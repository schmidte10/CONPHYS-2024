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C143E" w:rsidR="00645873" w:rsidP="00B36451" w:rsidRDefault="0036748D" w14:paraId="0938EF02" w14:textId="1375096F">
      <w:pPr>
        <w:pStyle w:val="Heading1"/>
        <w:spacing w:line="240" w:lineRule="auto"/>
        <w:rPr>
          <w:lang w:val="en-US"/>
        </w:rPr>
      </w:pPr>
      <w:commentRangeStart w:id="342111155"/>
      <w:r w:rsidRPr="195DF729" w:rsidR="195DF729">
        <w:rPr>
          <w:lang w:val="en-US"/>
        </w:rPr>
        <w:t>Introduction</w:t>
      </w:r>
      <w:commentRangeEnd w:id="342111155"/>
      <w:r>
        <w:rPr>
          <w:rStyle w:val="CommentReference"/>
        </w:rPr>
        <w:commentReference w:id="342111155"/>
      </w:r>
    </w:p>
    <w:p w:rsidR="00FE026F" w:rsidP="195DF729" w:rsidRDefault="004F2855" w14:paraId="3979F46E" w14:textId="26E4B981">
      <w:pPr>
        <w:pStyle w:val="Normal"/>
        <w:bidi w:val="0"/>
        <w:spacing w:before="0" w:beforeAutospacing="off" w:after="160" w:afterAutospacing="off" w:line="240" w:lineRule="auto"/>
        <w:ind w:left="0" w:right="0"/>
        <w:jc w:val="both"/>
        <w:rPr>
          <w:color w:val="000000" w:themeColor="text1" w:themeTint="FF" w:themeShade="FF"/>
          <w:lang w:val="en-US"/>
        </w:rPr>
      </w:pPr>
      <w:commentRangeStart w:id="1712225060"/>
      <w:commentRangeStart w:id="940379594"/>
      <w:del w:author="Guest User" w:date="2023-10-04T01:43:11.368Z" w:id="1591463788">
        <w:r w:rsidRPr="195DF729" w:rsidDel="195DF729">
          <w:rPr>
            <w:color w:val="000000" w:themeColor="text1" w:themeTint="FF" w:themeShade="FF"/>
            <w:lang w:val="en-US"/>
          </w:rPr>
          <w:delText>The rate of i</w:delText>
        </w:r>
      </w:del>
      <w:del w:author="Guest User" w:date="2023-10-04T02:01:58.477Z" w:id="1906675959">
        <w:r w:rsidRPr="195DF729" w:rsidDel="195DF729">
          <w:rPr>
            <w:color w:val="000000" w:themeColor="text1" w:themeTint="FF" w:themeShade="FF"/>
            <w:lang w:val="en-US"/>
          </w:rPr>
          <w:delText xml:space="preserve">ncreasing global temperatures are causing species to either undergo range redistributions or rapidly adapt to new thermal conditions; otherwise decline </w:delText>
        </w:r>
      </w:del>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fishes","type":"article-journal","volume":"224"},"uris":["http://www.mendeley.com/documents/?uuid=0442063e-bb74-4223-85fe-c6bd4b04997d"]},{"id":"ITEM-2","itemData":{"DOI":"10.1111/ele.12474","ISSN":"14610248","abstract":"Species' ranges are shifting globally in response to climate warming, with substantial variability among taxa, even within regions. Relationships between range dynamics and intrinsic species traits may be particularly apparent in the ocean, where temperature more directly shapes species' distributions. Here, we test for a role of species traits and climate velocity in driving range extensions in the ocean-warming hotspot of southeast Australia. Climate velocity explained some variation in range shifts, however, including species traits more than doubled the variation explained. Swimming ability, omnivory and latitudinal range size all had positive relationships with range extension rate, supporting hypotheses that increased dispersal capacity and ecological generalism promote extensions. We find independent support for the hypothesis that species with narrow latitudinal ranges are limited by factors other than climate. Our findings suggest that small-ranging species are in double jeopardy, with limited ability to escape warming and greater intrinsic vulnerability to stochastic disturbances. Copyright","author":[{"dropping-particle":"","family":"Sunday","given":"Jennifer M.","non-dropping-particle":"","parse-names":false,"suffix":""},{"dropping-particle":"","family":"Pecl","given":"Gretta T.","non-dropping-particle":"","parse-names":false,"suffix":""},{"dropping-particle":"","family":"Frusher","given":"Stewart","non-dropping-particle":"","parse-names":false,"suffix":""},{"dropping-particle":"","family":"Hobday","given":"Alistair J.","non-dropping-particle":"","parse-names":false,"suffix":""},{"dropping-particle":"","family":"Hill","given":"Nicole","non-dropping-particle":"","parse-names":false,"suffix":""},{"dropping-particle":"","family":"Holbrook","given":"Neil J.","non-dropping-particle":"","parse-names":false,"suffix":""},{"dropping-particle":"","family":"Edgar","given":"Graham J.","non-dropping-particle":"","parse-names":false,"suffix":""},{"dropping-particle":"","family":"Stuart-Smith","given":"Rick","non-dropping-particle":"","parse-names":false,"suffix":""},{"dropping-particle":"","family":"Barrett","given":"Neville","non-dropping-particle":"","parse-names":false,"suffix":""},{"dropping-particle":"","family":"Wernberg","given":"Thomas","non-dropping-particle":"","parse-names":false,"suffix":""},{"dropping-particle":"","family":"Watson","given":"Reg A.","non-dropping-particle":"","parse-names":false,"suffix":""},{"dropping-particle":"","family":"Smale","given":"Dan A.","non-dropping-particle":"","parse-names":false,"suffix":""},{"dropping-particle":"","family":"Fulton","given":"Elizabeth A.","non-dropping-particle":"","parse-names":false,"suffix":""},{"dropping-particle":"","family":"Slawinski","given":"Dirk","non-dropping-particle":"","parse-names":false,"suffix":""},{"dropping-particle":"","family":"Feng","given":"Ming","non-dropping-particle":"","parse-names":false,"suffix":""},{"dropping-particle":"","family":"Radford","given":"Ben T.","non-dropping-particle":"","parse-names":false,"suffix":""},{"dropping-particle":"","family":"Thompson","given":"Peter A.","non-dropping-particle":"","parse-names":false,"suffix":""},{"dropping-particle":"","family":"Bates","given":"Amanda E.","non-dropping-particle":"","parse-names":false,"suffix":""}],"container-title":"Ecology Letters","id":"ITEM-2","issue":"9","issued":{"date-parts":[["2015"]]},"page":"944-953","title":"Species traits and climate velocity explain geographic range shifts in an ocean-warming hotspot","type":"article-journal","volume":"18"},"uris":["http://www.mendeley.com/documents/?uuid=0d887e0e-794a-4611-81ca-207819981a04"]},{"id":"ITEM-3","itemData":{"DOI":"10.1073/pnas.1922686117","ISSN":"10916490","PMID":"32482862","abstract":"The ongoing sixth mass species extinction is the result of the destruction of component populations leading to eventual extirpation of entire species. Populations and species extinctions have severe implications for society through the degradation of ecosystem services. Here we assess the extinction crisis from a different perspective. We examine 29,400 species of terrestrial vertebrates, and determine which are on the brink of extinction because they have fewer than 1,000 individuals. There are 515 species on the brink (1.7% of the evaluated vertebrates). Around 94% of the populations of 77mammal and bird species on the brink have been lost in the last century. Assuming all species on the brink have similar trends, more than 237,000 populations of those species have vanished since 1900. We conclude the human-caused sixth mass extinction is likely accelerating for several reasons. First, many of the species that have been driven to the brink will likely become extinct soon. Second, the distribution of those species highly coincides with hundreds of other endangered species, surviving in regions with high human impacts, suggesting ongoing regional biodiversity collapses. Third, close ecological interactions of species on the brink tend to move other species toward annihilation when they disappear-extinction breeds extinctions. Finally, human pressures on the biosphere are growing rapidly, and a recent example is the current coronavirus disease 2019 (Covid-19) pandemic, linked to wildlife trade. Our results reemphasize the extreme urgency of taking much-expanded worldwide actions to save wild species and humanity's crucial life-support systems from this existential threat.","author":[{"dropping-particle":"","family":"Ceballos","given":"Gerardo","non-dropping-particle":"","parse-names":false,"suffix":""},{"dropping-particle":"","family":"Ehrlich","given":"Paul R.","non-dropping-particle":"","parse-names":false,"suffix":""},{"dropping-particle":"","family":"Raven","given":"Peter H.","non-dropping-particle":"","parse-names":false,"suffix":""}],"container-title":"Proceedings of the National Academy of Sciences of the United States of America","id":"ITEM-3","issue":"24","issued":{"date-parts":[["2020"]]},"page":"13596-13602","title":"Vertebrates on the brink as indicators of biological annihilation and the sixth mass extinction","type":"article-journal","volume":"117"},"uris":["http://www.mendeley.com/documents/?uuid=b433becd-3950-4ba8-9ee7-1deea874b6c9"]},{"id":"ITEM-4","itemData":{"DOI":"10.1098/rspb.2007.0997","ISSN":"14712970","abstract":"The pivotal question in the debate on the ecological effects of climate change is whether species will be able to adapt fast enough to keep up with their changing environment. If we establish the maximal rate of adaptation, this will set an upper limit to the rate at which temperatures can increase without loss of biodiversity.The rate of adaptation will primarily be set by the rate of microevolution since (i) phenotypic plasticity alone is not sufficient as reaction norms will no longer be adaptive and hence microevolution on the reaction norm is needed, (ii) learning will be favourable to the individual but cannot be passed on to the next generations, (iii) maternal effects may play a role but, as with other forms of phenotypic plasticity, the response of offspring to the maternal cues will no longer be adaptive in a changing environment, and (iv) adaptation via immigration of individuals with genotypes adapted to warmer environments also involves microevolution as these genotypes are better adapted in terms of temperature, but not in terms of, for instance, photoperiod.Long-term studies on wild populations with individually known animals play an essential role in detecting and understanding the temporal trends in life-history traits, and to estimate the heritability of, and selection pressures on, life-history traits. However, additional measurements on other trophic levels and on the mechanisms underlying phenotypic plasticity are needed to predict the rate of microevolution, especially under changing conditions.Using this knowledge on heritability of, and selection on, life-history traits, in combination with climate scenarios, we will be able to predict the rate of adaptation for different climate scenarios. The final step is to use ecoevolutionary dynamical models to make the link to population viability and from there to biodiversity loss for those scenarios where the rate of adaptation is insufficient. © 2008 The Royal Society.","author":[{"dropping-particle":"","family":"Visser","given":"Marcel E.","non-dropping-particle":"","parse-names":false,"suffix":""}],"container-title":"Proceedings of the Royal Society B: Biological Sciences","id":"ITEM-4","issue":"1635","issued":{"date-parts":[["2008"]]},"page":"649-659","title":"Keeping up with a warming world; assessing the rate of adaptation to climate change","type":"article-journal","volume":"275"},"uris":["http://www.mendeley.com/documents/?uuid=a04ef7d4-3ca6-45a6-a97f-55178b806f42"]}],"mendeley":{"formattedCitation":"(Visser 2008; Sunday et al. 2015; Ceballos et al. 2020; Lefevre et al. 2021)","plainTextFormattedCitation":"(Visser 2008; Sunday et al. 2015; Ceballos et al. 2020; Lefevre et al. 2021)","previouslyFormattedCitation":"(Visser 2008; Sunday et al. 2015; Ceballos et al. 2020; Lefevre et al. 2021)"},"properties":{"noteIndex":0},"schema":"https://github.com/citation-style-language/schema/raw/master/csl-citation.json"}</w:instrText>
      </w:r>
      <w:r w:rsidRPr="195DF729">
        <w:rPr>
          <w:color w:val="000000" w:themeColor="text1" w:themeTint="FF" w:themeShade="FF"/>
          <w:lang w:val="en-US"/>
        </w:rPr>
        <w:fldChar w:fldCharType="separate"/>
      </w:r>
      <w:del w:author="Guest User" w:date="2023-10-04T02:01:58.477Z" w:id="1425592633">
        <w:r w:rsidRPr="195DF729" w:rsidDel="195DF729">
          <w:rPr>
            <w:noProof/>
            <w:color w:val="000000" w:themeColor="text1" w:themeTint="FF" w:themeShade="FF"/>
            <w:lang w:val="en-US"/>
          </w:rPr>
          <w:delText>(Visser 2008; Sunday et al. 2015; Ceballos et al. 2020; Lefevre et al. 2021)</w:delText>
        </w:r>
      </w:del>
      <w:r w:rsidRPr="195DF729">
        <w:rPr>
          <w:color w:val="000000" w:themeColor="text1" w:themeTint="FF" w:themeShade="FF"/>
          <w:lang w:val="en-US"/>
        </w:rPr>
        <w:fldChar w:fldCharType="end"/>
      </w:r>
      <w:del w:author="Guest User" w:date="2023-10-04T02:01:58.477Z" w:id="222462360">
        <w:r w:rsidRPr="195DF729" w:rsidDel="195DF729">
          <w:rPr>
            <w:color w:val="000000" w:themeColor="text1" w:themeTint="FF" w:themeShade="FF"/>
            <w:lang w:val="en-US"/>
          </w:rPr>
          <w:delText xml:space="preserve">. </w:delText>
        </w:r>
      </w:del>
      <w:commentRangeEnd w:id="1712225060"/>
      <w:r>
        <w:rPr>
          <w:rStyle w:val="CommentReference"/>
        </w:rPr>
        <w:commentReference w:id="1712225060"/>
      </w:r>
      <w:commentRangeEnd w:id="940379594"/>
      <w:r>
        <w:rPr>
          <w:rStyle w:val="CommentReference"/>
        </w:rPr>
        <w:commentReference w:id="940379594"/>
      </w:r>
      <w:del w:author="Guest User" w:date="2023-10-04T02:01:58.477Z" w:id="1184270790">
        <w:r w:rsidRPr="195DF729" w:rsidDel="195DF729">
          <w:rPr>
            <w:color w:val="000000" w:themeColor="text1" w:themeTint="FF" w:themeShade="FF"/>
            <w:lang w:val="en-US"/>
          </w:rPr>
          <w:delText>How</w:delText>
        </w:r>
      </w:del>
      <w:ins w:author="Guest User" w:date="2023-10-04T02:01:58.878Z" w:id="1126075120">
        <w:r w:rsidRPr="195DF729" w:rsidR="195DF729">
          <w:rPr>
            <w:color w:val="000000" w:themeColor="text1" w:themeTint="FF" w:themeShade="FF"/>
            <w:lang w:val="en-US"/>
          </w:rPr>
          <w:t xml:space="preserve">The </w:t>
        </w:r>
      </w:ins>
      <w:ins w:author="Guest User" w:date="2023-10-04T02:02:02.651Z" w:id="225029461">
        <w:r w:rsidRPr="195DF729" w:rsidR="195DF729">
          <w:rPr>
            <w:color w:val="000000" w:themeColor="text1" w:themeTint="FF" w:themeShade="FF"/>
            <w:lang w:val="en-US"/>
          </w:rPr>
          <w:t>response of</w:t>
        </w:r>
      </w:ins>
      <w:r w:rsidRPr="195DF729" w:rsidR="195DF729">
        <w:rPr>
          <w:color w:val="000000" w:themeColor="text1" w:themeTint="FF" w:themeShade="FF"/>
          <w:lang w:val="en-US"/>
        </w:rPr>
        <w:t xml:space="preserve"> species</w:t>
      </w:r>
      <w:del w:author="Guest User" w:date="2023-10-04T02:02:07.117Z" w:id="1091998716">
        <w:r w:rsidRPr="195DF729" w:rsidDel="195DF729">
          <w:rPr>
            <w:color w:val="000000" w:themeColor="text1" w:themeTint="FF" w:themeShade="FF"/>
            <w:lang w:val="en-US"/>
          </w:rPr>
          <w:delText xml:space="preserve"> respond</w:delText>
        </w:r>
      </w:del>
      <w:r w:rsidRPr="195DF729" w:rsidR="195DF729">
        <w:rPr>
          <w:color w:val="000000" w:themeColor="text1" w:themeTint="FF" w:themeShade="FF"/>
          <w:lang w:val="en-US"/>
        </w:rPr>
        <w:t xml:space="preserve"> to </w:t>
      </w:r>
      <w:del w:author="Guest User" w:date="2023-10-04T02:02:13.295Z" w:id="778508354">
        <w:r w:rsidRPr="195DF729" w:rsidDel="195DF729">
          <w:rPr>
            <w:color w:val="000000" w:themeColor="text1" w:themeTint="FF" w:themeShade="FF"/>
            <w:lang w:val="en-US"/>
          </w:rPr>
          <w:delText>warming temperatures</w:delText>
        </w:r>
      </w:del>
      <w:ins w:author="Guest User" w:date="2023-10-04T02:04:49.452Z" w:id="1814196637">
        <w:r w:rsidRPr="195DF729" w:rsidR="195DF729">
          <w:rPr>
            <w:color w:val="000000" w:themeColor="text1" w:themeTint="FF" w:themeShade="FF"/>
            <w:lang w:val="en-US"/>
          </w:rPr>
          <w:t xml:space="preserve">climate </w:t>
        </w:r>
      </w:ins>
      <w:ins w:author="Guest User" w:date="2023-10-04T02:02:17.181Z" w:id="1116785199">
        <w:r w:rsidRPr="195DF729" w:rsidR="195DF729">
          <w:rPr>
            <w:color w:val="000000" w:themeColor="text1" w:themeTint="FF" w:themeShade="FF"/>
            <w:lang w:val="en-US"/>
          </w:rPr>
          <w:t>change</w:t>
        </w:r>
      </w:ins>
      <w:r w:rsidRPr="195DF729" w:rsidR="195DF729">
        <w:rPr>
          <w:color w:val="000000" w:themeColor="text1" w:themeTint="FF" w:themeShade="FF"/>
          <w:lang w:val="en-US"/>
        </w:rPr>
        <w:t xml:space="preserve"> </w:t>
      </w:r>
      <w:del w:author="Guest User" w:date="2023-10-04T02:02:45.893Z" w:id="1286995836">
        <w:r w:rsidRPr="195DF729" w:rsidDel="195DF729">
          <w:rPr>
            <w:color w:val="000000" w:themeColor="text1" w:themeTint="FF" w:themeShade="FF"/>
            <w:lang w:val="en-US"/>
          </w:rPr>
          <w:delText>will depend on</w:delText>
        </w:r>
      </w:del>
      <w:ins w:author="Guest User" w:date="2023-10-04T02:02:49.924Z" w:id="1815243858">
        <w:r w:rsidRPr="195DF729" w:rsidR="195DF729">
          <w:rPr>
            <w:color w:val="000000" w:themeColor="text1" w:themeTint="FF" w:themeShade="FF"/>
            <w:lang w:val="en-US"/>
          </w:rPr>
          <w:t>is determined by</w:t>
        </w:r>
      </w:ins>
      <w:r w:rsidRPr="195DF729" w:rsidR="195DF729">
        <w:rPr>
          <w:color w:val="000000" w:themeColor="text1" w:themeTint="FF" w:themeShade="FF"/>
          <w:lang w:val="en-US"/>
        </w:rPr>
        <w:t xml:space="preserve"> the collectiv</w:t>
      </w:r>
      <w:commentRangeStart w:id="1945627529"/>
      <w:r w:rsidRPr="195DF729" w:rsidR="195DF729">
        <w:rPr>
          <w:color w:val="000000" w:themeColor="text1" w:themeTint="FF" w:themeShade="FF"/>
          <w:lang w:val="en-US"/>
        </w:rPr>
        <w:t>e response</w:t>
      </w:r>
      <w:commentRangeEnd w:id="1945627529"/>
      <w:r>
        <w:rPr>
          <w:rStyle w:val="CommentReference"/>
        </w:rPr>
        <w:commentReference w:id="1945627529"/>
      </w:r>
      <w:r w:rsidRPr="195DF729" w:rsidR="195DF729">
        <w:rPr>
          <w:color w:val="000000" w:themeColor="text1" w:themeTint="FF" w:themeShade="FF"/>
          <w:lang w:val="en-US"/>
        </w:rPr>
        <w:t xml:space="preserve"> of populations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ecology","type":"article-journal","volume":"374"},"uris":["http://www.mendeley.com/documents/?uuid=d841b66c-e20e-48f8-aaf8-d6214f2f6adb"]}],"mendeley":{"formattedCitation":"(Bennett et al. 2019; McKenzie et al. 2020)","plainTextFormattedCitation":"(Bennett et al. 2019; McKenzie et al. 2020)","previouslyFormattedCitation":"(Bennett et al. 2019; McKenzie et al. 2020)"},"properties":{"noteIndex":0},"schema":"https://github.com/citation-style-language/schema/raw/master/csl-citation.json"}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(Bennett et al. 2019; McKenzie et al. 2020)</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w:t>
      </w:r>
      <w:ins w:author="Guest User" w:date="2023-10-04T02:06:49.868Z" w:id="802266178">
        <w:r w:rsidRPr="195DF729" w:rsidR="195DF729">
          <w:rPr>
            <w:color w:val="000000" w:themeColor="text1" w:themeTint="FF" w:themeShade="FF"/>
            <w:lang w:val="en-US"/>
          </w:rPr>
          <w:t>Of interest is</w:t>
        </w:r>
      </w:ins>
      <w:ins w:author="Guest User" w:date="2023-10-04T02:08:47.443Z" w:id="1150074860">
        <w:r w:rsidRPr="195DF729" w:rsidR="195DF729">
          <w:rPr>
            <w:color w:val="000000" w:themeColor="text1" w:themeTint="FF" w:themeShade="FF"/>
            <w:lang w:val="en-US"/>
          </w:rPr>
          <w:t xml:space="preserve"> the</w:t>
        </w:r>
      </w:ins>
      <w:ins w:author="Guest User" w:date="2023-10-04T02:06:49.868Z" w:id="883317394">
        <w:r w:rsidRPr="195DF729" w:rsidR="195DF729">
          <w:rPr>
            <w:color w:val="000000" w:themeColor="text1" w:themeTint="FF" w:themeShade="FF"/>
            <w:lang w:val="en-US"/>
          </w:rPr>
          <w:t xml:space="preserve"> </w:t>
        </w:r>
      </w:ins>
      <w:del w:author="Guest User" w:date="2023-10-04T02:05:29.11Z" w:id="1015647801">
        <w:r w:rsidRPr="195DF729" w:rsidDel="195DF729">
          <w:rPr>
            <w:color w:val="000000" w:themeColor="text1" w:themeTint="FF" w:themeShade="FF"/>
            <w:lang w:val="en-US"/>
          </w:rPr>
          <w:delText xml:space="preserve">Spatial </w:delText>
        </w:r>
      </w:del>
      <w:r w:rsidRPr="195DF729" w:rsidR="195DF729">
        <w:rPr>
          <w:color w:val="000000" w:themeColor="text1" w:themeTint="FF" w:themeShade="FF"/>
          <w:lang w:val="en-US"/>
        </w:rPr>
        <w:t>variation in traits across populations</w:t>
      </w:r>
      <w:ins w:author="Guest User" w:date="2023-10-04T02:10:29.222Z" w:id="278210565">
        <w:r w:rsidRPr="195DF729" w:rsidR="195DF729">
          <w:rPr>
            <w:color w:val="000000" w:themeColor="text1" w:themeTint="FF" w:themeShade="FF"/>
            <w:lang w:val="en-US"/>
          </w:rPr>
          <w:t>,</w:t>
        </w:r>
      </w:ins>
      <w:r w:rsidRPr="195DF729" w:rsidR="195DF729">
        <w:rPr>
          <w:color w:val="000000" w:themeColor="text1" w:themeTint="FF" w:themeShade="FF"/>
          <w:lang w:val="en-US"/>
        </w:rPr>
        <w:t xml:space="preserve"> </w:t>
      </w:r>
      <w:commentRangeStart w:id="141565531"/>
      <w:del w:author="Guest User" w:date="2023-10-04T02:07:01.922Z" w:id="554456455">
        <w:r w:rsidRPr="195DF729" w:rsidDel="195DF729">
          <w:rPr>
            <w:color w:val="000000" w:themeColor="text1" w:themeTint="FF" w:themeShade="FF"/>
            <w:lang w:val="en-US"/>
          </w:rPr>
          <w:delText xml:space="preserve">represents </w:delText>
        </w:r>
      </w:del>
      <w:ins w:author="Guest User" w:date="2023-10-04T02:07:02.651Z" w:id="893755309">
        <w:r w:rsidRPr="195DF729" w:rsidR="195DF729">
          <w:rPr>
            <w:color w:val="000000" w:themeColor="text1" w:themeTint="FF" w:themeShade="FF"/>
            <w:lang w:val="en-US"/>
          </w:rPr>
          <w:t xml:space="preserve">due to </w:t>
        </w:r>
      </w:ins>
      <w:r w:rsidRPr="195DF729" w:rsidR="195DF729">
        <w:rPr>
          <w:color w:val="000000" w:themeColor="text1" w:themeTint="FF" w:themeShade="FF"/>
          <w:lang w:val="en-US"/>
        </w:rPr>
        <w:t>genetic adaptation and phenotypic plasticity</w:t>
      </w:r>
      <w:ins w:author="Guest User" w:date="2023-10-04T02:10:30.882Z" w:id="458665950">
        <w:r w:rsidRPr="195DF729" w:rsidR="195DF729">
          <w:rPr>
            <w:color w:val="000000" w:themeColor="text1" w:themeTint="FF" w:themeShade="FF"/>
            <w:lang w:val="en-US"/>
          </w:rPr>
          <w:t>,</w:t>
        </w:r>
      </w:ins>
      <w:r w:rsidRPr="195DF729" w:rsidR="195DF729">
        <w:rPr>
          <w:color w:val="000000" w:themeColor="text1" w:themeTint="FF" w:themeShade="FF"/>
          <w:lang w:val="en-US"/>
        </w:rPr>
        <w:t xml:space="preserve"> </w:t>
      </w:r>
      <w:ins w:author="Guest User" w:date="2023-10-04T02:07:24.17Z" w:id="1070273297">
        <w:r w:rsidRPr="195DF729" w:rsidR="195DF729">
          <w:rPr>
            <w:color w:val="000000" w:themeColor="text1" w:themeTint="FF" w:themeShade="FF"/>
            <w:lang w:val="en-US"/>
          </w:rPr>
          <w:t xml:space="preserve">that occur </w:t>
        </w:r>
      </w:ins>
      <w:commentRangeEnd w:id="141565531"/>
      <w:r>
        <w:rPr>
          <w:rStyle w:val="CommentReference"/>
        </w:rPr>
        <w:commentReference w:id="141565531"/>
      </w:r>
      <w:r w:rsidRPr="195DF729" w:rsidR="195DF729">
        <w:rPr>
          <w:color w:val="000000" w:themeColor="text1" w:themeTint="FF" w:themeShade="FF"/>
          <w:lang w:val="en-US"/>
        </w:rPr>
        <w:t>along geographic and environmental gradients</w:t>
      </w:r>
      <w:ins w:author="Guest User" w:date="2023-10-04T02:11:21.611Z" w:id="62610660">
        <w:r w:rsidRPr="195DF729" w:rsidR="195DF729">
          <w:rPr>
            <w:color w:val="000000" w:themeColor="text1" w:themeTint="FF" w:themeShade="FF"/>
            <w:lang w:val="en-US"/>
          </w:rPr>
          <w:t xml:space="preserve"> and</w:t>
        </w:r>
      </w:ins>
      <w:r w:rsidRPr="195DF729" w:rsidR="195DF729">
        <w:rPr>
          <w:color w:val="000000" w:themeColor="text1" w:themeTint="FF" w:themeShade="FF"/>
          <w:lang w:val="en-US"/>
        </w:rPr>
        <w:t xml:space="preserve"> </w:t>
      </w:r>
      <w:ins w:author="Guest User" w:date="2023-10-04T02:10:54.322Z" w:id="1253615548">
        <w:r w:rsidRPr="195DF729" w:rsidR="195DF729">
          <w:rPr>
            <w:color w:val="000000" w:themeColor="text1" w:themeTint="FF" w:themeShade="FF"/>
            <w:lang w:val="en-US"/>
          </w:rPr>
          <w:t>that</w:t>
        </w:r>
      </w:ins>
      <w:ins w:author="Guest User" w:date="2023-10-04T02:08:59.916Z" w:id="228814096">
        <w:r w:rsidRPr="195DF729" w:rsidR="195DF729">
          <w:rPr>
            <w:color w:val="000000" w:themeColor="text1" w:themeTint="FF" w:themeShade="FF"/>
            <w:lang w:val="en-US"/>
          </w:rPr>
          <w:t xml:space="preserve"> may </w:t>
        </w:r>
      </w:ins>
      <w:ins w:author="Guest User" w:date="2023-10-04T02:09:04.372Z" w:id="1792762775">
        <w:r w:rsidRPr="195DF729" w:rsidR="195DF729">
          <w:rPr>
            <w:color w:val="000000" w:themeColor="text1" w:themeTint="FF" w:themeShade="FF"/>
            <w:lang w:val="en-US"/>
          </w:rPr>
          <w:t xml:space="preserve">influence the response to environmental change </w:t>
        </w:r>
      </w:ins>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ecology","type":"article-journal","volume":"374"},"uris":["http://www.mendeley.com/documents/?uuid=d841b66c-e20e-48f8-aaf8-d6214f2f6adb"]}],"mendeley":{"formattedCitation":"(Sorte et al. 2011; Des Roches et al. 2018; Bennett et al. 2019; Plumb et al. 2020)","plainTextFormattedCitation":"(Sorte et al. 2011; Des Roches et al. 2018; Bennett et al. 2019; Plumb et al. 2020)","previouslyFormattedCitation":"(Sorte et al. 2011; Des Roches et al. 2018; Bennett et al. 2019; Plumb et al. 2020)"},"properties":{"noteIndex":0},"schema":"https://github.com/citation-style-language/schema/raw/master/csl-citation.json"}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(Sorte et al. 2011; Des Roches et al. 2018; Bennett et al. 2019; Plumb et al. 2020)</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w:t>
      </w:r>
      <w:r w:rsidRPr="195DF729" w:rsidR="195DF729">
        <w:rPr>
          <w:lang w:val="en-US"/>
        </w:rPr>
        <w:t xml:space="preserve">Co-gradient variation across thermal clines, whereby genetic and environmental influences on phenotype are aligned (e.g., populations exposed to higher temperatures have high optimal performance temperatures), has been </w:t>
      </w:r>
      <w:r w:rsidRPr="195DF729" w:rsidR="195DF729">
        <w:rPr>
          <w:lang w:val="en-US"/>
        </w:rPr>
        <w:t>demonstrated</w:t>
      </w:r>
      <w:commentRangeStart w:id="1237278807"/>
      <w:r w:rsidRPr="195DF729" w:rsidR="195DF729">
        <w:rPr>
          <w:lang w:val="en-US"/>
        </w:rPr>
        <w:t xml:space="preserve"> in</w:t>
      </w:r>
      <w:commentRangeEnd w:id="1237278807"/>
      <w:r>
        <w:rPr>
          <w:rStyle w:val="CommentReference"/>
        </w:rPr>
        <w:commentReference w:id="1237278807"/>
      </w:r>
      <w:r w:rsidRPr="195DF729" w:rsidR="195DF729">
        <w:rPr>
          <w:lang w:val="en-US"/>
        </w:rPr>
        <w:t xml:space="preserve"> </w:t>
      </w:r>
      <w:ins w:author="Guest User" w:date="2023-10-04T02:20:57.958Z" w:id="915888603">
        <w:r w:rsidRPr="195DF729" w:rsidR="195DF729">
          <w:rPr>
            <w:lang w:val="en-US"/>
          </w:rPr>
          <w:t>diversity of taxa (</w:t>
        </w:r>
      </w:ins>
      <w:r w:rsidRPr="195DF729" w:rsidR="195DF729">
        <w:rPr>
          <w:lang w:val="en-US"/>
        </w:rPr>
        <w:t xml:space="preserve">plants </w:t>
      </w:r>
      <w:r w:rsidRPr="195DF729">
        <w:rPr>
          <w:lang w:val="en-US"/>
        </w:rPr>
        <w:fldChar w:fldCharType="begin" w:fldLock="true"/>
      </w:r>
      <w:r w:rsidRPr="195DF729">
        <w:rPr>
          <w:lang w:val="en-US"/>
        </w:rPr>
        <w:instrText xml:space="preserve">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 Assisted gene flow of forest trees","type":"article-journal","volume":"9"},"uris":["http://www.mendeley.com/documents/?uuid=a30c1790-46de-4f9e-b051-03f7e5453b1f"]}],"mendeley":{"formattedCitation":"(Aitken and Bemmels 2016; Mahony et al. 2020)","plainTextFormattedCitation":"(Aitken and Bemmels 2016; Mahony et al. 2020)","previouslyFormattedCitation":"(Aitken and Bemmels 2016; Mahony et al. 2020)"},"properties":{"noteIndex":0},"schema":"https://github.com/citation-style-language/schema/raw/master/csl-citation.json"}</w:instrText>
      </w:r>
      <w:r w:rsidRPr="195DF729">
        <w:rPr>
          <w:lang w:val="en-US"/>
        </w:rPr>
        <w:fldChar w:fldCharType="separate"/>
      </w:r>
      <w:r w:rsidRPr="195DF729" w:rsidR="195DF729">
        <w:rPr>
          <w:noProof/>
          <w:lang w:val="en-US"/>
        </w:rPr>
        <w:t>(Aitken and Bemmels 2016; Mahony et al. 2020)</w:t>
      </w:r>
      <w:r w:rsidRPr="195DF729">
        <w:rPr>
          <w:lang w:val="en-US"/>
        </w:rPr>
        <w:fldChar w:fldCharType="end"/>
      </w:r>
      <w:r w:rsidRPr="195DF729" w:rsidR="195DF729">
        <w:rPr>
          <w:lang w:val="en-US"/>
        </w:rPr>
        <w:t xml:space="preserve">, insects </w:t>
      </w:r>
      <w:r w:rsidRPr="195DF729">
        <w:rPr>
          <w:lang w:val="en-US"/>
        </w:rPr>
        <w:fldChar w:fldCharType="begin" w:fldLock="true"/>
      </w:r>
      <w:r w:rsidRPr="195DF729">
        <w:rPr>
          <w:lang w:val="en-US"/>
        </w:rPr>
        <w:instrText xml:space="preserve">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approaches","type":"article-journal","volume":"28"},"uris":["http://www.mendeley.com/documents/?uuid=41c0d7e8-b07a-4a03-b283-a0307249e7a5"]}],"mendeley":{"formattedCitation":"(Hoffmann et al. 2003; Barton et al. 2014)","plainTextFormattedCitation":"(Hoffmann et al. 2003; Barton et al. 2014)","previouslyFormattedCitation":"(Hoffmann et al. 2003; Barton et al. 2014)"},"properties":{"noteIndex":0},"schema":"https://github.com/citation-style-language/schema/raw/master/csl-citation.json"}</w:instrText>
      </w:r>
      <w:r w:rsidRPr="195DF729">
        <w:rPr>
          <w:lang w:val="en-US"/>
        </w:rPr>
        <w:fldChar w:fldCharType="separate"/>
      </w:r>
      <w:r w:rsidRPr="195DF729" w:rsidR="195DF729">
        <w:rPr>
          <w:noProof/>
          <w:lang w:val="en-US"/>
        </w:rPr>
        <w:t>(Hoffmann et al. 2003; Barton et al. 2014)</w:t>
      </w:r>
      <w:r w:rsidRPr="195DF729">
        <w:rPr>
          <w:lang w:val="en-US"/>
        </w:rPr>
        <w:fldChar w:fldCharType="end"/>
      </w:r>
      <w:r w:rsidRPr="195DF729" w:rsidR="195DF729">
        <w:rPr>
          <w:lang w:val="en-US"/>
        </w:rPr>
        <w:t xml:space="preserve">, crustaceans </w:t>
      </w:r>
      <w:r w:rsidRPr="195DF729">
        <w:rPr>
          <w:i w:val="1"/>
          <w:iCs w:val="1"/>
          <w:lang w:val="en-US"/>
        </w:rPr>
        <w:fldChar w:fldCharType="begin" w:fldLock="true"/>
      </w:r>
      <w:r w:rsidRPr="195DF729">
        <w:rPr>
          <w:i w:val="1"/>
          <w:iCs w:val="1"/>
          <w:lang w:val="en-US"/>
        </w:rPr>
        <w:instrText xml:space="preserve">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et al. 2011; Yampolsky et al. 2014)","plainTextFormattedCitation":"(Kuo and Sanford 2009; Sorte et al. 2011; Yampolsky et al. 2014)","previouslyFormattedCitation":"(Kuo and Sanford 2009; Sorte et al. 2011; Yampolsky et al. 2014)"},"properties":{"noteIndex":0},"schema":"https://github.com/citation-style-language/schema/raw/master/csl-citation.json"}</w:instrText>
      </w:r>
      <w:r w:rsidRPr="195DF729">
        <w:rPr>
          <w:i w:val="1"/>
          <w:iCs w:val="1"/>
          <w:lang w:val="en-US"/>
        </w:rPr>
        <w:fldChar w:fldCharType="separate"/>
      </w:r>
      <w:r w:rsidRPr="195DF729" w:rsidR="195DF729">
        <w:rPr>
          <w:noProof/>
          <w:lang w:val="en-US"/>
        </w:rPr>
        <w:t>(Kuo and Sanford 2009; Sorte et al. 2011; Yampolsky et al. 2014)</w:t>
      </w:r>
      <w:r w:rsidRPr="195DF729">
        <w:rPr>
          <w:i w:val="1"/>
          <w:iCs w:val="1"/>
          <w:lang w:val="en-US"/>
        </w:rPr>
        <w:fldChar w:fldCharType="end"/>
      </w:r>
      <w:r w:rsidRPr="195DF729" w:rsidR="195DF729">
        <w:rPr>
          <w:lang w:val="en-US"/>
        </w:rPr>
        <w:t xml:space="preserve">, and fish (see review by </w:t>
      </w:r>
      <w:r w:rsidRPr="195DF729">
        <w:rPr>
          <w:lang w:val="en-US"/>
        </w:rPr>
        <w:fldChar w:fldCharType="begin" w:fldLock="true"/>
      </w:r>
      <w:r w:rsidRPr="195DF729">
        <w:rPr>
          <w:lang w:val="en-US"/>
        </w:rPr>
        <w:instrText xml:space="preserve">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2009)","plainTextFormattedCitation":"(Conover et al. 2009)","previouslyFormattedCitation":"(Conover et al. 2009)"},"properties":{"noteIndex":0},"schema":"https://github.com/citation-style-language/schema/raw/master/csl-citation.json"}</w:instrText>
      </w:r>
      <w:r w:rsidRPr="195DF729">
        <w:rPr>
          <w:lang w:val="en-US"/>
        </w:rPr>
        <w:fldChar w:fldCharType="separate"/>
      </w:r>
      <w:r w:rsidRPr="195DF729" w:rsidR="195DF729">
        <w:rPr>
          <w:noProof/>
          <w:lang w:val="en-US"/>
        </w:rPr>
        <w:t>(Conover et al. 2009)</w:t>
      </w:r>
      <w:r w:rsidRPr="195DF729">
        <w:rPr>
          <w:lang w:val="en-US"/>
        </w:rPr>
        <w:fldChar w:fldCharType="end"/>
      </w:r>
      <w:r w:rsidRPr="195DF729" w:rsidR="195DF729">
        <w:rPr>
          <w:lang w:val="en-US"/>
        </w:rPr>
        <w:t xml:space="preserve">). </w:t>
      </w:r>
      <w:r w:rsidRPr="195DF729" w:rsidR="195DF729">
        <w:rPr>
          <w:color w:val="000000" w:themeColor="text1" w:themeTint="FF" w:themeShade="FF"/>
          <w:lang w:val="en-US"/>
        </w:rPr>
        <w:t>Ho</w:t>
      </w:r>
      <w:r w:rsidRPr="195DF729" w:rsidR="195DF729">
        <w:rPr>
          <w:color w:val="000000" w:themeColor="text1" w:themeTint="FF" w:themeShade="FF"/>
          <w:lang w:val="en-US"/>
        </w:rPr>
        <w:t xml:space="preserve">wever, </w:t>
      </w:r>
      <w:r w:rsidRPr="195DF729" w:rsidR="195DF729">
        <w:rPr>
          <w:color w:val="000000" w:themeColor="text1" w:themeTint="FF" w:themeShade="FF"/>
          <w:lang w:val="en-US"/>
        </w:rPr>
        <w:t xml:space="preserve">optimal performance temperatures </w:t>
      </w:r>
      <w:del w:author="Guest User" w:date="2023-10-04T02:13:44.598Z" w:id="691076444">
        <w:r w:rsidRPr="195DF729" w:rsidDel="195DF729">
          <w:rPr>
            <w:color w:val="000000" w:themeColor="text1" w:themeTint="FF" w:themeShade="FF"/>
            <w:lang w:val="en-US"/>
          </w:rPr>
          <w:delText xml:space="preserve">typically </w:delText>
        </w:r>
      </w:del>
      <w:ins w:author="Guest User" w:date="2023-10-04T02:13:45.222Z" w:id="2106638881">
        <w:r w:rsidRPr="195DF729" w:rsidR="195DF729">
          <w:rPr>
            <w:color w:val="000000" w:themeColor="text1" w:themeTint="FF" w:themeShade="FF"/>
            <w:lang w:val="en-US"/>
          </w:rPr>
          <w:t xml:space="preserve">often </w:t>
        </w:r>
      </w:ins>
      <w:r w:rsidRPr="195DF729" w:rsidR="195DF729">
        <w:rPr>
          <w:color w:val="000000" w:themeColor="text1" w:themeTint="FF" w:themeShade="FF"/>
          <w:lang w:val="en-US"/>
        </w:rPr>
        <w:t xml:space="preserve">do not follow the trajectory of environmental gradients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2009)","plainTextFormattedCitation":"(Conover et al. 2009)","previouslyFormattedCitation":"(Conover et al. 2009)"},"properties":{"noteIndex":0},"schema":"https://github.com/citation-style-language/schema/raw/master/csl-citation.json"}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(Conover et al. 2009)</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Counter-gradient variation, whereby genetic and environmental influences on phenotypes are opposed, occurs when phenotypic and genetic divergence are decoupled to maximize fitness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{"citationItems":[{"id":"ITEM-1","itemData":{"DOI":"10.1038/hdy.2017.36","ISSN":"13652540","PMID":"28745716","abstract":"Several evolutionary processes shape the genetic and phenotypic differentiation of populations. Among them, the joint effects of gene flow, selection and phenotypic plasticity are poorly known, especially when trying to understand how maladaptive plasticity affects population divergence. We extended a quantitative genetic model of Hendry et al. (2001) to describe these joint effects on phenotypic and additive genetic divergence between two populations, and their phenotypic and genetic differentiation (PST and QST). With individual-based simulations, we tested our model predictions and further modeled allelic differentiation at neutral (FST) and adaptive (FSTQ) loci. While adaptive phenotypic plasticity allows for large phenotypic divergence and differentiation despite high gene flow, maladaptive plasticity promotes genetic divergence and generates countergradient variation, under extensive migration with phenotypic differences sometimes opposed to genetic differences. Maladaptive plasticity can also promote adaptive phenotypic divergence by reducing the effective gene flow. Overall, plasticity decouples genetic from phenotypic differences between populations, and blurs the correlation between phenotypic divergence and local adaptation. By deriving models of population differentiation for three different life cycles, we further describe the effect of a species' ecology on evolution in structured populations.","author":[{"dropping-particle":"","family":"Schmid","given":"M.","non-dropping-particle":"","parse-names":false,"suffix":""},{"dropping-particle":"","family":"Guillaume","given":"F.","non-dropping-particle":"","parse-names":false,"suffix":""}],"container-title":"Heredity","id":"ITEM-1","issue":"4","issued":{"date-parts":[["2017"]]},"page":"214-225","publisher":"Nature Publishing Group","title":"The role of phenotypic plasticity on population differentiation","type":"article-journal","volume":"119"},"uris":["http://www.mendeley.com/documents/?uuid=fa9f124f-6d1c-4170-b0a5-af49e9e1b62c"]},{"id":"ITEM-2","itemData":{"DOI":"10.1111/ele.13565","ISSN":"14610248","PMID":"32656957","abstract":"Both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Letters","id":"ITEM-2","issue":"10","issued":{"date-parts":[["2020"]]},"page":"1432-1441","title":"The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meta-analysis","type":"article-journal","volume":"23"},"uris":["http://www.mendeley.com/documents/?uuid=31707d48-26dd-4bf0-9ae1-511329f84d84"]}],"mendeley":{"formattedCitation":"(Schmid and Guillaume 2017; Stamp and Hadfield 2020)","plainTextFormattedCitation":"(Schmid and Guillaume 2017; Stamp and Hadfield 2020)","previouslyFormattedCitation":"(Schmid and Guillaume 2017; Stamp and Hadfield 2020)"},"properties":{"noteIndex":0},"schema":"https://github.com/citation-style-language/schema/raw/master/csl-citation.json"}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(Schmid and Guillaume 2017; Stamp and Hadfield 2020)</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Counter-gradient variation has been recorded in several taxa including, </w:t>
      </w:r>
      <w:commentRangeStart w:id="1764725286"/>
      <w:r w:rsidRPr="195DF729" w:rsidR="195DF729">
        <w:rPr>
          <w:color w:val="000000" w:themeColor="text1" w:themeTint="FF" w:themeShade="FF"/>
          <w:lang w:val="en-US"/>
        </w:rPr>
        <w:t xml:space="preserve">lizards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ectotherm","type":"article-journal","volume":"1275"},"uris":["http://www.mendeley.com/documents/?uuid=441190eb-5dfd-44ef-89c1-3066e30c9b39"]}],"mendeley":{"formattedCitation":"(Angilletta et al. 2004; Hodgson and Schwanz 2019)","plainTextFormattedCitation":"(Angilletta et al. 2004; Hodgson and Schwanz 2019)","previouslyFormattedCitation":"(Angilletta et al. 2004; Hodgson and Schwanz 2019)"},"properties":{"noteIndex":0},"schema":"https://github.com/citation-style-language/schema/raw/master/csl-citation.json"}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(Angilletta et al. 2004; Hodgson and Schwanz 2019)</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turtles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gradients","type":"article-journal","volume":"60"},"uris":["http://www.mendeley.com/documents/?uuid=55c9840f-5789-44ba-92aa-7abdc08ae9cf"]}],"mendeley":{"formattedCitation":"(Snover et al. 2015)","plainTextFormattedCitation":"(Snover et al. 2015)","previouslyFormattedCitation":"(Snover et al. 2015)"},"properties":{"noteIndex":0},"schema":"https://github.com/citation-style-language/schema/raw/master/csl-citation.json"}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(Snover et al. 2015)</w:t>
      </w:r>
      <w:r w:rsidRPr="195DF729">
        <w:rPr>
          <w:color w:val="000000" w:themeColor="text1" w:themeTint="FF" w:themeShade="FF"/>
          <w:lang w:val="en-US"/>
        </w:rPr>
        <w:fldChar w:fldCharType="end"/>
      </w:r>
      <w:r w:rsidRPr="195DF729" w:rsidR="195DF729">
        <w:rPr>
          <w:color w:val="000000" w:themeColor="text1" w:themeTint="FF" w:themeShade="FF"/>
          <w:lang w:val="en-US"/>
        </w:rPr>
        <w:t>, and fish</w:t>
      </w:r>
      <w:commentRangeEnd w:id="1764725286"/>
      <w:r>
        <w:rPr>
          <w:rStyle w:val="CommentReference"/>
        </w:rPr>
        <w:commentReference w:id="1764725286"/>
      </w:r>
      <w:r w:rsidRPr="195DF729" w:rsidR="195DF729">
        <w:rPr>
          <w:color w:val="000000" w:themeColor="text1" w:themeTint="FF" w:themeShade="FF"/>
          <w:lang w:val="en-US"/>
        </w:rPr>
        <w:t xml:space="preserve">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2010)","plainTextFormattedCitation":"(Gardiner et al. 2010)","previouslyFormattedCitation":"(Gardiner et al. 2010)"},"properties":{"noteIndex":0},"schema":"https://github.com/citation-style-language/schema/raw/master/csl-citation.json"}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(Gardiner et al. 2010)</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however, the extent to which phenotypic plasticity and genetic differentiation contribute to counter-gradient variation varies </w:t>
      </w:r>
      <w:del w:author="Guest User" w:date="2023-10-04T02:14:52.802Z" w:id="660864156">
        <w:r w:rsidRPr="195DF729" w:rsidDel="195DF729">
          <w:rPr>
            <w:color w:val="000000" w:themeColor="text1" w:themeTint="FF" w:themeShade="FF"/>
            <w:lang w:val="en-US"/>
          </w:rPr>
          <w:delText>between species</w:delText>
        </w:r>
      </w:del>
      <w:r w:rsidRPr="195DF729" w:rsidR="195DF729">
        <w:rPr>
          <w:color w:val="000000" w:themeColor="text1" w:themeTint="FF" w:themeShade="FF"/>
          <w:lang w:val="en-US"/>
        </w:rPr>
        <w:t xml:space="preserve">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Letters","id":"ITEM-1","issue":"10","issued":{"date-parts":[["2020"]]},"page":"1432-1441","title":"The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meta-analysis","type":"article-journal","volume":"23"},"uris":["http://www.mendeley.com/documents/?uuid=31707d48-26dd-4bf0-9ae1-511329f84d84"]}],"mendeley":{"formattedCitation":"(Stamp and Hadfield 2020)","plainTextFormattedCitation":"(Stamp and Hadfield 2020)","previouslyFormattedCitation":"(Stamp and Hadfield 2020)"},"properties":{"noteIndex":0},"schema":"https://github.com/citation-style-language/schema/raw/master/csl-citation.json"}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(Stamp and Hadfield 2020)</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w:t>
      </w:r>
    </w:p>
    <w:p w:rsidR="00BB4104" w:rsidP="00B36451" w:rsidRDefault="00F50F5D" w14:paraId="32D46696" w14:textId="3CCEB9F0">
      <w:pPr>
        <w:spacing w:line="240" w:lineRule="auto"/>
        <w:jc w:val="both"/>
        <w:rPr>
          <w:color w:val="000000" w:themeColor="text1"/>
          <w:lang w:val="en-US"/>
        </w:rPr>
      </w:pPr>
      <w:commentRangeStart w:id="1460669942"/>
      <w:r w:rsidRPr="195DF729" w:rsidR="195DF729">
        <w:rPr>
          <w:color w:val="000000" w:themeColor="text1" w:themeTint="FF" w:themeShade="FF"/>
          <w:lang w:val="en-US"/>
        </w:rPr>
        <w:t>Low-latitude environments characterized by stable temperatures near physiological maximums favor specialized (narrow) thermal niche brea</w:t>
      </w:r>
      <w:commentRangeEnd w:id="1460669942"/>
      <w:r>
        <w:rPr>
          <w:rStyle w:val="CommentReference"/>
        </w:rPr>
        <w:commentReference w:id="1460669942"/>
      </w:r>
      <w:r w:rsidRPr="195DF729" w:rsidR="195DF729">
        <w:rPr>
          <w:color w:val="000000" w:themeColor="text1" w:themeTint="FF" w:themeShade="FF"/>
          <w:lang w:val="en-US"/>
        </w:rPr>
        <w:t xml:space="preserve">dths that primarily evolve through genetic adaptation (i.e., selection for </w:t>
      </w:r>
      <w:r w:rsidRPr="195DF729" w:rsidR="195DF729">
        <w:rPr>
          <w:color w:val="000000" w:themeColor="text1" w:themeTint="FF" w:themeShade="FF"/>
          <w:lang w:val="en-US"/>
        </w:rPr>
        <w:t>particular phenotypes</w:t>
      </w:r>
      <w:r w:rsidRPr="195DF729" w:rsidR="195DF729">
        <w:rPr>
          <w:color w:val="000000" w:themeColor="text1" w:themeTint="FF" w:themeShade="FF"/>
          <w:lang w:val="en-US"/>
        </w:rPr>
        <w:t xml:space="preserve">) rather than plasticity – Climate Variability Hypothesis (CVH)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tropics","type":"article-journal","volume":"101"},"uris":["http://www.mendeley.com/documents/?uuid=46830c8b-2e36-407d-9448-70508c69a0ad"]},{"id":"ITEM-2","itemData":{"DOI":"10.1126/science.1163156","ISSN":"00368075","abstract":"Studies of physiological mechanisms are needed to predict climate effects on ecosystems at species and community levels.","author":[{"dropping-particle":"","family":"Pörtner","given":"Hans O.","non-dropping-particle":"","parse-names":false,"suffix":""},{"dropping-particle":"","family":"Farrell","given":"Anthony P.","non-dropping-particle":"","parse-names":false,"suffix":""}],"container-title":"Science","id":"ITEM-2","issue":"5902","issued":{"date-parts":[["2008"]]},"page":"690-692","title":"Ecology: Physiology and climate change","type":"article-journal","volume":"322"},"uris":["http://www.mendeley.com/documents/?uuid=a8073439-5e4e-4b6f-90f6-b1efe1300dda"]}],"mendeley":{"formattedCitation":"(Janzen 1967; Pörtner and Farrell 2008)","plainTextFormattedCitation":"(Janzen 1967; Pörtner and Farrell 2008)","previouslyFormattedCitation":"(Janzen 1967; Pörtner and Farrell 2008)"},"properties":{"noteIndex":0},"schema":"https://github.com/citation-style-language/schema/raw/master/csl-citation.json"}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(Janzen 1967; Pörtner and Farrell 2008)</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w:t>
      </w:r>
      <w:r w:rsidRPr="195DF729" w:rsidR="195DF729">
        <w:rPr>
          <w:i w:val="1"/>
          <w:iCs w:val="1"/>
          <w:color w:val="000000" w:themeColor="text1" w:themeTint="FF" w:themeShade="FF"/>
          <w:lang w:val="en-US"/>
        </w:rPr>
        <w:t>but see</w:t>
      </w:r>
      <w:r w:rsidRPr="195DF729" w:rsidR="195DF729">
        <w:rPr>
          <w:color w:val="000000" w:themeColor="text1" w:themeTint="FF" w:themeShade="FF"/>
          <w:lang w:val="en-US"/>
        </w:rPr>
        <w:t xml:space="preserve">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(Overgaard et al. 2011; Chiono and Paul 2023)</w:t>
      </w:r>
      <w:r w:rsidRPr="195DF729">
        <w:rPr>
          <w:color w:val="000000" w:themeColor="text1" w:themeTint="FF" w:themeShade="FF"/>
          <w:lang w:val="en-US"/>
        </w:rPr>
        <w:fldChar w:fldCharType="end"/>
      </w:r>
      <w:r w:rsidRPr="195DF729" w:rsidR="195DF729">
        <w:rPr>
          <w:color w:val="000000" w:themeColor="text1" w:themeTint="FF" w:themeShade="FF"/>
          <w:lang w:val="en-US"/>
        </w:rPr>
        <w:t>)</w:t>
      </w:r>
      <w:r w:rsidRPr="195DF729" w:rsidR="195DF729">
        <w:rPr>
          <w:color w:val="000000" w:themeColor="text1" w:themeTint="FF" w:themeShade="FF"/>
          <w:lang w:val="en-US"/>
        </w:rPr>
        <w:t xml:space="preserve">.  </w:t>
      </w:r>
      <w:r w:rsidRPr="195DF729" w:rsidR="195DF729">
        <w:rPr>
          <w:color w:val="000000" w:themeColor="text1" w:themeTint="FF" w:themeShade="FF"/>
          <w:lang w:val="en-US"/>
        </w:rPr>
        <w:t xml:space="preserve">Narrow thermal niche breadths, limited plasticity, and evidence of hard ceilings for upper thermal tolerance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warming","type":"article-journal","volume":"282"},"uris":["http://www.mendeley.com/documents/?uuid=aadb28e9-5566-495f-99bf-29cb0c2d7bdd"]}],"mendeley":{"formattedCitation":"(Gunderson and Stillman 2015; Sandblom et al. 2016; Morgan et al. 2020)","plainTextFormattedCitation":"(Gunderson and Stillman 2015; Sandblom et al. 2016; Morgan et al. 2020)","previouslyFormattedCitation":"(Gunderson and Stillman 2015; Sandblom et al. 2016; Morgan et al. 2020)"},"properties":{"noteIndex":0},"schema":"https://github.com/citation-style-language/schema/raw/master/csl-citation.json"}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(Gunderson and Stillman 2015; Sandblom et al. 2016; Morgan et al. 2020)</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suggest that low-latitude populations are more vulnerable to shifting temperatures than high-latitude conspecifics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change","type":"article-journal","volume":"301"},"uris":["http://www.mendeley.com/documents/?uuid=f2249549-a267-4c4a-83a3-d1044aa67a83"]}],"mendeley":{"formattedCitation":"(Stillman 2003; Deutsch et al. 2008; Tewksbury et al. 2008; Somero 2010; Sunday et al. 2011)","plainTextFormattedCitation":"(Stillman 2003; Deutsch et al. 2008; Tewksbury et al. 2008; Somero 2010; Sunday et al. 2011)","previouslyFormattedCitation":"(Stillman 2003; Deutsch et al. 2008; Tewksbury et al. 2008; Somero 2010; Sunday et al. 2011)"},"properties":{"noteIndex":0},"schema":"https://github.com/citation-style-language/schema/raw/master/csl-citation.json"}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(Stillman 2003; Deutsch et al. 2008; Tewksbury et al. 2008; Somero 2010; Sunday et al. 2011)</w:t>
      </w:r>
      <w:r w:rsidRPr="195DF729">
        <w:rPr>
          <w:color w:val="000000" w:themeColor="text1" w:themeTint="FF" w:themeShade="FF"/>
          <w:lang w:val="en-US"/>
        </w:rPr>
        <w:fldChar w:fldCharType="end"/>
      </w:r>
      <w:r w:rsidRPr="195DF729" w:rsidR="195DF729">
        <w:rPr>
          <w:color w:val="000000" w:themeColor="text1" w:themeTint="FF" w:themeShade="FF"/>
          <w:lang w:val="en-US"/>
        </w:rPr>
        <w:t>. High-latitude populations</w:t>
      </w:r>
      <w:ins w:author="Guest User" w:date="2023-10-04T02:17:31.534Z" w:id="1049433318">
        <w:r w:rsidRPr="195DF729" w:rsidR="195DF729">
          <w:rPr>
            <w:color w:val="000000" w:themeColor="text1" w:themeTint="FF" w:themeShade="FF"/>
            <w:lang w:val="en-US"/>
          </w:rPr>
          <w:t>,</w:t>
        </w:r>
      </w:ins>
      <w:r w:rsidRPr="195DF729" w:rsidR="195DF729">
        <w:rPr>
          <w:color w:val="000000" w:themeColor="text1" w:themeTint="FF" w:themeShade="FF"/>
          <w:lang w:val="en-US"/>
        </w:rPr>
        <w:t xml:space="preserve"> that experience environmental conditions that regularly fluctuate and sit below physiological limits, often </w:t>
      </w:r>
      <w:r w:rsidRPr="195DF729" w:rsidR="195DF729">
        <w:rPr>
          <w:color w:val="000000" w:themeColor="text1" w:themeTint="FF" w:themeShade="FF"/>
          <w:lang w:val="en-US"/>
        </w:rPr>
        <w:t>retain</w:t>
      </w:r>
      <w:r w:rsidRPr="195DF729" w:rsidR="195DF729">
        <w:rPr>
          <w:color w:val="000000" w:themeColor="text1" w:themeTint="FF" w:themeShade="FF"/>
          <w:lang w:val="en-US"/>
        </w:rPr>
        <w:t xml:space="preserve"> greater benefits from </w:t>
      </w:r>
      <w:r w:rsidRPr="195DF729" w:rsidR="195DF729">
        <w:rPr>
          <w:color w:val="000000" w:themeColor="text1" w:themeTint="FF" w:themeShade="FF"/>
          <w:lang w:val="en-US"/>
        </w:rPr>
        <w:t>maintaining</w:t>
      </w:r>
      <w:r w:rsidRPr="195DF729" w:rsidR="195DF729">
        <w:rPr>
          <w:color w:val="000000" w:themeColor="text1" w:themeTint="FF" w:themeShade="FF"/>
          <w:lang w:val="en-US"/>
        </w:rPr>
        <w:t xml:space="preserve"> </w:t>
      </w:r>
      <w:r w:rsidRPr="195DF729" w:rsidR="195DF729">
        <w:rPr>
          <w:color w:val="000000" w:themeColor="text1" w:themeTint="FF" w:themeShade="FF"/>
          <w:lang w:val="en-US"/>
        </w:rPr>
        <w:t>high levels</w:t>
      </w:r>
      <w:r w:rsidRPr="195DF729" w:rsidR="195DF729">
        <w:rPr>
          <w:color w:val="000000" w:themeColor="text1" w:themeTint="FF" w:themeShade="FF"/>
          <w:lang w:val="en-US"/>
        </w:rPr>
        <w:t xml:space="preserve"> of phenotypic plasticity than low-latitude conspecifics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change","type":"article-journal","volume":"374"},"uris":["http://www.mendeley.com/documents/?uuid=0ceb2d6b-0b5a-4915-b51f-a84f665d3663"]}],"mendeley":{"formattedCitation":"(Donelson et al. 2019)","plainTextFormattedCitation":"(Donelson et al. 2019)","previouslyFormattedCitation":"(Donelson et al. 2019)"},"properties":{"noteIndex":0},"schema":"https://github.com/citation-style-language/schema/raw/master/csl-citation.json"}</w:instrText>
      </w:r>
      <w:r w:rsidRPr="195DF729">
        <w:rPr>
          <w:color w:val="000000" w:themeColor="text1" w:themeTint="FF" w:themeShade="FF"/>
          <w:lang w:val="en-US"/>
        </w:rPr>
        <w:fldChar w:fldCharType="separate"/>
      </w:r>
      <w:commentRangeStart w:id="2083892180"/>
      <w:r w:rsidRPr="195DF729" w:rsidR="195DF729">
        <w:rPr>
          <w:noProof/>
          <w:color w:val="000000" w:themeColor="text1" w:themeTint="FF" w:themeShade="FF"/>
          <w:lang w:val="en-US"/>
        </w:rPr>
        <w:t>(Donelson et al. 2019)</w:t>
      </w:r>
      <w:r w:rsidRPr="195DF729">
        <w:rPr>
          <w:color w:val="000000" w:themeColor="text1" w:themeTint="FF" w:themeShade="FF"/>
          <w:lang w:val="en-US"/>
        </w:rPr>
        <w:fldChar w:fldCharType="end"/>
      </w:r>
      <w:r w:rsidRPr="195DF729" w:rsidR="195DF729">
        <w:rPr>
          <w:color w:val="000000" w:themeColor="text1" w:themeTint="FF" w:themeShade="FF"/>
          <w:lang w:val="en-US"/>
        </w:rPr>
        <w:t>.</w:t>
      </w:r>
      <w:commentRangeEnd w:id="2083892180"/>
      <w:r>
        <w:rPr>
          <w:rStyle w:val="CommentReference"/>
        </w:rPr>
        <w:commentReference w:id="2083892180"/>
      </w:r>
      <w:r w:rsidRPr="195DF729" w:rsidR="195DF729">
        <w:rPr>
          <w:color w:val="000000" w:themeColor="text1" w:themeTint="FF" w:themeShade="FF"/>
          <w:lang w:val="en-US"/>
        </w:rPr>
        <w:t xml:space="preserve"> Wider thermal niche breadths and plasticity capacity in high-latitude populations, can increase thermal tolerance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fishes","type":"article-journal"},"uris":["http://www.mendeley.com/documents/?uuid=696d20e8-30eb-44f9-aa91-87854ffdf875"]}],"mendeley":{"formattedCitation":"(McKenzie et al. 2020)","plainTextFormattedCitation":"(McKenzie et al. 2020)","previouslyFormattedCitation":"(McKenzie et al. 2020)"},"properties":{"noteIndex":0},"schema":"https://github.com/citation-style-language/schema/raw/master/csl-citation.json"}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(McKenzie et al. 2020)</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however, heat-tolerant phenotypes present in low-latitude populations may be unattainable within high-latitude populations (for example see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(Kelly et al. 2012)</w:t>
      </w:r>
      <w:r w:rsidRPr="195DF729">
        <w:rPr>
          <w:color w:val="000000" w:themeColor="text1" w:themeTint="FF" w:themeShade="FF"/>
          <w:lang w:val="en-US"/>
        </w:rPr>
        <w:fldChar w:fldCharType="end"/>
      </w:r>
      <w:del w:author="Guest User" w:date="2023-10-04T02:18:07.235Z" w:id="1790841679">
        <w:r w:rsidRPr="195DF729" w:rsidDel="195DF729">
          <w:rPr>
            <w:color w:val="000000" w:themeColor="text1" w:themeTint="FF" w:themeShade="FF"/>
            <w:lang w:val="en-US"/>
          </w:rPr>
          <w:delText>)</w:delText>
        </w:r>
      </w:del>
      <w:r w:rsidRPr="195DF729" w:rsidR="195DF729">
        <w:rPr>
          <w:color w:val="000000" w:themeColor="text1" w:themeTint="FF" w:themeShade="FF"/>
          <w:lang w:val="en-US"/>
        </w:rPr>
        <w:t xml:space="preserve">. </w:t>
      </w:r>
      <w:del w:author="Guest User" w:date="2023-10-04T02:17:05.997Z" w:id="1620965790">
        <w:r w:rsidRPr="195DF729" w:rsidDel="195DF729">
          <w:rPr>
            <w:color w:val="000000" w:themeColor="text1" w:themeTint="FF" w:themeShade="FF"/>
            <w:lang w:val="en-US"/>
          </w:rPr>
          <w:delText xml:space="preserve"> </w:delText>
        </w:r>
      </w:del>
      <w:r w:rsidRPr="195DF729" w:rsidR="195DF729">
        <w:rPr>
          <w:color w:val="000000" w:themeColor="text1" w:themeTint="FF" w:themeShade="FF"/>
          <w:lang w:val="en-US"/>
        </w:rPr>
        <w:t>Therefore</w:t>
      </w:r>
      <w:ins w:author="Guest User" w:date="2023-10-04T02:17:08.211Z" w:id="1173499089">
        <w:r w:rsidRPr="195DF729" w:rsidR="195DF729">
          <w:rPr>
            <w:color w:val="000000" w:themeColor="text1" w:themeTint="FF" w:themeShade="FF"/>
            <w:lang w:val="en-US"/>
          </w:rPr>
          <w:t>,</w:t>
        </w:r>
      </w:ins>
      <w:r w:rsidRPr="195DF729" w:rsidR="195DF729">
        <w:rPr>
          <w:color w:val="000000" w:themeColor="text1" w:themeTint="FF" w:themeShade="FF"/>
          <w:lang w:val="en-US"/>
        </w:rPr>
        <w:t xml:space="preserve"> locally adapted populations may possess thermal niches that are narrower than the species as a whole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(Kelly and Griffiths 2021)</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Consequentially, population responses to warming temperatures will </w:t>
      </w:r>
      <w:ins w:author="Guest User" w:date="2023-10-04T02:19:04.194Z" w:id="802852465">
        <w:r w:rsidRPr="195DF729" w:rsidR="195DF729">
          <w:rPr>
            <w:color w:val="000000" w:themeColor="text1" w:themeTint="FF" w:themeShade="FF"/>
            <w:lang w:val="en-US"/>
          </w:rPr>
          <w:t xml:space="preserve">likely </w:t>
        </w:r>
      </w:ins>
      <w:r w:rsidRPr="195DF729" w:rsidR="195DF729">
        <w:rPr>
          <w:color w:val="000000" w:themeColor="text1" w:themeTint="FF" w:themeShade="FF"/>
          <w:lang w:val="en-US"/>
        </w:rPr>
        <w:t xml:space="preserve">differ depending on occupied thermal niches. </w:t>
      </w:r>
    </w:p>
    <w:p w:rsidR="004F674C" w:rsidP="195DF729" w:rsidRDefault="00EA0EA6" w14:paraId="755414FE" w14:textId="75117B7F">
      <w:pPr>
        <w:pStyle w:val="Normal"/>
        <w:bidi w:val="0"/>
        <w:spacing w:before="0" w:beforeAutospacing="off" w:after="160" w:afterAutospacing="off" w:line="240" w:lineRule="auto"/>
        <w:ind w:left="0" w:right="0"/>
        <w:jc w:val="both"/>
        <w:rPr>
          <w:color w:val="000000" w:themeColor="text1" w:themeTint="FF" w:themeShade="FF"/>
          <w:lang w:val="en-US"/>
        </w:rPr>
      </w:pPr>
      <w:commentRangeStart w:id="798262575"/>
      <w:del w:author="Guest User" w:date="2023-10-04T02:23:19.662Z" w:id="1632451091">
        <w:r w:rsidRPr="195DF729" w:rsidDel="195DF729">
          <w:rPr>
            <w:color w:val="000000" w:themeColor="text1" w:themeTint="FF" w:themeShade="FF"/>
            <w:lang w:val="en-US"/>
          </w:rPr>
          <w:delText>Thermal</w:delText>
        </w:r>
      </w:del>
      <w:ins w:author="Guest User" w:date="2023-10-04T02:23:25.001Z" w:id="541667552">
        <w:r w:rsidRPr="195DF729" w:rsidR="195DF729">
          <w:rPr>
            <w:color w:val="000000" w:themeColor="text1" w:themeTint="FF" w:themeShade="FF"/>
            <w:lang w:val="en-US"/>
          </w:rPr>
          <w:t xml:space="preserve">Variation in thermal </w:t>
        </w:r>
      </w:ins>
      <w:ins w:author="Guest User" w:date="2023-10-04T02:22:30.367Z" w:id="1642940060">
        <w:r w:rsidRPr="195DF729" w:rsidR="195DF729">
          <w:rPr>
            <w:color w:val="000000" w:themeColor="text1" w:themeTint="FF" w:themeShade="FF"/>
            <w:lang w:val="en-US"/>
          </w:rPr>
          <w:t>performance</w:t>
        </w:r>
      </w:ins>
      <w:r w:rsidRPr="195DF729" w:rsidR="195DF729">
        <w:rPr>
          <w:color w:val="000000" w:themeColor="text1" w:themeTint="FF" w:themeShade="FF"/>
          <w:lang w:val="en-US"/>
        </w:rPr>
        <w:t xml:space="preserve"> </w:t>
      </w:r>
      <w:del w:author="Guest User" w:date="2023-10-04T02:23:27.787Z" w:id="582018582">
        <w:r w:rsidRPr="195DF729" w:rsidDel="195DF729">
          <w:rPr>
            <w:color w:val="000000" w:themeColor="text1" w:themeTint="FF" w:themeShade="FF"/>
            <w:lang w:val="en-US"/>
          </w:rPr>
          <w:delText>variation</w:delText>
        </w:r>
      </w:del>
      <w:commentRangeEnd w:id="798262575"/>
      <w:r>
        <w:rPr>
          <w:rStyle w:val="CommentReference"/>
        </w:rPr>
        <w:commentReference w:id="798262575"/>
      </w:r>
      <w:del w:author="Guest User" w:date="2023-10-04T02:23:27.787Z" w:id="864272045">
        <w:r w:rsidRPr="195DF729" w:rsidDel="195DF729">
          <w:rPr>
            <w:color w:val="000000" w:themeColor="text1" w:themeTint="FF" w:themeShade="FF"/>
            <w:lang w:val="en-US"/>
          </w:rPr>
          <w:delText xml:space="preserve"> </w:delText>
        </w:r>
      </w:del>
      <w:r w:rsidRPr="195DF729" w:rsidR="195DF729">
        <w:rPr>
          <w:color w:val="000000" w:themeColor="text1" w:themeTint="FF" w:themeShade="FF"/>
          <w:lang w:val="en-US"/>
        </w:rPr>
        <w:t xml:space="preserve">between populations within marine systems has not received the same attention as terrestrial systems; despite marine organisms having greater confinement to thermal tolerance limits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land","type":"article-journal","volume":"4"},"uris":["http://www.mendeley.com/documents/?uuid=27dd6d0e-f0cc-4102-ae57-e535d4b920c7"]}],"mendeley":{"formattedCitation":"(Sanford and Kelly 2011; Sunday et al. 2011; Pinsky et al. 2019; Lenoir et al. 2020)","plainTextFormattedCitation":"(Sanford and Kelly 2011; Sunday et al. 2011; Pinsky et al. 2019; Lenoir et al. 2020)","previouslyFormattedCitation":"(Sanford and Kelly 2011; Sunday et al. 2011; Pinsky et al. 2019; Lenoir et al. 2020)"},"properties":{"noteIndex":0},"schema":"https://github.com/citation-style-language/schema/raw/master/csl-citation.json"}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(Sanford and Kelly 2011; Sunday et al. 2011; Pinsky et al. 2019; Lenoir et al. 2020)</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w:t>
      </w:r>
      <w:commentRangeStart w:id="1556204926"/>
      <w:commentRangeStart w:id="1262634141"/>
      <w:ins w:author="Guest User" w:date="2023-10-04T02:21:41.01Z" w:id="1750204271">
        <w:r w:rsidRPr="195DF729" w:rsidR="195DF729">
          <w:rPr>
            <w:color w:val="000000" w:themeColor="text1" w:themeTint="FF" w:themeShade="FF"/>
            <w:lang w:val="en-US"/>
          </w:rPr>
          <w:t>What we know from the terrestrial is... XXXX.</w:t>
        </w:r>
      </w:ins>
      <w:commentRangeEnd w:id="1556204926"/>
      <w:r>
        <w:rPr>
          <w:rStyle w:val="CommentReference"/>
        </w:rPr>
        <w:commentReference w:id="1556204926"/>
      </w:r>
      <w:commentRangeEnd w:id="1262634141"/>
      <w:r>
        <w:rPr>
          <w:rStyle w:val="CommentReference"/>
        </w:rPr>
        <w:commentReference w:id="1262634141"/>
      </w:r>
      <w:ins w:author="Guest User" w:date="2023-10-04T02:21:41.01Z" w:id="682888057">
        <w:r w:rsidRPr="195DF729" w:rsidR="195DF729">
          <w:rPr>
            <w:color w:val="000000" w:themeColor="text1" w:themeTint="FF" w:themeShade="FF"/>
            <w:lang w:val="en-US"/>
          </w:rPr>
          <w:t xml:space="preserve"> </w:t>
        </w:r>
      </w:ins>
      <w:r w:rsidRPr="195DF729" w:rsidR="195DF729">
        <w:rPr>
          <w:color w:val="000000" w:themeColor="text1" w:themeTint="FF" w:themeShade="FF"/>
          <w:lang w:val="en-US"/>
        </w:rPr>
        <w:t xml:space="preserve">Marine systems have previously been viewed as demographically open networks with minimal dispersal barriers; however, a growing body of evidence suggests that oceanographic features, life history traits, and larval dispersal/establishment ability can act as challenges to gene flow and promote local adaptation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195DF729">
        <w:rPr>
          <w:color w:val="000000" w:themeColor="text1" w:themeTint="FF" w:themeShade="FF"/>
          <w:lang w:val="en-US"/>
        </w:rPr>
        <w:fldChar w:fldCharType="separate"/>
      </w:r>
      <w:commentRangeStart w:id="890891862"/>
      <w:r w:rsidRPr="195DF729" w:rsidR="195DF729">
        <w:rPr>
          <w:noProof/>
          <w:color w:val="000000" w:themeColor="text1" w:themeTint="FF" w:themeShade="FF"/>
          <w:lang w:val="en-US"/>
        </w:rPr>
        <w:t>(Sanford and Kelly 2011)</w:t>
      </w:r>
      <w:r w:rsidRPr="195DF729">
        <w:rPr>
          <w:color w:val="000000" w:themeColor="text1" w:themeTint="FF" w:themeShade="FF"/>
          <w:lang w:val="en-US"/>
        </w:rPr>
        <w:fldChar w:fldCharType="end"/>
      </w:r>
      <w:commentRangeEnd w:id="890891862"/>
      <w:r>
        <w:rPr>
          <w:rStyle w:val="CommentReference"/>
        </w:rPr>
        <w:commentReference w:id="890891862"/>
      </w:r>
      <w:r w:rsidRPr="195DF729" w:rsidR="195DF729">
        <w:rPr>
          <w:color w:val="000000" w:themeColor="text1" w:themeTint="FF" w:themeShade="FF"/>
          <w:lang w:val="en-US"/>
        </w:rPr>
        <w:t>. To date studies that have addressed intraspecific variation in marine species have focused on</w:t>
      </w:r>
      <w:commentRangeStart w:id="1269622135"/>
      <w:commentRangeStart w:id="521815775"/>
      <w:commentRangeStart w:id="2024335911"/>
      <w:r w:rsidRPr="195DF729" w:rsidR="195DF729">
        <w:rPr>
          <w:color w:val="000000" w:themeColor="text1" w:themeTint="FF" w:themeShade="FF"/>
          <w:lang w:val="en-US"/>
        </w:rPr>
        <w:t xml:space="preserve"> invertebrates (see review Sanford and Kelly., 2011) including </w:t>
      </w:r>
      <w:r w:rsidRPr="195DF729" w:rsidR="195DF729">
        <w:rPr>
          <w:lang w:val="en-US"/>
        </w:rPr>
        <w:t xml:space="preserve">copepods </w:t>
      </w:r>
      <w:r w:rsidRPr="195DF729">
        <w:rPr>
          <w:i w:val="1"/>
          <w:iCs w:val="1"/>
          <w:lang w:val="en-US"/>
        </w:rPr>
        <w:fldChar w:fldCharType="begin" w:fldLock="true"/>
      </w:r>
      <w:r w:rsidRPr="195DF729">
        <w:rPr>
          <w:i w:val="1"/>
          <w:iCs w:val="1"/>
          <w:lang w:val="en-US"/>
        </w:rPr>
        <w:instrText xml:space="preserve">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plasticity","type":"article-journal","volume":"284"},"uris":["http://www.mendeley.com/documents/?uuid=414deb3d-aad6-4dab-af68-76480a53dc68"]}],"mendeley":{"formattedCitation":"(Kelly et al. 2012; Pereira et al. 2017; Sasaki and Dam 2019)","plainTextFormattedCitation":"(Kelly et al. 2012; Pereira et al. 2017; Sasaki and Dam 2019)","previouslyFormattedCitation":"(Kelly et al. 2012; Pereira et al. 2017; Sasaki and Dam 2019)"},"properties":{"noteIndex":0},"schema":"https://github.com/citation-style-language/schema/raw/master/csl-citation.json"}</w:instrText>
      </w:r>
      <w:r w:rsidRPr="195DF729">
        <w:rPr>
          <w:i w:val="1"/>
          <w:iCs w:val="1"/>
          <w:lang w:val="en-US"/>
        </w:rPr>
        <w:fldChar w:fldCharType="separate"/>
      </w:r>
      <w:r w:rsidRPr="195DF729" w:rsidR="195DF729">
        <w:rPr>
          <w:noProof/>
          <w:lang w:val="en-US"/>
        </w:rPr>
        <w:t>(Kelly et al. 2012; Pereira et al. 2017; Sasaki and Dam 2019)</w:t>
      </w:r>
      <w:r w:rsidRPr="195DF729">
        <w:rPr>
          <w:i w:val="1"/>
          <w:iCs w:val="1"/>
          <w:lang w:val="en-US"/>
        </w:rPr>
        <w:fldChar w:fldCharType="end"/>
      </w:r>
      <w:r w:rsidRPr="195DF729" w:rsidR="195DF729">
        <w:rPr>
          <w:lang w:val="en-US"/>
        </w:rPr>
        <w:t xml:space="preserve">, porcelain crabs </w:t>
      </w:r>
      <w:r w:rsidRPr="195DF729">
        <w:rPr>
          <w:lang w:val="en-US"/>
        </w:rPr>
        <w:fldChar w:fldCharType="begin" w:fldLock="true"/>
      </w:r>
      <w:r w:rsidRPr="195DF729">
        <w:rPr>
          <w:lang w:val="en-US"/>
        </w:rPr>
        <w:instrText xml:space="preserve">ADDIN CSL_CITATION {"citationItems":[{"id":"ITEM-1","itemData":{"DOI":"10.1093/icb/42.4.790","ISSN":"00031569","abstract":"Vertical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Biology","id":"ITEM-1","issue":"4","issued":{"date-parts":[["2002"]]},"page":"790-796","title":"Causes and consequences of thermal tolerance limits in rocky intertidal porcelain crabs, genus Petrolisthes","type":"article-journal","volume":"42"},"uris":["http://www.mendeley.com/documents/?uuid=65d87f11-42f4-4c47-8b20-3ca6b7329df5"]}],"mendeley":{"formattedCitation":"(Stillman 2002)","plainTextFormattedCitation":"(Stillman 2002)","previouslyFormattedCitation":"(Stillman 2002)"},"properties":{"noteIndex":0},"schema":"https://github.com/citation-style-language/schema/raw/master/csl-citation.json"}</w:instrText>
      </w:r>
      <w:r w:rsidRPr="195DF729">
        <w:rPr>
          <w:lang w:val="en-US"/>
        </w:rPr>
        <w:fldChar w:fldCharType="separate"/>
      </w:r>
      <w:r w:rsidRPr="195DF729" w:rsidR="195DF729">
        <w:rPr>
          <w:noProof/>
          <w:lang w:val="en-US"/>
        </w:rPr>
        <w:t>(Stillman 2002)</w:t>
      </w:r>
      <w:r w:rsidRPr="195DF729">
        <w:rPr>
          <w:lang w:val="en-US"/>
        </w:rPr>
        <w:fldChar w:fldCharType="end"/>
      </w:r>
      <w:r w:rsidRPr="195DF729" w:rsidR="195DF729">
        <w:rPr>
          <w:lang w:val="en-US"/>
        </w:rPr>
        <w:t xml:space="preserve">, intertidal snails </w:t>
      </w:r>
      <w:r w:rsidRPr="195DF729">
        <w:rPr>
          <w:i w:val="1"/>
          <w:iCs w:val="1"/>
          <w:lang w:val="en-US"/>
        </w:rPr>
        <w:fldChar w:fldCharType="begin" w:fldLock="true"/>
      </w:r>
      <w:r w:rsidRPr="195DF729">
        <w:rPr>
          <w:i w:val="1"/>
          <w:iCs w:val="1"/>
          <w:lang w:val="en-US"/>
        </w:rPr>
        <w:instrText xml:space="preserve">ADDIN CSL_CITATION {"citationItems":[{"id":"ITEM-1","itemData":{"DOI":"10.3354/meps08102","ISSN":"01718630","abstract":"Although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Series","id":"ITEM-1","issue":"January","issued":{"date-parts":[["2009"]]},"page":"137-146","title":"Geographic variation in the upper thermal limits of an intertidal snail: Implications for climate envelope models","type":"article-journal","volume":"388"},"uris":["http://www.mendeley.com/documents/?uuid=7eedd8c1-79b9-454c-8ab1-d90106f7b8d4"]},{"id":"ITEM-2","itemData":{"DOI":"10.1016/j.jembe.2011.02.009","ISSN":"00220981","abstract":"The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et al. 2011)","plainTextFormattedCitation":"(Kuo and Sanford 2009; Sorte et al. 2011)","previouslyFormattedCitation":"(Kuo and Sanford 2009; Sorte et al. 2011)"},"properties":{"noteIndex":0},"schema":"https://github.com/citation-style-language/schema/raw/master/csl-citation.json"}</w:instrText>
      </w:r>
      <w:r w:rsidRPr="195DF729">
        <w:rPr>
          <w:i w:val="1"/>
          <w:iCs w:val="1"/>
          <w:lang w:val="en-US"/>
        </w:rPr>
        <w:fldChar w:fldCharType="separate"/>
      </w:r>
      <w:r w:rsidRPr="195DF729" w:rsidR="195DF729">
        <w:rPr>
          <w:noProof/>
          <w:lang w:val="en-US"/>
        </w:rPr>
        <w:t>(Kuo and Sanford 2009; Sorte et al. 2011)</w:t>
      </w:r>
      <w:r w:rsidRPr="195DF729">
        <w:rPr>
          <w:i w:val="1"/>
          <w:iCs w:val="1"/>
          <w:lang w:val="en-US"/>
        </w:rPr>
        <w:fldChar w:fldCharType="end"/>
      </w:r>
      <w:r w:rsidRPr="195DF729" w:rsidR="195DF729">
        <w:rPr>
          <w:lang w:val="en-US"/>
        </w:rPr>
        <w:t xml:space="preserve">, and coral </w:t>
      </w:r>
      <w:r w:rsidRPr="195DF729">
        <w:rPr>
          <w:lang w:val="en-US"/>
        </w:rPr>
        <w:fldChar w:fldCharType="begin" w:fldLock="true"/>
      </w:r>
      <w:r w:rsidRPr="195DF729">
        <w:rPr>
          <w:lang w:val="en-US"/>
        </w:rPr>
        <w:instrText xml:space="preserve">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et al. 2014)","plainTextFormattedCitation":"(van Oppen et al. 2014)","previouslyFormattedCitation":"(van Oppen et al. 2014)"},"properties":{"noteIndex":0},"schema":"https://github.com/citation-style-language/schema/raw/master/csl-citation.json"}</w:instrText>
      </w:r>
      <w:r w:rsidRPr="195DF729">
        <w:rPr>
          <w:lang w:val="en-US"/>
        </w:rPr>
        <w:fldChar w:fldCharType="separate"/>
      </w:r>
      <w:r w:rsidRPr="195DF729" w:rsidR="195DF729">
        <w:rPr>
          <w:noProof/>
          <w:lang w:val="en-US"/>
        </w:rPr>
        <w:t>(van Oppen et al. 2014)</w:t>
      </w:r>
      <w:r w:rsidRPr="195DF729">
        <w:rPr>
          <w:lang w:val="en-US"/>
        </w:rPr>
        <w:fldChar w:fldCharType="end"/>
      </w:r>
      <w:r w:rsidRPr="195DF729" w:rsidR="195DF729">
        <w:rPr>
          <w:lang w:val="en-US"/>
        </w:rPr>
        <w:t xml:space="preserve">; </w:t>
      </w:r>
      <w:r w:rsidRPr="195DF729" w:rsidR="195DF729">
        <w:rPr>
          <w:color w:val="000000" w:themeColor="text1" w:themeTint="FF" w:themeShade="FF"/>
          <w:lang w:val="en-US"/>
        </w:rPr>
        <w:t xml:space="preserve">few broach the topic among marine fish. </w:t>
      </w:r>
      <w:commentRangeEnd w:id="1269622135"/>
      <w:r>
        <w:rPr>
          <w:rStyle w:val="CommentReference"/>
        </w:rPr>
        <w:commentReference w:id="1269622135"/>
      </w:r>
      <w:commentRangeEnd w:id="521815775"/>
      <w:r>
        <w:rPr>
          <w:rStyle w:val="CommentReference"/>
        </w:rPr>
        <w:commentReference w:id="521815775"/>
      </w:r>
      <w:commentRangeEnd w:id="2024335911"/>
      <w:r>
        <w:rPr>
          <w:rStyle w:val="CommentReference"/>
        </w:rPr>
        <w:commentReference w:id="2024335911"/>
      </w:r>
    </w:p>
    <w:p w:rsidRPr="00B71E0D" w:rsidR="00DA260A" w:rsidP="00B36451" w:rsidRDefault="00E265F6" w14:paraId="3DBBF718" w14:textId="66A407EE">
      <w:pPr>
        <w:spacing w:line="240" w:lineRule="auto"/>
        <w:jc w:val="both"/>
        <w:rPr>
          <w:color w:val="000000" w:themeColor="text1"/>
          <w:lang w:val="en-US"/>
        </w:rPr>
      </w:pPr>
      <w:commentRangeStart w:id="1878961447"/>
      <w:commentRangeStart w:id="1177768233"/>
      <w:commentRangeStart w:id="1690515371"/>
      <w:commentRangeStart w:id="901784879"/>
      <w:r w:rsidRPr="195DF729" w:rsidR="195DF729">
        <w:rPr>
          <w:color w:val="000000" w:themeColor="text1" w:themeTint="FF" w:themeShade="FF"/>
          <w:lang w:val="en-US"/>
        </w:rPr>
        <w:t xml:space="preserve">Thermal intraspecific variation patterns in marine fishes are variable depending on </w:t>
      </w:r>
      <w:r w:rsidRPr="195DF729" w:rsidR="195DF729">
        <w:rPr>
          <w:color w:val="000000" w:themeColor="text1" w:themeTint="FF" w:themeShade="FF"/>
          <w:lang w:val="en-US"/>
        </w:rPr>
        <w:t>study</w:t>
      </w:r>
      <w:r w:rsidRPr="195DF729" w:rsidR="195DF729">
        <w:rPr>
          <w:color w:val="000000" w:themeColor="text1" w:themeTint="FF" w:themeShade="FF"/>
          <w:lang w:val="en-US"/>
        </w:rPr>
        <w:t xml:space="preserve"> species. </w:t>
      </w:r>
      <w:commentRangeEnd w:id="1878961447"/>
      <w:r>
        <w:rPr>
          <w:rStyle w:val="CommentReference"/>
        </w:rPr>
        <w:commentReference w:id="1878961447"/>
      </w:r>
      <w:r w:rsidRPr="195DF729" w:rsidR="195DF729">
        <w:rPr>
          <w:color w:val="000000" w:themeColor="text1" w:themeTint="FF" w:themeShade="FF"/>
          <w:lang w:val="en-US"/>
        </w:rPr>
        <w:t>In a common g</w:t>
      </w:r>
      <w:commentRangeEnd w:id="1177768233"/>
      <w:r>
        <w:rPr>
          <w:rStyle w:val="CommentReference"/>
        </w:rPr>
        <w:commentReference w:id="1177768233"/>
      </w:r>
      <w:commentRangeEnd w:id="1690515371"/>
      <w:r>
        <w:rPr>
          <w:rStyle w:val="CommentReference"/>
        </w:rPr>
        <w:commentReference w:id="1690515371"/>
      </w:r>
      <w:commentRangeEnd w:id="901784879"/>
      <w:r>
        <w:rPr>
          <w:rStyle w:val="CommentReference"/>
        </w:rPr>
        <w:commentReference w:id="901784879"/>
      </w:r>
      <w:r w:rsidRPr="195DF729" w:rsidR="195DF729">
        <w:rPr>
          <w:color w:val="000000" w:themeColor="text1" w:themeTint="FF" w:themeShade="FF"/>
          <w:lang w:val="en-US"/>
        </w:rPr>
        <w:t xml:space="preserve">arden experiment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{"citationItems":[{"id":"ITEM-1","itemData":{"DOI":"10.1098/rspb.2005.3306","ISSN":"14712970","PMID":"16555790","abstract":"Variation in morphological traits is generally thought to be cogradient, with environmental effects on phenotypic expression reinforcing genetic differences between populations. We compared body shape between two populations of Atlantic cod (Gadus morhua). Striking shape differences occurred between juveniles from the two populations when reared in a common laboratory environment. However, no difference in body shape occurred between wild-reared juveniles from the two populations, suggesting that the genetic differences between populations were obscured by opposing effects of the environmental differences experienced in the wild. We suggest that much of the genetic diversity in body shape of fishes may be cryptic, with stabilizing selection for the same optimal phenotype resulting in genetic divergence between populations subject to contrasting environmental influences. © 2005 The Royal Society.","author":[{"dropping-particle":"","family":"Marcil","given":"Julie","non-dropping-particle":"","parse-names":false,"suffix":""},{"dropping-particle":"","family":"Swain","given":"Douglas P.","non-dropping-particle":"","parse-names":false,"suffix":""},{"dropping-particle":"","family":"Hutchings","given":"Jeffrey A.","non-dropping-particle":"","parse-names":false,"suffix":""}],"container-title":"Proceedings of the Royal Society B: Biological Sciences","id":"ITEM-1","issue":"1583","issued":{"date-parts":[["2006"]]},"page":"217-223","title":"Countergradient variation in body shape between two populations of Atlantic cod (Gadus morhua)","type":"article-journal","volume":"273"},"uris":["http://www.mendeley.com/documents/?uuid=e122565b-1bfa-4bb5-95bd-135a349e0ab5"]}],"mendeley":{"formattedCitation":"(Marcil et al. 2006)","plainTextFormattedCitation":"(Marcil et al. 2006)","previouslyFormattedCitation":"(Marcil et al. 2006)"},"properties":{"noteIndex":0},"schema":"https://github.com/citation-style-language/schema/raw/master/csl-citation.json"}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(Marcil et al. 2006)</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found differences in morphological traits between two different Atlantic cod (</w:t>
      </w:r>
      <w:r w:rsidRPr="195DF729" w:rsidR="195DF729">
        <w:rPr>
          <w:i w:val="1"/>
          <w:iCs w:val="1"/>
          <w:color w:val="000000" w:themeColor="text1" w:themeTint="FF" w:themeShade="FF"/>
          <w:lang w:val="en-US"/>
        </w:rPr>
        <w:t xml:space="preserve">Gadus </w:t>
      </w:r>
      <w:r w:rsidRPr="195DF729" w:rsidR="195DF729">
        <w:rPr>
          <w:i w:val="1"/>
          <w:iCs w:val="1"/>
          <w:color w:val="000000" w:themeColor="text1" w:themeTint="FF" w:themeShade="FF"/>
          <w:lang w:val="en-US"/>
        </w:rPr>
        <w:t>morhua</w:t>
      </w:r>
      <w:r w:rsidRPr="195DF729" w:rsidR="195DF729">
        <w:rPr>
          <w:color w:val="000000" w:themeColor="text1" w:themeTint="FF" w:themeShade="FF"/>
          <w:lang w:val="en-US"/>
        </w:rPr>
        <w:t>) populations that experience different thermal environments during early life stages; intraspecific variation patterns followed a counter-gradient variation pattern across a large (&lt;1000</w:t>
      </w:r>
      <w:ins w:author="Guest User" w:date="2023-10-04T02:28:26.439Z" w:id="1662880925">
        <w:r w:rsidRPr="195DF729" w:rsidR="195DF729">
          <w:rPr>
            <w:color w:val="000000" w:themeColor="text1" w:themeTint="FF" w:themeShade="FF"/>
            <w:lang w:val="en-US"/>
          </w:rPr>
          <w:t xml:space="preserve"> </w:t>
        </w:r>
      </w:ins>
      <w:r w:rsidRPr="195DF729" w:rsidR="195DF729">
        <w:rPr>
          <w:color w:val="000000" w:themeColor="text1" w:themeTint="FF" w:themeShade="FF"/>
          <w:lang w:val="en-US"/>
        </w:rPr>
        <w:t xml:space="preserve">km) spatial scale. Whereas,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2013)","plainTextFormattedCitation":"(Pratchett et al. 2013)","previouslyFormattedCitation":"(Pratchett et al. 2013)"},"properties":{"noteIndex":0},"schema":"https://github.com/citation-style-language/schema/raw/master/csl-citation.json"}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(Pratchett et al. 2013)</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compared aerobic physiology metrics among low- and high-latitude populations of coral trout (</w:t>
      </w:r>
      <w:r w:rsidRPr="195DF729" w:rsidR="195DF729">
        <w:rPr>
          <w:i w:val="1"/>
          <w:iCs w:val="1"/>
          <w:color w:val="000000" w:themeColor="text1" w:themeTint="FF" w:themeShade="FF"/>
          <w:lang w:val="en-US"/>
        </w:rPr>
        <w:t>Plectropomus</w:t>
      </w:r>
      <w:r w:rsidRPr="195DF729" w:rsidR="195DF729">
        <w:rPr>
          <w:i w:val="1"/>
          <w:iCs w:val="1"/>
          <w:color w:val="000000" w:themeColor="text1" w:themeTint="FF" w:themeShade="FF"/>
          <w:lang w:val="en-US"/>
        </w:rPr>
        <w:t xml:space="preserve"> </w:t>
      </w:r>
      <w:r w:rsidRPr="195DF729" w:rsidR="195DF729">
        <w:rPr>
          <w:i w:val="1"/>
          <w:iCs w:val="1"/>
          <w:color w:val="000000" w:themeColor="text1" w:themeTint="FF" w:themeShade="FF"/>
          <w:lang w:val="en-US"/>
        </w:rPr>
        <w:t>leopardus</w:t>
      </w:r>
      <w:r w:rsidRPr="195DF729" w:rsidR="195DF729">
        <w:rPr>
          <w:color w:val="000000" w:themeColor="text1" w:themeTint="FF" w:themeShade="FF"/>
          <w:lang w:val="en-US"/>
        </w:rPr>
        <w:t xml:space="preserve">), and found no significant differences between populations. Further analysis found little genetic variation between coral trout populations across the </w:t>
      </w:r>
      <w:ins w:author="Guest User" w:date="2023-10-04T02:28:59.761Z" w:id="1585365234">
        <w:r w:rsidRPr="195DF729" w:rsidR="195DF729">
          <w:rPr>
            <w:color w:val="000000" w:themeColor="text1" w:themeTint="FF" w:themeShade="FF"/>
            <w:lang w:val="en-US"/>
          </w:rPr>
          <w:t>Great Barrier R</w:t>
        </w:r>
      </w:ins>
      <w:ins w:author="Guest User" w:date="2023-10-04T02:29:01.353Z" w:id="1402415714">
        <w:r w:rsidRPr="195DF729" w:rsidR="195DF729">
          <w:rPr>
            <w:color w:val="000000" w:themeColor="text1" w:themeTint="FF" w:themeShade="FF"/>
            <w:lang w:val="en-US"/>
          </w:rPr>
          <w:t>eef (</w:t>
        </w:r>
      </w:ins>
      <w:commentRangeStart w:id="84099210"/>
      <w:r w:rsidRPr="195DF729" w:rsidR="195DF729">
        <w:rPr>
          <w:color w:val="000000" w:themeColor="text1" w:themeTint="FF" w:themeShade="FF"/>
          <w:lang w:val="en-US"/>
        </w:rPr>
        <w:t>GBR</w:t>
      </w:r>
      <w:ins w:author="Guest User" w:date="2023-10-04T02:29:02.304Z" w:id="1443329111">
        <w:r w:rsidRPr="195DF729" w:rsidR="195DF729">
          <w:rPr>
            <w:color w:val="000000" w:themeColor="text1" w:themeTint="FF" w:themeShade="FF"/>
            <w:lang w:val="en-US"/>
          </w:rPr>
          <w:t>)</w:t>
        </w:r>
      </w:ins>
      <w:r w:rsidRPr="195DF729" w:rsidR="195DF729">
        <w:rPr>
          <w:color w:val="000000" w:themeColor="text1" w:themeTint="FF" w:themeShade="FF"/>
          <w:lang w:val="en-US"/>
        </w:rPr>
        <w:t xml:space="preserve"> </w:t>
      </w:r>
      <w:commentRangeEnd w:id="84099210"/>
      <w:r>
        <w:rPr>
          <w:rStyle w:val="CommentReference"/>
        </w:rPr>
        <w:commentReference w:id="84099210"/>
      </w:r>
      <w:r w:rsidRPr="195DF729" w:rsidR="195DF729">
        <w:rPr>
          <w:color w:val="000000" w:themeColor="text1" w:themeTint="FF" w:themeShade="FF"/>
          <w:lang w:val="en-US"/>
        </w:rPr>
        <w:t xml:space="preserve">owing to spatial and temporal variation in larval recruitment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management","type":"article-journal","volume":"156"},"uris":["http://www.mendeley.com/documents/?uuid=ee1e9dd7-c79e-4c7b-83e8-0470afea1049"]}],"mendeley":{"formattedCitation":"(Van Herwerden et al. 2009; Taboun et al. 2021)","plainTextFormattedCitation":"(Van Herwerden et al. 2009; Taboun et al. 2021)","previouslyFormattedCitation":"(Van Herwerden et al. 2009; Taboun et al. 2021)"},"properties":{"noteIndex":0},"schema":"https://github.com/citation-style-language/schema/raw/master/csl-citation.json"}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(Van Herwerden et al. 2009; Taboun et al. 2021)</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2010)","plainTextFormattedCitation":"(Gardiner et al. 2010)","previouslyFormattedCitation":"(Gardiner et al. 2010)"},"properties":{"noteIndex":0},"schema":"https://github.com/citation-style-language/schema/raw/master/csl-citation.json"}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(Gardiner et al. 2010)</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and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(Donelson and Munday 2012)</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compared thermal performance and acclimation </w:t>
      </w:r>
      <w:r w:rsidRPr="195DF729" w:rsidR="195DF729">
        <w:rPr>
          <w:color w:val="000000" w:themeColor="text1" w:themeTint="FF" w:themeShade="FF"/>
          <w:lang w:val="en-US"/>
        </w:rPr>
        <w:t>capacity</w:t>
      </w:r>
      <w:r w:rsidRPr="195DF729" w:rsidR="195DF729">
        <w:rPr>
          <w:color w:val="000000" w:themeColor="text1" w:themeTint="FF" w:themeShade="FF"/>
          <w:lang w:val="en-US"/>
        </w:rPr>
        <w:t xml:space="preserve">, respectively, between low- and high-latitude populations of a tropical coral reef damselfish, </w:t>
      </w:r>
      <w:r w:rsidRPr="195DF729" w:rsidR="195DF729">
        <w:rPr>
          <w:i w:val="1"/>
          <w:iCs w:val="1"/>
          <w:color w:val="000000" w:themeColor="text1" w:themeTint="FF" w:themeShade="FF"/>
          <w:lang w:val="en-US"/>
        </w:rPr>
        <w:t>Acanthochromis</w:t>
      </w:r>
      <w:r w:rsidRPr="195DF729" w:rsidR="195DF729">
        <w:rPr>
          <w:i w:val="1"/>
          <w:iCs w:val="1"/>
          <w:color w:val="000000" w:themeColor="text1" w:themeTint="FF" w:themeShade="FF"/>
          <w:lang w:val="en-US"/>
        </w:rPr>
        <w:t xml:space="preserve"> </w:t>
      </w:r>
      <w:r w:rsidRPr="195DF729" w:rsidR="195DF729">
        <w:rPr>
          <w:i w:val="1"/>
          <w:iCs w:val="1"/>
          <w:color w:val="000000" w:themeColor="text1" w:themeTint="FF" w:themeShade="FF"/>
          <w:lang w:val="en-US"/>
        </w:rPr>
        <w:t>polyacanthus</w:t>
      </w:r>
      <w:r w:rsidRPr="195DF729" w:rsidR="195DF729">
        <w:rPr>
          <w:color w:val="000000" w:themeColor="text1" w:themeTint="FF" w:themeShade="FF"/>
          <w:lang w:val="en-US"/>
        </w:rPr>
        <w:t xml:space="preserve">.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2010)","plainTextFormattedCitation":"(Gardiner et al. 2010)","previouslyFormattedCitation":"(Gardiner et al. 2010)"},"properties":{"noteIndex":0},"schema":"https://github.com/citation-style-language/schema/raw/master/csl-citation.json"}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(Gardiner et al. 2010)</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found evidence that high-latitude populations </w:t>
      </w:r>
      <w:r w:rsidRPr="195DF729" w:rsidR="195DF729">
        <w:rPr>
          <w:color w:val="000000" w:themeColor="text1" w:themeTint="FF" w:themeShade="FF"/>
          <w:lang w:val="en-US"/>
        </w:rPr>
        <w:t>maintained</w:t>
      </w:r>
      <w:r w:rsidRPr="195DF729" w:rsidR="195DF729">
        <w:rPr>
          <w:color w:val="000000" w:themeColor="text1" w:themeTint="FF" w:themeShade="FF"/>
          <w:lang w:val="en-US"/>
        </w:rPr>
        <w:t xml:space="preserve"> higher aerobic </w:t>
      </w:r>
      <w:r w:rsidRPr="195DF729" w:rsidR="195DF729">
        <w:rPr>
          <w:color w:val="000000" w:themeColor="text1" w:themeTint="FF" w:themeShade="FF"/>
          <w:lang w:val="en-US"/>
        </w:rPr>
        <w:t>capacity</w:t>
      </w:r>
      <w:r w:rsidRPr="195DF729" w:rsidR="195DF729">
        <w:rPr>
          <w:color w:val="000000" w:themeColor="text1" w:themeTint="FF" w:themeShade="FF"/>
          <w:lang w:val="en-US"/>
        </w:rPr>
        <w:t xml:space="preserve"> than low-latitude populations at warmer temperatures – counter-gradient variation.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(Donelson and Munday 2012)</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reported that high-latitude populations displayed increased acclimation </w:t>
      </w:r>
      <w:r w:rsidRPr="195DF729" w:rsidR="195DF729">
        <w:rPr>
          <w:color w:val="000000" w:themeColor="text1" w:themeTint="FF" w:themeShade="FF"/>
          <w:lang w:val="en-US"/>
        </w:rPr>
        <w:t>capacity</w:t>
      </w:r>
      <w:r w:rsidRPr="195DF729" w:rsidR="195DF729">
        <w:rPr>
          <w:color w:val="000000" w:themeColor="text1" w:themeTint="FF" w:themeShade="FF"/>
          <w:lang w:val="en-US"/>
        </w:rPr>
        <w:t xml:space="preserve"> (i.e., developmental plasticity) compared to low-latitude populations –</w:t>
      </w:r>
      <w:ins w:author="Guest User" w:date="2023-10-04T02:35:45.595Z" w:id="197958806">
        <w:r w:rsidRPr="195DF729" w:rsidR="195DF729">
          <w:rPr>
            <w:color w:val="000000" w:themeColor="text1" w:themeTint="FF" w:themeShade="FF"/>
            <w:lang w:val="en-US"/>
          </w:rPr>
          <w:t xml:space="preserve"> </w:t>
        </w:r>
      </w:ins>
      <w:r w:rsidRPr="195DF729" w:rsidR="195DF729">
        <w:rPr>
          <w:color w:val="000000" w:themeColor="text1" w:themeTint="FF" w:themeShade="FF"/>
          <w:lang w:val="en-US"/>
        </w:rPr>
        <w:t xml:space="preserve">supporting the CVH. Findings from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2010)","plainTextFormattedCitation":"(Gardiner et al. 2010)","previouslyFormattedCitation":"(Gardiner et al. 2010)"},"properties":{"noteIndex":0},"schema":"https://github.com/citation-style-language/schema/raw/master/csl-citation.json"}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(Gardiner et al. 2010)</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and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(Donelson and Munday 2012)</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w:t>
      </w:r>
      <w:del w:author="Guest User" w:date="2023-10-04T02:35:06.457Z" w:id="764905452">
        <w:r w:rsidRPr="195DF729" w:rsidDel="195DF729">
          <w:rPr>
            <w:color w:val="000000" w:themeColor="text1" w:themeTint="FF" w:themeShade="FF"/>
            <w:lang w:val="en-US"/>
          </w:rPr>
          <w:delText xml:space="preserve"> </w:delText>
        </w:r>
      </w:del>
      <w:r w:rsidRPr="195DF729" w:rsidR="195DF729">
        <w:rPr>
          <w:color w:val="000000" w:themeColor="text1" w:themeTint="FF" w:themeShade="FF"/>
          <w:lang w:val="en-US"/>
        </w:rPr>
        <w:t xml:space="preserve">suggests that </w:t>
      </w:r>
      <w:r w:rsidRPr="195DF729" w:rsidR="195DF729">
        <w:rPr>
          <w:i w:val="1"/>
          <w:iCs w:val="1"/>
          <w:color w:val="000000" w:themeColor="text1" w:themeTint="FF" w:themeShade="FF"/>
          <w:lang w:val="en-US"/>
        </w:rPr>
        <w:t xml:space="preserve">A. </w:t>
      </w:r>
      <w:r w:rsidRPr="195DF729" w:rsidR="195DF729">
        <w:rPr>
          <w:i w:val="1"/>
          <w:iCs w:val="1"/>
          <w:color w:val="000000" w:themeColor="text1" w:themeTint="FF" w:themeShade="FF"/>
          <w:lang w:val="en-US"/>
        </w:rPr>
        <w:t>polyacanthus</w:t>
      </w:r>
      <w:r w:rsidRPr="195DF729" w:rsidR="195DF729">
        <w:rPr>
          <w:color w:val="000000" w:themeColor="text1" w:themeTint="FF" w:themeShade="FF"/>
          <w:lang w:val="en-US"/>
        </w:rPr>
        <w:t xml:space="preserve"> </w:t>
      </w:r>
      <w:r w:rsidRPr="195DF729" w:rsidR="195DF729">
        <w:rPr>
          <w:color w:val="000000" w:themeColor="text1" w:themeTint="FF" w:themeShade="FF"/>
          <w:lang w:val="en-US"/>
        </w:rPr>
        <w:t>provide</w:t>
      </w:r>
      <w:r w:rsidRPr="195DF729" w:rsidR="195DF729">
        <w:rPr>
          <w:color w:val="000000" w:themeColor="text1" w:themeTint="FF" w:themeShade="FF"/>
          <w:lang w:val="en-US"/>
        </w:rPr>
        <w:t xml:space="preserve"> an opportunity to understand how intraspecific variation will affect the responses to warming temperatures within a non-commercial coral reef fish; a topic that has received little attention to date. </w:t>
      </w:r>
    </w:p>
    <w:p w:rsidRPr="00E92073" w:rsidR="00556867" w:rsidP="00B36451" w:rsidRDefault="00386A85" w14:paraId="5397D5DE" w14:textId="20E8F356">
      <w:pPr>
        <w:spacing w:line="240" w:lineRule="auto"/>
        <w:jc w:val="both"/>
        <w:rPr>
          <w:color w:val="000000" w:themeColor="text1"/>
          <w:lang w:val="en-US"/>
        </w:rPr>
      </w:pPr>
      <w:commentRangeStart w:id="993438592"/>
      <w:r w:rsidRPr="195DF729" w:rsidR="195DF729">
        <w:rPr>
          <w:color w:val="000000" w:themeColor="text1" w:themeTint="FF" w:themeShade="FF"/>
          <w:lang w:val="en-US"/>
        </w:rPr>
        <w:t xml:space="preserve">Intraspecific thermal variation within </w:t>
      </w:r>
      <w:r w:rsidRPr="195DF729" w:rsidR="195DF729">
        <w:rPr>
          <w:i w:val="1"/>
          <w:iCs w:val="1"/>
          <w:color w:val="000000" w:themeColor="text1" w:themeTint="FF" w:themeShade="FF"/>
          <w:lang w:val="en-US"/>
        </w:rPr>
        <w:t xml:space="preserve">A. </w:t>
      </w:r>
      <w:r w:rsidRPr="195DF729" w:rsidR="195DF729">
        <w:rPr>
          <w:color w:val="000000" w:themeColor="text1" w:themeTint="FF" w:themeShade="FF"/>
          <w:lang w:val="en-US"/>
        </w:rPr>
        <w:t>polyacanthus</w:t>
      </w:r>
      <w:r w:rsidRPr="195DF729" w:rsidR="195DF729">
        <w:rPr>
          <w:color w:val="000000" w:themeColor="text1" w:themeTint="FF" w:themeShade="FF"/>
          <w:lang w:val="en-US"/>
        </w:rPr>
        <w:t xml:space="preserve"> is </w:t>
      </w:r>
      <w:r w:rsidRPr="195DF729" w:rsidR="195DF729">
        <w:rPr>
          <w:color w:val="000000" w:themeColor="text1" w:themeTint="FF" w:themeShade="FF"/>
          <w:lang w:val="en-US"/>
        </w:rPr>
        <w:t>evident</w:t>
      </w:r>
      <w:r w:rsidRPr="195DF729" w:rsidR="195DF729">
        <w:rPr>
          <w:color w:val="000000" w:themeColor="text1" w:themeTint="FF" w:themeShade="FF"/>
          <w:lang w:val="en-US"/>
        </w:rPr>
        <w:t>; however, r</w:t>
      </w:r>
      <w:r w:rsidRPr="195DF729" w:rsidR="195DF729">
        <w:rPr>
          <w:color w:val="000000" w:themeColor="text1" w:themeTint="FF" w:themeShade="FF"/>
          <w:lang w:val="en-US"/>
        </w:rPr>
        <w:t>obust</w:t>
      </w:r>
      <w:r w:rsidRPr="195DF729" w:rsidR="195DF729">
        <w:rPr>
          <w:color w:val="000000" w:themeColor="text1" w:themeTint="FF" w:themeShade="FF"/>
          <w:lang w:val="en-US"/>
        </w:rPr>
        <w:t xml:space="preserve"> </w:t>
      </w:r>
      <w:r w:rsidRPr="195DF729" w:rsidR="195DF729">
        <w:rPr>
          <w:color w:val="000000" w:themeColor="text1" w:themeTint="FF" w:themeShade="FF"/>
          <w:lang w:val="en-US"/>
        </w:rPr>
        <w:t>genetic variation between</w:t>
      </w:r>
      <w:r w:rsidRPr="195DF729" w:rsidR="195DF729">
        <w:rPr>
          <w:color w:val="000000" w:themeColor="text1" w:themeTint="FF" w:themeShade="FF"/>
          <w:lang w:val="en-US"/>
        </w:rPr>
        <w:t xml:space="preserve"> </w:t>
      </w:r>
      <w:r w:rsidRPr="195DF729" w:rsidR="195DF729">
        <w:rPr>
          <w:i w:val="1"/>
          <w:iCs w:val="1"/>
          <w:color w:val="000000" w:themeColor="text1" w:themeTint="FF" w:themeShade="FF"/>
          <w:lang w:val="en-US"/>
        </w:rPr>
        <w:t xml:space="preserve">A. </w:t>
      </w:r>
      <w:r w:rsidRPr="195DF729" w:rsidR="195DF729">
        <w:rPr>
          <w:i w:val="1"/>
          <w:iCs w:val="1"/>
          <w:color w:val="000000" w:themeColor="text1" w:themeTint="FF" w:themeShade="FF"/>
          <w:lang w:val="en-US"/>
        </w:rPr>
        <w:t>polyacanthus</w:t>
      </w:r>
      <w:r w:rsidRPr="195DF729" w:rsidR="195DF729">
        <w:rPr>
          <w:color w:val="000000" w:themeColor="text1" w:themeTint="FF" w:themeShade="FF"/>
          <w:lang w:val="en-US"/>
        </w:rPr>
        <w:t xml:space="preserve"> populations</w:t>
      </w:r>
      <w:r w:rsidRPr="195DF729" w:rsidR="195DF729">
        <w:rPr>
          <w:color w:val="000000" w:themeColor="text1" w:themeTint="FF" w:themeShade="FF"/>
          <w:lang w:val="en-US"/>
        </w:rPr>
        <w:t xml:space="preserve">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{"citationItems":[{"id":"ITEM-1","itemData":{"DOI":"10.1007/BF00349469","ISSN":"00253162","abstract":"Acanthochromis Gill is a monotypic genus within the damselfish family Pomacentridae, erected for an unusual species [A. polyacanthus (Bleeker)] that uniquely lacks larval dispersal. Instead, offspring are reared in the parental territory, in the manner of cichlids, and fledged into the surrounding habitat. Phenotypic and genotypic variation was surveyed on the basis of body colouration and 7 polymorphic loci in 19 populations from 5 regions of the central and southern Great Barrier Reef (GBR). Variation in both characters was found at regional and local scales. Two colour morphs were recognised: a bicoloured morph from the three northern regions and a uniform dark morph from the two southern regions. Isozyme analysis showed a similar pattern with greatest variation between the different morphs, but also with significant variation at both regional and local scales within morphotypes. Heterozygosity was maximal in the central populations, which, together with other measures of variability, suggests a mixing of separate gene pools in this region and denies species status to the two morphotypes despite numerous fixed differences in allele frequencies between the most distant populations. The presence of fixed differences in multiple alleles between populations separated by 1000 km indicates negligible gene flow over such distances and long isolation of these gene pools. These patterns may reflect recolonisation of the GBR after the last sea-level rise by fish from two stocks. Founder effects and random drift in small populations after colonisation are probably the major sources of the local and regional variations observed at smaller spatial scales. This diversity has been maintained among populations at all scales by the very low levels of gene flow possible without an effective strategy for larval dispersal between coral reefs. © 1994 Springer-Verlag.","author":[{"dropping-particle":"","family":"Doherty","given":"P. J.","non-dropping-particle":"","parse-names":false,"suffix":""},{"dropping-particle":"","family":"Mather","given":"P.","non-dropping-particle":"","parse-names":false,"suffix":""},{"dropping-particle":"","family":"Planes","given":"S.","non-dropping-particle":"","parse-names":false,"suffix":""}],"container-title":"Marine Biology","id":"ITEM-1","issue":"1","issued":{"date-parts":[["1994"]]},"page":"11-21","title":"Acanthochromis polyacanthus, a fish lacking larval dispersal, has genetically differentiated populations at local and regional scales on the Great Barrier Reef","type":"article-journal","volume":"121"},"uris":["http://www.mendeley.com/documents/?uuid=188ab70e-5fd7-4944-a338-a3ed1a688caa"]},{"id":"ITEM-2","itemData":{"DOI":"10.1111/j.0014-3820.2001.tb00741.x","ISSN":"00143820","abstract":"Acanthochromis polyacanthus is an unusual tropical marine damselfish that uniquely lacks pelagic larvae and has lost the capacity for broad-scale dispersal among coral reefs. On the modern Great Barrier Reef (GBR), three color morphs meet and hydridize at two zones of secondary contact. Allozyme electrophoreses revealed strong differences between morphs from the southern zone but few differences between morphs from the northern counterpart, thus suggesting different contact histories. We explore the phylogeography of Acanthochromis polyacanthus with mitochondrial cytochrome b region sequences (alignment of 565 positions) obtained from 126 individuals representing seven to 12 fish from 13 sites distributed over 12 reefs of the GBR and the Coral Sea. The samples revealed three major clades: (1) black fish collected from the southern GBR; (2) bicolored fish collected from the GBR and one reef (Osprey) from the northern Coral Sea; (3) black and white monomorphs collected from six reefs in the Coral Sea. All three clades were well supported (72-100%) by bootstrap analyses. Sequence divergences were very high between the major clades (mean = 7.6%) as well as within them (2.0-3.6%). Within clades, most reefs segregated as monophyletic assemblages. This was revealed both by phylogenetic analyses and AMOVAs that showed that 72-90% of the variance originated from differences among groups, whereas only 5-13% originated within populations. These patterns are discussed in relation to the known geological history of coral reefs of the GBR and the Coral Sea. Finally, we ask whether the monospecific status of Acanthochromis should be revisited because the sequence divergences found among our samples is substantially greater than those recorded among well-recognized species in other reef fishes.","author":[{"dropping-particle":"","family":"Planes","given":"S.","non-dropping-particle":"","parse-names":false,"suffix":""},{"dropping-particle":"","family":"Doherty","given":"P. J.","non-dropping-particle":"","parse-names":false,"suffix":""},{"dropping-particle":"","family":"Bernardi","given":"G.","non-dropping-particle":"","parse-names":false,"suffix":""}],"container-title":"Evolution","id":"ITEM-2","issue":"11","issued":{"date-parts":[["2001"]]},"page":"2263-2273","title":"Strong genetic divergence among populations of a marine fish with limited dispersal, Acanthochromis polyacanthus, within the Great Barrier Reef and the Coral Sea","type":"article-journal","volume":"55"},"uris":["http://www.mendeley.com/documents/?uuid=618641bf-d20f-462b-b82e-4df76aa56d78"]},{"id":"ITEM-3","itemData":{"DOI":"10.1111/j.1420-9101.2005.00969.x","ISSN":"1010061X","PMID":"16405595","abstract":"Hybrid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Biology","id":"ITEM-3","issue":"1","issued":{"date-parts":[["2006"]]},"page":"239-252","title":"Contrasting genetic structures across two hybrid zones of a tropical reef fish, Acanthochromis polyacanthus (Bleeker 1855)","type":"article-journal","volume":"19"},"uris":["http://www.mendeley.com/documents/?uuid=8c58523d-1fdb-4b8a-8cfa-8338727c97c1"]}],"mendeley":{"formattedCitation":"(Doherty et al. 1994; Planes et al. 2001; Van Herwerden and Doherty 2006)","plainTextFormattedCitation":"(Doherty et al. 1994; Planes et al. 2001; Van Herwerden and Doherty 2006)","previouslyFormattedCitation":"(Doherty et al. 1994; Planes et al. 2001; Van Herwerden and Doherty 2006)"},"properties":{"noteIndex":0},"schema":"https://github.com/citation-style-language/schema/raw/master/csl-citation.json"}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(Doherty et al. 1994; Planes et al. 2001; Van Herwerden and Doherty 2006)</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suggests that</w:t>
      </w:r>
      <w:r w:rsidRPr="195DF729" w:rsidR="195DF729">
        <w:rPr>
          <w:color w:val="000000" w:themeColor="text1" w:themeTint="FF" w:themeShade="FF"/>
          <w:lang w:val="en-US"/>
        </w:rPr>
        <w:t xml:space="preserve"> existing physiological</w:t>
      </w:r>
      <w:r w:rsidRPr="195DF729" w:rsidR="195DF729">
        <w:rPr>
          <w:color w:val="000000" w:themeColor="text1" w:themeTint="FF" w:themeShade="FF"/>
          <w:lang w:val="en-US"/>
        </w:rPr>
        <w:t xml:space="preserve"> studies </w:t>
      </w:r>
      <w:r w:rsidRPr="195DF729" w:rsidR="195DF729">
        <w:rPr>
          <w:color w:val="000000" w:themeColor="text1" w:themeTint="FF" w:themeShade="FF"/>
          <w:lang w:val="en-US"/>
        </w:rPr>
        <w:t>provide</w:t>
      </w:r>
      <w:r w:rsidRPr="195DF729" w:rsidR="195DF729">
        <w:rPr>
          <w:color w:val="000000" w:themeColor="text1" w:themeTint="FF" w:themeShade="FF"/>
          <w:lang w:val="en-US"/>
        </w:rPr>
        <w:t xml:space="preserve"> a</w:t>
      </w:r>
      <w:r w:rsidRPr="195DF729" w:rsidR="195DF729">
        <w:rPr>
          <w:color w:val="000000" w:themeColor="text1" w:themeTint="FF" w:themeShade="FF"/>
          <w:lang w:val="en-US"/>
        </w:rPr>
        <w:t xml:space="preserve"> </w:t>
      </w:r>
      <w:r w:rsidRPr="195DF729" w:rsidR="195DF729">
        <w:rPr>
          <w:color w:val="000000" w:themeColor="text1" w:themeTint="FF" w:themeShade="FF"/>
          <w:lang w:val="en-US"/>
        </w:rPr>
        <w:t>coarse</w:t>
      </w:r>
      <w:r w:rsidRPr="195DF729" w:rsidR="195DF729">
        <w:rPr>
          <w:color w:val="000000" w:themeColor="text1" w:themeTint="FF" w:themeShade="FF"/>
          <w:lang w:val="en-US"/>
        </w:rPr>
        <w:t xml:space="preserve"> understanding of </w:t>
      </w:r>
      <w:r w:rsidRPr="195DF729" w:rsidR="195DF729">
        <w:rPr>
          <w:i w:val="1"/>
          <w:iCs w:val="1"/>
          <w:color w:val="000000" w:themeColor="text1" w:themeTint="FF" w:themeShade="FF"/>
          <w:lang w:val="en-US"/>
        </w:rPr>
        <w:t xml:space="preserve">A. </w:t>
      </w:r>
      <w:r w:rsidRPr="195DF729" w:rsidR="195DF729">
        <w:rPr>
          <w:i w:val="1"/>
          <w:iCs w:val="1"/>
          <w:color w:val="000000" w:themeColor="text1" w:themeTint="FF" w:themeShade="FF"/>
          <w:lang w:val="en-US"/>
        </w:rPr>
        <w:t>polyacanthus’s</w:t>
      </w:r>
      <w:r w:rsidRPr="195DF729" w:rsidR="195DF729">
        <w:rPr>
          <w:color w:val="000000" w:themeColor="text1" w:themeTint="FF" w:themeShade="FF"/>
          <w:lang w:val="en-US"/>
        </w:rPr>
        <w:t xml:space="preserve"> thermal landscape. </w:t>
      </w:r>
      <w:r w:rsidRPr="195DF729" w:rsidR="195DF729">
        <w:rPr>
          <w:color w:val="000000" w:themeColor="text1" w:themeTint="FF" w:themeShade="FF"/>
          <w:lang w:val="en-US"/>
        </w:rPr>
        <w:t xml:space="preserve">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2010)","plainTextFormattedCitation":"(Gardiner et al. 2010)","previouslyFormattedCitation":"(Gardiner et al. 2010)"},"properties":{"noteIndex":0},"schema":"https://github.com/citation-style-language/schema/raw/master/csl-citation.json"}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(Gardiner et al. 2010)</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and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(Donelson and Munday 2012)</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w:t>
      </w:r>
      <w:r w:rsidRPr="195DF729" w:rsidR="195DF729">
        <w:rPr>
          <w:color w:val="000000" w:themeColor="text1" w:themeTint="FF" w:themeShade="FF"/>
          <w:lang w:val="en-US"/>
        </w:rPr>
        <w:t>both focused</w:t>
      </w:r>
      <w:r w:rsidRPr="195DF729" w:rsidR="195DF729">
        <w:rPr>
          <w:color w:val="000000" w:themeColor="text1" w:themeTint="FF" w:themeShade="FF"/>
          <w:lang w:val="en-US"/>
        </w:rPr>
        <w:t xml:space="preserve"> on</w:t>
      </w:r>
      <w:r w:rsidRPr="195DF729" w:rsidR="195DF729">
        <w:rPr>
          <w:color w:val="000000" w:themeColor="text1" w:themeTint="FF" w:themeShade="FF"/>
          <w:lang w:val="en-US"/>
        </w:rPr>
        <w:t xml:space="preserve"> a</w:t>
      </w:r>
      <w:r w:rsidRPr="195DF729" w:rsidR="195DF729">
        <w:rPr>
          <w:color w:val="000000" w:themeColor="text1" w:themeTint="FF" w:themeShade="FF"/>
          <w:lang w:val="en-US"/>
        </w:rPr>
        <w:t xml:space="preserve"> </w:t>
      </w:r>
      <w:r w:rsidRPr="195DF729" w:rsidR="195DF729">
        <w:rPr>
          <w:color w:val="000000" w:themeColor="text1" w:themeTint="FF" w:themeShade="FF"/>
          <w:lang w:val="en-US"/>
        </w:rPr>
        <w:t xml:space="preserve">single </w:t>
      </w:r>
      <w:r w:rsidRPr="195DF729" w:rsidR="195DF729">
        <w:rPr>
          <w:color w:val="000000" w:themeColor="text1" w:themeTint="FF" w:themeShade="FF"/>
          <w:lang w:val="en-US"/>
        </w:rPr>
        <w:t xml:space="preserve">high-latitude </w:t>
      </w:r>
      <w:r w:rsidRPr="195DF729" w:rsidR="195DF729">
        <w:rPr>
          <w:color w:val="000000" w:themeColor="text1" w:themeTint="FF" w:themeShade="FF"/>
          <w:lang w:val="en-US"/>
        </w:rPr>
        <w:t>population</w:t>
      </w:r>
      <w:r w:rsidRPr="195DF729" w:rsidR="195DF729">
        <w:rPr>
          <w:color w:val="000000" w:themeColor="text1" w:themeTint="FF" w:themeShade="FF"/>
          <w:lang w:val="en-US"/>
        </w:rPr>
        <w:t xml:space="preserve"> (Heron Island)</w:t>
      </w:r>
      <w:r w:rsidRPr="195DF729" w:rsidR="195DF729">
        <w:rPr>
          <w:color w:val="000000" w:themeColor="text1" w:themeTint="FF" w:themeShade="FF"/>
          <w:lang w:val="en-US"/>
        </w:rPr>
        <w:t xml:space="preserve">, however, </w:t>
      </w:r>
      <w:r w:rsidRPr="195DF729" w:rsidR="195DF729">
        <w:rPr>
          <w:color w:val="000000" w:themeColor="text1" w:themeTint="FF" w:themeShade="FF"/>
          <w:lang w:val="en-US"/>
        </w:rPr>
        <w:t>genetic analysis suggest</w:t>
      </w:r>
      <w:r w:rsidRPr="195DF729" w:rsidR="195DF729">
        <w:rPr>
          <w:color w:val="000000" w:themeColor="text1" w:themeTint="FF" w:themeShade="FF"/>
          <w:lang w:val="en-US"/>
        </w:rPr>
        <w:t>s</w:t>
      </w:r>
      <w:r w:rsidRPr="195DF729" w:rsidR="195DF729">
        <w:rPr>
          <w:color w:val="000000" w:themeColor="text1" w:themeTint="FF" w:themeShade="FF"/>
          <w:lang w:val="en-US"/>
        </w:rPr>
        <w:t xml:space="preserve"> </w:t>
      </w:r>
      <w:r w:rsidRPr="195DF729" w:rsidR="195DF729">
        <w:rPr>
          <w:color w:val="000000" w:themeColor="text1" w:themeTint="FF" w:themeShade="FF"/>
          <w:lang w:val="en-US"/>
        </w:rPr>
        <w:t>high levels</w:t>
      </w:r>
      <w:r w:rsidRPr="195DF729" w:rsidR="195DF729">
        <w:rPr>
          <w:color w:val="000000" w:themeColor="text1" w:themeTint="FF" w:themeShade="FF"/>
          <w:lang w:val="en-US"/>
        </w:rPr>
        <w:t xml:space="preserve"> of genetic differentiation between populations </w:t>
      </w:r>
      <w:r w:rsidRPr="195DF729" w:rsidR="195DF729">
        <w:rPr>
          <w:color w:val="000000" w:themeColor="text1" w:themeTint="FF" w:themeShade="FF"/>
          <w:lang w:val="en-US"/>
        </w:rPr>
        <w:t>throughout</w:t>
      </w:r>
      <w:r w:rsidRPr="195DF729" w:rsidR="195DF729">
        <w:rPr>
          <w:color w:val="000000" w:themeColor="text1" w:themeTint="FF" w:themeShade="FF"/>
          <w:lang w:val="en-US"/>
        </w:rPr>
        <w:t xml:space="preserve"> </w:t>
      </w:r>
      <w:r w:rsidRPr="195DF729" w:rsidR="195DF729">
        <w:rPr>
          <w:i w:val="1"/>
          <w:iCs w:val="1"/>
          <w:color w:val="000000" w:themeColor="text1" w:themeTint="FF" w:themeShade="FF"/>
          <w:lang w:val="en-US"/>
        </w:rPr>
        <w:t xml:space="preserve">A. </w:t>
      </w:r>
      <w:r w:rsidRPr="195DF729" w:rsidR="195DF729">
        <w:rPr>
          <w:i w:val="1"/>
          <w:iCs w:val="1"/>
          <w:color w:val="000000" w:themeColor="text1" w:themeTint="FF" w:themeShade="FF"/>
          <w:lang w:val="en-US"/>
        </w:rPr>
        <w:t>polyacanthus’s</w:t>
      </w:r>
      <w:r w:rsidRPr="195DF729" w:rsidR="195DF729">
        <w:rPr>
          <w:color w:val="000000" w:themeColor="text1" w:themeTint="FF" w:themeShade="FF"/>
          <w:lang w:val="en-US"/>
        </w:rPr>
        <w:t xml:space="preserve"> range</w:t>
      </w:r>
      <w:r w:rsidRPr="195DF729" w:rsidR="195DF729">
        <w:rPr>
          <w:color w:val="000000" w:themeColor="text1" w:themeTint="FF" w:themeShade="FF"/>
          <w:lang w:val="en-US"/>
        </w:rPr>
        <w:t>;</w:t>
      </w:r>
      <w:r w:rsidRPr="195DF729" w:rsidR="195DF729">
        <w:rPr>
          <w:color w:val="000000" w:themeColor="text1" w:themeTint="FF" w:themeShade="FF"/>
          <w:lang w:val="en-US"/>
        </w:rPr>
        <w:t xml:space="preserve"> particularly within the </w:t>
      </w:r>
      <w:r w:rsidRPr="195DF729" w:rsidR="195DF729">
        <w:rPr>
          <w:color w:val="000000" w:themeColor="text1" w:themeTint="FF" w:themeShade="FF"/>
          <w:lang w:val="en-US"/>
        </w:rPr>
        <w:t>higher latitudes</w:t>
      </w:r>
      <w:r w:rsidRPr="195DF729" w:rsidR="195DF729">
        <w:rPr>
          <w:color w:val="000000" w:themeColor="text1" w:themeTint="FF" w:themeShade="FF"/>
          <w:lang w:val="en-US"/>
        </w:rPr>
        <w:t xml:space="preserve"> of their </w:t>
      </w:r>
      <w:r w:rsidRPr="195DF729" w:rsidR="195DF729">
        <w:rPr>
          <w:color w:val="000000" w:themeColor="text1" w:themeTint="FF" w:themeShade="FF"/>
          <w:lang w:val="en-US"/>
        </w:rPr>
        <w:t>distribution</w:t>
      </w:r>
      <w:r w:rsidRPr="195DF729" w:rsidR="195DF729">
        <w:rPr>
          <w:color w:val="000000" w:themeColor="text1" w:themeTint="FF" w:themeShade="FF"/>
          <w:lang w:val="en-US"/>
        </w:rPr>
        <w:t>.</w:t>
      </w:r>
      <w:r w:rsidRPr="195DF729" w:rsidR="195DF729">
        <w:rPr>
          <w:color w:val="000000" w:themeColor="text1" w:themeTint="FF" w:themeShade="FF"/>
          <w:lang w:val="en-US"/>
        </w:rPr>
        <w:t xml:space="preserve"> T</w:t>
      </w:r>
      <w:commentRangeEnd w:id="993438592"/>
      <w:r>
        <w:rPr>
          <w:rStyle w:val="CommentReference"/>
        </w:rPr>
        <w:commentReference w:id="993438592"/>
      </w:r>
      <w:r w:rsidRPr="195DF729" w:rsidR="195DF729">
        <w:rPr>
          <w:color w:val="000000" w:themeColor="text1" w:themeTint="FF" w:themeShade="FF"/>
          <w:lang w:val="en-US"/>
        </w:rPr>
        <w:t xml:space="preserve">herefore, to </w:t>
      </w:r>
      <w:r w:rsidRPr="195DF729" w:rsidR="195DF729">
        <w:rPr>
          <w:color w:val="000000" w:themeColor="text1" w:themeTint="FF" w:themeShade="FF"/>
          <w:lang w:val="en-US"/>
        </w:rPr>
        <w:t>increase</w:t>
      </w:r>
      <w:r w:rsidRPr="195DF729" w:rsidR="195DF729">
        <w:rPr>
          <w:color w:val="000000" w:themeColor="text1" w:themeTint="FF" w:themeShade="FF"/>
          <w:lang w:val="en-US"/>
        </w:rPr>
        <w:t xml:space="preserve"> </w:t>
      </w:r>
      <w:r w:rsidRPr="195DF729" w:rsidR="195DF729">
        <w:rPr>
          <w:color w:val="000000" w:themeColor="text1" w:themeTint="FF" w:themeShade="FF"/>
          <w:lang w:val="en-US"/>
        </w:rPr>
        <w:t xml:space="preserve">the </w:t>
      </w:r>
      <w:r w:rsidRPr="195DF729" w:rsidR="195DF729">
        <w:rPr>
          <w:color w:val="000000" w:themeColor="text1" w:themeTint="FF" w:themeShade="FF"/>
          <w:lang w:val="en-US"/>
        </w:rPr>
        <w:t>resolution of</w:t>
      </w:r>
      <w:r w:rsidRPr="195DF729" w:rsidR="195DF729">
        <w:rPr>
          <w:color w:val="000000" w:themeColor="text1" w:themeTint="FF" w:themeShade="FF"/>
          <w:lang w:val="en-US"/>
        </w:rPr>
        <w:t xml:space="preserve"> </w:t>
      </w:r>
      <w:r w:rsidRPr="195DF729" w:rsidR="195DF729">
        <w:rPr>
          <w:i w:val="1"/>
          <w:iCs w:val="1"/>
          <w:color w:val="000000" w:themeColor="text1" w:themeTint="FF" w:themeShade="FF"/>
          <w:lang w:val="en-US"/>
        </w:rPr>
        <w:t xml:space="preserve">A. </w:t>
      </w:r>
      <w:r w:rsidRPr="195DF729" w:rsidR="195DF729">
        <w:rPr>
          <w:i w:val="1"/>
          <w:iCs w:val="1"/>
          <w:color w:val="000000" w:themeColor="text1" w:themeTint="FF" w:themeShade="FF"/>
          <w:lang w:val="en-US"/>
        </w:rPr>
        <w:t>polyacanthus’s</w:t>
      </w:r>
      <w:r w:rsidRPr="195DF729" w:rsidR="195DF729">
        <w:rPr>
          <w:color w:val="000000" w:themeColor="text1" w:themeTint="FF" w:themeShade="FF"/>
          <w:lang w:val="en-US"/>
        </w:rPr>
        <w:t xml:space="preserve"> thermal landscape</w:t>
      </w:r>
      <w:r w:rsidRPr="195DF729" w:rsidR="195DF729">
        <w:rPr>
          <w:color w:val="000000" w:themeColor="text1" w:themeTint="FF" w:themeShade="FF"/>
          <w:lang w:val="en-US"/>
        </w:rPr>
        <w:t xml:space="preserve"> and</w:t>
      </w:r>
      <w:r w:rsidRPr="195DF729" w:rsidR="195DF729">
        <w:rPr>
          <w:color w:val="000000" w:themeColor="text1" w:themeTint="FF" w:themeShade="FF"/>
          <w:lang w:val="en-US"/>
        </w:rPr>
        <w:t xml:space="preserve"> </w:t>
      </w:r>
      <w:r w:rsidRPr="195DF729" w:rsidR="195DF729">
        <w:rPr>
          <w:color w:val="000000" w:themeColor="text1" w:themeTint="FF" w:themeShade="FF"/>
          <w:lang w:val="en-US"/>
        </w:rPr>
        <w:t>allude</w:t>
      </w:r>
      <w:r w:rsidRPr="195DF729" w:rsidR="195DF729">
        <w:rPr>
          <w:color w:val="000000" w:themeColor="text1" w:themeTint="FF" w:themeShade="FF"/>
          <w:lang w:val="en-US"/>
        </w:rPr>
        <w:t xml:space="preserve"> to</w:t>
      </w:r>
      <w:r w:rsidRPr="195DF729" w:rsidR="195DF729">
        <w:rPr>
          <w:color w:val="000000" w:themeColor="text1" w:themeTint="FF" w:themeShade="FF"/>
          <w:lang w:val="en-US"/>
        </w:rPr>
        <w:t xml:space="preserve"> a</w:t>
      </w:r>
      <w:r w:rsidRPr="195DF729" w:rsidR="195DF729">
        <w:rPr>
          <w:color w:val="000000" w:themeColor="text1" w:themeTint="FF" w:themeShade="FF"/>
          <w:lang w:val="en-US"/>
        </w:rPr>
        <w:t xml:space="preserve"> </w:t>
      </w:r>
      <w:r w:rsidRPr="195DF729" w:rsidR="195DF729">
        <w:rPr>
          <w:color w:val="000000" w:themeColor="text1" w:themeTint="FF" w:themeShade="FF"/>
          <w:lang w:val="en-US"/>
        </w:rPr>
        <w:t>greater</w:t>
      </w:r>
      <w:r w:rsidRPr="195DF729" w:rsidR="195DF729">
        <w:rPr>
          <w:color w:val="000000" w:themeColor="text1" w:themeTint="FF" w:themeShade="FF"/>
          <w:lang w:val="en-US"/>
        </w:rPr>
        <w:t xml:space="preserve"> </w:t>
      </w:r>
      <w:r w:rsidRPr="195DF729" w:rsidR="195DF729">
        <w:rPr>
          <w:color w:val="000000" w:themeColor="text1" w:themeTint="FF" w:themeShade="FF"/>
          <w:lang w:val="en-US"/>
        </w:rPr>
        <w:t xml:space="preserve">understanding of </w:t>
      </w:r>
      <w:r w:rsidRPr="195DF729" w:rsidR="195DF729">
        <w:rPr>
          <w:color w:val="000000" w:themeColor="text1" w:themeTint="FF" w:themeShade="FF"/>
          <w:lang w:val="en-US"/>
        </w:rPr>
        <w:t>intraspecific</w:t>
      </w:r>
      <w:r w:rsidRPr="195DF729" w:rsidR="195DF729">
        <w:rPr>
          <w:color w:val="000000" w:themeColor="text1" w:themeTint="FF" w:themeShade="FF"/>
          <w:lang w:val="en-US"/>
        </w:rPr>
        <w:t xml:space="preserve"> variation within marine environments</w:t>
      </w:r>
      <w:r w:rsidRPr="195DF729" w:rsidR="195DF729">
        <w:rPr>
          <w:color w:val="000000" w:themeColor="text1" w:themeTint="FF" w:themeShade="FF"/>
          <w:lang w:val="en-US"/>
        </w:rPr>
        <w:t xml:space="preserve">, </w:t>
      </w:r>
      <w:r w:rsidRPr="195DF729" w:rsidR="195DF729">
        <w:rPr>
          <w:color w:val="000000" w:themeColor="text1" w:themeTint="FF" w:themeShade="FF"/>
          <w:lang w:val="en-US"/>
        </w:rPr>
        <w:t>further</w:t>
      </w:r>
      <w:r w:rsidRPr="195DF729" w:rsidR="195DF729">
        <w:rPr>
          <w:color w:val="000000" w:themeColor="text1" w:themeTint="FF" w:themeShade="FF"/>
          <w:lang w:val="en-US"/>
        </w:rPr>
        <w:t xml:space="preserve"> exploration is </w:t>
      </w:r>
      <w:r w:rsidRPr="195DF729" w:rsidR="195DF729">
        <w:rPr>
          <w:color w:val="000000" w:themeColor="text1" w:themeTint="FF" w:themeShade="FF"/>
          <w:lang w:val="en-US"/>
        </w:rPr>
        <w:t>needed</w:t>
      </w:r>
      <w:r w:rsidRPr="195DF729" w:rsidR="195DF729">
        <w:rPr>
          <w:color w:val="000000" w:themeColor="text1" w:themeTint="FF" w:themeShade="FF"/>
          <w:lang w:val="en-US"/>
        </w:rPr>
        <w:t>.</w:t>
      </w:r>
      <w:r w:rsidRPr="195DF729" w:rsidR="195DF729">
        <w:rPr>
          <w:color w:val="000000" w:themeColor="text1" w:themeTint="FF" w:themeShade="FF"/>
          <w:lang w:val="en-US"/>
        </w:rPr>
        <w:t xml:space="preserve"> </w:t>
      </w:r>
      <w:r w:rsidRPr="195DF729" w:rsidR="195DF729">
        <w:rPr>
          <w:color w:val="000000" w:themeColor="text1" w:themeTint="FF" w:themeShade="FF"/>
          <w:lang w:val="en-US"/>
        </w:rPr>
        <w:t>This study compare</w:t>
      </w:r>
      <w:r w:rsidRPr="195DF729" w:rsidR="195DF729">
        <w:rPr>
          <w:color w:val="000000" w:themeColor="text1" w:themeTint="FF" w:themeShade="FF"/>
          <w:lang w:val="en-US"/>
        </w:rPr>
        <w:t>d</w:t>
      </w:r>
      <w:r w:rsidRPr="195DF729" w:rsidR="195DF729">
        <w:rPr>
          <w:color w:val="000000" w:themeColor="text1" w:themeTint="FF" w:themeShade="FF"/>
          <w:lang w:val="en-US"/>
        </w:rPr>
        <w:t xml:space="preserve"> thermal performance curves</w:t>
      </w:r>
      <w:r w:rsidRPr="195DF729" w:rsidR="195DF729">
        <w:rPr>
          <w:color w:val="000000" w:themeColor="text1" w:themeTint="FF" w:themeShade="FF"/>
          <w:lang w:val="en-US"/>
        </w:rPr>
        <w:t xml:space="preserve"> of </w:t>
      </w:r>
      <w:r w:rsidRPr="195DF729" w:rsidR="195DF729">
        <w:rPr>
          <w:color w:val="000000" w:themeColor="text1" w:themeTint="FF" w:themeShade="FF"/>
          <w:lang w:val="en-US"/>
        </w:rPr>
        <w:t xml:space="preserve">key physiological traits within </w:t>
      </w:r>
      <w:r w:rsidRPr="195DF729" w:rsidR="195DF729">
        <w:rPr>
          <w:i w:val="1"/>
          <w:iCs w:val="1"/>
          <w:color w:val="000000" w:themeColor="text1" w:themeTint="FF" w:themeShade="FF"/>
          <w:lang w:val="en-US"/>
        </w:rPr>
        <w:t>A</w:t>
      </w:r>
      <w:r w:rsidRPr="195DF729" w:rsidR="195DF729">
        <w:rPr>
          <w:i w:val="1"/>
          <w:iCs w:val="1"/>
          <w:color w:val="000000" w:themeColor="text1" w:themeTint="FF" w:themeShade="FF"/>
          <w:lang w:val="en-US"/>
        </w:rPr>
        <w:t>.</w:t>
      </w:r>
      <w:r w:rsidRPr="195DF729" w:rsidR="195DF729">
        <w:rPr>
          <w:i w:val="1"/>
          <w:iCs w:val="1"/>
          <w:color w:val="000000" w:themeColor="text1" w:themeTint="FF" w:themeShade="FF"/>
          <w:lang w:val="en-US"/>
        </w:rPr>
        <w:t xml:space="preserve"> </w:t>
      </w:r>
      <w:r w:rsidRPr="195DF729" w:rsidR="195DF729">
        <w:rPr>
          <w:i w:val="1"/>
          <w:iCs w:val="1"/>
          <w:color w:val="000000" w:themeColor="text1" w:themeTint="FF" w:themeShade="FF"/>
          <w:lang w:val="en-US"/>
        </w:rPr>
        <w:t>polyacanthus</w:t>
      </w:r>
      <w:r w:rsidRPr="195DF729" w:rsidR="195DF729">
        <w:rPr>
          <w:color w:val="000000" w:themeColor="text1" w:themeTint="FF" w:themeShade="FF"/>
          <w:lang w:val="en-US"/>
        </w:rPr>
        <w:t xml:space="preserve"> from</w:t>
      </w:r>
      <w:r w:rsidRPr="195DF729" w:rsidR="195DF729">
        <w:rPr>
          <w:color w:val="000000" w:themeColor="text1" w:themeTint="FF" w:themeShade="FF"/>
          <w:lang w:val="en-US"/>
        </w:rPr>
        <w:t xml:space="preserve"> three different populations </w:t>
      </w:r>
      <w:r w:rsidRPr="195DF729" w:rsidR="195DF729">
        <w:rPr>
          <w:color w:val="000000" w:themeColor="text1" w:themeTint="FF" w:themeShade="FF"/>
          <w:lang w:val="en-US"/>
        </w:rPr>
        <w:t>among</w:t>
      </w:r>
      <w:r w:rsidRPr="195DF729" w:rsidR="195DF729">
        <w:rPr>
          <w:color w:val="000000" w:themeColor="text1" w:themeTint="FF" w:themeShade="FF"/>
          <w:lang w:val="en-US"/>
        </w:rPr>
        <w:t xml:space="preserve"> two regions</w:t>
      </w:r>
      <w:r w:rsidRPr="195DF729" w:rsidR="195DF729">
        <w:rPr>
          <w:color w:val="000000" w:themeColor="text1" w:themeTint="FF" w:themeShade="FF"/>
          <w:lang w:val="en-US"/>
        </w:rPr>
        <w:t xml:space="preserve"> of the GBR</w:t>
      </w:r>
      <w:r w:rsidRPr="195DF729" w:rsidR="195DF729">
        <w:rPr>
          <w:color w:val="000000" w:themeColor="text1" w:themeTint="FF" w:themeShade="FF"/>
          <w:lang w:val="en-US"/>
        </w:rPr>
        <w:t>, Cairns</w:t>
      </w:r>
      <w:r w:rsidRPr="195DF729" w:rsidR="195DF729">
        <w:rPr>
          <w:color w:val="000000" w:themeColor="text1" w:themeTint="FF" w:themeShade="FF"/>
          <w:lang w:val="en-US"/>
        </w:rPr>
        <w:t xml:space="preserve"> (low-latitude)</w:t>
      </w:r>
      <w:r w:rsidRPr="195DF729" w:rsidR="195DF729">
        <w:rPr>
          <w:color w:val="000000" w:themeColor="text1" w:themeTint="FF" w:themeShade="FF"/>
          <w:lang w:val="en-US"/>
        </w:rPr>
        <w:t xml:space="preserve"> and Mackay</w:t>
      </w:r>
      <w:r w:rsidRPr="195DF729" w:rsidR="195DF729">
        <w:rPr>
          <w:color w:val="000000" w:themeColor="text1" w:themeTint="FF" w:themeShade="FF"/>
          <w:lang w:val="en-US"/>
        </w:rPr>
        <w:t xml:space="preserve"> (high-latitude)</w:t>
      </w:r>
      <w:r w:rsidRPr="195DF729" w:rsidR="195DF729">
        <w:rPr>
          <w:color w:val="000000" w:themeColor="text1" w:themeTint="FF" w:themeShade="FF"/>
          <w:lang w:val="en-US"/>
        </w:rPr>
        <w:t>,</w:t>
      </w:r>
      <w:r w:rsidRPr="195DF729" w:rsidR="195DF729">
        <w:rPr>
          <w:color w:val="000000" w:themeColor="text1" w:themeTint="FF" w:themeShade="FF"/>
          <w:lang w:val="en-US"/>
        </w:rPr>
        <w:t xml:space="preserve"> that</w:t>
      </w:r>
      <w:r w:rsidRPr="195DF729" w:rsidR="195DF729">
        <w:rPr>
          <w:color w:val="000000" w:themeColor="text1" w:themeTint="FF" w:themeShade="FF"/>
          <w:lang w:val="en-US"/>
        </w:rPr>
        <w:t xml:space="preserve"> ex</w:t>
      </w:r>
      <w:r w:rsidRPr="195DF729" w:rsidR="195DF729">
        <w:rPr>
          <w:color w:val="000000" w:themeColor="text1" w:themeTint="FF" w:themeShade="FF"/>
          <w:lang w:val="en-US"/>
        </w:rPr>
        <w:t>perience</w:t>
      </w:r>
      <w:r w:rsidRPr="195DF729" w:rsidR="195DF729">
        <w:rPr>
          <w:color w:val="000000" w:themeColor="text1" w:themeTint="FF" w:themeShade="FF"/>
          <w:lang w:val="en-US"/>
        </w:rPr>
        <w:t xml:space="preserve"> different thermal profiles</w:t>
      </w:r>
      <w:r w:rsidRPr="195DF729" w:rsidR="195DF729">
        <w:rPr>
          <w:color w:val="000000" w:themeColor="text1" w:themeTint="FF" w:themeShade="FF"/>
          <w:lang w:val="en-US"/>
        </w:rPr>
        <w:t>.</w:t>
      </w:r>
      <w:r w:rsidRPr="195DF729" w:rsidR="195DF729">
        <w:rPr>
          <w:color w:val="000000" w:themeColor="text1" w:themeTint="FF" w:themeShade="FF"/>
          <w:lang w:val="en-US"/>
        </w:rPr>
        <w:t xml:space="preserve"> </w:t>
      </w:r>
      <w:r w:rsidRPr="195DF729" w:rsidR="195DF729">
        <w:rPr>
          <w:color w:val="000000" w:themeColor="text1" w:themeTint="FF" w:themeShade="FF"/>
          <w:lang w:val="en-US"/>
        </w:rPr>
        <w:t>We tested</w:t>
      </w:r>
      <w:r w:rsidRPr="195DF729" w:rsidR="195DF729">
        <w:rPr>
          <w:color w:val="000000" w:themeColor="text1" w:themeTint="FF" w:themeShade="FF"/>
          <w:lang w:val="en-US"/>
        </w:rPr>
        <w:t xml:space="preserve"> the hypothesis for co</w:t>
      </w:r>
      <w:r w:rsidRPr="195DF729" w:rsidR="195DF729">
        <w:rPr>
          <w:color w:val="000000" w:themeColor="text1" w:themeTint="FF" w:themeShade="FF"/>
          <w:lang w:val="en-US"/>
        </w:rPr>
        <w:t>unter</w:t>
      </w:r>
      <w:r w:rsidRPr="195DF729" w:rsidR="195DF729">
        <w:rPr>
          <w:color w:val="000000" w:themeColor="text1" w:themeTint="FF" w:themeShade="FF"/>
          <w:lang w:val="en-US"/>
        </w:rPr>
        <w:t xml:space="preserve">-gradient variation </w:t>
      </w:r>
      <w:r w:rsidRPr="195DF729" w:rsidR="195DF729">
        <w:rPr>
          <w:color w:val="000000" w:themeColor="text1" w:themeTint="FF" w:themeShade="FF"/>
          <w:lang w:val="en-US"/>
        </w:rPr>
        <w:t xml:space="preserve">across a thermal gradient </w:t>
      </w:r>
      <w:r w:rsidRPr="195DF729" w:rsidR="195DF729">
        <w:rPr>
          <w:color w:val="000000" w:themeColor="text1" w:themeTint="FF" w:themeShade="FF"/>
          <w:lang w:val="en-US"/>
        </w:rPr>
        <w:t xml:space="preserve">between </w:t>
      </w:r>
      <w:r w:rsidRPr="195DF729" w:rsidR="195DF729">
        <w:rPr>
          <w:color w:val="000000" w:themeColor="text1" w:themeTint="FF" w:themeShade="FF"/>
          <w:lang w:val="en-US"/>
        </w:rPr>
        <w:t xml:space="preserve">a </w:t>
      </w:r>
      <w:r w:rsidRPr="195DF729" w:rsidR="195DF729">
        <w:rPr>
          <w:color w:val="000000" w:themeColor="text1" w:themeTint="FF" w:themeShade="FF"/>
          <w:lang w:val="en-US"/>
        </w:rPr>
        <w:t>l</w:t>
      </w:r>
      <w:r w:rsidRPr="195DF729" w:rsidR="195DF729">
        <w:rPr>
          <w:color w:val="000000" w:themeColor="text1" w:themeTint="FF" w:themeShade="FF"/>
          <w:lang w:val="en-US"/>
        </w:rPr>
        <w:t>ow latitude</w:t>
      </w:r>
      <w:r w:rsidRPr="195DF729" w:rsidR="195DF729">
        <w:rPr>
          <w:color w:val="000000" w:themeColor="text1" w:themeTint="FF" w:themeShade="FF"/>
          <w:lang w:val="en-US"/>
        </w:rPr>
        <w:t xml:space="preserve"> and a novel </w:t>
      </w:r>
      <w:r w:rsidRPr="195DF729" w:rsidR="195DF729">
        <w:rPr>
          <w:color w:val="000000" w:themeColor="text1" w:themeTint="FF" w:themeShade="FF"/>
          <w:lang w:val="en-US"/>
        </w:rPr>
        <w:t>high-latitude</w:t>
      </w:r>
      <w:r w:rsidRPr="195DF729" w:rsidR="195DF729">
        <w:rPr>
          <w:color w:val="000000" w:themeColor="text1" w:themeTint="FF" w:themeShade="FF"/>
          <w:lang w:val="en-US"/>
        </w:rPr>
        <w:t xml:space="preserve"> </w:t>
      </w:r>
      <w:r w:rsidRPr="195DF729" w:rsidR="195DF729">
        <w:rPr>
          <w:color w:val="000000" w:themeColor="text1" w:themeTint="FF" w:themeShade="FF"/>
          <w:lang w:val="en-US"/>
        </w:rPr>
        <w:t>region</w:t>
      </w:r>
      <w:r w:rsidRPr="195DF729" w:rsidR="195DF729">
        <w:rPr>
          <w:color w:val="000000" w:themeColor="text1" w:themeTint="FF" w:themeShade="FF"/>
          <w:lang w:val="en-US"/>
        </w:rPr>
        <w:t xml:space="preserve">. </w:t>
      </w:r>
      <w:r w:rsidRPr="195DF729" w:rsidR="195DF729">
        <w:rPr>
          <w:color w:val="000000" w:themeColor="text1" w:themeTint="FF" w:themeShade="FF"/>
          <w:lang w:val="en-US"/>
        </w:rPr>
        <w:t>Based on evidence</w:t>
      </w:r>
      <w:r w:rsidRPr="195DF729" w:rsidR="195DF729">
        <w:rPr>
          <w:color w:val="000000" w:themeColor="text1" w:themeTint="FF" w:themeShade="FF"/>
          <w:lang w:val="en-US"/>
        </w:rPr>
        <w:t xml:space="preserve"> of</w:t>
      </w:r>
      <w:r w:rsidRPr="195DF729" w:rsidR="195DF729">
        <w:rPr>
          <w:color w:val="000000" w:themeColor="text1" w:themeTint="FF" w:themeShade="FF"/>
          <w:lang w:val="en-US"/>
        </w:rPr>
        <w:t xml:space="preserve"> g</w:t>
      </w:r>
      <w:r w:rsidRPr="195DF729" w:rsidR="195DF729">
        <w:rPr>
          <w:color w:val="000000" w:themeColor="text1" w:themeTint="FF" w:themeShade="FF"/>
          <w:lang w:val="en-US"/>
        </w:rPr>
        <w:t>reater phenotypic plasticity among low latitude populations</w:t>
      </w:r>
      <w:r w:rsidRPr="195DF729" w:rsidR="195DF729">
        <w:rPr>
          <w:noProof/>
          <w:color w:val="000000" w:themeColor="text1" w:themeTint="FF" w:themeShade="FF"/>
          <w:vertAlign w:val="superscript"/>
          <w:lang w:val="en-US"/>
        </w:rPr>
        <w:t xml:space="preserve"> </w:t>
      </w:r>
      <w:r w:rsidRPr="195DF729">
        <w:rPr>
          <w:color w:val="000000" w:themeColor="text1" w:themeTint="FF" w:themeShade="FF"/>
          <w:lang w:val="en-US"/>
        </w:rPr>
        <w:fldChar w:fldCharType="begin" w:fldLock="true"/>
      </w:r>
      <w:r w:rsidRPr="195DF729">
        <w:rPr>
          <w:color w:val="000000" w:themeColor="text1" w:themeTint="FF" w:themeShade="FF"/>
          <w:lang w:val="en-US"/>
        </w:rPr>
        <w:instrText xml:space="preserve">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themeTint="FF" w:themeShade="FF"/>
          <w:lang w:val="en-US"/>
        </w:rPr>
        <w:fldChar w:fldCharType="separate"/>
      </w:r>
      <w:r w:rsidRPr="195DF729" w:rsidR="195DF729">
        <w:rPr>
          <w:noProof/>
          <w:color w:val="000000" w:themeColor="text1" w:themeTint="FF" w:themeShade="FF"/>
          <w:lang w:val="en-US"/>
        </w:rPr>
        <w:t>(Donelson and Munday 2012)</w:t>
      </w:r>
      <w:r w:rsidRPr="195DF729">
        <w:rPr>
          <w:color w:val="000000" w:themeColor="text1" w:themeTint="FF" w:themeShade="FF"/>
          <w:lang w:val="en-US"/>
        </w:rPr>
        <w:fldChar w:fldCharType="end"/>
      </w:r>
      <w:r w:rsidRPr="195DF729" w:rsidR="195DF729">
        <w:rPr>
          <w:color w:val="000000" w:themeColor="text1" w:themeTint="FF" w:themeShade="FF"/>
          <w:lang w:val="en-US"/>
        </w:rPr>
        <w:t xml:space="preserve">, populations from </w:t>
      </w:r>
      <w:r w:rsidRPr="195DF729" w:rsidR="195DF729">
        <w:rPr>
          <w:color w:val="000000" w:themeColor="text1" w:themeTint="FF" w:themeShade="FF"/>
          <w:lang w:val="en-US"/>
        </w:rPr>
        <w:t>the high latitude region</w:t>
      </w:r>
      <w:r w:rsidRPr="195DF729" w:rsidR="195DF729">
        <w:rPr>
          <w:color w:val="000000" w:themeColor="text1" w:themeTint="FF" w:themeShade="FF"/>
          <w:lang w:val="en-US"/>
        </w:rPr>
        <w:t xml:space="preserve"> are expected to have increased thermal tolerance and performance at warmer temperatures than populations from the </w:t>
      </w:r>
      <w:r w:rsidRPr="195DF729" w:rsidR="195DF729">
        <w:rPr>
          <w:color w:val="000000" w:themeColor="text1" w:themeTint="FF" w:themeShade="FF"/>
          <w:lang w:val="en-US"/>
        </w:rPr>
        <w:t>low-latitude</w:t>
      </w:r>
      <w:r w:rsidRPr="195DF729" w:rsidR="195DF729">
        <w:rPr>
          <w:color w:val="000000" w:themeColor="text1" w:themeTint="FF" w:themeShade="FF"/>
          <w:lang w:val="en-US"/>
        </w:rPr>
        <w:t xml:space="preserve"> region.</w:t>
      </w:r>
      <w:r w:rsidRPr="195DF729" w:rsidR="195DF729">
        <w:rPr>
          <w:color w:val="000000" w:themeColor="text1" w:themeTint="FF" w:themeShade="FF"/>
          <w:lang w:val="en-US"/>
        </w:rPr>
        <w:t xml:space="preserve"> </w:t>
      </w:r>
      <w:r w:rsidRPr="195DF729" w:rsidR="195DF729">
        <w:rPr>
          <w:color w:val="000000" w:themeColor="text1" w:themeTint="FF" w:themeShade="FF"/>
          <w:lang w:val="en-US"/>
        </w:rPr>
        <w:t>However, c</w:t>
      </w:r>
      <w:r w:rsidRPr="195DF729" w:rsidR="195DF729">
        <w:rPr>
          <w:color w:val="000000" w:themeColor="text1" w:themeTint="FF" w:themeShade="FF"/>
          <w:lang w:val="en-US"/>
        </w:rPr>
        <w:t xml:space="preserve">o-gradient </w:t>
      </w:r>
      <w:r w:rsidRPr="195DF729" w:rsidR="195DF729">
        <w:rPr>
          <w:color w:val="000000" w:themeColor="text1" w:themeTint="FF" w:themeShade="FF"/>
          <w:lang w:val="en-US"/>
        </w:rPr>
        <w:t xml:space="preserve">variation </w:t>
      </w:r>
      <w:r w:rsidRPr="195DF729" w:rsidR="195DF729">
        <w:rPr>
          <w:color w:val="000000" w:themeColor="text1" w:themeTint="FF" w:themeShade="FF"/>
          <w:lang w:val="en-US"/>
        </w:rPr>
        <w:t>represents</w:t>
      </w:r>
      <w:r w:rsidRPr="195DF729" w:rsidR="195DF729">
        <w:rPr>
          <w:color w:val="000000" w:themeColor="text1" w:themeTint="FF" w:themeShade="FF"/>
          <w:lang w:val="en-US"/>
        </w:rPr>
        <w:t xml:space="preserve"> a</w:t>
      </w:r>
      <w:r w:rsidRPr="195DF729" w:rsidR="195DF729">
        <w:rPr>
          <w:color w:val="000000" w:themeColor="text1" w:themeTint="FF" w:themeShade="FF"/>
          <w:lang w:val="en-US"/>
        </w:rPr>
        <w:t xml:space="preserve"> valid</w:t>
      </w:r>
      <w:r w:rsidRPr="195DF729" w:rsidR="195DF729">
        <w:rPr>
          <w:color w:val="000000" w:themeColor="text1" w:themeTint="FF" w:themeShade="FF"/>
          <w:lang w:val="en-US"/>
        </w:rPr>
        <w:t xml:space="preserve"> alternative hypothesis</w:t>
      </w:r>
      <w:r w:rsidRPr="195DF729" w:rsidR="195DF729">
        <w:rPr>
          <w:color w:val="000000" w:themeColor="text1" w:themeTint="FF" w:themeShade="FF"/>
          <w:lang w:val="en-US"/>
        </w:rPr>
        <w:t xml:space="preserve"> considering </w:t>
      </w:r>
      <w:r w:rsidRPr="195DF729" w:rsidR="195DF729">
        <w:rPr>
          <w:color w:val="000000" w:themeColor="text1" w:themeTint="FF" w:themeShade="FF"/>
          <w:lang w:val="en-US"/>
        </w:rPr>
        <w:t xml:space="preserve">the </w:t>
      </w:r>
      <w:r w:rsidRPr="195DF729" w:rsidR="195DF729">
        <w:rPr>
          <w:color w:val="000000" w:themeColor="text1" w:themeTint="FF" w:themeShade="FF"/>
          <w:lang w:val="en-US"/>
        </w:rPr>
        <w:t xml:space="preserve">limited </w:t>
      </w:r>
      <w:r w:rsidRPr="195DF729" w:rsidR="195DF729">
        <w:rPr>
          <w:color w:val="000000" w:themeColor="text1" w:themeTint="FF" w:themeShade="FF"/>
          <w:lang w:val="en-US"/>
        </w:rPr>
        <w:t>amount</w:t>
      </w:r>
      <w:r w:rsidRPr="195DF729" w:rsidR="195DF729">
        <w:rPr>
          <w:color w:val="000000" w:themeColor="text1" w:themeTint="FF" w:themeShade="FF"/>
          <w:lang w:val="en-US"/>
        </w:rPr>
        <w:t xml:space="preserve"> of research</w:t>
      </w:r>
      <w:r w:rsidRPr="195DF729" w:rsidR="195DF729">
        <w:rPr>
          <w:color w:val="000000" w:themeColor="text1" w:themeTint="FF" w:themeShade="FF"/>
          <w:lang w:val="en-US"/>
        </w:rPr>
        <w:t xml:space="preserve"> available</w:t>
      </w:r>
      <w:r w:rsidRPr="195DF729" w:rsidR="195DF729">
        <w:rPr>
          <w:color w:val="000000" w:themeColor="text1" w:themeTint="FF" w:themeShade="FF"/>
          <w:lang w:val="en-US"/>
        </w:rPr>
        <w:t xml:space="preserve"> on the </w:t>
      </w:r>
      <w:r w:rsidRPr="195DF729" w:rsidR="195DF729">
        <w:rPr>
          <w:color w:val="000000" w:themeColor="text1" w:themeTint="FF" w:themeShade="FF"/>
          <w:lang w:val="en-US"/>
        </w:rPr>
        <w:t>topic and</w:t>
      </w:r>
      <w:r w:rsidRPr="195DF729" w:rsidR="195DF729">
        <w:rPr>
          <w:color w:val="000000" w:themeColor="text1" w:themeTint="FF" w:themeShade="FF"/>
          <w:lang w:val="en-US"/>
        </w:rPr>
        <w:t xml:space="preserve"> </w:t>
      </w:r>
      <w:r w:rsidRPr="195DF729" w:rsidR="195DF729">
        <w:rPr>
          <w:color w:val="000000" w:themeColor="text1" w:themeTint="FF" w:themeShade="FF"/>
          <w:lang w:val="en-US"/>
        </w:rPr>
        <w:t>observed</w:t>
      </w:r>
      <w:r w:rsidRPr="195DF729" w:rsidR="195DF729">
        <w:rPr>
          <w:color w:val="000000" w:themeColor="text1" w:themeTint="FF" w:themeShade="FF"/>
          <w:lang w:val="en-US"/>
        </w:rPr>
        <w:t xml:space="preserve"> </w:t>
      </w:r>
      <w:r w:rsidRPr="195DF729" w:rsidR="195DF729">
        <w:rPr>
          <w:color w:val="000000" w:themeColor="text1" w:themeTint="FF" w:themeShade="FF"/>
          <w:lang w:val="en-US"/>
        </w:rPr>
        <w:t xml:space="preserve">genetic differences between </w:t>
      </w:r>
      <w:r w:rsidRPr="195DF729" w:rsidR="195DF729">
        <w:rPr>
          <w:color w:val="000000" w:themeColor="text1" w:themeTint="FF" w:themeShade="FF"/>
          <w:lang w:val="en-US"/>
        </w:rPr>
        <w:t xml:space="preserve">the </w:t>
      </w:r>
      <w:r w:rsidRPr="195DF729" w:rsidR="195DF729">
        <w:rPr>
          <w:color w:val="000000" w:themeColor="text1" w:themeTint="FF" w:themeShade="FF"/>
          <w:lang w:val="en-US"/>
        </w:rPr>
        <w:t xml:space="preserve">high latitude </w:t>
      </w:r>
      <w:r w:rsidRPr="195DF729" w:rsidR="195DF729">
        <w:rPr>
          <w:color w:val="000000" w:themeColor="text1" w:themeTint="FF" w:themeShade="FF"/>
          <w:lang w:val="en-US"/>
        </w:rPr>
        <w:t>populations</w:t>
      </w:r>
      <w:r w:rsidRPr="195DF729" w:rsidR="195DF729">
        <w:rPr>
          <w:color w:val="000000" w:themeColor="text1" w:themeTint="FF" w:themeShade="FF"/>
          <w:lang w:val="en-US"/>
        </w:rPr>
        <w:t xml:space="preserve"> examined in this study</w:t>
      </w:r>
      <w:r w:rsidRPr="195DF729" w:rsidR="195DF729">
        <w:rPr>
          <w:color w:val="000000" w:themeColor="text1" w:themeTint="FF" w:themeShade="FF"/>
          <w:lang w:val="en-US"/>
        </w:rPr>
        <w:t xml:space="preserve"> </w:t>
      </w:r>
      <w:r w:rsidRPr="195DF729" w:rsidR="195DF729">
        <w:rPr>
          <w:color w:val="000000" w:themeColor="text1" w:themeTint="FF" w:themeShade="FF"/>
          <w:lang w:val="en-US"/>
        </w:rPr>
        <w:t>and</w:t>
      </w:r>
      <w:r w:rsidRPr="195DF729" w:rsidR="195DF729">
        <w:rPr>
          <w:color w:val="000000" w:themeColor="text1" w:themeTint="FF" w:themeShade="FF"/>
          <w:lang w:val="en-US"/>
        </w:rPr>
        <w:t xml:space="preserve"> the</w:t>
      </w:r>
      <w:r w:rsidRPr="195DF729" w:rsidR="195DF729">
        <w:rPr>
          <w:color w:val="000000" w:themeColor="text1" w:themeTint="FF" w:themeShade="FF"/>
          <w:lang w:val="en-US"/>
        </w:rPr>
        <w:t xml:space="preserve"> </w:t>
      </w:r>
      <w:r w:rsidRPr="195DF729" w:rsidR="195DF729">
        <w:rPr>
          <w:color w:val="000000" w:themeColor="text1" w:themeTint="FF" w:themeShade="FF"/>
          <w:lang w:val="en-US"/>
        </w:rPr>
        <w:t>high-latitude</w:t>
      </w:r>
      <w:r w:rsidRPr="195DF729" w:rsidR="195DF729">
        <w:rPr>
          <w:color w:val="000000" w:themeColor="text1" w:themeTint="FF" w:themeShade="FF"/>
          <w:lang w:val="en-US"/>
        </w:rPr>
        <w:t xml:space="preserve"> population</w:t>
      </w:r>
      <w:r w:rsidRPr="195DF729" w:rsidR="195DF729">
        <w:rPr>
          <w:color w:val="000000" w:themeColor="text1" w:themeTint="FF" w:themeShade="FF"/>
          <w:lang w:val="en-US"/>
        </w:rPr>
        <w:t xml:space="preserve"> </w:t>
      </w:r>
      <w:r w:rsidRPr="195DF729" w:rsidR="195DF729">
        <w:rPr>
          <w:color w:val="000000" w:themeColor="text1" w:themeTint="FF" w:themeShade="FF"/>
          <w:lang w:val="en-US"/>
        </w:rPr>
        <w:t>examined</w:t>
      </w:r>
      <w:r w:rsidRPr="195DF729" w:rsidR="195DF729">
        <w:rPr>
          <w:color w:val="000000" w:themeColor="text1" w:themeTint="FF" w:themeShade="FF"/>
          <w:lang w:val="en-US"/>
        </w:rPr>
        <w:t xml:space="preserve"> by past research</w:t>
      </w:r>
      <w:r w:rsidRPr="195DF729" w:rsidR="195DF729">
        <w:rPr>
          <w:color w:val="000000" w:themeColor="text1" w:themeTint="FF" w:themeShade="FF"/>
          <w:lang w:val="en-US"/>
        </w:rPr>
        <w:t>.</w:t>
      </w:r>
      <w:r w:rsidRPr="195DF729" w:rsidR="195DF729">
        <w:rPr>
          <w:color w:val="000000" w:themeColor="text1" w:themeTint="FF" w:themeShade="FF"/>
          <w:lang w:val="en-US"/>
        </w:rPr>
        <w:t xml:space="preserve"> </w:t>
      </w:r>
    </w:p>
    <w:p w:rsidR="00194015" w:rsidP="00B36451" w:rsidRDefault="00C4067B" w14:paraId="66A87D42" w14:textId="16A2C998">
      <w:pPr>
        <w:pStyle w:val="Heading1"/>
        <w:spacing w:line="240" w:lineRule="auto"/>
        <w:rPr>
          <w:lang w:val="en-US"/>
        </w:rPr>
      </w:pPr>
      <w:r>
        <w:rPr>
          <w:lang w:val="en-US"/>
        </w:rPr>
        <w:t>Methods</w:t>
      </w:r>
      <w:r w:rsidR="00F448E4">
        <w:rPr>
          <w:lang w:val="en-US"/>
        </w:rPr>
        <w:t xml:space="preserve"> </w:t>
      </w:r>
    </w:p>
    <w:p w:rsidR="008C51BB" w:rsidP="00B36451" w:rsidRDefault="008900BF" w14:paraId="3345080B" w14:textId="7F0302D0">
      <w:pPr>
        <w:pStyle w:val="Heading2"/>
        <w:spacing w:line="240" w:lineRule="auto"/>
        <w:rPr>
          <w:lang w:val="en-US"/>
        </w:rPr>
      </w:pPr>
      <w:r>
        <w:rPr>
          <w:lang w:val="en-US"/>
        </w:rPr>
        <w:t>S</w:t>
      </w:r>
      <w:r w:rsidR="006A5DF6">
        <w:rPr>
          <w:lang w:val="en-US"/>
        </w:rPr>
        <w:t xml:space="preserve">ampling </w:t>
      </w:r>
    </w:p>
    <w:p w:rsidR="00022C55" w:rsidP="00B36451" w:rsidRDefault="00FD02A8" w14:paraId="134B9E49" w14:textId="0EDC7CEE">
      <w:pPr>
        <w:spacing w:line="240" w:lineRule="auto"/>
        <w:jc w:val="both"/>
        <w:rPr>
          <w:lang w:val="en-US"/>
        </w:rPr>
      </w:pPr>
      <w:r>
        <w:rPr>
          <w:lang w:val="en-US"/>
        </w:rPr>
        <w:t>The tropical damselfish</w:t>
      </w:r>
      <w:r w:rsidR="00B4506F">
        <w:rPr>
          <w:lang w:val="en-US"/>
        </w:rPr>
        <w:t>,</w:t>
      </w:r>
      <w:r>
        <w:rPr>
          <w:lang w:val="en-US"/>
        </w:rPr>
        <w:t xml:space="preserve"> </w:t>
      </w:r>
      <w:proofErr w:type="spellStart"/>
      <w:r>
        <w:rPr>
          <w:i/>
          <w:iCs/>
          <w:lang w:val="en-US"/>
        </w:rPr>
        <w:t>Acanthochromis</w:t>
      </w:r>
      <w:proofErr w:type="spellEnd"/>
      <w:r>
        <w:rPr>
          <w:i/>
          <w:iCs/>
          <w:lang w:val="en-US"/>
        </w:rPr>
        <w:t xml:space="preserve"> polyacanthus</w:t>
      </w:r>
      <w:r>
        <w:rPr>
          <w:lang w:val="en-US"/>
        </w:rPr>
        <w:t xml:space="preserve"> </w:t>
      </w:r>
      <w:r w:rsidR="004B59A9">
        <w:rPr>
          <w:lang w:val="en-US"/>
        </w:rPr>
        <w:t>(</w:t>
      </w:r>
      <w:r w:rsidR="0028270A">
        <w:rPr>
          <w:lang w:val="en-US"/>
        </w:rPr>
        <w:t xml:space="preserve">Bleeker </w:t>
      </w:r>
      <w:r w:rsidR="004B59A9">
        <w:rPr>
          <w:lang w:val="en-US"/>
        </w:rPr>
        <w:t>1855)</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r w:rsidR="00CC48A9">
        <w:rPr>
          <w:lang w:val="en-US"/>
        </w:rPr>
        <w:t xml:space="preserve">spanning </w:t>
      </w:r>
      <w:r w:rsidR="00412C68">
        <w:rPr>
          <w:lang w:val="en-US"/>
        </w:rPr>
        <w:t>30</w:t>
      </w:r>
      <w:r w:rsidR="00CC48A9">
        <w:rPr>
          <w:rFonts w:cstheme="minorHAnsi"/>
          <w:lang w:val="en-US"/>
        </w:rPr>
        <w:t>°</w:t>
      </w:r>
      <w:r w:rsidR="00CC48A9">
        <w:rPr>
          <w:lang w:val="en-US"/>
        </w:rPr>
        <w:t xml:space="preserve"> of latitude</w:t>
      </w:r>
      <w:r w:rsidR="00CE7D8E">
        <w:rPr>
          <w:lang w:val="en-US"/>
        </w:rPr>
        <w:t>)</w:t>
      </w:r>
      <w:r w:rsidR="008C1E10">
        <w:rPr>
          <w:lang w:val="en-US"/>
        </w:rPr>
        <w:t>.</w:t>
      </w:r>
      <w:r w:rsidR="006006E5">
        <w:rPr>
          <w:lang w:val="en-US"/>
        </w:rPr>
        <w:t xml:space="preserve"> </w:t>
      </w:r>
      <w:r w:rsidR="007D0856">
        <w:rPr>
          <w:i/>
          <w:iCs/>
          <w:lang w:val="en-US"/>
        </w:rPr>
        <w:t xml:space="preserve">A. polyacanthus </w:t>
      </w:r>
      <w:r w:rsidR="007D0856">
        <w:rPr>
          <w:lang w:val="en-US"/>
        </w:rPr>
        <w:t xml:space="preserve">populations are thought </w:t>
      </w:r>
      <w:r w:rsidR="00C7068D">
        <w:rPr>
          <w:lang w:val="en-US"/>
        </w:rPr>
        <w:t>to</w:t>
      </w:r>
      <w:r w:rsidR="007D0856">
        <w:rPr>
          <w:lang w:val="en-US"/>
        </w:rPr>
        <w:t xml:space="preserve"> have propagated the Indo-Pacific</w:t>
      </w:r>
      <w:r w:rsidR="00C7068D">
        <w:rPr>
          <w:lang w:val="en-US"/>
        </w:rPr>
        <w:t xml:space="preserve"> </w:t>
      </w:r>
      <w:r w:rsidR="0020165F">
        <w:rPr>
          <w:lang w:val="en-US"/>
        </w:rPr>
        <w:t>proc</w:t>
      </w:r>
      <w:r w:rsidR="00891CCC">
        <w:rPr>
          <w:lang w:val="en-US"/>
        </w:rPr>
        <w:t>eeding the Pleistocene (</w:t>
      </w:r>
      <w:r w:rsidR="004B5757">
        <w:rPr>
          <w:lang w:val="en-US"/>
        </w:rPr>
        <w:t>2.6 Ma- 11.7 ka</w:t>
      </w:r>
      <w:r w:rsidR="00891CCC">
        <w:rPr>
          <w:lang w:val="en-US"/>
        </w:rPr>
        <w:t>)</w:t>
      </w:r>
      <w:r w:rsidR="00CE7D8E">
        <w:rPr>
          <w:lang w:val="en-US"/>
        </w:rPr>
        <w:t xml:space="preserve"> </w:t>
      </w:r>
      <w:r w:rsidR="000B4EAE">
        <w:rPr>
          <w:lang w:val="en-US"/>
        </w:rPr>
        <w:t>as</w:t>
      </w:r>
      <w:r w:rsidR="00461698">
        <w:rPr>
          <w:lang w:val="en-US"/>
        </w:rPr>
        <w:t xml:space="preserve"> </w:t>
      </w:r>
      <w:r w:rsidR="00632E0A">
        <w:rPr>
          <w:lang w:val="en-US"/>
        </w:rPr>
        <w:t>rising</w:t>
      </w:r>
      <w:r w:rsidR="00461698">
        <w:rPr>
          <w:lang w:val="en-US"/>
        </w:rPr>
        <w:t xml:space="preserve"> sea levels</w:t>
      </w:r>
      <w:r w:rsidR="00117C30">
        <w:rPr>
          <w:lang w:val="en-US"/>
        </w:rPr>
        <w:t xml:space="preserve"> </w:t>
      </w:r>
      <w:r w:rsidR="000B4EAE">
        <w:rPr>
          <w:lang w:val="en-US"/>
        </w:rPr>
        <w:t>reestablished</w:t>
      </w:r>
      <w:r w:rsidR="00117C30">
        <w:rPr>
          <w:lang w:val="en-US"/>
        </w:rPr>
        <w:t xml:space="preserve"> dispersal corridors</w:t>
      </w:r>
      <w:r w:rsidR="00632E0A">
        <w:rPr>
          <w:lang w:val="en-US"/>
        </w:rPr>
        <w:t xml:space="preserve"> between reefs </w:t>
      </w:r>
      <w:r w:rsidR="00117C30">
        <w:rPr>
          <w:lang w:val="en-US"/>
        </w:rPr>
        <w:fldChar w:fldCharType="begin" w:fldLock="1"/>
      </w:r>
      <w:r w:rsidR="001C5C72">
        <w:rPr>
          <w:lang w:val="en-US"/>
        </w:rPr>
        <w:instrText>ADDIN CSL_CITATION {"citationItems":[{"id":"ITEM-1","itemData":{"DOI":"10.1111/j.1420-9101.2005.00969.x","ISSN":"1010061X","PMID":"16405595","abstract":"Hybrid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Biology","id":"ITEM-1","issue":"1","issued":{"date-parts":[["2006"]]},"page":"239-252","title":"Contrasting genetic structures across two hybrid zones of a tropical reef fish, Acanthochromis polyacanthus (Bleeker 1855)","type":"article-journal","volume":"19"},"uris":["http://www.mendeley.com/documents/?uuid=8c58523d-1fdb-4b8a-8cfa-8338727c97c1"]},{"id":"ITEM-2","itemData":{"DOI":"10.1111/jbi.12416","ISSN":"13652699","abstract":"Aim: Pleistocene glacial cycles reduced global sea level by up to 130 m below present levels. These changes had profound impacts on coastal marine life, including a reduction of habitable area, changes in ocean currents, and shifts in water column thermal dynamics. We provide a comprehensive review of the impact of glacial sea-level changes during the Pleistocene on tropical coastal marine life and a set of maps showing how coastlines worldwide changed during periods of low sea levels. Location: We focused on coastal marine taxa within tropical latitudes, with deeper coverage of the world's major coral reef biogeographical provinces. Methods: We examined recent and historical literature that alluded to the effects of Pleistocene sea-level fluctuations in a variety of common marine clades. Data for shelf habitat area and map construction were obtained from the NOAA ETOPO1 database, with final manipulations carried out in Adobe Illustrator CS6. Results: Drops in sea level led to a decrease in available coastal habitat and fragmented populations in many taxa, potentially resulting in high population genetic structuring. Habitable shelf area during sea-level lows was reduced as much as 92% from present-day values in some regions. Genetic evidence of population bottlenecks can be seen in many coastal marine taxa worldwide. Main conclusions: Pleistocene sea-level fluctuations seem to be linked to population bottlenecks worldwide, and influenced connections among populations separated by barriers that are affected by sea levels. Despite decreased habitat availability, very few species became extinct, and several species may have been formed due to restrictions in water (and consequently larval) flow between regions that are now connected. A variety of interdisciplinary studies have significantly increased our understanding of how Pleistocene sea-level changes have shaped the marine landscape that we see today.","author":[{"dropping-particle":"","family":"Ludt","given":"William B.","non-dropping-particle":"","parse-names":false,"suffix":""},{"dropping-particle":"","family":"Rocha","given":"Luiz A.","non-dropping-particle":"","parse-names":false,"suffix":""}],"container-title":"Journal of Biogeography","id":"ITEM-2","issue":"1","issued":{"date-parts":[["2015"]]},"page":"25-38","title":"Shifting seas: The impacts of Pleistocene sea-level fluctuations on the evolution of tropical marine taxa","type":"article-journal","volume":"42"},"uris":["http://www.mendeley.com/documents/?uuid=cd0b0c30-c206-466e-b3da-3e043f886890"]}],"mendeley":{"formattedCitation":"(Van Herwerden and Doherty 2006; Ludt and Rocha 2015)","plainTextFormattedCitation":"(Van Herwerden and Doherty 2006; Ludt and Rocha 2015)","previouslyFormattedCitation":"(Van Herwerden and Doherty 2006; Ludt and Rocha 2015)"},"properties":{"noteIndex":0},"schema":"https://github.com/citation-style-language/schema/raw/master/csl-citation.json"}</w:instrText>
      </w:r>
      <w:r w:rsidR="00117C30">
        <w:rPr>
          <w:lang w:val="en-US"/>
        </w:rPr>
        <w:fldChar w:fldCharType="separate"/>
      </w:r>
      <w:r w:rsidRPr="00050CEF" w:rsidR="00050CEF">
        <w:rPr>
          <w:noProof/>
          <w:lang w:val="en-US"/>
        </w:rPr>
        <w:t>(Van Herwerden and Doherty 2006; Ludt and Rocha 2015)</w:t>
      </w:r>
      <w:r w:rsidR="00117C30">
        <w:rPr>
          <w:lang w:val="en-US"/>
        </w:rPr>
        <w:fldChar w:fldCharType="end"/>
      </w:r>
      <w:r w:rsidR="00117C30">
        <w:rPr>
          <w:lang w:val="en-US"/>
        </w:rPr>
        <w:t>.</w:t>
      </w:r>
      <w:r w:rsidR="00B70652">
        <w:rPr>
          <w:lang w:val="en-US"/>
        </w:rPr>
        <w:t xml:space="preserve"> However,</w:t>
      </w:r>
      <w:r w:rsidR="000B6947">
        <w:rPr>
          <w:lang w:val="en-US"/>
        </w:rPr>
        <w:t xml:space="preserve"> eventually</w:t>
      </w:r>
      <w:r w:rsidR="00B70652">
        <w:rPr>
          <w:lang w:val="en-US"/>
        </w:rPr>
        <w:t xml:space="preserve"> such dispersal </w:t>
      </w:r>
      <w:r w:rsidR="000B6947">
        <w:rPr>
          <w:lang w:val="en-US"/>
        </w:rPr>
        <w:t xml:space="preserve">corridors </w:t>
      </w:r>
      <w:r w:rsidR="000A0C87">
        <w:rPr>
          <w:lang w:val="en-US"/>
        </w:rPr>
        <w:t xml:space="preserve">ceased to function </w:t>
      </w:r>
      <w:r w:rsidR="00FB7F13">
        <w:rPr>
          <w:lang w:val="en-US"/>
        </w:rPr>
        <w:t>as water levels began to reach present-day levels.</w:t>
      </w:r>
      <w:r w:rsidR="00DD1C92">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524C79">
        <w:rPr>
          <w:lang w:val="en-US"/>
        </w:rPr>
        <w:fldChar w:fldCharType="begin" w:fldLock="1"/>
      </w:r>
      <w:r w:rsidR="001C5C72">
        <w:rPr>
          <w:lang w:val="en-US"/>
        </w:rPr>
        <w:instrText>ADDIN CSL_CITATION {"citationItems":[{"id":"ITEM-1","itemData":{"DOI":"10.1111/j.1439-0310.1973.tb01108.x","ISSN":"14390310","PMID":"4781186","author":[{"dropping-particle":"","family":"Robertson","given":"D. R.","non-dropping-particle":"","parse-names":false,"suffix":""}],"container-title":"Zeitschrift für Tierpsychologie","id":"ITEM-1","issue":"3","issued":{"date-parts":[["1973"]]},"page":"319-324","title":"Field Observations on the Reproductive Behaviour of a Pomacentrid Fish, Acanthochromis polyacanthus","type":"article-journal","volume":"32"},"uris":["http://www.mendeley.com/documents/?uuid=cf7879c8-8398-4912-aa81-f7c653775730"]}],"mendeley":{"formattedCitation":"(Robertson 1973)","plainTextFormattedCitation":"(Robertson 1973)","previouslyFormattedCitation":"(Robertson 1973)"},"properties":{"noteIndex":0},"schema":"https://github.com/citation-style-language/schema/raw/master/csl-citation.json"}</w:instrText>
      </w:r>
      <w:r w:rsidR="00524C79">
        <w:rPr>
          <w:lang w:val="en-US"/>
        </w:rPr>
        <w:fldChar w:fldCharType="separate"/>
      </w:r>
      <w:r w:rsidRPr="00050CEF" w:rsidR="00050CEF">
        <w:rPr>
          <w:noProof/>
          <w:lang w:val="en-US"/>
        </w:rPr>
        <w:t>(Robertson 1973)</w:t>
      </w:r>
      <w:r w:rsidR="00524C79">
        <w:rPr>
          <w:lang w:val="en-US"/>
        </w:rPr>
        <w:fldChar w:fldCharType="end"/>
      </w:r>
      <w:r w:rsidR="0092626B">
        <w:rPr>
          <w:lang w:val="en-US"/>
        </w:rPr>
        <w:t xml:space="preserve">. </w:t>
      </w:r>
      <w:r w:rsidR="00F636DB">
        <w:rPr>
          <w:lang w:val="en-US"/>
        </w:rPr>
        <w:t>This unusual</w:t>
      </w:r>
      <w:r w:rsidR="008C1E10">
        <w:rPr>
          <w:lang w:val="en-US"/>
        </w:rPr>
        <w:t xml:space="preserve"> </w:t>
      </w:r>
      <w:r w:rsidR="00D47967">
        <w:rPr>
          <w:lang w:val="en-US"/>
        </w:rPr>
        <w:t>life history trait</w:t>
      </w:r>
      <w:r w:rsidR="00F866DE">
        <w:rPr>
          <w:lang w:val="en-US"/>
        </w:rPr>
        <w:t>,</w:t>
      </w:r>
      <w:r w:rsidR="00BC481B">
        <w:rPr>
          <w:lang w:val="en-US"/>
        </w:rPr>
        <w:t xml:space="preserve"> </w:t>
      </w:r>
      <w:r w:rsidR="00F5797C">
        <w:rPr>
          <w:lang w:val="en-US"/>
        </w:rPr>
        <w:t>among marine fish</w:t>
      </w:r>
      <w:r w:rsidR="00F866DE">
        <w:rPr>
          <w:lang w:val="en-US"/>
        </w:rPr>
        <w:t>,</w:t>
      </w:r>
      <w:r w:rsidR="0094400E">
        <w:rPr>
          <w:lang w:val="en-US"/>
        </w:rPr>
        <w:t xml:space="preserve"> coupled with </w:t>
      </w:r>
      <w:r w:rsidR="0094400E">
        <w:rPr>
          <w:i/>
          <w:iCs/>
          <w:lang w:val="en-US"/>
        </w:rPr>
        <w:t>A. polyacanthus</w:t>
      </w:r>
      <w:r w:rsidR="0094400E">
        <w:rPr>
          <w:lang w:val="en-US"/>
        </w:rPr>
        <w:t xml:space="preserve"> inability to disperse between reefs</w:t>
      </w:r>
      <w:r w:rsidR="004934E9">
        <w:rPr>
          <w:lang w:val="en-US"/>
        </w:rPr>
        <w:t xml:space="preserve"> separated </w:t>
      </w:r>
      <w:r w:rsidR="004934E9">
        <w:rPr>
          <w:lang w:val="en-US"/>
        </w:rPr>
        <w:lastRenderedPageBreak/>
        <w:t xml:space="preserve">by </w:t>
      </w:r>
      <w:r w:rsidR="007D7754">
        <w:rPr>
          <w:lang w:val="en-US"/>
        </w:rPr>
        <w:t>depths</w:t>
      </w:r>
      <w:r w:rsidR="004934E9">
        <w:rPr>
          <w:lang w:val="en-US"/>
        </w:rPr>
        <w:t xml:space="preserve"> greater than 10m</w:t>
      </w:r>
      <w:r w:rsidR="008D2DF8">
        <w:rPr>
          <w:lang w:val="en-US"/>
        </w:rPr>
        <w:t xml:space="preserve"> </w:t>
      </w:r>
      <w:r w:rsidR="008D2DF8">
        <w:rPr>
          <w:lang w:val="en-US"/>
        </w:rPr>
        <w:fldChar w:fldCharType="begin" w:fldLock="1"/>
      </w:r>
      <w:r w:rsidR="001C5C72">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1C5C72">
        <w:rPr>
          <w:rFonts w:ascii="Cambria Math" w:hAnsi="Cambria Math" w:cs="Cambria Math"/>
          <w:lang w:val="en-US"/>
        </w:rPr>
        <w:instrText>∼</w:instrText>
      </w:r>
      <w:r w:rsidR="001C5C72">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8D2DF8">
        <w:rPr>
          <w:lang w:val="en-US"/>
        </w:rPr>
        <w:fldChar w:fldCharType="separate"/>
      </w:r>
      <w:r w:rsidRPr="00050CEF" w:rsidR="00050CEF">
        <w:rPr>
          <w:noProof/>
          <w:lang w:val="en-US"/>
        </w:rPr>
        <w:t>(Miller-Sims et al. 2008)</w:t>
      </w:r>
      <w:r w:rsidR="008D2DF8">
        <w:rPr>
          <w:lang w:val="en-US"/>
        </w:rPr>
        <w:fldChar w:fldCharType="end"/>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r w:rsidR="003B62DD">
        <w:rPr>
          <w:lang w:val="en-US"/>
        </w:rPr>
        <w:fldChar w:fldCharType="begin" w:fldLock="1"/>
      </w:r>
      <w:r w:rsidR="001C5C72">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003B62DD">
        <w:rPr>
          <w:lang w:val="en-US"/>
        </w:rPr>
        <w:fldChar w:fldCharType="separate"/>
      </w:r>
      <w:r w:rsidRPr="00050CEF" w:rsidR="00050CEF">
        <w:rPr>
          <w:noProof/>
          <w:lang w:val="en-US"/>
        </w:rPr>
        <w:t>(Sanford and Kelly 2011)</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 xml:space="preserve">. </w:t>
      </w:r>
      <w:r w:rsidR="00236820">
        <w:rPr>
          <w:lang w:val="en-US"/>
        </w:rPr>
        <w:t xml:space="preserve"> </w:t>
      </w:r>
    </w:p>
    <w:p w:rsidRPr="00ED776A" w:rsidR="00585AD1" w:rsidP="00B36451" w:rsidRDefault="002B3CCE" w14:paraId="06202D85" w14:textId="641E9D97">
      <w:pPr>
        <w:spacing w:line="240" w:lineRule="auto"/>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226743">
        <w:rPr>
          <w:lang w:val="en-US"/>
        </w:rPr>
        <w:t>central GBR [Cairns] and southern GBR [Mackay])</w:t>
      </w:r>
      <w:r w:rsidR="00E21B72">
        <w:rPr>
          <w:lang w:val="en-US"/>
        </w:rPr>
        <w:t>.</w:t>
      </w:r>
      <w:r w:rsidR="001D7E4E">
        <w:rPr>
          <w:lang w:val="en-US"/>
        </w:rPr>
        <w:t xml:space="preserve"> </w:t>
      </w:r>
      <w:r w:rsidR="00E21B72">
        <w:rPr>
          <w:lang w:val="en-US"/>
        </w:rPr>
        <w:t>T</w:t>
      </w:r>
      <w:r w:rsidR="001D7E4E">
        <w:rPr>
          <w:lang w:val="en-US"/>
        </w:rPr>
        <w:t>hree reefs from locations around Cairn</w:t>
      </w:r>
      <w:r w:rsidR="000B2862">
        <w:rPr>
          <w:lang w:val="en-US"/>
        </w:rPr>
        <w:t>s</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r w:rsidR="00424D6B">
        <w:rPr>
          <w:lang w:val="en-US"/>
        </w:rPr>
        <w:t>[</w:t>
      </w:r>
      <w:r w:rsidR="00DB6B6C">
        <w:rPr>
          <w:lang w:val="en-US"/>
        </w:rPr>
        <w:t>-16</w:t>
      </w:r>
      <w:r w:rsidR="00BF57E0">
        <w:rPr>
          <w:lang w:val="en-US"/>
        </w:rPr>
        <w:t>.341, 145.773</w:t>
      </w:r>
      <w:r w:rsidR="00BC579C">
        <w:rPr>
          <w:lang w:val="en-US"/>
        </w:rPr>
        <w:t>]</w:t>
      </w:r>
      <w:r w:rsidR="00C44FC9">
        <w:rPr>
          <w:lang w:val="en-US"/>
        </w:rPr>
        <w:t xml:space="preserve">, </w:t>
      </w:r>
      <w:r w:rsidR="00C44FC9">
        <w:rPr>
          <w:i/>
          <w:iCs/>
          <w:lang w:val="en-US"/>
        </w:rPr>
        <w:t>n =</w:t>
      </w:r>
      <w:r w:rsidR="00C56D77">
        <w:rPr>
          <w:i/>
          <w:iCs/>
          <w:lang w:val="en-US"/>
        </w:rPr>
        <w:t>6</w:t>
      </w:r>
      <w:r w:rsidR="00C44FC9">
        <w:rPr>
          <w:lang w:val="en-US"/>
        </w:rPr>
        <w:t>)</w:t>
      </w:r>
      <w:r w:rsidR="00F810DF">
        <w:rPr>
          <w:lang w:val="en-US"/>
        </w:rPr>
        <w:t xml:space="preserve">, </w:t>
      </w:r>
      <w:proofErr w:type="spellStart"/>
      <w:r w:rsidR="00F810DF">
        <w:rPr>
          <w:lang w:val="en-US"/>
        </w:rPr>
        <w:t>Vlassof</w:t>
      </w:r>
      <w:proofErr w:type="spellEnd"/>
      <w:r w:rsidR="00F810DF">
        <w:rPr>
          <w:lang w:val="en-US"/>
        </w:rPr>
        <w:t xml:space="preserve"> Cay</w:t>
      </w:r>
      <w:r w:rsidR="00D65D29">
        <w:rPr>
          <w:lang w:val="en-US"/>
        </w:rPr>
        <w:t xml:space="preserve"> </w:t>
      </w:r>
      <w:r w:rsidR="00EF7EFD">
        <w:rPr>
          <w:lang w:val="en-US"/>
        </w:rPr>
        <w:t>(</w:t>
      </w:r>
      <w:r w:rsidR="00BC579C">
        <w:rPr>
          <w:lang w:val="en-US"/>
        </w:rPr>
        <w:t>[</w:t>
      </w:r>
      <w:r w:rsidR="0020483F">
        <w:rPr>
          <w:lang w:val="en-US"/>
        </w:rPr>
        <w:t>-16.657, 145.990</w:t>
      </w:r>
      <w:r w:rsidR="00BC579C">
        <w:rPr>
          <w:lang w:val="en-US"/>
        </w:rPr>
        <w:t>]</w:t>
      </w:r>
      <w:r w:rsidRPr="00EF7EFD" w:rsidR="00EF7EFD">
        <w:rPr>
          <w:i/>
          <w:iCs/>
          <w:lang w:val="en-US"/>
        </w:rPr>
        <w:t xml:space="preserve"> </w:t>
      </w:r>
      <w:r w:rsidR="00EF7EFD">
        <w:rPr>
          <w:i/>
          <w:iCs/>
          <w:lang w:val="en-US"/>
        </w:rPr>
        <w:t>n =</w:t>
      </w:r>
      <w:r w:rsidR="00CF7B6A">
        <w:rPr>
          <w:i/>
          <w:iCs/>
          <w:lang w:val="en-US"/>
        </w:rPr>
        <w:t>6</w:t>
      </w:r>
      <w:r w:rsidR="00EF7EFD">
        <w:rPr>
          <w:lang w:val="en-US"/>
        </w:rPr>
        <w:t>)</w:t>
      </w:r>
      <w:r w:rsidR="00F810DF">
        <w:rPr>
          <w:lang w:val="en-US"/>
        </w:rPr>
        <w:t>, and Sudbury Reef</w:t>
      </w:r>
      <w:r w:rsidR="00D65D29">
        <w:rPr>
          <w:lang w:val="en-US"/>
        </w:rPr>
        <w:t xml:space="preserve"> </w:t>
      </w:r>
      <w:r w:rsidR="00EF7EFD">
        <w:rPr>
          <w:lang w:val="en-US"/>
        </w:rPr>
        <w:t>(</w:t>
      </w:r>
      <w:r w:rsidR="00BC579C">
        <w:rPr>
          <w:lang w:val="en-US"/>
        </w:rPr>
        <w:t>[</w:t>
      </w:r>
      <w:r w:rsidR="00F30AC9">
        <w:rPr>
          <w:lang w:val="en-US"/>
        </w:rPr>
        <w:t>-16.996, 146.202</w:t>
      </w:r>
      <w:r w:rsidR="00525CA8">
        <w:rPr>
          <w:lang w:val="en-US"/>
        </w:rPr>
        <w:t>]</w:t>
      </w:r>
      <w:r w:rsidRPr="00EF7EFD" w:rsidR="00EF7EFD">
        <w:rPr>
          <w:i/>
          <w:iCs/>
          <w:lang w:val="en-US"/>
        </w:rPr>
        <w:t xml:space="preserve"> </w:t>
      </w:r>
      <w:r w:rsidR="00EF7EFD">
        <w:rPr>
          <w:i/>
          <w:iCs/>
          <w:lang w:val="en-US"/>
        </w:rPr>
        <w:t>n =</w:t>
      </w:r>
      <w:r w:rsidR="00CF7B6A">
        <w:rPr>
          <w:i/>
          <w:iCs/>
          <w:lang w:val="en-US"/>
        </w:rPr>
        <w:t>9</w:t>
      </w:r>
      <w:r w:rsidR="00EF7EFD">
        <w:rPr>
          <w:lang w:val="en-US"/>
        </w:rPr>
        <w:t>)</w:t>
      </w:r>
      <w:r w:rsidR="00D65D29">
        <w:rPr>
          <w:lang w:val="en-US"/>
        </w:rPr>
        <w:t>, as well as from</w:t>
      </w:r>
      <w:r w:rsidR="00F810DF">
        <w:rPr>
          <w:lang w:val="en-US"/>
        </w:rPr>
        <w:t xml:space="preserve"> </w:t>
      </w:r>
      <w:r w:rsidR="00A552C6">
        <w:rPr>
          <w:lang w:val="en-US"/>
        </w:rPr>
        <w:t>inshore islands and reefs in proximity to</w:t>
      </w:r>
      <w:r w:rsidR="000B2862">
        <w:rPr>
          <w:lang w:val="en-US"/>
        </w:rPr>
        <w:t xml:space="preserve"> Mackay</w:t>
      </w:r>
      <w:r w:rsidR="00A552C6">
        <w:rPr>
          <w:lang w:val="en-US"/>
        </w:rPr>
        <w:t xml:space="preserve"> including:</w:t>
      </w:r>
      <w:r w:rsidR="000B2862">
        <w:rPr>
          <w:lang w:val="en-US"/>
        </w:rPr>
        <w:t xml:space="preserve"> </w:t>
      </w:r>
      <w:r w:rsidR="00CD7929">
        <w:rPr>
          <w:lang w:val="en-US"/>
        </w:rPr>
        <w:t>Cockermouth Island</w:t>
      </w:r>
      <w:r w:rsidR="00A552C6">
        <w:rPr>
          <w:lang w:val="en-US"/>
        </w:rPr>
        <w:t xml:space="preserve"> </w:t>
      </w:r>
      <w:r w:rsidR="00EF7EFD">
        <w:rPr>
          <w:lang w:val="en-US"/>
        </w:rPr>
        <w:t>(</w:t>
      </w:r>
      <w:r w:rsidR="00525CA8">
        <w:rPr>
          <w:lang w:val="en-US"/>
        </w:rPr>
        <w:t>[</w:t>
      </w:r>
      <w:r w:rsidR="00F30AC9">
        <w:rPr>
          <w:lang w:val="en-US"/>
        </w:rPr>
        <w:t>-20.772, 149.39</w:t>
      </w:r>
      <w:r w:rsidR="00A23AB0">
        <w:rPr>
          <w:lang w:val="en-US"/>
        </w:rPr>
        <w:t>0</w:t>
      </w:r>
      <w:r w:rsidR="00525CA8">
        <w:rPr>
          <w:lang w:val="en-US"/>
        </w:rPr>
        <w:t>]</w:t>
      </w:r>
      <w:r w:rsidRPr="00EF7EFD" w:rsidR="00EF7EFD">
        <w:rPr>
          <w:i/>
          <w:iCs/>
          <w:lang w:val="en-US"/>
        </w:rPr>
        <w:t xml:space="preserve"> </w:t>
      </w:r>
      <w:r w:rsidR="00EF7EFD">
        <w:rPr>
          <w:i/>
          <w:iCs/>
          <w:lang w:val="en-US"/>
        </w:rPr>
        <w:t>n =</w:t>
      </w:r>
      <w:r w:rsidR="00CF7B6A">
        <w:rPr>
          <w:i/>
          <w:iCs/>
          <w:lang w:val="en-US"/>
        </w:rPr>
        <w:t>8</w:t>
      </w:r>
      <w:r w:rsidR="00EF7EFD">
        <w:rPr>
          <w:lang w:val="en-US"/>
        </w:rPr>
        <w:t>)</w:t>
      </w:r>
      <w:r w:rsidR="00CD7929">
        <w:rPr>
          <w:lang w:val="en-US"/>
        </w:rPr>
        <w:t>, Keswick Island</w:t>
      </w:r>
      <w:r w:rsidR="00A552C6">
        <w:rPr>
          <w:lang w:val="en-US"/>
        </w:rPr>
        <w:t xml:space="preserve"> </w:t>
      </w:r>
      <w:r w:rsidR="00EF7EFD">
        <w:rPr>
          <w:lang w:val="en-US"/>
        </w:rPr>
        <w:t>(</w:t>
      </w:r>
      <w:r w:rsidR="00525CA8">
        <w:rPr>
          <w:lang w:val="en-US"/>
        </w:rPr>
        <w:t>[</w:t>
      </w:r>
      <w:r w:rsidR="006678A0">
        <w:rPr>
          <w:lang w:val="en-US"/>
        </w:rPr>
        <w:t>-20.908, 149.406</w:t>
      </w:r>
      <w:r w:rsidR="00525CA8">
        <w:rPr>
          <w:lang w:val="en-US"/>
        </w:rPr>
        <w:t>]</w:t>
      </w:r>
      <w:r w:rsidRPr="00EF7EFD" w:rsidR="00EF7EFD">
        <w:rPr>
          <w:i/>
          <w:iCs/>
          <w:lang w:val="en-US"/>
        </w:rPr>
        <w:t xml:space="preserve"> </w:t>
      </w:r>
      <w:r w:rsidR="00EF7EFD">
        <w:rPr>
          <w:i/>
          <w:iCs/>
          <w:lang w:val="en-US"/>
        </w:rPr>
        <w:t>n =</w:t>
      </w:r>
      <w:r w:rsidR="00CF7B6A">
        <w:rPr>
          <w:i/>
          <w:iCs/>
          <w:lang w:val="en-US"/>
        </w:rPr>
        <w:t>4</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2D46F4">
        <w:rPr>
          <w:lang w:val="en-US"/>
        </w:rPr>
        <w:t>, 150.363</w:t>
      </w:r>
      <w:r w:rsidR="00525CA8">
        <w:rPr>
          <w:lang w:val="en-US"/>
        </w:rPr>
        <w:t>]</w:t>
      </w:r>
      <w:r w:rsidRPr="00EF7EFD" w:rsidR="00EF7EFD">
        <w:rPr>
          <w:i/>
          <w:iCs/>
          <w:lang w:val="en-US"/>
        </w:rPr>
        <w:t xml:space="preserve"> </w:t>
      </w:r>
      <w:r w:rsidR="00EF7EFD">
        <w:rPr>
          <w:i/>
          <w:iCs/>
          <w:lang w:val="en-US"/>
        </w:rPr>
        <w:t>n =</w:t>
      </w:r>
      <w:r w:rsidR="00CF7B6A">
        <w:rPr>
          <w:i/>
          <w:iCs/>
          <w:lang w:val="en-US"/>
        </w:rPr>
        <w:t>5</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Cairns and Mackay collection regions</w:t>
      </w:r>
      <w:r w:rsidR="000B2862">
        <w:rPr>
          <w:lang w:val="en-US"/>
        </w:rPr>
        <w:t xml:space="preserve"> a</w:t>
      </w:r>
      <w:r w:rsidR="00FB1198">
        <w:rPr>
          <w:lang w:val="en-US"/>
        </w:rPr>
        <w:t xml:space="preserve">re separated by </w:t>
      </w:r>
      <w:r w:rsidR="00B55E33">
        <w:rPr>
          <w:lang w:val="en-US"/>
        </w:rPr>
        <w:t>~400</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525EE4">
        <w:rPr>
          <w:lang w:val="en-US"/>
        </w:rPr>
        <w:t>~</w:t>
      </w:r>
      <w:r w:rsidR="00B55E33">
        <w:rPr>
          <w:lang w:val="en-US"/>
        </w:rPr>
        <w:t>5</w:t>
      </w:r>
      <w:r w:rsidR="006A5DF6">
        <w:rPr>
          <w:rFonts w:cstheme="minorHAnsi"/>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r w:rsidR="00585AD1">
        <w:rPr>
          <w:lang w:val="en-US"/>
        </w:rPr>
        <w:t xml:space="preserve">In total </w:t>
      </w:r>
      <w:r w:rsidR="00746BB7">
        <w:rPr>
          <w:lang w:val="en-US"/>
        </w:rPr>
        <w:t xml:space="preserve">XX </w:t>
      </w:r>
      <w:r w:rsidR="00585AD1">
        <w:rPr>
          <w:lang w:val="en-US"/>
        </w:rPr>
        <w:t>fish were sampled over the duration of the experiment (</w:t>
      </w:r>
      <w:proofErr w:type="spellStart"/>
      <w:r w:rsidR="00585AD1">
        <w:rPr>
          <w:b/>
          <w:bCs/>
          <w:lang w:val="en-US"/>
        </w:rPr>
        <w:t>STable</w:t>
      </w:r>
      <w:proofErr w:type="spellEnd"/>
      <w:r w:rsidR="00585AD1">
        <w:rPr>
          <w:b/>
          <w:bCs/>
          <w:lang w:val="en-US"/>
        </w:rPr>
        <w:t xml:space="preserve"> 1</w:t>
      </w:r>
      <w:r w:rsidR="00585AD1">
        <w:rPr>
          <w:lang w:val="en-US"/>
        </w:rPr>
        <w:t xml:space="preserve">). Resting metabolic rate, maximum metabolic rate, aerobic scope, immunocompetence, maximal enzyme analysis, hematocrit samples, and genetic sequencing data were all collected for </w:t>
      </w:r>
      <w:r w:rsidR="00585AD1">
        <w:rPr>
          <w:i/>
          <w:iCs/>
          <w:lang w:val="en-US"/>
        </w:rPr>
        <w:t>n =38</w:t>
      </w:r>
      <w:r w:rsidR="00585AD1">
        <w:rPr>
          <w:lang w:val="en-US"/>
        </w:rPr>
        <w:t xml:space="preserve"> fish in total, sampled from Tongue Reef (</w:t>
      </w:r>
      <w:r w:rsidR="00585AD1">
        <w:rPr>
          <w:i/>
          <w:iCs/>
          <w:lang w:val="en-US"/>
        </w:rPr>
        <w:t>n =6</w:t>
      </w:r>
      <w:r w:rsidR="00585AD1">
        <w:rPr>
          <w:lang w:val="en-US"/>
        </w:rPr>
        <w:t>), Sudbury Reef (</w:t>
      </w:r>
      <w:r w:rsidR="00585AD1">
        <w:rPr>
          <w:i/>
          <w:iCs/>
          <w:lang w:val="en-US"/>
        </w:rPr>
        <w:t>n =9</w:t>
      </w:r>
      <w:r w:rsidR="00585AD1">
        <w:rPr>
          <w:lang w:val="en-US"/>
        </w:rPr>
        <w:t xml:space="preserve">), </w:t>
      </w:r>
      <w:proofErr w:type="spellStart"/>
      <w:r w:rsidR="00585AD1">
        <w:rPr>
          <w:lang w:val="en-US"/>
        </w:rPr>
        <w:t>Vlassof</w:t>
      </w:r>
      <w:proofErr w:type="spellEnd"/>
      <w:r w:rsidR="00585AD1">
        <w:rPr>
          <w:lang w:val="en-US"/>
        </w:rPr>
        <w:t xml:space="preserve"> Cay (</w:t>
      </w:r>
      <w:r w:rsidR="00585AD1">
        <w:rPr>
          <w:i/>
          <w:iCs/>
          <w:lang w:val="en-US"/>
        </w:rPr>
        <w:t>n =6</w:t>
      </w:r>
      <w:r w:rsidR="00585AD1">
        <w:rPr>
          <w:lang w:val="en-US"/>
        </w:rPr>
        <w:t>), Cockermouth Island (</w:t>
      </w:r>
      <w:r w:rsidR="00585AD1">
        <w:rPr>
          <w:i/>
          <w:iCs/>
          <w:lang w:val="en-US"/>
        </w:rPr>
        <w:t>n =8</w:t>
      </w:r>
      <w:r w:rsidR="00585AD1">
        <w:rPr>
          <w:lang w:val="en-US"/>
        </w:rPr>
        <w:t>), Keswick Island (</w:t>
      </w:r>
      <w:r w:rsidR="00585AD1">
        <w:rPr>
          <w:i/>
          <w:iCs/>
          <w:lang w:val="en-US"/>
        </w:rPr>
        <w:t>n =4</w:t>
      </w:r>
      <w:r w:rsidR="00585AD1">
        <w:rPr>
          <w:lang w:val="en-US"/>
        </w:rPr>
        <w:t>), and Chauvel Reef (</w:t>
      </w:r>
      <w:r w:rsidR="00585AD1">
        <w:rPr>
          <w:i/>
          <w:iCs/>
          <w:lang w:val="en-US"/>
        </w:rPr>
        <w:t>n =5</w:t>
      </w:r>
      <w:r w:rsidR="00585AD1">
        <w:rPr>
          <w:lang w:val="en-US"/>
        </w:rPr>
        <w:t xml:space="preserve">). Additional samples were included for the respirometry and immunocompetence trials, however, not all fish survived the duration of the experiment. </w:t>
      </w:r>
      <w:r w:rsidRPr="00585AD1" w:rsidR="00585AD1">
        <w:rPr>
          <w:highlight w:val="red"/>
          <w:lang w:val="en-US"/>
        </w:rPr>
        <w:t>[Merge with paragraph above].</w:t>
      </w:r>
      <w:r w:rsidR="00585AD1">
        <w:rPr>
          <w:lang w:val="en-US"/>
        </w:rPr>
        <w:t xml:space="preserve"> </w:t>
      </w:r>
    </w:p>
    <w:p w:rsidR="00752138" w:rsidP="00B36451" w:rsidRDefault="00A622DE" w14:paraId="3021BE06" w14:textId="64BD0BCA">
      <w:pPr>
        <w:spacing w:line="240" w:lineRule="auto"/>
        <w:jc w:val="both"/>
        <w:rPr>
          <w:rFonts w:cstheme="minorHAnsi"/>
          <w:lang w:val="en-US"/>
        </w:rPr>
      </w:pPr>
      <w:r>
        <w:rPr>
          <w:rFonts w:cstheme="minorHAnsi"/>
          <w:lang w:val="en-US"/>
        </w:rPr>
        <w:t>Adult fish were held in separate 60L</w:t>
      </w:r>
      <w:r w:rsidR="00A901A9">
        <w:rPr>
          <w:rFonts w:cstheme="minorHAnsi"/>
          <w:lang w:val="en-US"/>
        </w:rPr>
        <w:t xml:space="preserve"> opaque</w:t>
      </w:r>
      <w:r>
        <w:rPr>
          <w:rFonts w:cstheme="minorHAnsi"/>
          <w:lang w:val="en-US"/>
        </w:rPr>
        <w:t xml:space="preserve"> aquariums</w:t>
      </w:r>
      <w:r w:rsidR="00A901A9">
        <w:rPr>
          <w:rFonts w:cstheme="minorHAnsi"/>
          <w:lang w:val="en-US"/>
        </w:rPr>
        <w:t xml:space="preserve"> </w:t>
      </w:r>
      <w:r w:rsidRPr="00A901A9" w:rsidR="00A901A9">
        <w:rPr>
          <w:rFonts w:cstheme="minorHAnsi"/>
          <w:highlight w:val="cyan"/>
          <w:lang w:val="en-US"/>
        </w:rPr>
        <w:t>([DIMENSIONS])</w:t>
      </w:r>
      <w:r>
        <w:rPr>
          <w:rFonts w:cstheme="minorHAnsi"/>
          <w:lang w:val="en-US"/>
        </w:rPr>
        <w:t xml:space="preserve"> inside an </w:t>
      </w:r>
      <w:r w:rsidR="00752138">
        <w:rPr>
          <w:rFonts w:cstheme="minorHAnsi"/>
          <w:lang w:val="en-US"/>
        </w:rPr>
        <w:t>environmentally controlled</w:t>
      </w:r>
      <w:r w:rsidR="003F5C3C">
        <w:rPr>
          <w:rFonts w:cstheme="minorHAnsi"/>
          <w:lang w:val="en-US"/>
        </w:rPr>
        <w:t xml:space="preserve"> aquarium room at</w:t>
      </w:r>
      <w:r w:rsidR="004926A2">
        <w:rPr>
          <w:rFonts w:cstheme="minorHAnsi"/>
          <w:lang w:val="en-US"/>
        </w:rPr>
        <w:t xml:space="preserve"> the Marine and Aquaculture Research Facilit</w:t>
      </w:r>
      <w:r w:rsidR="00A572E0">
        <w:rPr>
          <w:rFonts w:cstheme="minorHAnsi"/>
          <w:lang w:val="en-US"/>
        </w:rPr>
        <w:t>y</w:t>
      </w:r>
      <w:r w:rsidR="00A5176A">
        <w:rPr>
          <w:rFonts w:cstheme="minorHAnsi"/>
          <w:lang w:val="en-US"/>
        </w:rPr>
        <w:t xml:space="preserve"> at</w:t>
      </w:r>
      <w:r w:rsidR="003F5C3C">
        <w:rPr>
          <w:rFonts w:cstheme="minorHAnsi"/>
          <w:lang w:val="en-US"/>
        </w:rPr>
        <w:t xml:space="preserve"> James Cook University (Townsville, Australia). Each aquarium </w:t>
      </w:r>
      <w:r w:rsidR="00A551EF">
        <w:rPr>
          <w:rFonts w:cstheme="minorHAnsi"/>
          <w:lang w:val="en-US"/>
        </w:rPr>
        <w:t xml:space="preserve">contained </w:t>
      </w:r>
      <w:r w:rsidR="00A572E0">
        <w:rPr>
          <w:rFonts w:cstheme="minorHAnsi"/>
          <w:lang w:val="en-US"/>
        </w:rPr>
        <w:t xml:space="preserve">a </w:t>
      </w:r>
      <w:r w:rsidR="00A551EF">
        <w:rPr>
          <w:rFonts w:cstheme="minorHAnsi"/>
          <w:lang w:val="en-US"/>
        </w:rPr>
        <w:t>shelter</w:t>
      </w:r>
      <w:r w:rsidR="00A5176A">
        <w:rPr>
          <w:rFonts w:cstheme="minorHAnsi"/>
          <w:lang w:val="en-US"/>
        </w:rPr>
        <w:t xml:space="preserve"> (</w:t>
      </w:r>
      <w:r w:rsidR="007552DF">
        <w:rPr>
          <w:rFonts w:cstheme="minorHAnsi"/>
          <w:lang w:val="en-US"/>
        </w:rPr>
        <w:t>half</w:t>
      </w:r>
      <w:r w:rsidR="00312DC1">
        <w:rPr>
          <w:rFonts w:cstheme="minorHAnsi"/>
          <w:lang w:val="en-US"/>
        </w:rPr>
        <w:t xml:space="preserve"> a </w:t>
      </w:r>
      <w:r w:rsidR="00A5176A">
        <w:rPr>
          <w:rFonts w:cstheme="minorHAnsi"/>
          <w:lang w:val="en-US"/>
        </w:rPr>
        <w:t>terra-cotta pot)</w:t>
      </w:r>
      <w:r w:rsidR="00842B67">
        <w:rPr>
          <w:rFonts w:cstheme="minorHAnsi"/>
          <w:lang w:val="en-US"/>
        </w:rPr>
        <w:t>,</w:t>
      </w:r>
      <w:r w:rsidR="00A551EF">
        <w:rPr>
          <w:rFonts w:cstheme="minorHAnsi"/>
          <w:lang w:val="en-US"/>
        </w:rPr>
        <w:t xml:space="preserve"> </w:t>
      </w:r>
      <w:r w:rsidR="008A2D6B">
        <w:rPr>
          <w:rFonts w:cstheme="minorHAnsi"/>
          <w:lang w:val="en-US"/>
        </w:rPr>
        <w:t>constant aeration</w:t>
      </w:r>
      <w:r w:rsidR="00F73C6F">
        <w:rPr>
          <w:rFonts w:cstheme="minorHAnsi"/>
          <w:lang w:val="en-US"/>
        </w:rPr>
        <w:t>,</w:t>
      </w:r>
      <w:r w:rsidR="00842B67">
        <w:rPr>
          <w:rFonts w:cstheme="minorHAnsi"/>
          <w:lang w:val="en-US"/>
        </w:rPr>
        <w:t xml:space="preserve"> and</w:t>
      </w:r>
      <w:r w:rsidR="00135993">
        <w:rPr>
          <w:rFonts w:cstheme="minorHAnsi"/>
          <w:lang w:val="en-US"/>
        </w:rPr>
        <w:t xml:space="preserve"> </w:t>
      </w:r>
      <w:r w:rsidR="00AC20A1">
        <w:rPr>
          <w:rFonts w:cstheme="minorHAnsi"/>
          <w:lang w:val="en-US"/>
        </w:rPr>
        <w:t>water flow</w:t>
      </w:r>
      <w:r w:rsidR="00F73C6F">
        <w:rPr>
          <w:rFonts w:cstheme="minorHAnsi"/>
          <w:lang w:val="en-US"/>
        </w:rPr>
        <w:t xml:space="preserve"> (2 L/min)</w:t>
      </w:r>
      <w:r w:rsidR="00AC20A1">
        <w:rPr>
          <w:rFonts w:cstheme="minorHAnsi"/>
          <w:lang w:val="en-US"/>
        </w:rPr>
        <w:t xml:space="preserve"> at set experimental conditions</w:t>
      </w:r>
      <w:r w:rsidR="00522F64">
        <w:rPr>
          <w:rFonts w:cstheme="minorHAnsi"/>
          <w:lang w:val="en-US"/>
        </w:rPr>
        <w:t xml:space="preserve"> (see </w:t>
      </w:r>
      <w:r w:rsidR="00796005">
        <w:rPr>
          <w:rFonts w:cstheme="minorHAnsi"/>
          <w:lang w:val="en-US"/>
        </w:rPr>
        <w:t>below</w:t>
      </w:r>
      <w:r w:rsidR="00522F64">
        <w:rPr>
          <w:rFonts w:cstheme="minorHAnsi"/>
          <w:lang w:val="en-US"/>
        </w:rPr>
        <w:t>)</w:t>
      </w:r>
      <w:r w:rsidR="00AC20A1">
        <w:rPr>
          <w:rFonts w:cstheme="minorHAnsi"/>
          <w:lang w:val="en-US"/>
        </w:rPr>
        <w:t>.</w:t>
      </w:r>
      <w:r w:rsidR="00A551EF">
        <w:rPr>
          <w:rFonts w:cstheme="minorHAnsi"/>
          <w:lang w:val="en-US"/>
        </w:rPr>
        <w:t xml:space="preserve"> </w:t>
      </w:r>
      <w:r w:rsidR="00E73160">
        <w:rPr>
          <w:rFonts w:cstheme="minorHAnsi"/>
          <w:lang w:val="en-US"/>
        </w:rPr>
        <w:t>Fish were transferred to the experiment room that was used for trials on May 25</w:t>
      </w:r>
      <w:r w:rsidRPr="006159A4" w:rsidR="00E73160">
        <w:rPr>
          <w:rFonts w:cstheme="minorHAnsi"/>
          <w:vertAlign w:val="superscript"/>
          <w:lang w:val="en-US"/>
        </w:rPr>
        <w:t>th</w:t>
      </w:r>
      <w:r w:rsidR="00E73160">
        <w:rPr>
          <w:rFonts w:cstheme="minorHAnsi"/>
          <w:lang w:val="en-US"/>
        </w:rPr>
        <w:t>, 202</w:t>
      </w:r>
      <w:r w:rsidR="00857293">
        <w:rPr>
          <w:rFonts w:cstheme="minorHAnsi"/>
          <w:lang w:val="en-US"/>
        </w:rPr>
        <w:t>2</w:t>
      </w:r>
      <w:r w:rsidR="00E73160">
        <w:rPr>
          <w:rFonts w:cstheme="minorHAnsi"/>
          <w:lang w:val="en-US"/>
        </w:rPr>
        <w:t>. Respirometry trials occurred from June 6</w:t>
      </w:r>
      <w:r w:rsidRPr="000227EB" w:rsidR="00E73160">
        <w:rPr>
          <w:rFonts w:cstheme="minorHAnsi"/>
          <w:vertAlign w:val="superscript"/>
          <w:lang w:val="en-US"/>
        </w:rPr>
        <w:t>th</w:t>
      </w:r>
      <w:r w:rsidR="00E73160">
        <w:rPr>
          <w:rFonts w:cstheme="minorHAnsi"/>
          <w:lang w:val="en-US"/>
        </w:rPr>
        <w:t>, 2022 – August 17</w:t>
      </w:r>
      <w:r w:rsidRPr="000227EB" w:rsidR="00E73160">
        <w:rPr>
          <w:rFonts w:cstheme="minorHAnsi"/>
          <w:vertAlign w:val="superscript"/>
          <w:lang w:val="en-US"/>
        </w:rPr>
        <w:t>th</w:t>
      </w:r>
      <w:r w:rsidR="00E73160">
        <w:rPr>
          <w:rFonts w:cstheme="minorHAnsi"/>
          <w:lang w:val="en-US"/>
        </w:rPr>
        <w:t>, 202</w:t>
      </w:r>
      <w:r w:rsidR="00857293">
        <w:rPr>
          <w:rFonts w:cstheme="minorHAnsi"/>
          <w:lang w:val="en-US"/>
        </w:rPr>
        <w:t>2</w:t>
      </w:r>
      <w:r w:rsidR="00E73160">
        <w:rPr>
          <w:rFonts w:cstheme="minorHAnsi"/>
          <w:lang w:val="en-US"/>
        </w:rPr>
        <w:t>.</w:t>
      </w:r>
    </w:p>
    <w:p w:rsidR="00FB541D" w:rsidP="00B36451" w:rsidRDefault="00FB541D" w14:paraId="33910CB7" w14:textId="32C92DBE">
      <w:pPr>
        <w:pStyle w:val="Heading2"/>
        <w:spacing w:line="240" w:lineRule="auto"/>
        <w:rPr>
          <w:lang w:val="en-US"/>
        </w:rPr>
      </w:pPr>
      <w:r>
        <w:rPr>
          <w:lang w:val="en-US"/>
        </w:rPr>
        <w:t>Thermal conditions</w:t>
      </w:r>
    </w:p>
    <w:p w:rsidRPr="00E17124" w:rsidR="006F3534" w:rsidP="00B36451" w:rsidRDefault="009E0841" w14:paraId="1DAFF5BE" w14:textId="449292FE">
      <w:pPr>
        <w:spacing w:after="0" w:line="240" w:lineRule="auto"/>
        <w:jc w:val="both"/>
        <w:rPr>
          <w:lang w:val="en-US"/>
        </w:rPr>
      </w:pPr>
      <w:r>
        <w:rPr>
          <w:lang w:val="en-US"/>
        </w:rPr>
        <w:t>To understand l</w:t>
      </w:r>
      <w:r w:rsidR="00AD2CDC">
        <w:rPr>
          <w:lang w:val="en-US"/>
        </w:rPr>
        <w:t>ocal thermal conditions for reefs within Cairns and Mackay locations were examined using temperature data collected via AIMS Temperature Logger data series</w:t>
      </w:r>
      <w:r w:rsidR="00B1046B">
        <w:rPr>
          <w:lang w:val="en-US"/>
        </w:rPr>
        <w:t xml:space="preserve">, </w:t>
      </w:r>
      <w:r>
        <w:rPr>
          <w:lang w:val="en-US"/>
        </w:rPr>
        <w:t>at a of depth 10-15m</w:t>
      </w:r>
      <w:r w:rsidR="00B1046B">
        <w:rPr>
          <w:lang w:val="en-US"/>
        </w:rPr>
        <w:t>,</w:t>
      </w:r>
      <w:r w:rsidR="00AD2CDC">
        <w:rPr>
          <w:lang w:val="en-US"/>
        </w:rPr>
        <w:t xml:space="preserve"> for a subset of reefs (</w:t>
      </w:r>
      <w:r w:rsidRPr="007724AF" w:rsidR="00AD2CDC">
        <w:rPr>
          <w:b/>
          <w:bCs/>
          <w:lang w:val="en-US"/>
        </w:rPr>
        <w:t>ST1</w:t>
      </w:r>
      <w:r w:rsidR="00AD2CDC">
        <w:rPr>
          <w:lang w:val="en-US"/>
        </w:rPr>
        <w:t>) from each region (</w:t>
      </w:r>
      <w:r w:rsidRPr="00CE2909" w:rsidR="00AD2CDC">
        <w:rPr>
          <w:highlight w:val="yellow"/>
          <w:lang w:val="en-US"/>
        </w:rPr>
        <w:t>citation for AIMS data</w:t>
      </w:r>
      <w:r w:rsidR="00AD2CDC">
        <w:rPr>
          <w:lang w:val="en-US"/>
        </w:rPr>
        <w:t xml:space="preserve">; </w:t>
      </w:r>
      <w:r w:rsidR="00AD2CDC">
        <w:rPr>
          <w:b/>
          <w:bCs/>
          <w:lang w:val="en-US"/>
        </w:rPr>
        <w:t>SF1</w:t>
      </w:r>
      <w:r w:rsidR="00AD2CDC">
        <w:rPr>
          <w:lang w:val="en-US"/>
        </w:rPr>
        <w:t xml:space="preserve">). </w:t>
      </w:r>
      <w:r w:rsidR="00752138">
        <w:rPr>
          <w:rFonts w:cstheme="minorHAnsi"/>
          <w:lang w:val="en-US"/>
        </w:rPr>
        <w:t xml:space="preserve">Experimental temperatures for </w:t>
      </w:r>
      <w:r w:rsidR="00451265">
        <w:rPr>
          <w:rFonts w:cstheme="minorHAnsi"/>
          <w:lang w:val="en-US"/>
        </w:rPr>
        <w:t>repeated</w:t>
      </w:r>
      <w:r w:rsidR="002F1FA6">
        <w:rPr>
          <w:rFonts w:cstheme="minorHAnsi"/>
          <w:lang w:val="en-US"/>
        </w:rPr>
        <w:t xml:space="preserve"> aerobic physiology and immune response testing</w:t>
      </w:r>
      <w:r w:rsidR="00752138">
        <w:rPr>
          <w:rFonts w:cstheme="minorHAnsi"/>
          <w:lang w:val="en-US"/>
        </w:rPr>
        <w:t xml:space="preserve"> </w:t>
      </w:r>
      <w:r w:rsidR="001D0DC1">
        <w:rPr>
          <w:color w:val="000000" w:themeColor="text1"/>
          <w:lang w:val="en-US"/>
        </w:rPr>
        <w:t>included the approximate daily mean summer temperature for both Mackay (~27</w:t>
      </w:r>
      <w:r w:rsidR="001D0DC1">
        <w:rPr>
          <w:rFonts w:cstheme="minorHAnsi"/>
          <w:color w:val="000000" w:themeColor="text1"/>
          <w:lang w:val="en-US"/>
        </w:rPr>
        <w:t>°</w:t>
      </w:r>
      <w:r w:rsidR="001D0DC1">
        <w:rPr>
          <w:color w:val="000000" w:themeColor="text1"/>
          <w:lang w:val="en-US"/>
        </w:rPr>
        <w:t>C) and Cairns (~28.5</w:t>
      </w:r>
      <w:r w:rsidR="001D0DC1">
        <w:rPr>
          <w:rFonts w:cstheme="minorHAnsi"/>
          <w:color w:val="000000" w:themeColor="text1"/>
          <w:lang w:val="en-US"/>
        </w:rPr>
        <w:t>°</w:t>
      </w:r>
      <w:r w:rsidR="001D0DC1">
        <w:rPr>
          <w:color w:val="000000" w:themeColor="text1"/>
          <w:lang w:val="en-US"/>
        </w:rPr>
        <w:t>C) regions, as well as 30</w:t>
      </w:r>
      <w:r w:rsidR="001D0DC1">
        <w:rPr>
          <w:rFonts w:cstheme="minorHAnsi"/>
          <w:color w:val="000000" w:themeColor="text1"/>
          <w:lang w:val="en-US"/>
        </w:rPr>
        <w:t>°</w:t>
      </w:r>
      <w:r w:rsidR="001D0DC1">
        <w:rPr>
          <w:color w:val="000000" w:themeColor="text1"/>
          <w:lang w:val="en-US"/>
        </w:rPr>
        <w:t>C (mid-2100 century; SSP2-4.5, SSP3-7.0, and SSP5-8.5), and 31.5</w:t>
      </w:r>
      <w:r w:rsidR="001D0DC1">
        <w:rPr>
          <w:rFonts w:cstheme="minorHAnsi"/>
          <w:color w:val="000000" w:themeColor="text1"/>
          <w:lang w:val="en-US"/>
        </w:rPr>
        <w:t>°</w:t>
      </w:r>
      <w:r w:rsidR="001D0DC1">
        <w:rPr>
          <w:color w:val="000000" w:themeColor="text1"/>
          <w:lang w:val="en-US"/>
        </w:rPr>
        <w:t>C (end of 2100 century; SSP2-4.5 and SSP5-8.5)</w:t>
      </w:r>
      <w:r w:rsidR="001D0DC1">
        <w:rPr>
          <w:color w:val="000000" w:themeColor="text1"/>
          <w:lang w:val="en-US"/>
        </w:rPr>
        <w:fldChar w:fldCharType="begin" w:fldLock="1"/>
      </w:r>
      <w:r w:rsidR="001C5C72">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2021)","plainTextFormattedCitation":"(Masson-Delmotte et al. 2021)","previouslyFormattedCitation":"(Masson-Delmotte et al. 2021)"},"properties":{"noteIndex":0},"schema":"https://github.com/citation-style-language/schema/raw/master/csl-citation.json"}</w:instrText>
      </w:r>
      <w:r w:rsidR="001D0DC1">
        <w:rPr>
          <w:color w:val="000000" w:themeColor="text1"/>
          <w:lang w:val="en-US"/>
        </w:rPr>
        <w:fldChar w:fldCharType="separate"/>
      </w:r>
      <w:r w:rsidRPr="00050CEF" w:rsidR="00050CEF">
        <w:rPr>
          <w:noProof/>
          <w:color w:val="000000" w:themeColor="text1"/>
          <w:lang w:val="en-US"/>
        </w:rPr>
        <w:t>(Masson-</w:t>
      </w:r>
      <w:proofErr w:type="spellStart"/>
      <w:r w:rsidRPr="00050CEF" w:rsidR="00050CEF">
        <w:rPr>
          <w:noProof/>
          <w:color w:val="000000" w:themeColor="text1"/>
          <w:lang w:val="en-US"/>
        </w:rPr>
        <w:t>Delmotte</w:t>
      </w:r>
      <w:proofErr w:type="spellEnd"/>
      <w:r w:rsidRPr="00050CEF" w:rsidR="00050CEF">
        <w:rPr>
          <w:noProof/>
          <w:color w:val="000000" w:themeColor="text1"/>
          <w:lang w:val="en-US"/>
        </w:rPr>
        <w:t xml:space="preserve"> et al. 2021)</w:t>
      </w:r>
      <w:r w:rsidR="001D0DC1">
        <w:rPr>
          <w:color w:val="000000" w:themeColor="text1"/>
          <w:lang w:val="en-US"/>
        </w:rPr>
        <w:fldChar w:fldCharType="end"/>
      </w:r>
      <w:r w:rsidR="00E17124">
        <w:rPr>
          <w:lang w:val="en-US"/>
        </w:rPr>
        <w:t xml:space="preserve">. </w:t>
      </w:r>
      <w:r w:rsidR="00E33A9B">
        <w:rPr>
          <w:rFonts w:cstheme="minorHAnsi"/>
          <w:lang w:val="en-US"/>
        </w:rPr>
        <w:t>Testing began at coolest temperature</w:t>
      </w:r>
      <w:r w:rsidR="00AB471E">
        <w:rPr>
          <w:rFonts w:cstheme="minorHAnsi"/>
          <w:lang w:val="en-US"/>
        </w:rPr>
        <w:t xml:space="preserve"> of 27°C, and once aerobic physiology and immune response testing was complete, fish were warmer to the next temperature </w:t>
      </w:r>
      <w:r w:rsidR="007016AA">
        <w:rPr>
          <w:rFonts w:cstheme="minorHAnsi"/>
          <w:lang w:val="en-US"/>
        </w:rPr>
        <w:t>of</w:t>
      </w:r>
      <w:r w:rsidR="00142A74">
        <w:rPr>
          <w:rFonts w:cstheme="minorHAnsi"/>
          <w:lang w:val="en-US"/>
        </w:rPr>
        <w:t xml:space="preserve"> +1.5°C</w:t>
      </w:r>
      <w:r w:rsidR="007016AA">
        <w:rPr>
          <w:rFonts w:cstheme="minorHAnsi"/>
          <w:lang w:val="en-US"/>
        </w:rPr>
        <w:t>,</w:t>
      </w:r>
      <w:r w:rsidR="00142A74">
        <w:rPr>
          <w:rFonts w:cstheme="minorHAnsi"/>
          <w:lang w:val="en-US"/>
        </w:rPr>
        <w:t xml:space="preserve"> at a rate of +0.5°C/day</w:t>
      </w:r>
      <w:r w:rsidR="00503AAF">
        <w:rPr>
          <w:rFonts w:cstheme="minorHAnsi"/>
          <w:lang w:val="en-US"/>
        </w:rPr>
        <w:t xml:space="preserve"> for three consecutive days. Fish were then </w:t>
      </w:r>
      <w:r w:rsidR="007016AA">
        <w:rPr>
          <w:rFonts w:cstheme="minorHAnsi"/>
          <w:lang w:val="en-US"/>
        </w:rPr>
        <w:t>provided</w:t>
      </w:r>
      <w:r w:rsidR="00D46BA0">
        <w:rPr>
          <w:rFonts w:cstheme="minorHAnsi"/>
          <w:lang w:val="en-US"/>
        </w:rPr>
        <w:t xml:space="preserve"> </w:t>
      </w:r>
      <w:r w:rsidR="007560D5">
        <w:rPr>
          <w:rFonts w:cstheme="minorHAnsi"/>
          <w:lang w:val="en-US"/>
        </w:rPr>
        <w:t xml:space="preserve">an additional </w:t>
      </w:r>
      <w:r w:rsidR="00D46BA0">
        <w:rPr>
          <w:rFonts w:cstheme="minorHAnsi"/>
          <w:lang w:val="en-US"/>
        </w:rPr>
        <w:t>five days to adjust to the new temperature</w:t>
      </w:r>
      <w:r w:rsidR="007560D5">
        <w:rPr>
          <w:rFonts w:cstheme="minorHAnsi"/>
          <w:lang w:val="en-US"/>
        </w:rPr>
        <w:t xml:space="preserve"> treatment</w:t>
      </w:r>
      <w:r w:rsidR="00D46BA0">
        <w:rPr>
          <w:rFonts w:cstheme="minorHAnsi"/>
          <w:lang w:val="en-US"/>
        </w:rPr>
        <w:t xml:space="preserve"> before the next </w:t>
      </w:r>
      <w:r w:rsidR="006D1B64">
        <w:rPr>
          <w:rFonts w:cstheme="minorHAnsi"/>
          <w:lang w:val="en-US"/>
        </w:rPr>
        <w:t>sampling period</w:t>
      </w:r>
      <w:r w:rsidR="00DC295A">
        <w:rPr>
          <w:rFonts w:cstheme="minorHAnsi"/>
          <w:lang w:val="en-US"/>
        </w:rPr>
        <w:t xml:space="preserve"> began</w:t>
      </w:r>
      <w:r w:rsidR="00D46BA0">
        <w:rPr>
          <w:rFonts w:cstheme="minorHAnsi"/>
          <w:lang w:val="en-US"/>
        </w:rPr>
        <w:t>.</w:t>
      </w:r>
      <w:r w:rsidR="00417408">
        <w:rPr>
          <w:rFonts w:cstheme="minorHAnsi"/>
          <w:lang w:val="en-US"/>
        </w:rPr>
        <w:t xml:space="preserve"> </w:t>
      </w:r>
      <w:r w:rsidR="007016AA">
        <w:rPr>
          <w:rFonts w:cstheme="minorHAnsi"/>
          <w:lang w:val="en-US"/>
        </w:rPr>
        <w:t xml:space="preserve">This process was repeated for all testing temperatures. </w:t>
      </w:r>
    </w:p>
    <w:p w:rsidR="00752138" w:rsidP="00B36451" w:rsidRDefault="00752138" w14:paraId="6A9935CE" w14:textId="0C0DB7B0">
      <w:pPr>
        <w:spacing w:after="0" w:line="240" w:lineRule="auto"/>
        <w:jc w:val="center"/>
        <w:rPr>
          <w:rFonts w:cstheme="minorHAnsi"/>
          <w:lang w:val="en-US"/>
        </w:rPr>
      </w:pPr>
    </w:p>
    <w:p w:rsidR="00FD76B7" w:rsidP="00B36451" w:rsidRDefault="00FD2EE9" w14:paraId="7FC1D96D" w14:textId="6EA91040">
      <w:pPr>
        <w:pStyle w:val="Heading2"/>
        <w:spacing w:line="240" w:lineRule="auto"/>
        <w:rPr>
          <w:lang w:val="en-US"/>
        </w:rPr>
      </w:pPr>
      <w:r>
        <w:rPr>
          <w:lang w:val="en-US"/>
        </w:rPr>
        <w:t>Aerobic</w:t>
      </w:r>
      <w:r w:rsidR="0025337E">
        <w:rPr>
          <w:lang w:val="en-US"/>
        </w:rPr>
        <w:t xml:space="preserve"> </w:t>
      </w:r>
      <w:r w:rsidR="00F46F34">
        <w:rPr>
          <w:lang w:val="en-US"/>
        </w:rPr>
        <w:t>physiology</w:t>
      </w:r>
      <w:r w:rsidR="0025337E">
        <w:rPr>
          <w:lang w:val="en-US"/>
        </w:rPr>
        <w:t xml:space="preserve"> </w:t>
      </w:r>
    </w:p>
    <w:p w:rsidRPr="008753BA" w:rsidR="009F1282" w:rsidP="00B36451" w:rsidRDefault="00E55EF8" w14:paraId="654DB4DC" w14:textId="39EBB6BD">
      <w:pPr>
        <w:spacing w:line="240" w:lineRule="auto"/>
        <w:jc w:val="both"/>
        <w:rPr>
          <w:rFonts w:cstheme="minorHAnsi"/>
          <w:lang w:val="en-US"/>
        </w:rPr>
      </w:pPr>
      <w:r>
        <w:rPr>
          <w:lang w:val="en-US"/>
        </w:rPr>
        <w:t xml:space="preserve">Routine and maximum </w:t>
      </w:r>
      <w:r w:rsidR="00A2226B">
        <w:rPr>
          <w:lang w:val="en-US"/>
        </w:rPr>
        <w:t>metabolic rate w</w:t>
      </w:r>
      <w:r w:rsidR="00F46F34">
        <w:rPr>
          <w:lang w:val="en-US"/>
        </w:rPr>
        <w:t>ere determined via measuring</w:t>
      </w:r>
      <w:r w:rsidR="00A2226B">
        <w:rPr>
          <w:lang w:val="en-US"/>
        </w:rPr>
        <w:t xml:space="preserve"> the rate of oxygen consumption using </w:t>
      </w:r>
      <w:r w:rsidR="0055379D">
        <w:rPr>
          <w:lang w:val="en-US"/>
        </w:rPr>
        <w:t xml:space="preserve">intermittent flow respirometry. </w:t>
      </w:r>
      <w:r w:rsidR="003D0763">
        <w:rPr>
          <w:rFonts w:cstheme="minorHAnsi"/>
          <w:lang w:val="en-US"/>
        </w:rPr>
        <w:t>Chambers were 1.5</w:t>
      </w:r>
      <w:r w:rsidR="00BF5B2C">
        <w:rPr>
          <w:rFonts w:cstheme="minorHAnsi"/>
          <w:lang w:val="en-US"/>
        </w:rPr>
        <w:t xml:space="preserve"> </w:t>
      </w:r>
      <w:r w:rsidR="003D0763">
        <w:rPr>
          <w:rFonts w:cstheme="minorHAnsi"/>
          <w:lang w:val="en-US"/>
        </w:rPr>
        <w:t>L in volume and custom built from PVC pipe and</w:t>
      </w:r>
      <w:r w:rsidR="00B021B3">
        <w:rPr>
          <w:rFonts w:cstheme="minorHAnsi"/>
          <w:lang w:val="en-US"/>
        </w:rPr>
        <w:t xml:space="preserve"> </w:t>
      </w:r>
      <w:r w:rsidR="003D0763">
        <w:rPr>
          <w:rFonts w:cstheme="minorHAnsi"/>
          <w:lang w:val="en-US"/>
        </w:rPr>
        <w:t>acrylic (</w:t>
      </w:r>
      <w:r w:rsidR="003D0763">
        <w:rPr>
          <w:rFonts w:cstheme="minorHAnsi"/>
          <w:b/>
          <w:bCs/>
          <w:lang w:val="en-US"/>
        </w:rPr>
        <w:t>SF2</w:t>
      </w:r>
      <w:r w:rsidR="003D0763">
        <w:rPr>
          <w:rFonts w:cstheme="minorHAnsi"/>
          <w:lang w:val="en-US"/>
        </w:rPr>
        <w:t xml:space="preserve">). </w:t>
      </w:r>
      <w:r w:rsidR="00CA641F">
        <w:rPr>
          <w:lang w:val="en-US"/>
        </w:rPr>
        <w:t>E</w:t>
      </w:r>
      <w:r w:rsidR="0055379D">
        <w:rPr>
          <w:lang w:val="en-US"/>
        </w:rPr>
        <w:t xml:space="preserve">xperimental setup consisted of </w:t>
      </w:r>
      <w:r w:rsidR="00044A2A">
        <w:rPr>
          <w:lang w:val="en-US"/>
        </w:rPr>
        <w:t>two sumps</w:t>
      </w:r>
      <w:r w:rsidR="001E31D5">
        <w:rPr>
          <w:lang w:val="en-US"/>
        </w:rPr>
        <w:t xml:space="preserve"> (</w:t>
      </w:r>
      <w:proofErr w:type="spellStart"/>
      <w:r w:rsidRPr="001E31D5" w:rsidR="001E31D5">
        <w:rPr>
          <w:highlight w:val="yellow"/>
          <w:lang w:val="en-US"/>
        </w:rPr>
        <w:t>volumeL</w:t>
      </w:r>
      <w:proofErr w:type="spellEnd"/>
      <w:r w:rsidR="001E31D5">
        <w:rPr>
          <w:lang w:val="en-US"/>
        </w:rPr>
        <w:t>)</w:t>
      </w:r>
      <w:r w:rsidR="00CA641F">
        <w:rPr>
          <w:lang w:val="en-US"/>
        </w:rPr>
        <w:t>,</w:t>
      </w:r>
      <w:r w:rsidR="007560D5">
        <w:rPr>
          <w:lang w:val="en-US"/>
        </w:rPr>
        <w:t xml:space="preserve"> with</w:t>
      </w:r>
      <w:r w:rsidR="000C169A">
        <w:rPr>
          <w:lang w:val="en-US"/>
        </w:rPr>
        <w:t xml:space="preserve"> continuous water </w:t>
      </w:r>
      <w:r w:rsidR="00BF5B2C">
        <w:rPr>
          <w:lang w:val="en-US"/>
        </w:rPr>
        <w:t>ex</w:t>
      </w:r>
      <w:r w:rsidR="000C169A">
        <w:rPr>
          <w:lang w:val="en-US"/>
        </w:rPr>
        <w:t>change and aeration</w:t>
      </w:r>
      <w:r w:rsidR="008B4C55">
        <w:rPr>
          <w:lang w:val="en-US"/>
        </w:rPr>
        <w:t>,</w:t>
      </w:r>
      <w:r w:rsidR="00044A2A">
        <w:rPr>
          <w:lang w:val="en-US"/>
        </w:rPr>
        <w:t xml:space="preserve"> each containing four</w:t>
      </w:r>
      <w:r w:rsidR="00EC3746">
        <w:rPr>
          <w:lang w:val="en-US"/>
        </w:rPr>
        <w:t xml:space="preserve"> </w:t>
      </w:r>
      <w:r w:rsidR="001003FB">
        <w:rPr>
          <w:lang w:val="en-US"/>
        </w:rPr>
        <w:t xml:space="preserve">submerged </w:t>
      </w:r>
      <w:r w:rsidR="00EC3746">
        <w:rPr>
          <w:lang w:val="en-US"/>
        </w:rPr>
        <w:t>respirometry chambers</w:t>
      </w:r>
      <w:r w:rsidR="00CB1DFF">
        <w:rPr>
          <w:lang w:val="en-US"/>
        </w:rPr>
        <w:t xml:space="preserve"> </w:t>
      </w:r>
      <w:r w:rsidR="00044A2A">
        <w:rPr>
          <w:lang w:val="en-US"/>
        </w:rPr>
        <w:t>placed in parallel</w:t>
      </w:r>
      <w:r w:rsidR="00B166DE">
        <w:rPr>
          <w:lang w:val="en-US"/>
        </w:rPr>
        <w:t>.</w:t>
      </w:r>
      <w:r w:rsidR="001B0F9B">
        <w:rPr>
          <w:lang w:val="en-US"/>
        </w:rPr>
        <w:t xml:space="preserve"> Chambers were opaque except for the lid, so that fish could not view each other</w:t>
      </w:r>
      <w:r w:rsidR="00044A2A">
        <w:rPr>
          <w:lang w:val="en-US"/>
        </w:rPr>
        <w:t>.</w:t>
      </w:r>
      <w:r w:rsidR="00051EDA">
        <w:rPr>
          <w:lang w:val="en-US"/>
        </w:rPr>
        <w:t xml:space="preserve"> </w:t>
      </w:r>
      <w:r w:rsidR="00CF1529">
        <w:rPr>
          <w:lang w:val="en-US"/>
        </w:rPr>
        <w:t xml:space="preserve">Each respirometry chamber </w:t>
      </w:r>
      <w:r w:rsidR="00B235A2">
        <w:rPr>
          <w:lang w:val="en-US"/>
        </w:rPr>
        <w:t xml:space="preserve">unit </w:t>
      </w:r>
      <w:r w:rsidR="00A629B3">
        <w:rPr>
          <w:lang w:val="en-US"/>
        </w:rPr>
        <w:t>contained</w:t>
      </w:r>
      <w:r w:rsidR="00B235A2">
        <w:rPr>
          <w:lang w:val="en-US"/>
        </w:rPr>
        <w:t xml:space="preserve"> an </w:t>
      </w:r>
      <w:r w:rsidR="00D92BE7">
        <w:rPr>
          <w:lang w:val="en-US"/>
        </w:rPr>
        <w:t>independent brushless DC recirculation pump (flow rate 240</w:t>
      </w:r>
      <w:r w:rsidR="00796654">
        <w:rPr>
          <w:lang w:val="en-US"/>
        </w:rPr>
        <w:t xml:space="preserve"> </w:t>
      </w:r>
      <w:r w:rsidR="00D92BE7">
        <w:rPr>
          <w:lang w:val="en-US"/>
        </w:rPr>
        <w:t>L</w:t>
      </w:r>
      <w:r w:rsidR="00EA53B5">
        <w:rPr>
          <w:lang w:val="en-US"/>
        </w:rPr>
        <w:t xml:space="preserve"> h</w:t>
      </w:r>
      <w:r w:rsidR="00EA53B5">
        <w:rPr>
          <w:vertAlign w:val="superscript"/>
          <w:lang w:val="en-US"/>
        </w:rPr>
        <w:t>-1</w:t>
      </w:r>
      <w:r w:rsidR="00D92BE7">
        <w:rPr>
          <w:lang w:val="en-US"/>
        </w:rPr>
        <w:t>)</w:t>
      </w:r>
      <w:r w:rsidR="00664068">
        <w:rPr>
          <w:lang w:val="en-US"/>
        </w:rPr>
        <w:t xml:space="preserve">, </w:t>
      </w:r>
      <w:r w:rsidR="006A4C24">
        <w:rPr>
          <w:lang w:val="en-US"/>
        </w:rPr>
        <w:t>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522951">
        <w:rPr>
          <w:lang w:val="en-US"/>
        </w:rPr>
        <w:t xml:space="preserve">an </w:t>
      </w:r>
      <w:r w:rsidR="00796654">
        <w:rPr>
          <w:lang w:val="en-US"/>
        </w:rPr>
        <w:t xml:space="preserve">inline </w:t>
      </w:r>
      <w:r w:rsidR="00790BDA">
        <w:rPr>
          <w:lang w:val="en-US"/>
        </w:rPr>
        <w:t>oxygen sensor probe</w:t>
      </w:r>
      <w:r w:rsidR="00220A77">
        <w:rPr>
          <w:lang w:val="en-US"/>
        </w:rPr>
        <w:t xml:space="preserve"> (</w:t>
      </w:r>
      <w:r w:rsidR="00290477">
        <w:rPr>
          <w:lang w:val="en-US"/>
        </w:rPr>
        <w:t xml:space="preserve">multichannel </w:t>
      </w:r>
      <w:r w:rsidR="00220A77">
        <w:rPr>
          <w:lang w:val="en-US"/>
        </w:rPr>
        <w:t>FireSting</w:t>
      </w:r>
      <w:r w:rsidR="00FD69E5">
        <w:rPr>
          <w:lang w:val="en-US"/>
        </w:rPr>
        <w:t>-</w:t>
      </w:r>
      <w:r w:rsidR="00220A77">
        <w:rPr>
          <w:lang w:val="en-US"/>
        </w:rPr>
        <w:t xml:space="preserve">O2, </w:t>
      </w:r>
      <w:proofErr w:type="spellStart"/>
      <w:r w:rsidR="00220A77">
        <w:rPr>
          <w:lang w:val="en-US"/>
        </w:rPr>
        <w:t>PyroScience</w:t>
      </w:r>
      <w:proofErr w:type="spellEnd"/>
      <w:r w:rsidR="00220A77">
        <w:rPr>
          <w:lang w:val="en-US"/>
        </w:rPr>
        <w:t xml:space="preserve"> GmbH, Aachen, Germ</w:t>
      </w:r>
      <w:r w:rsidR="00875A9F">
        <w:rPr>
          <w:lang w:val="en-US"/>
        </w:rPr>
        <w:t>an</w:t>
      </w:r>
      <w:r w:rsidR="00220A77">
        <w:rPr>
          <w:lang w:val="en-US"/>
        </w:rPr>
        <w:t>y)</w:t>
      </w:r>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w:t>
      </w:r>
      <w:r w:rsidR="00A129F2">
        <w:rPr>
          <w:lang w:val="en-US"/>
        </w:rPr>
        <w:t>0%</w:t>
      </w:r>
      <w:r w:rsidR="005167DD">
        <w:rPr>
          <w:lang w:val="en-US"/>
        </w:rPr>
        <w:t xml:space="preserve"> air</w:t>
      </w:r>
      <w:r w:rsidR="00BB0240">
        <w:rPr>
          <w:lang w:val="en-US"/>
        </w:rPr>
        <w:t xml:space="preserve">, using </w:t>
      </w:r>
      <w:r w:rsidR="00004148">
        <w:rPr>
          <w:lang w:val="en-US"/>
        </w:rPr>
        <w:t xml:space="preserve">sodium </w:t>
      </w:r>
      <w:proofErr w:type="spellStart"/>
      <w:r w:rsidR="00004148">
        <w:rPr>
          <w:lang w:val="en-US"/>
        </w:rPr>
        <w:t>sulphite</w:t>
      </w:r>
      <w:proofErr w:type="spellEnd"/>
      <w:r w:rsidR="008C023B">
        <w:rPr>
          <w:lang w:val="en-US"/>
        </w:rPr>
        <w:t xml:space="preserve"> (Na</w:t>
      </w:r>
      <w:r w:rsidR="008C023B">
        <w:rPr>
          <w:vertAlign w:val="subscript"/>
          <w:lang w:val="en-US"/>
        </w:rPr>
        <w:t>2</w:t>
      </w:r>
      <w:r w:rsidR="008C023B">
        <w:rPr>
          <w:lang w:val="en-US"/>
        </w:rPr>
        <w:t>SO</w:t>
      </w:r>
      <w:r w:rsidR="008C023B">
        <w:rPr>
          <w:vertAlign w:val="subscript"/>
          <w:lang w:val="en-US"/>
        </w:rPr>
        <w:t>3</w:t>
      </w:r>
      <w:r w:rsidR="008C023B">
        <w:rPr>
          <w:lang w:val="en-US"/>
        </w:rPr>
        <w:t>)</w:t>
      </w:r>
      <w:r w:rsidR="00004148">
        <w:rPr>
          <w:lang w:val="en-US"/>
        </w:rPr>
        <w:t xml:space="preserve"> saturated seawater,</w:t>
      </w:r>
      <w:r w:rsidR="004D419D">
        <w:rPr>
          <w:lang w:val="en-US"/>
        </w:rPr>
        <w:t xml:space="preserve"> at the beginning of the experiment</w:t>
      </w:r>
      <w:r w:rsidR="005D78F3">
        <w:rPr>
          <w:lang w:val="en-US"/>
        </w:rPr>
        <w:t xml:space="preserve"> </w:t>
      </w:r>
      <w:r w:rsidR="005F6896">
        <w:rPr>
          <w:lang w:val="en-US"/>
        </w:rPr>
        <w:t xml:space="preserve">and when </w:t>
      </w:r>
      <w:r w:rsidR="005D78F3">
        <w:rPr>
          <w:lang w:val="en-US"/>
        </w:rPr>
        <w:t xml:space="preserve">spot material was </w:t>
      </w:r>
      <w:r w:rsidR="00A36E07">
        <w:rPr>
          <w:lang w:val="en-US"/>
        </w:rPr>
        <w:t>replaced</w:t>
      </w:r>
      <w:r w:rsidR="00DC1EB4">
        <w:rPr>
          <w:lang w:val="en-US"/>
        </w:rPr>
        <w:t>.</w:t>
      </w:r>
      <w:r w:rsidR="00A36E07">
        <w:rPr>
          <w:lang w:val="en-US"/>
        </w:rPr>
        <w:t xml:space="preserve"> </w:t>
      </w:r>
      <w:r w:rsidR="005167DD">
        <w:rPr>
          <w:lang w:val="en-US"/>
        </w:rPr>
        <w:t>100% air</w:t>
      </w:r>
      <w:r w:rsidR="005F6896">
        <w:rPr>
          <w:lang w:val="en-US"/>
        </w:rPr>
        <w:t xml:space="preserve"> calibrations were conducted</w:t>
      </w:r>
      <w:r w:rsidR="00A36E07">
        <w:rPr>
          <w:lang w:val="en-US"/>
        </w:rPr>
        <w:t xml:space="preserve">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r w:rsidR="005A1409">
        <w:rPr>
          <w:lang w:val="en-US"/>
        </w:rPr>
        <w:t xml:space="preserve"> pump</w:t>
      </w:r>
      <w:r w:rsidR="00193A7A">
        <w:rPr>
          <w:lang w:val="en-US"/>
        </w:rPr>
        <w:t xml:space="preserve"> </w:t>
      </w:r>
      <w:r w:rsidR="005A1409">
        <w:rPr>
          <w:lang w:val="en-US"/>
        </w:rPr>
        <w:t>(</w:t>
      </w:r>
      <w:r w:rsidR="00F20EC7">
        <w:rPr>
          <w:lang w:val="en-US"/>
        </w:rPr>
        <w:t>AQUAPRO</w:t>
      </w:r>
      <w:r w:rsidR="005A1409">
        <w:rPr>
          <w:lang w:val="en-US"/>
        </w:rPr>
        <w:t xml:space="preserve">, </w:t>
      </w:r>
      <w:r w:rsidR="00F20EC7">
        <w:rPr>
          <w:lang w:val="en-US"/>
        </w:rPr>
        <w:t>AP750LV</w:t>
      </w:r>
      <w:r w:rsidR="00EA53B5">
        <w:rPr>
          <w:lang w:val="en-US"/>
        </w:rPr>
        <w:t>;</w:t>
      </w:r>
      <w:r w:rsidR="005A1409">
        <w:rPr>
          <w:lang w:val="en-US"/>
        </w:rPr>
        <w:t xml:space="preserve"> </w:t>
      </w:r>
      <w:r w:rsidR="00F20EC7">
        <w:rPr>
          <w:lang w:val="en-US"/>
        </w:rPr>
        <w:t>750</w:t>
      </w:r>
      <w:r w:rsidR="00EA53B5">
        <w:rPr>
          <w:lang w:val="en-US"/>
        </w:rPr>
        <w:t xml:space="preserve"> </w:t>
      </w:r>
      <w:r w:rsidR="00F20EC7">
        <w:rPr>
          <w:lang w:val="en-US"/>
        </w:rPr>
        <w:t>L</w:t>
      </w:r>
      <w:r w:rsidR="00EA53B5">
        <w:rPr>
          <w:lang w:val="en-US"/>
        </w:rPr>
        <w:t xml:space="preserve"> h</w:t>
      </w:r>
      <w:r w:rsidR="00EA53B5">
        <w:rPr>
          <w:vertAlign w:val="superscript"/>
          <w:lang w:val="en-US"/>
        </w:rPr>
        <w:t>-1</w:t>
      </w:r>
      <w:r w:rsidR="00F20EC7">
        <w:rPr>
          <w:lang w:val="en-US"/>
        </w:rPr>
        <w:t>) w</w:t>
      </w:r>
      <w:r w:rsidR="00193A7A">
        <w:rPr>
          <w:lang w:val="en-US"/>
        </w:rPr>
        <w:t>as</w:t>
      </w:r>
      <w:r w:rsidR="00F20EC7">
        <w:rPr>
          <w:lang w:val="en-US"/>
        </w:rPr>
        <w:t xml:space="preserve"> used to flush </w:t>
      </w:r>
      <w:r w:rsidR="00AC7D05">
        <w:rPr>
          <w:lang w:val="en-US"/>
        </w:rPr>
        <w:t xml:space="preserve">each set of </w:t>
      </w:r>
      <w:r w:rsidR="00F20EC7">
        <w:rPr>
          <w:lang w:val="en-US"/>
        </w:rPr>
        <w:t xml:space="preserve">four chambers </w:t>
      </w:r>
      <w:r w:rsidR="006F3534">
        <w:rPr>
          <w:lang w:val="en-US"/>
        </w:rPr>
        <w:t>simultaneously</w:t>
      </w:r>
      <w:r w:rsidR="00F20EC7">
        <w:rPr>
          <w:lang w:val="en-US"/>
        </w:rPr>
        <w:t xml:space="preserve">. </w:t>
      </w:r>
      <w:r w:rsidRPr="00954C9D" w:rsidR="00B62B2B">
        <w:rPr>
          <w:highlight w:val="cyan"/>
          <w:lang w:val="en-US"/>
        </w:rPr>
        <w:t xml:space="preserve">XXXX </w:t>
      </w:r>
      <w:r w:rsidRPr="00954C9D" w:rsidR="00AC7D05">
        <w:rPr>
          <w:highlight w:val="cyan"/>
          <w:lang w:val="en-US"/>
        </w:rPr>
        <w:t xml:space="preserve">watt </w:t>
      </w:r>
      <w:r w:rsidRPr="00954C9D" w:rsidR="00B62B2B">
        <w:rPr>
          <w:highlight w:val="cyan"/>
          <w:lang w:val="en-US"/>
        </w:rPr>
        <w:t xml:space="preserve">heaters and temperature sensors were used to ensure that experimental temperatures remained within </w:t>
      </w:r>
      <w:r w:rsidRPr="00954C9D" w:rsidR="004B4076">
        <w:rPr>
          <w:highlight w:val="cyan"/>
          <w:lang w:val="en-US"/>
        </w:rPr>
        <w:t>+/-0.3</w:t>
      </w:r>
      <w:r w:rsidRPr="00954C9D" w:rsidR="004B4076">
        <w:rPr>
          <w:rFonts w:cstheme="minorHAnsi"/>
          <w:highlight w:val="cyan"/>
          <w:lang w:val="en-US"/>
        </w:rPr>
        <w:t xml:space="preserve">°C of </w:t>
      </w:r>
      <w:r w:rsidRPr="00954C9D" w:rsidR="00EB13D3">
        <w:rPr>
          <w:rFonts w:cstheme="minorHAnsi"/>
          <w:highlight w:val="cyan"/>
          <w:lang w:val="en-US"/>
        </w:rPr>
        <w:t>experimental temperature</w:t>
      </w:r>
      <w:r w:rsidRPr="00954C9D" w:rsidR="004B4076">
        <w:rPr>
          <w:rFonts w:cstheme="minorHAnsi"/>
          <w:highlight w:val="cyan"/>
          <w:lang w:val="en-US"/>
        </w:rPr>
        <w:t xml:space="preserve"> set </w:t>
      </w:r>
      <w:r w:rsidRPr="00954C9D" w:rsidR="004B4076">
        <w:rPr>
          <w:rFonts w:cstheme="minorHAnsi"/>
          <w:highlight w:val="cyan"/>
          <w:lang w:val="en-US"/>
        </w:rPr>
        <w:lastRenderedPageBreak/>
        <w:t>points</w:t>
      </w:r>
      <w:r w:rsidR="004B4076">
        <w:rPr>
          <w:rFonts w:cstheme="minorHAnsi"/>
          <w:lang w:val="en-US"/>
        </w:rPr>
        <w:t xml:space="preserve">. </w:t>
      </w:r>
      <w:r w:rsidR="00573E73">
        <w:rPr>
          <w:rFonts w:cstheme="minorHAnsi"/>
          <w:lang w:val="en-US"/>
        </w:rPr>
        <w:t xml:space="preserve">Minimal background respiration was achieved through </w:t>
      </w:r>
      <w:r w:rsidR="004B4076">
        <w:rPr>
          <w:rFonts w:cstheme="minorHAnsi"/>
          <w:lang w:val="en-US"/>
        </w:rPr>
        <w:t xml:space="preserve">UV </w:t>
      </w:r>
      <w:proofErr w:type="spellStart"/>
      <w:r w:rsidR="004B4076">
        <w:rPr>
          <w:rFonts w:cstheme="minorHAnsi"/>
          <w:lang w:val="en-US"/>
        </w:rPr>
        <w:t>filter</w:t>
      </w:r>
      <w:r w:rsidR="00573E73">
        <w:rPr>
          <w:rFonts w:cstheme="minorHAnsi"/>
          <w:lang w:val="en-US"/>
        </w:rPr>
        <w:t>ation</w:t>
      </w:r>
      <w:proofErr w:type="spellEnd"/>
      <w:r w:rsidR="000C169A">
        <w:rPr>
          <w:rFonts w:cstheme="minorHAnsi"/>
          <w:lang w:val="en-US"/>
        </w:rPr>
        <w:t xml:space="preserve">, </w:t>
      </w:r>
      <w:r w:rsidR="00960FF5">
        <w:rPr>
          <w:rFonts w:cstheme="minorHAnsi"/>
          <w:lang w:val="en-US"/>
        </w:rPr>
        <w:t>particle</w:t>
      </w:r>
      <w:r w:rsidR="00AF0D28">
        <w:rPr>
          <w:rFonts w:cstheme="minorHAnsi"/>
          <w:lang w:val="en-US"/>
        </w:rPr>
        <w:t xml:space="preserve"> filtration </w:t>
      </w:r>
      <w:r w:rsidR="00960FF5">
        <w:rPr>
          <w:rFonts w:cstheme="minorHAnsi"/>
          <w:lang w:val="en-US"/>
        </w:rPr>
        <w:t>(100</w:t>
      </w:r>
      <w:r w:rsidR="00936CD1">
        <w:rPr>
          <w:rFonts w:cstheme="minorHAnsi"/>
          <w:lang w:val="en-US"/>
        </w:rPr>
        <w:t xml:space="preserve"> </w:t>
      </w:r>
      <w:r w:rsidRPr="00936CD1" w:rsidR="00936CD1">
        <w:rPr>
          <w:rFonts w:cstheme="minorHAnsi"/>
          <w:lang w:val="en-US"/>
        </w:rPr>
        <w:t>µ</w:t>
      </w:r>
      <w:r w:rsidR="00936CD1">
        <w:rPr>
          <w:rFonts w:cstheme="minorHAnsi"/>
          <w:lang w:val="en-US"/>
        </w:rPr>
        <w:t>m</w:t>
      </w:r>
      <w:r w:rsidR="00A66DEF">
        <w:rPr>
          <w:rFonts w:cstheme="minorHAnsi"/>
          <w:lang w:val="en-US"/>
        </w:rPr>
        <w:t xml:space="preserve"> bag filters</w:t>
      </w:r>
      <w:r w:rsidR="00936CD1">
        <w:rPr>
          <w:rFonts w:cstheme="minorHAnsi"/>
          <w:lang w:val="en-US"/>
        </w:rPr>
        <w:t>)</w:t>
      </w:r>
      <w:r w:rsidR="00A66DEF">
        <w:rPr>
          <w:rFonts w:cstheme="minorHAnsi"/>
          <w:lang w:val="en-US"/>
        </w:rPr>
        <w:t>, and</w:t>
      </w:r>
      <w:r w:rsidR="00936CD1">
        <w:rPr>
          <w:rFonts w:cstheme="minorHAnsi"/>
          <w:lang w:val="en-US"/>
        </w:rPr>
        <w:t xml:space="preserve"> </w:t>
      </w:r>
      <w:r w:rsidR="000C169A">
        <w:rPr>
          <w:rFonts w:cstheme="minorHAnsi"/>
          <w:lang w:val="en-US"/>
        </w:rPr>
        <w:t>daily cleaning of equipment</w:t>
      </w:r>
      <w:r w:rsidR="00FB047D">
        <w:rPr>
          <w:rFonts w:cstheme="minorHAnsi"/>
          <w:lang w:val="en-US"/>
        </w:rPr>
        <w:t xml:space="preserve"> </w:t>
      </w:r>
      <w:r w:rsidR="00193A7A">
        <w:rPr>
          <w:rFonts w:cstheme="minorHAnsi"/>
          <w:lang w:val="en-US"/>
        </w:rPr>
        <w:t>(bleach diluted to 200</w:t>
      </w:r>
      <w:r w:rsidR="00A66DEF">
        <w:rPr>
          <w:rFonts w:cstheme="minorHAnsi"/>
          <w:lang w:val="en-US"/>
        </w:rPr>
        <w:t xml:space="preserve"> </w:t>
      </w:r>
      <w:r w:rsidR="00193A7A">
        <w:rPr>
          <w:rFonts w:cstheme="minorHAnsi"/>
          <w:lang w:val="en-US"/>
        </w:rPr>
        <w:t>ppm with fresh water</w:t>
      </w:r>
      <w:r w:rsidR="001E31D5">
        <w:rPr>
          <w:rFonts w:cstheme="minorHAnsi"/>
          <w:lang w:val="en-US"/>
        </w:rPr>
        <w:t xml:space="preserve">. </w:t>
      </w:r>
      <w:r w:rsidR="005C3387">
        <w:rPr>
          <w:rFonts w:cstheme="minorHAnsi"/>
          <w:lang w:val="en-US"/>
        </w:rPr>
        <w:t xml:space="preserve">Fish were deprived of food </w:t>
      </w:r>
      <w:r w:rsidR="00A66DEF">
        <w:rPr>
          <w:rFonts w:cstheme="minorHAnsi"/>
          <w:lang w:val="en-US"/>
        </w:rPr>
        <w:t xml:space="preserve">for </w:t>
      </w:r>
      <w:r w:rsidR="005C3387">
        <w:rPr>
          <w:rFonts w:cstheme="minorHAnsi"/>
          <w:lang w:val="en-US"/>
        </w:rPr>
        <w:t>18-24 h before</w:t>
      </w:r>
      <w:r w:rsidR="002F0D1A">
        <w:rPr>
          <w:rFonts w:cstheme="minorHAnsi"/>
          <w:lang w:val="en-US"/>
        </w:rPr>
        <w:t xml:space="preserve"> aerobic respiration</w:t>
      </w:r>
      <w:r w:rsidR="005C3387">
        <w:rPr>
          <w:rFonts w:cstheme="minorHAnsi"/>
          <w:lang w:val="en-US"/>
        </w:rPr>
        <w:t xml:space="preserve"> trials began</w:t>
      </w:r>
      <w:r w:rsidR="002F0D1A">
        <w:rPr>
          <w:rFonts w:cstheme="minorHAnsi"/>
          <w:lang w:val="en-US"/>
        </w:rPr>
        <w:t xml:space="preserve">. Trials were conducted in </w:t>
      </w:r>
      <w:r w:rsidR="00D15A5F">
        <w:rPr>
          <w:rFonts w:cstheme="minorHAnsi"/>
          <w:lang w:val="en-US"/>
        </w:rPr>
        <w:t>a fully</w:t>
      </w:r>
      <w:r w:rsidR="00DE69E7">
        <w:rPr>
          <w:rFonts w:cstheme="minorHAnsi"/>
          <w:lang w:val="en-US"/>
        </w:rPr>
        <w:t xml:space="preserve"> lit room</w:t>
      </w:r>
      <w:r w:rsidR="005C3387">
        <w:rPr>
          <w:rFonts w:cstheme="minorHAnsi"/>
          <w:lang w:val="en-US"/>
        </w:rPr>
        <w:t xml:space="preserve"> to </w:t>
      </w:r>
      <w:r w:rsidR="004356E4">
        <w:rPr>
          <w:rFonts w:cstheme="minorHAnsi"/>
          <w:lang w:val="en-US"/>
        </w:rPr>
        <w:t>eliminate metabolic costs associated with digestion</w:t>
      </w:r>
      <w:r w:rsidR="00DE69E7">
        <w:rPr>
          <w:rFonts w:cstheme="minorHAnsi"/>
          <w:lang w:val="en-US"/>
        </w:rPr>
        <w:t xml:space="preserve"> and photoperiod</w:t>
      </w:r>
      <w:r w:rsidR="00220A77">
        <w:rPr>
          <w:rFonts w:cstheme="minorHAnsi"/>
          <w:lang w:val="en-US"/>
        </w:rPr>
        <w:t xml:space="preserve"> [</w:t>
      </w:r>
      <w:r w:rsidRPr="00220A77" w:rsidR="00220A77">
        <w:rPr>
          <w:rFonts w:cstheme="minorHAnsi"/>
          <w:highlight w:val="yellow"/>
          <w:lang w:val="en-US"/>
        </w:rPr>
        <w:t>citation</w:t>
      </w:r>
      <w:r w:rsidR="00220A77">
        <w:rPr>
          <w:rFonts w:cstheme="minorHAnsi"/>
          <w:lang w:val="en-US"/>
        </w:rPr>
        <w:t>]</w:t>
      </w:r>
      <w:r w:rsidR="00DB298C">
        <w:rPr>
          <w:rFonts w:cstheme="minorHAnsi"/>
          <w:lang w:val="en-US"/>
        </w:rPr>
        <w:t>.</w:t>
      </w:r>
      <w:r w:rsidR="00220A77">
        <w:rPr>
          <w:rFonts w:cstheme="minorHAnsi"/>
          <w:lang w:val="en-US"/>
        </w:rPr>
        <w:t xml:space="preserve"> </w:t>
      </w:r>
    </w:p>
    <w:p w:rsidRPr="009F1282" w:rsidR="009F1282" w:rsidP="00B36451" w:rsidRDefault="00FB143D" w14:paraId="403C531F" w14:textId="65CA8CD7">
      <w:pPr>
        <w:spacing w:line="240" w:lineRule="auto"/>
        <w:jc w:val="both"/>
        <w:rPr>
          <w:lang w:val="en-US"/>
        </w:rPr>
      </w:pPr>
      <w:r>
        <w:rPr>
          <w:lang w:val="en-US"/>
        </w:rPr>
        <w:t>M</w:t>
      </w:r>
      <w:r w:rsidR="009F1282">
        <w:rPr>
          <w:lang w:val="en-US"/>
        </w:rPr>
        <w:t xml:space="preserve">aximum </w:t>
      </w:r>
      <w:r>
        <w:rPr>
          <w:lang w:val="en-US"/>
        </w:rPr>
        <w:t>oxygen consumption (MO</w:t>
      </w:r>
      <w:r>
        <w:rPr>
          <w:vertAlign w:val="subscript"/>
          <w:lang w:val="en-US"/>
        </w:rPr>
        <w:t>2max</w:t>
      </w:r>
      <w:r w:rsidR="00E37F85">
        <w:rPr>
          <w:lang w:val="en-US"/>
        </w:rPr>
        <w:t xml:space="preserve">) was used as a proxy for maximum metabolic rate </w:t>
      </w:r>
      <w:r w:rsidRPr="00E37F85" w:rsidR="00E37F85">
        <w:rPr>
          <w:highlight w:val="yellow"/>
          <w:lang w:val="en-US"/>
        </w:rPr>
        <w:t>[citation</w:t>
      </w:r>
      <w:r w:rsidR="00E37F85">
        <w:rPr>
          <w:lang w:val="en-US"/>
        </w:rPr>
        <w:t xml:space="preserve">]. </w:t>
      </w:r>
      <w:r w:rsidR="009F1282">
        <w:rPr>
          <w:lang w:val="en-US"/>
        </w:rPr>
        <w:t xml:space="preserve"> </w:t>
      </w:r>
      <w:r w:rsidR="001B65B4">
        <w:rPr>
          <w:lang w:val="en-US"/>
        </w:rPr>
        <w:t>To achieve maximum oxygen consumption f</w:t>
      </w:r>
      <w:r w:rsidR="009F1282">
        <w:rPr>
          <w:lang w:val="en-US"/>
        </w:rPr>
        <w:t xml:space="preserve">ish were placed in a swim tunnel for </w:t>
      </w:r>
      <w:r w:rsidR="00C776C1">
        <w:rPr>
          <w:lang w:val="en-US"/>
        </w:rPr>
        <w:t>10 min</w:t>
      </w:r>
      <w:r w:rsidR="009F1282">
        <w:rPr>
          <w:lang w:val="en-US"/>
        </w:rPr>
        <w:t>. During the</w:t>
      </w:r>
      <w:r w:rsidR="001E4C08">
        <w:rPr>
          <w:lang w:val="en-US"/>
        </w:rPr>
        <w:t xml:space="preserve"> initial</w:t>
      </w:r>
      <w:r w:rsidR="009F1282">
        <w:rPr>
          <w:lang w:val="en-US"/>
        </w:rPr>
        <w:t xml:space="preserve"> </w:t>
      </w:r>
      <w:r w:rsidR="00C776C1">
        <w:rPr>
          <w:lang w:val="en-US"/>
        </w:rPr>
        <w:t>5 min</w:t>
      </w:r>
      <w:r w:rsidR="009F1282">
        <w:rPr>
          <w:lang w:val="en-US"/>
        </w:rPr>
        <w:t xml:space="preserve"> interval</w:t>
      </w:r>
      <w:r w:rsidR="003E16CA">
        <w:rPr>
          <w:lang w:val="en-US"/>
        </w:rPr>
        <w:t>,</w:t>
      </w:r>
      <w:r w:rsidR="009F1282">
        <w:rPr>
          <w:lang w:val="en-US"/>
        </w:rPr>
        <w:t xml:space="preserve"> the speed of </w:t>
      </w:r>
      <w:r w:rsidR="00F24E4B">
        <w:rPr>
          <w:lang w:val="en-US"/>
        </w:rPr>
        <w:t>water flow through</w:t>
      </w:r>
      <w:r w:rsidR="009F1282">
        <w:rPr>
          <w:lang w:val="en-US"/>
        </w:rPr>
        <w:t xml:space="preserve"> swim tunnel was slowly increased until fish</w:t>
      </w:r>
      <w:r w:rsidR="00BE4FE1">
        <w:rPr>
          <w:lang w:val="en-US"/>
        </w:rPr>
        <w:t xml:space="preserve"> displayed a</w:t>
      </w:r>
      <w:r w:rsidR="009F1282">
        <w:rPr>
          <w:lang w:val="en-US"/>
        </w:rPr>
        <w:t xml:space="preserve"> change</w:t>
      </w:r>
      <w:r w:rsidR="00F24E4B">
        <w:rPr>
          <w:lang w:val="en-US"/>
        </w:rPr>
        <w:t>d</w:t>
      </w:r>
      <w:r w:rsidR="004B61B1">
        <w:rPr>
          <w:lang w:val="en-US"/>
        </w:rPr>
        <w:t xml:space="preserve"> in</w:t>
      </w:r>
      <w:r w:rsidR="009F1282">
        <w:rPr>
          <w:lang w:val="en-US"/>
        </w:rPr>
        <w:t xml:space="preserve"> gait swimming behavior, defined as a transitioning behavior </w:t>
      </w:r>
      <w:r w:rsidR="004B61B1">
        <w:rPr>
          <w:lang w:val="en-US"/>
        </w:rPr>
        <w:t>from predominately</w:t>
      </w:r>
      <w:r w:rsidR="009F1282">
        <w:rPr>
          <w:lang w:val="en-US"/>
        </w:rPr>
        <w:t xml:space="preserve"> pectoral swimming to body/tail undulations (</w:t>
      </w:r>
      <w:r w:rsidR="009F1282">
        <w:rPr>
          <w:b/>
          <w:bCs/>
          <w:lang w:val="en-US"/>
        </w:rPr>
        <w:t>SV1</w:t>
      </w:r>
      <w:r w:rsidR="009F1282">
        <w:rPr>
          <w:lang w:val="en-US"/>
        </w:rPr>
        <w:t xml:space="preserve">). The speed of the swim tunnel that produced this intermediary transitional swimming behavior was maintained for the second </w:t>
      </w:r>
      <w:r w:rsidR="00C776C1">
        <w:rPr>
          <w:lang w:val="en-US"/>
        </w:rPr>
        <w:t>5 min</w:t>
      </w:r>
      <w:r w:rsidR="009F1282">
        <w:rPr>
          <w:lang w:val="en-US"/>
        </w:rPr>
        <w:t xml:space="preserve"> interval. Immediately after the </w:t>
      </w:r>
      <w:r w:rsidR="00C776C1">
        <w:rPr>
          <w:lang w:val="en-US"/>
        </w:rPr>
        <w:t xml:space="preserve">10 min </w:t>
      </w:r>
      <w:r w:rsidR="009F1282">
        <w:rPr>
          <w:lang w:val="en-US"/>
        </w:rPr>
        <w:t>swimming period</w:t>
      </w:r>
      <w:r w:rsidR="00C72328">
        <w:rPr>
          <w:lang w:val="en-US"/>
        </w:rPr>
        <w:t>,</w:t>
      </w:r>
      <w:r w:rsidR="009F1282">
        <w:rPr>
          <w:lang w:val="en-US"/>
        </w:rPr>
        <w:t xml:space="preserve"> fish were collected by hand</w:t>
      </w:r>
      <w:r w:rsidR="00C776C1">
        <w:rPr>
          <w:lang w:val="en-US"/>
        </w:rPr>
        <w:t>,</w:t>
      </w:r>
      <w:r w:rsidR="009F1282">
        <w:rPr>
          <w:lang w:val="en-US"/>
        </w:rPr>
        <w:t xml:space="preserve"> and transferred to respiration chambers. </w:t>
      </w:r>
      <w:r w:rsidR="00C776C1">
        <w:rPr>
          <w:lang w:val="en-US"/>
        </w:rPr>
        <w:t xml:space="preserve"> </w:t>
      </w:r>
      <w:r w:rsidR="00015506">
        <w:rPr>
          <w:lang w:val="en-US"/>
        </w:rPr>
        <w:t>P</w:t>
      </w:r>
      <w:r w:rsidR="00CE3130">
        <w:rPr>
          <w:lang w:val="en-US"/>
        </w:rPr>
        <w:t xml:space="preserve">ilot studies (unpublish data, </w:t>
      </w:r>
      <w:r w:rsidR="00097959">
        <w:rPr>
          <w:lang w:val="en-US"/>
        </w:rPr>
        <w:t>Schmidt</w:t>
      </w:r>
      <w:r w:rsidR="00CE3130">
        <w:rPr>
          <w:lang w:val="en-US"/>
        </w:rPr>
        <w:t xml:space="preserve">) </w:t>
      </w:r>
      <w:r w:rsidR="009D2366">
        <w:rPr>
          <w:lang w:val="en-US"/>
        </w:rPr>
        <w:t>determined that highest MO</w:t>
      </w:r>
      <w:r w:rsidR="009D2366">
        <w:rPr>
          <w:vertAlign w:val="subscript"/>
          <w:lang w:val="en-US"/>
        </w:rPr>
        <w:t>2max</w:t>
      </w:r>
      <w:r w:rsidR="009D2366">
        <w:rPr>
          <w:lang w:val="en-US"/>
        </w:rPr>
        <w:t xml:space="preserve"> levels were achieved</w:t>
      </w:r>
      <w:r w:rsidR="00A21637">
        <w:rPr>
          <w:lang w:val="en-US"/>
        </w:rPr>
        <w:t xml:space="preserve"> with the immediate transfer of </w:t>
      </w:r>
      <w:r w:rsidR="00015506">
        <w:rPr>
          <w:lang w:val="en-US"/>
        </w:rPr>
        <w:t>from the swim tunnel to respiration chambers, rather than including an intermediary air exposure period</w:t>
      </w:r>
      <w:r w:rsidR="00A21637">
        <w:rPr>
          <w:lang w:val="en-US"/>
        </w:rPr>
        <w:t>.</w:t>
      </w:r>
      <w:r w:rsidR="00015506">
        <w:rPr>
          <w:lang w:val="en-US"/>
        </w:rPr>
        <w:t xml:space="preserve"> Therefore, no air ex</w:t>
      </w:r>
      <w:r w:rsidR="00CD14C6">
        <w:rPr>
          <w:lang w:val="en-US"/>
        </w:rPr>
        <w:t xml:space="preserve">posure time was included prior to fish being transferred into respiration chambers. </w:t>
      </w:r>
      <w:r w:rsidR="00A21637">
        <w:rPr>
          <w:lang w:val="en-US"/>
        </w:rPr>
        <w:t xml:space="preserve"> </w:t>
      </w:r>
      <w:r w:rsidR="00CE638A">
        <w:rPr>
          <w:lang w:val="en-US"/>
        </w:rPr>
        <w:t>The</w:t>
      </w:r>
      <w:r w:rsidR="00A24FE4">
        <w:rPr>
          <w:lang w:val="en-US"/>
        </w:rPr>
        <w:t xml:space="preserve"> </w:t>
      </w:r>
      <w:r w:rsidR="00CE638A">
        <w:rPr>
          <w:lang w:val="en-US"/>
        </w:rPr>
        <w:t>t</w:t>
      </w:r>
      <w:r w:rsidR="009F1282">
        <w:rPr>
          <w:lang w:val="en-US"/>
        </w:rPr>
        <w:t xml:space="preserve">ime between fish </w:t>
      </w:r>
      <w:r w:rsidR="00C72328">
        <w:rPr>
          <w:lang w:val="en-US"/>
        </w:rPr>
        <w:t>being</w:t>
      </w:r>
      <w:r w:rsidR="009F1282">
        <w:rPr>
          <w:lang w:val="en-US"/>
        </w:rPr>
        <w:t xml:space="preserve"> placed in respiration chambers and </w:t>
      </w:r>
      <w:r w:rsidR="00C72328">
        <w:rPr>
          <w:lang w:val="en-US"/>
        </w:rPr>
        <w:t xml:space="preserve">the of </w:t>
      </w:r>
      <w:r w:rsidR="009F1282">
        <w:rPr>
          <w:lang w:val="en-US"/>
        </w:rPr>
        <w:t>data</w:t>
      </w:r>
      <w:r w:rsidR="00C72328">
        <w:rPr>
          <w:lang w:val="en-US"/>
        </w:rPr>
        <w:t xml:space="preserve"> </w:t>
      </w:r>
      <w:r w:rsidR="00960FF5">
        <w:rPr>
          <w:lang w:val="en-US"/>
        </w:rPr>
        <w:t>being recorded</w:t>
      </w:r>
      <w:r w:rsidR="009A0085">
        <w:rPr>
          <w:lang w:val="en-US"/>
        </w:rPr>
        <w:t xml:space="preserve"> (i.e., start of the wait period)</w:t>
      </w:r>
      <w:r w:rsidR="009F1282">
        <w:rPr>
          <w:lang w:val="en-US"/>
        </w:rPr>
        <w:t xml:space="preserve"> was less than </w:t>
      </w:r>
      <w:r w:rsidR="009A0085">
        <w:rPr>
          <w:lang w:val="en-US"/>
        </w:rPr>
        <w:t xml:space="preserve">10 </w:t>
      </w:r>
      <w:r w:rsidR="009F1282">
        <w:rPr>
          <w:lang w:val="en-US"/>
        </w:rPr>
        <w:t xml:space="preserve">s. </w:t>
      </w:r>
      <w:r w:rsidR="009A0085">
        <w:rPr>
          <w:lang w:val="en-US"/>
        </w:rPr>
        <w:t>MO</w:t>
      </w:r>
      <w:r w:rsidR="009A0085">
        <w:rPr>
          <w:vertAlign w:val="subscript"/>
          <w:lang w:val="en-US"/>
        </w:rPr>
        <w:t>2max</w:t>
      </w:r>
      <w:r w:rsidR="009F1282">
        <w:rPr>
          <w:lang w:val="en-US"/>
        </w:rPr>
        <w:t xml:space="preserve"> was measured over </w:t>
      </w:r>
      <w:r w:rsidR="00893FBC">
        <w:rPr>
          <w:lang w:val="en-US"/>
        </w:rPr>
        <w:t>30 s intervals</w:t>
      </w:r>
      <w:r w:rsidR="009F1282">
        <w:rPr>
          <w:lang w:val="en-US"/>
        </w:rPr>
        <w:t xml:space="preserve"> via rolling regressions within the </w:t>
      </w:r>
      <w:r w:rsidR="009F1282">
        <w:rPr>
          <w:i/>
          <w:iCs/>
          <w:lang w:val="en-US"/>
        </w:rPr>
        <w:t>‘</w:t>
      </w:r>
      <w:proofErr w:type="spellStart"/>
      <w:r w:rsidRPr="00AC5EBD" w:rsidR="009F1282">
        <w:rPr>
          <w:lang w:val="en-US"/>
        </w:rPr>
        <w:t>auto_rate</w:t>
      </w:r>
      <w:proofErr w:type="spellEnd"/>
      <w:r w:rsidRPr="00AC5EBD" w:rsidR="009F1282">
        <w:rPr>
          <w:lang w:val="en-US"/>
        </w:rPr>
        <w:t>’</w:t>
      </w:r>
      <w:r w:rsidR="009F1282">
        <w:rPr>
          <w:lang w:val="en-US"/>
        </w:rPr>
        <w:t xml:space="preserve"> function included in the R package </w:t>
      </w:r>
      <w:r w:rsidR="00AC5EBD">
        <w:rPr>
          <w:lang w:val="en-US"/>
        </w:rPr>
        <w:t>‘</w:t>
      </w:r>
      <w:proofErr w:type="spellStart"/>
      <w:r w:rsidR="009F1282">
        <w:rPr>
          <w:i/>
          <w:iCs/>
          <w:lang w:val="en-US"/>
        </w:rPr>
        <w:t>respR</w:t>
      </w:r>
      <w:proofErr w:type="spellEnd"/>
      <w:r w:rsidR="00AC5EBD">
        <w:rPr>
          <w:i/>
          <w:iCs/>
          <w:lang w:val="en-US"/>
        </w:rPr>
        <w:t xml:space="preserve">’ </w:t>
      </w:r>
      <w:r w:rsidR="00AC5EBD">
        <w:rPr>
          <w:rFonts w:eastAsiaTheme="minorEastAsia"/>
          <w:lang w:val="en-US"/>
        </w:rPr>
        <w:t>(v2.0.1)</w:t>
      </w:r>
      <w:r w:rsidR="009F1282">
        <w:rPr>
          <w:lang w:val="en-US"/>
        </w:rPr>
        <w:t xml:space="preserve">. The steepest slope (highest oxygen consumption rate) with an </w:t>
      </w:r>
      <w:r w:rsidR="009F1282">
        <w:rPr>
          <w:rFonts w:eastAsiaTheme="minorEastAsia"/>
          <w:i/>
          <w:iCs/>
          <w:lang w:val="en-US"/>
        </w:rPr>
        <w:t>r</w:t>
      </w:r>
      <w:r w:rsidR="009F1282">
        <w:rPr>
          <w:rFonts w:eastAsiaTheme="minorEastAsia"/>
          <w:i/>
          <w:iCs/>
          <w:vertAlign w:val="superscript"/>
          <w:lang w:val="en-US"/>
        </w:rPr>
        <w:t>2</w:t>
      </w:r>
      <w:r w:rsidR="009F1282">
        <w:rPr>
          <w:rFonts w:eastAsiaTheme="minorEastAsia"/>
          <w:i/>
          <w:iCs/>
          <w:lang w:val="en-US"/>
        </w:rPr>
        <w:t xml:space="preserve"> </w:t>
      </w:r>
      <w:r w:rsidR="009F1282">
        <w:rPr>
          <w:rFonts w:eastAsiaTheme="minorEastAsia"/>
          <w:lang w:val="en-US"/>
        </w:rPr>
        <w:t xml:space="preserve">threshold of 0.95 was used to determine </w:t>
      </w:r>
      <w:r w:rsidR="00893FBC">
        <w:rPr>
          <w:lang w:val="en-US"/>
        </w:rPr>
        <w:t>MO</w:t>
      </w:r>
      <w:r w:rsidR="00893FBC">
        <w:rPr>
          <w:vertAlign w:val="subscript"/>
          <w:lang w:val="en-US"/>
        </w:rPr>
        <w:t>2max</w:t>
      </w:r>
      <w:r w:rsidR="009F1282">
        <w:rPr>
          <w:rFonts w:eastAsiaTheme="minorEastAsia"/>
          <w:lang w:val="en-US"/>
        </w:rPr>
        <w:t xml:space="preserve">. </w:t>
      </w:r>
      <w:r w:rsidR="00893FBC">
        <w:rPr>
          <w:lang w:val="en-US"/>
        </w:rPr>
        <w:t>MO</w:t>
      </w:r>
      <w:r w:rsidR="00893FBC">
        <w:rPr>
          <w:vertAlign w:val="subscript"/>
          <w:lang w:val="en-US"/>
        </w:rPr>
        <w:t>2max</w:t>
      </w:r>
      <w:r w:rsidR="009F1282">
        <w:rPr>
          <w:lang w:val="en-US"/>
        </w:rPr>
        <w:t xml:space="preserve"> was measured prior to </w:t>
      </w:r>
      <w:r w:rsidR="00E46541">
        <w:rPr>
          <w:lang w:val="en-US"/>
        </w:rPr>
        <w:t>routine metabolic rate (</w:t>
      </w:r>
      <w:r w:rsidR="00893FBC">
        <w:rPr>
          <w:lang w:val="en-US"/>
        </w:rPr>
        <w:t>MO</w:t>
      </w:r>
      <w:r w:rsidR="00893FBC">
        <w:rPr>
          <w:vertAlign w:val="subscript"/>
          <w:lang w:val="en-US"/>
        </w:rPr>
        <w:t>2routine</w:t>
      </w:r>
      <w:r w:rsidR="00E46541">
        <w:rPr>
          <w:lang w:val="en-US"/>
        </w:rPr>
        <w:t>)</w:t>
      </w:r>
      <w:r w:rsidR="009F1282">
        <w:rPr>
          <w:lang w:val="en-US"/>
        </w:rPr>
        <w:t xml:space="preserve">. </w:t>
      </w:r>
    </w:p>
    <w:p w:rsidRPr="003F02F6" w:rsidR="00E66BF9" w:rsidP="00B36451" w:rsidRDefault="005354DC" w14:paraId="48BECD9C" w14:textId="3C99179C">
      <w:pPr>
        <w:spacing w:line="240" w:lineRule="auto"/>
        <w:jc w:val="both"/>
        <w:rPr>
          <w:rFonts w:eastAsiaTheme="minorEastAsia"/>
          <w:lang w:val="en-US"/>
        </w:rPr>
      </w:pPr>
      <w:r>
        <w:rPr>
          <w:lang w:val="en-US"/>
        </w:rPr>
        <w:t>Fish were</w:t>
      </w:r>
      <w:r w:rsidR="00AE35BC">
        <w:rPr>
          <w:lang w:val="en-US"/>
        </w:rPr>
        <w:t xml:space="preserve"> randomly</w:t>
      </w:r>
      <w:r>
        <w:rPr>
          <w:lang w:val="en-US"/>
        </w:rPr>
        <w:t xml:space="preserve"> placed in </w:t>
      </w:r>
      <w:r w:rsidR="00F92A44">
        <w:rPr>
          <w:lang w:val="en-US"/>
        </w:rPr>
        <w:t xml:space="preserve">respirometry </w:t>
      </w:r>
      <w:r w:rsidR="00B05552">
        <w:rPr>
          <w:lang w:val="en-US"/>
        </w:rPr>
        <w:t>chambers</w:t>
      </w:r>
      <w:r w:rsidR="00166385">
        <w:rPr>
          <w:lang w:val="en-US"/>
        </w:rPr>
        <w:t xml:space="preserve"> for</w:t>
      </w:r>
      <w:r w:rsidR="00F92A44">
        <w:rPr>
          <w:lang w:val="en-US"/>
        </w:rPr>
        <w:t xml:space="preserve"> </w:t>
      </w:r>
      <w:r w:rsidR="00A62D79">
        <w:rPr>
          <w:lang w:val="en-US"/>
        </w:rPr>
        <w:t>3.5 – 6</w:t>
      </w:r>
      <w:r w:rsidR="00166385">
        <w:rPr>
          <w:lang w:val="en-US"/>
        </w:rPr>
        <w:t xml:space="preserve"> </w:t>
      </w:r>
      <w:r w:rsidR="0048335B">
        <w:rPr>
          <w:lang w:val="en-US"/>
        </w:rPr>
        <w:t>h</w:t>
      </w:r>
      <w:r w:rsidR="00A62D79">
        <w:rPr>
          <w:lang w:val="en-US"/>
        </w:rPr>
        <w:t xml:space="preserve"> </w:t>
      </w:r>
      <w:r w:rsidR="007C2234">
        <w:rPr>
          <w:lang w:val="en-US"/>
        </w:rPr>
        <w:t>(</w:t>
      </w:r>
      <m:oMath>
        <m:acc>
          <m:accPr>
            <m:chr m:val="̅"/>
            <m:ctrlPr>
              <w:rPr>
                <w:rFonts w:ascii="Cambria Math" w:hAnsi="Cambria Math"/>
                <w:i/>
                <w:lang w:val="en-US"/>
              </w:rPr>
            </m:ctrlPr>
          </m:accPr>
          <m:e>
            <m:r>
              <m:rPr>
                <m:sty m:val="p"/>
              </m:rPr>
              <w:rPr>
                <w:rFonts w:ascii="Cambria Math" w:hAnsi="Cambria Math" w:cstheme="minorHAnsi"/>
                <w:lang w:val="en-US"/>
              </w:rPr>
              <m:t>µ</m:t>
            </m:r>
          </m:e>
        </m:acc>
      </m:oMath>
      <w:r w:rsidR="00613B51">
        <w:rPr>
          <w:rFonts w:eastAsiaTheme="minorEastAsia"/>
          <w:lang w:val="en-US"/>
        </w:rPr>
        <w:t xml:space="preserve"> =4.</w:t>
      </w:r>
      <w:r w:rsidR="00B05552">
        <w:rPr>
          <w:rFonts w:eastAsiaTheme="minorEastAsia"/>
          <w:lang w:val="en-US"/>
        </w:rPr>
        <w:t>67</w:t>
      </w:r>
      <w:r w:rsidR="00166385">
        <w:rPr>
          <w:rFonts w:eastAsiaTheme="minorEastAsia"/>
          <w:lang w:val="en-US"/>
        </w:rPr>
        <w:t xml:space="preserve"> </w:t>
      </w:r>
      <w:r w:rsidR="00B05552">
        <w:rPr>
          <w:rFonts w:eastAsiaTheme="minorEastAsia"/>
          <w:lang w:val="en-US"/>
        </w:rPr>
        <w:t xml:space="preserve">h) </w:t>
      </w:r>
      <w:r w:rsidR="00166385">
        <w:rPr>
          <w:rFonts w:eastAsiaTheme="minorEastAsia"/>
          <w:lang w:val="en-US"/>
        </w:rPr>
        <w:t xml:space="preserve">to measure </w:t>
      </w:r>
      <w:r w:rsidR="00166385">
        <w:rPr>
          <w:lang w:val="en-US"/>
        </w:rPr>
        <w:t>MO</w:t>
      </w:r>
      <w:r w:rsidR="00166385">
        <w:rPr>
          <w:vertAlign w:val="subscript"/>
          <w:lang w:val="en-US"/>
        </w:rPr>
        <w:t>2routine</w:t>
      </w:r>
      <w:r w:rsidR="00B05552">
        <w:rPr>
          <w:rFonts w:eastAsiaTheme="minorEastAsia"/>
          <w:lang w:val="en-US"/>
        </w:rPr>
        <w:t xml:space="preserve">. </w:t>
      </w:r>
      <w:r w:rsidR="0048335B">
        <w:rPr>
          <w:rFonts w:eastAsiaTheme="minorEastAsia"/>
          <w:lang w:val="en-US"/>
        </w:rPr>
        <w:t xml:space="preserve">Oxygen </w:t>
      </w:r>
      <w:r w:rsidR="00017083">
        <w:rPr>
          <w:rFonts w:eastAsiaTheme="minorEastAsia"/>
          <w:lang w:val="en-US"/>
        </w:rPr>
        <w:t>consumption</w:t>
      </w:r>
      <w:r w:rsidR="00711A83">
        <w:rPr>
          <w:rFonts w:eastAsiaTheme="minorEastAsia"/>
          <w:lang w:val="en-US"/>
        </w:rPr>
        <w:t xml:space="preserve"> was measured</w:t>
      </w:r>
      <w:r w:rsidR="006B34F1">
        <w:rPr>
          <w:rFonts w:eastAsiaTheme="minorEastAsia"/>
          <w:lang w:val="en-US"/>
        </w:rPr>
        <w:t xml:space="preserve"> continuously</w:t>
      </w:r>
      <w:r w:rsidR="00711A83">
        <w:rPr>
          <w:rFonts w:eastAsiaTheme="minorEastAsia"/>
          <w:lang w:val="en-US"/>
        </w:rPr>
        <w:t xml:space="preserve"> </w:t>
      </w:r>
      <w:r w:rsidR="00FF1F38">
        <w:rPr>
          <w:rFonts w:eastAsiaTheme="minorEastAsia"/>
          <w:lang w:val="en-US"/>
        </w:rPr>
        <w:t xml:space="preserve">over cycles consisting of </w:t>
      </w:r>
      <w:r w:rsidR="00FF1F38">
        <w:rPr>
          <w:lang w:val="en-US"/>
        </w:rPr>
        <w:t>a 15 second wait, 225 second measurement, and 180 flush period</w:t>
      </w:r>
      <w:r w:rsidR="00FF1F38">
        <w:rPr>
          <w:rFonts w:eastAsiaTheme="minorEastAsia"/>
          <w:lang w:val="en-US"/>
        </w:rPr>
        <w:t xml:space="preserve">. </w:t>
      </w:r>
      <w:r w:rsidR="00FB0ED3">
        <w:rPr>
          <w:rFonts w:eastAsiaTheme="minorEastAsia"/>
          <w:lang w:val="en-US"/>
        </w:rPr>
        <w:t>Air percentage never</w:t>
      </w:r>
      <w:r w:rsidR="006F19FF">
        <w:rPr>
          <w:rFonts w:eastAsiaTheme="minorEastAsia"/>
          <w:lang w:val="en-US"/>
        </w:rPr>
        <w:t xml:space="preserve"> drop</w:t>
      </w:r>
      <w:r w:rsidR="00FB0ED3">
        <w:rPr>
          <w:rFonts w:eastAsiaTheme="minorEastAsia"/>
          <w:lang w:val="en-US"/>
        </w:rPr>
        <w:t>ped</w:t>
      </w:r>
      <w:r w:rsidR="00E46541">
        <w:rPr>
          <w:rFonts w:eastAsiaTheme="minorEastAsia"/>
          <w:lang w:val="en-US"/>
        </w:rPr>
        <w:t xml:space="preserve"> </w:t>
      </w:r>
      <w:r w:rsidR="006F19FF">
        <w:rPr>
          <w:rFonts w:eastAsiaTheme="minorEastAsia"/>
          <w:lang w:val="en-US"/>
        </w:rPr>
        <w:t xml:space="preserve">below 80% air saturation. </w:t>
      </w:r>
      <w:r w:rsidR="00BE627E">
        <w:rPr>
          <w:rFonts w:eastAsiaTheme="minorEastAsia"/>
          <w:lang w:val="en-US"/>
        </w:rPr>
        <w:t xml:space="preserve">Oxygen consumption rates were measured over </w:t>
      </w:r>
      <w:r w:rsidR="00197ECD">
        <w:rPr>
          <w:rFonts w:eastAsiaTheme="minorEastAsia"/>
          <w:lang w:val="en-US"/>
        </w:rPr>
        <w:t xml:space="preserve">a </w:t>
      </w:r>
      <w:r w:rsidR="00E504B5">
        <w:rPr>
          <w:rFonts w:eastAsiaTheme="minorEastAsia"/>
          <w:lang w:val="en-US"/>
        </w:rPr>
        <w:t xml:space="preserve">220 min interval </w:t>
      </w:r>
      <w:r w:rsidR="00197ECD">
        <w:rPr>
          <w:rFonts w:eastAsiaTheme="minorEastAsia"/>
          <w:lang w:val="en-US"/>
        </w:rPr>
        <w:t xml:space="preserve">with an </w:t>
      </w:r>
      <w:r w:rsidR="00197ECD">
        <w:rPr>
          <w:rFonts w:eastAsiaTheme="minorEastAsia"/>
          <w:i/>
          <w:iCs/>
          <w:lang w:val="en-US"/>
        </w:rPr>
        <w:t>r</w:t>
      </w:r>
      <w:r w:rsidR="00197ECD">
        <w:rPr>
          <w:rFonts w:eastAsiaTheme="minorEastAsia"/>
          <w:i/>
          <w:iCs/>
          <w:vertAlign w:val="superscript"/>
          <w:lang w:val="en-US"/>
        </w:rPr>
        <w:t>2</w:t>
      </w:r>
      <w:r w:rsidR="00197ECD">
        <w:rPr>
          <w:rFonts w:eastAsiaTheme="minorEastAsia"/>
          <w:i/>
          <w:iCs/>
          <w:lang w:val="en-US"/>
        </w:rPr>
        <w:t xml:space="preserve"> </w:t>
      </w:r>
      <w:r w:rsidR="00197ECD">
        <w:rPr>
          <w:rFonts w:eastAsiaTheme="minorEastAsia"/>
          <w:lang w:val="en-US"/>
        </w:rPr>
        <w:t>threshold of 0.95</w:t>
      </w:r>
      <w:r w:rsidR="00714B77">
        <w:rPr>
          <w:rFonts w:eastAsiaTheme="minorEastAsia"/>
          <w:lang w:val="en-US"/>
        </w:rPr>
        <w:t>.</w:t>
      </w:r>
      <w:r w:rsidR="00197ECD">
        <w:rPr>
          <w:rFonts w:eastAsiaTheme="minorEastAsia"/>
          <w:i/>
          <w:iCs/>
          <w:lang w:val="en-US"/>
        </w:rPr>
        <w:t xml:space="preserve"> </w:t>
      </w:r>
      <w:r w:rsidR="00E46541">
        <w:rPr>
          <w:lang w:val="en-US"/>
        </w:rPr>
        <w:t>MO</w:t>
      </w:r>
      <w:r w:rsidR="00E46541">
        <w:rPr>
          <w:vertAlign w:val="subscript"/>
          <w:lang w:val="en-US"/>
        </w:rPr>
        <w:t>2routine</w:t>
      </w:r>
      <w:r w:rsidR="00E46541">
        <w:rPr>
          <w:rFonts w:eastAsiaTheme="minorEastAsia"/>
          <w:lang w:val="en-US"/>
        </w:rPr>
        <w:t xml:space="preserve"> </w:t>
      </w:r>
      <w:r w:rsidR="00352612">
        <w:rPr>
          <w:rFonts w:eastAsiaTheme="minorEastAsia"/>
          <w:lang w:val="en-US"/>
        </w:rPr>
        <w:t>w</w:t>
      </w:r>
      <w:r w:rsidR="006A2FE6">
        <w:rPr>
          <w:rFonts w:eastAsiaTheme="minorEastAsia"/>
          <w:lang w:val="en-US"/>
        </w:rPr>
        <w:t>as</w:t>
      </w:r>
      <w:r w:rsidR="00EA29BC">
        <w:rPr>
          <w:rFonts w:eastAsiaTheme="minorEastAsia"/>
          <w:lang w:val="en-US"/>
        </w:rPr>
        <w:t xml:space="preserve"> </w:t>
      </w:r>
      <w:r w:rsidR="006A2FE6">
        <w:rPr>
          <w:rFonts w:eastAsiaTheme="minorEastAsia"/>
          <w:lang w:val="en-US"/>
        </w:rPr>
        <w:t>measured</w:t>
      </w:r>
      <w:r w:rsidR="00A443E8">
        <w:rPr>
          <w:rFonts w:eastAsiaTheme="minorEastAsia"/>
          <w:lang w:val="en-US"/>
        </w:rPr>
        <w:t xml:space="preserve"> by taking </w:t>
      </w:r>
      <w:r w:rsidR="006E7046">
        <w:rPr>
          <w:rFonts w:eastAsiaTheme="minorEastAsia"/>
          <w:lang w:val="en-US"/>
        </w:rPr>
        <w:t>the mean of</w:t>
      </w:r>
      <w:r w:rsidR="006D0DFB">
        <w:rPr>
          <w:rFonts w:eastAsiaTheme="minorEastAsia"/>
          <w:lang w:val="en-US"/>
        </w:rPr>
        <w:t xml:space="preserve"> the</w:t>
      </w:r>
      <w:r w:rsidR="006E7046">
        <w:rPr>
          <w:rFonts w:eastAsiaTheme="minorEastAsia"/>
          <w:lang w:val="en-US"/>
        </w:rPr>
        <w:t xml:space="preserve"> lowest </w:t>
      </w:r>
      <w:r w:rsidR="004E2383">
        <w:rPr>
          <w:rFonts w:eastAsiaTheme="minorEastAsia"/>
          <w:lang w:val="en-US"/>
        </w:rPr>
        <w:t>3</w:t>
      </w:r>
      <w:r w:rsidR="006E7046">
        <w:rPr>
          <w:rFonts w:eastAsiaTheme="minorEastAsia"/>
          <w:lang w:val="en-US"/>
        </w:rPr>
        <w:t xml:space="preserve"> oxygen consumption</w:t>
      </w:r>
      <w:r w:rsidR="009312A1">
        <w:rPr>
          <w:rFonts w:eastAsiaTheme="minorEastAsia"/>
          <w:lang w:val="en-US"/>
        </w:rPr>
        <w:t xml:space="preserve"> slopes</w:t>
      </w:r>
      <w:r w:rsidR="006E7046">
        <w:rPr>
          <w:rFonts w:eastAsiaTheme="minorEastAsia"/>
          <w:lang w:val="en-US"/>
        </w:rPr>
        <w:t>.</w:t>
      </w:r>
      <w:r w:rsidR="00352612">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were typically accounted for &lt;2% of measured oxygen usage rates</w:t>
      </w:r>
      <w:r w:rsidR="00A95F6A">
        <w:rPr>
          <w:lang w:val="en-US"/>
        </w:rPr>
        <w:t xml:space="preserve"> and were </w:t>
      </w:r>
      <w:r w:rsidR="008C7556">
        <w:rPr>
          <w:lang w:val="en-US"/>
        </w:rPr>
        <w:t>therefore</w:t>
      </w:r>
      <w:r w:rsidR="00A95F6A">
        <w:rPr>
          <w:lang w:val="en-US"/>
        </w:rPr>
        <w:t xml:space="preserve"> ignored</w:t>
      </w:r>
      <w:r w:rsidRPr="00F342BC" w:rsidR="00B85ECA">
        <w:rPr>
          <w:lang w:val="en-US"/>
        </w:rPr>
        <w:t>.</w:t>
      </w:r>
      <w:r w:rsidR="00D52622">
        <w:rPr>
          <w:lang w:val="en-US"/>
        </w:rPr>
        <w:t xml:space="preserve"> The</w:t>
      </w:r>
      <w:r w:rsidRPr="00F342BC" w:rsidR="00B85ECA">
        <w:rPr>
          <w:lang w:val="en-US"/>
        </w:rPr>
        <w:t xml:space="preserve"> </w:t>
      </w:r>
      <w:r w:rsidR="00D52622">
        <w:rPr>
          <w:lang w:val="en-US"/>
        </w:rPr>
        <w:t>m</w:t>
      </w:r>
      <w:r w:rsidRPr="00F342BC" w:rsidR="00C46FD5">
        <w:rPr>
          <w:lang w:val="en-US"/>
        </w:rPr>
        <w:t>ass of fish was measured at the end of</w:t>
      </w:r>
      <w:r w:rsidR="00D52622">
        <w:rPr>
          <w:lang w:val="en-US"/>
        </w:rPr>
        <w:t xml:space="preserve"> all</w:t>
      </w:r>
      <w:r w:rsidRPr="00F342BC" w:rsidR="00C46FD5">
        <w:rPr>
          <w:lang w:val="en-US"/>
        </w:rPr>
        <w:t xml:space="preserve"> respiratory trials</w:t>
      </w:r>
      <w:r w:rsidRPr="00F342BC" w:rsidR="00F342BC">
        <w:rPr>
          <w:lang w:val="en-US"/>
        </w:rPr>
        <w:t>,</w:t>
      </w:r>
      <w:r w:rsidRPr="00F342BC" w:rsidR="00C46FD5">
        <w:rPr>
          <w:lang w:val="en-US"/>
        </w:rPr>
        <w:t xml:space="preserve"> after fish had been euthanized and patted dry with paper towel to avoid the inclusion of excess moisture. The net respirometer volume of chambers ranged from 1:116 to 1:36</w:t>
      </w:r>
      <w:r w:rsidR="002F18F3">
        <w:rPr>
          <w:lang w:val="en-US"/>
        </w:rPr>
        <w:t xml:space="preserve"> (</w:t>
      </w:r>
      <m:oMath>
        <m:acc>
          <m:accPr>
            <m:chr m:val="̅"/>
            <m:ctrlPr>
              <w:rPr>
                <w:rFonts w:ascii="Cambria Math" w:hAnsi="Cambria Math"/>
                <w:i/>
                <w:lang w:val="en-US"/>
              </w:rPr>
            </m:ctrlPr>
          </m:accPr>
          <m:e>
            <m:r>
              <w:rPr>
                <w:rFonts w:ascii="Cambria Math" w:hAnsi="Cambria Math"/>
                <w:lang w:val="en-US"/>
              </w:rPr>
              <m:t>x</m:t>
            </m:r>
          </m:e>
        </m:acc>
      </m:oMath>
      <w:r w:rsidR="004E2D8C">
        <w:rPr>
          <w:rFonts w:eastAsiaTheme="minorEastAsia"/>
          <w:lang w:val="en-US"/>
        </w:rPr>
        <w:t xml:space="preserve"> </w:t>
      </w:r>
      <w:proofErr w:type="gramStart"/>
      <w:r w:rsidR="004E2D8C">
        <w:rPr>
          <w:rFonts w:eastAsiaTheme="minorEastAsia"/>
          <w:lang w:val="en-US"/>
        </w:rPr>
        <w:t>=</w:t>
      </w:r>
      <w:r w:rsidR="00CF2A2D">
        <w:rPr>
          <w:rFonts w:eastAsiaTheme="minorEastAsia"/>
          <w:lang w:val="en-US"/>
        </w:rPr>
        <w:t xml:space="preserve"> ;</w:t>
      </w:r>
      <w:proofErr w:type="gramEnd"/>
      <w:r w:rsidR="00CF2A2D">
        <w:rPr>
          <w:rFonts w:eastAsiaTheme="minorEastAsia"/>
          <w:lang w:val="en-US"/>
        </w:rPr>
        <w:t xml:space="preserve"> </w:t>
      </w:r>
      <w:r w:rsidRPr="00CF2A2D" w:rsidR="00CF2A2D">
        <w:rPr>
          <w:rFonts w:eastAsiaTheme="minorEastAsia"/>
          <w:b/>
          <w:bCs/>
          <w:lang w:val="en-US"/>
        </w:rPr>
        <w:t>SF2</w:t>
      </w:r>
      <w:r w:rsidR="004E2D8C">
        <w:rPr>
          <w:rFonts w:eastAsiaTheme="minorEastAsia"/>
          <w:lang w:val="en-US"/>
        </w:rPr>
        <w:t>)</w:t>
      </w:r>
      <w:r w:rsidRPr="00F342BC" w:rsidR="00C46FD5">
        <w:rPr>
          <w:lang w:val="en-US"/>
        </w:rPr>
        <w:t xml:space="preserve"> depending on the size of each fish. </w:t>
      </w:r>
      <w:r w:rsidR="00B71323">
        <w:rPr>
          <w:rFonts w:eastAsiaTheme="minorEastAsia"/>
          <w:lang w:val="en-US"/>
        </w:rPr>
        <w:t>Oxygen consumption rates were converted from percent air saturation values</w:t>
      </w:r>
      <w:r w:rsidR="00DF2BA9">
        <w:rPr>
          <w:rFonts w:eastAsiaTheme="minorEastAsia"/>
          <w:lang w:val="en-US"/>
        </w:rPr>
        <w:t xml:space="preserve"> to</w:t>
      </w:r>
      <w:r w:rsidR="00D15A5F">
        <w:rPr>
          <w:rFonts w:eastAsiaTheme="minorEastAsia"/>
          <w:lang w:val="en-US"/>
        </w:rPr>
        <w:t xml:space="preserve"> mg h</w:t>
      </w:r>
      <w:r w:rsidR="00D15A5F">
        <w:rPr>
          <w:rFonts w:eastAsiaTheme="minorEastAsia"/>
          <w:vertAlign w:val="superscript"/>
          <w:lang w:val="en-US"/>
        </w:rPr>
        <w:t>-</w:t>
      </w:r>
      <w:r w:rsidR="00D405A2">
        <w:rPr>
          <w:rFonts w:eastAsiaTheme="minorEastAsia"/>
          <w:vertAlign w:val="superscript"/>
          <w:lang w:val="en-US"/>
        </w:rPr>
        <w:t>1</w:t>
      </w:r>
      <w:r w:rsidR="00D405A2">
        <w:rPr>
          <w:rFonts w:eastAsiaTheme="minorEastAsia"/>
          <w:lang w:val="en-US"/>
        </w:rPr>
        <w:t xml:space="preserve"> via</w:t>
      </w:r>
      <w:r w:rsidR="00B71323">
        <w:rPr>
          <w:rFonts w:eastAsiaTheme="minorEastAsia"/>
          <w:lang w:val="en-US"/>
        </w:rPr>
        <w:t xml:space="preserve"> the </w:t>
      </w:r>
      <w:r w:rsidR="00B71323">
        <w:rPr>
          <w:rFonts w:eastAsiaTheme="minorEastAsia"/>
          <w:i/>
          <w:iCs/>
          <w:lang w:val="en-US"/>
        </w:rPr>
        <w:t>‘</w:t>
      </w:r>
      <w:proofErr w:type="spellStart"/>
      <w:r w:rsidR="00B71323">
        <w:rPr>
          <w:rFonts w:eastAsiaTheme="minorEastAsia"/>
          <w:i/>
          <w:iCs/>
          <w:lang w:val="en-US"/>
        </w:rPr>
        <w:t>convert_rate</w:t>
      </w:r>
      <w:proofErr w:type="spellEnd"/>
      <w:r w:rsidR="00B71323">
        <w:rPr>
          <w:rFonts w:eastAsiaTheme="minorEastAsia"/>
          <w:i/>
          <w:iCs/>
          <w:lang w:val="en-US"/>
        </w:rPr>
        <w:t>’</w:t>
      </w:r>
      <w:r w:rsidR="00B71323">
        <w:rPr>
          <w:rFonts w:eastAsiaTheme="minorEastAsia"/>
          <w:lang w:val="en-US"/>
        </w:rPr>
        <w:t xml:space="preserve"> function within the R package </w:t>
      </w:r>
      <w:proofErr w:type="spellStart"/>
      <w:r w:rsidR="00B71323">
        <w:rPr>
          <w:rFonts w:eastAsiaTheme="minorEastAsia"/>
          <w:i/>
          <w:iCs/>
          <w:lang w:val="en-US"/>
        </w:rPr>
        <w:t>respR</w:t>
      </w:r>
      <w:proofErr w:type="spellEnd"/>
      <w:r w:rsidR="00B71323">
        <w:rPr>
          <w:rFonts w:eastAsiaTheme="minorEastAsia"/>
          <w:lang w:val="en-US"/>
        </w:rPr>
        <w:t xml:space="preserve"> [</w:t>
      </w:r>
      <w:r w:rsidRPr="00352612" w:rsidR="00B71323">
        <w:rPr>
          <w:rFonts w:eastAsiaTheme="minorEastAsia"/>
          <w:highlight w:val="yellow"/>
          <w:lang w:val="en-US"/>
        </w:rPr>
        <w:t>citation</w:t>
      </w:r>
      <w:r w:rsidR="00B71323">
        <w:rPr>
          <w:rFonts w:eastAsiaTheme="minorEastAsia"/>
          <w:lang w:val="en-US"/>
        </w:rPr>
        <w:t>].</w:t>
      </w:r>
      <w:r w:rsidR="00E66BF9">
        <w:rPr>
          <w:rFonts w:eastAsiaTheme="minorEastAsia"/>
          <w:lang w:val="en-US"/>
        </w:rPr>
        <w:t xml:space="preserve"> Absolute aerobic scope (AAS) was calculated by subtracting </w:t>
      </w:r>
      <w:r w:rsidR="00E66BF9">
        <w:rPr>
          <w:lang w:val="en-US"/>
        </w:rPr>
        <w:t>MO</w:t>
      </w:r>
      <w:r w:rsidR="00E66BF9">
        <w:rPr>
          <w:vertAlign w:val="subscript"/>
          <w:lang w:val="en-US"/>
        </w:rPr>
        <w:t>2routine</w:t>
      </w:r>
      <w:r w:rsidRPr="00A016CE" w:rsidR="00E66BF9">
        <w:rPr>
          <w:lang w:val="en-US"/>
        </w:rPr>
        <w:t xml:space="preserve"> from</w:t>
      </w:r>
      <w:r w:rsidR="00E66BF9">
        <w:rPr>
          <w:vertAlign w:val="subscript"/>
          <w:lang w:val="en-US"/>
        </w:rPr>
        <w:t xml:space="preserve"> </w:t>
      </w:r>
      <w:r w:rsidR="00A016CE">
        <w:rPr>
          <w:lang w:val="en-US"/>
        </w:rPr>
        <w:t>MO</w:t>
      </w:r>
      <w:r w:rsidR="00A016CE">
        <w:rPr>
          <w:vertAlign w:val="subscript"/>
          <w:lang w:val="en-US"/>
        </w:rPr>
        <w:t xml:space="preserve">2max. </w:t>
      </w:r>
    </w:p>
    <w:p w:rsidR="00486F92" w:rsidP="00B36451" w:rsidRDefault="00D405A2" w14:paraId="138991FF" w14:textId="7A24F4D7">
      <w:pPr>
        <w:pStyle w:val="Heading2"/>
        <w:spacing w:line="240" w:lineRule="auto"/>
        <w:rPr>
          <w:lang w:val="en-US"/>
        </w:rPr>
      </w:pPr>
      <w:r>
        <w:rPr>
          <w:lang w:val="en-US"/>
        </w:rPr>
        <w:t>Immune response</w:t>
      </w:r>
      <w:r w:rsidR="00486F92">
        <w:rPr>
          <w:lang w:val="en-US"/>
        </w:rPr>
        <w:t xml:space="preserve"> </w:t>
      </w:r>
    </w:p>
    <w:p w:rsidR="00AA33DC" w:rsidP="00B36451" w:rsidRDefault="00B46C23" w14:paraId="0DD87707" w14:textId="29A9DFB6">
      <w:pPr>
        <w:spacing w:line="240" w:lineRule="auto"/>
        <w:rPr>
          <w:lang w:val="en-US"/>
        </w:rPr>
      </w:pPr>
      <w:r>
        <w:rPr>
          <w:lang w:val="en-US"/>
        </w:rPr>
        <w:t>To test the sensitivity of the immune system</w:t>
      </w:r>
      <w:r w:rsidR="006559B4">
        <w:rPr>
          <w:lang w:val="en-US"/>
        </w:rPr>
        <w:t>,</w:t>
      </w:r>
      <w:r>
        <w:rPr>
          <w:lang w:val="en-US"/>
        </w:rPr>
        <w:t xml:space="preserve"> </w:t>
      </w:r>
      <w:r w:rsidR="00A40B18">
        <w:rPr>
          <w:lang w:val="en-US"/>
        </w:rPr>
        <w:t>subcutaneous</w:t>
      </w:r>
      <w:r>
        <w:rPr>
          <w:lang w:val="en-US"/>
        </w:rPr>
        <w:t xml:space="preserve"> </w:t>
      </w:r>
      <w:r w:rsidR="00A40B18">
        <w:rPr>
          <w:lang w:val="en-US"/>
        </w:rPr>
        <w:t xml:space="preserve">phytohemagglutinin </w:t>
      </w:r>
      <w:r w:rsidR="00A47E71">
        <w:rPr>
          <w:lang w:val="en-US"/>
        </w:rPr>
        <w:t>injections</w:t>
      </w:r>
      <w:r w:rsidR="00A40B18">
        <w:rPr>
          <w:lang w:val="en-US"/>
        </w:rPr>
        <w:t xml:space="preserve"> were used to</w:t>
      </w:r>
      <w:r w:rsidR="00A47E71">
        <w:rPr>
          <w:lang w:val="en-US"/>
        </w:rPr>
        <w:t xml:space="preserve"> produce a</w:t>
      </w:r>
      <w:r w:rsidR="007B48AD">
        <w:rPr>
          <w:lang w:val="en-US"/>
        </w:rPr>
        <w:t xml:space="preserve"> (localized)</w:t>
      </w:r>
      <w:r w:rsidR="00A47E71">
        <w:rPr>
          <w:lang w:val="en-US"/>
        </w:rPr>
        <w:t xml:space="preserve"> cell-mediated response (e.g., inflammation and T-cell proliferation)</w:t>
      </w:r>
      <w:r w:rsidR="00A47E71">
        <w:rPr>
          <w:lang w:val="en-US"/>
        </w:rPr>
        <w:fldChar w:fldCharType="begin" w:fldLock="1"/>
      </w:r>
      <w:r w:rsidR="001C5C72">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A47E71">
        <w:rPr>
          <w:lang w:val="en-US"/>
        </w:rPr>
        <w:fldChar w:fldCharType="separate"/>
      </w:r>
      <w:r w:rsidRPr="00050CEF" w:rsidR="00050CEF">
        <w:rPr>
          <w:noProof/>
          <w:lang w:val="en-US"/>
        </w:rPr>
        <w:t>(Martin et al. 2006)</w:t>
      </w:r>
      <w:r w:rsidR="00A47E71">
        <w:rPr>
          <w:lang w:val="en-US"/>
        </w:rPr>
        <w:fldChar w:fldCharType="end"/>
      </w:r>
      <w:r w:rsidR="00C570B3">
        <w:rPr>
          <w:lang w:val="en-US"/>
        </w:rPr>
        <w:t xml:space="preserve"> </w:t>
      </w:r>
      <w:r w:rsidRPr="00221F8B" w:rsidR="00C570B3">
        <w:rPr>
          <w:highlight w:val="yellow"/>
          <w:lang w:val="en-US"/>
        </w:rPr>
        <w:t xml:space="preserve">[citation: </w:t>
      </w:r>
      <w:r w:rsidRPr="00221F8B" w:rsidR="00221F8B">
        <w:rPr>
          <w:rStyle w:val="cf01"/>
          <w:highlight w:val="yellow"/>
        </w:rPr>
        <w:t xml:space="preserve">Add </w:t>
      </w:r>
      <w:proofErr w:type="spellStart"/>
      <w:r w:rsidRPr="00221F8B" w:rsidR="00221F8B">
        <w:rPr>
          <w:rStyle w:val="cf01"/>
          <w:highlight w:val="yellow"/>
        </w:rPr>
        <w:t>lamonica</w:t>
      </w:r>
      <w:proofErr w:type="spellEnd"/>
      <w:r w:rsidRPr="00221F8B" w:rsidR="00221F8B">
        <w:rPr>
          <w:rStyle w:val="cf01"/>
          <w:highlight w:val="yellow"/>
        </w:rPr>
        <w:t xml:space="preserve"> paper in coral reefs and add the mosquito fish work to show it works in fish</w:t>
      </w:r>
      <w:r w:rsidR="00221F8B">
        <w:rPr>
          <w:rStyle w:val="cf01"/>
        </w:rPr>
        <w:t>]</w:t>
      </w:r>
      <w:r w:rsidR="00A47E71">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w:t>
      </w:r>
      <w:r w:rsidR="005A66B5">
        <w:rPr>
          <w:lang w:val="en-US"/>
        </w:rPr>
        <w:t>0</w:t>
      </w:r>
      <w:r w:rsidR="00AF49E4">
        <w:rPr>
          <w:lang w:val="en-US"/>
        </w:rPr>
        <w:t>3 mL of phytohemagglutinin (</w:t>
      </w:r>
      <w:proofErr w:type="spellStart"/>
      <w:r w:rsidR="00AF49E4">
        <w:rPr>
          <w:lang w:val="en-US"/>
        </w:rPr>
        <w:t>P</w:t>
      </w:r>
      <w:r w:rsidR="0099464B">
        <w:rPr>
          <w:lang w:val="en-US"/>
        </w:rPr>
        <w:t>hytohemaglutinin</w:t>
      </w:r>
      <w:proofErr w:type="spellEnd"/>
      <w:r w:rsidR="00F13494">
        <w:rPr>
          <w:lang w:val="en-US"/>
        </w:rPr>
        <w:t xml:space="preserve">; </w:t>
      </w:r>
      <w:r w:rsidRPr="00722B77" w:rsidR="00F13494">
        <w:rPr>
          <w:highlight w:val="cyan"/>
          <w:lang w:val="en-US"/>
        </w:rPr>
        <w:t>L8</w:t>
      </w:r>
      <w:r w:rsidRPr="00722B77" w:rsidR="00722B77">
        <w:rPr>
          <w:highlight w:val="cyan"/>
          <w:lang w:val="en-US"/>
        </w:rPr>
        <w:t>754 Sigma-Aldrich, 45 ug 10 uL</w:t>
      </w:r>
      <w:r w:rsidRPr="00722B77" w:rsidR="00722B77">
        <w:rPr>
          <w:highlight w:val="cyan"/>
          <w:vertAlign w:val="superscript"/>
          <w:lang w:val="en-US"/>
        </w:rPr>
        <w:t>-1</w:t>
      </w:r>
      <w:r w:rsidR="00AF49E4">
        <w:rPr>
          <w:lang w:val="en-US"/>
        </w:rPr>
        <w:t>)</w:t>
      </w:r>
      <w:r w:rsidR="005A66B5">
        <w:rPr>
          <w:lang w:val="en-US"/>
        </w:rPr>
        <w:t xml:space="preserve"> dissolved in phosphate </w:t>
      </w:r>
      <w:r w:rsidR="0007660F">
        <w:rPr>
          <w:lang w:val="en-US"/>
        </w:rPr>
        <w:t>buffer saline (PBS), made to a ratio of 1 mg PHA to 1 mL PBS</w:t>
      </w:r>
      <w:r w:rsidR="003F59ED">
        <w:rPr>
          <w:lang w:val="en-US"/>
        </w:rPr>
        <w:t>.</w:t>
      </w:r>
      <w:r w:rsidR="006D1233">
        <w:rPr>
          <w:lang w:val="en-US"/>
        </w:rPr>
        <w:t xml:space="preserve"> </w:t>
      </w:r>
      <w:r w:rsidR="00DD072F">
        <w:rPr>
          <w:lang w:val="en-US"/>
        </w:rPr>
        <w:t>The</w:t>
      </w:r>
      <w:r w:rsidR="00474375">
        <w:rPr>
          <w:lang w:val="en-US"/>
        </w:rPr>
        <w:t xml:space="preserve"> immunocompetence of fish was determined by </w:t>
      </w:r>
      <w:r w:rsidR="00F50798">
        <w:rPr>
          <w:lang w:val="en-US"/>
        </w:rPr>
        <w:t>measuring</w:t>
      </w:r>
      <w:r w:rsidR="00DD072F">
        <w:rPr>
          <w:lang w:val="en-US"/>
        </w:rPr>
        <w:t xml:space="preserve"> the injection area</w:t>
      </w:r>
      <w:r w:rsidRPr="000E45C9" w:rsidR="000E45C9">
        <w:rPr>
          <w:lang w:val="en-US"/>
        </w:rPr>
        <w:t xml:space="preserve"> </w:t>
      </w:r>
      <w:r w:rsidR="000E45C9">
        <w:rPr>
          <w:lang w:val="en-US"/>
        </w:rPr>
        <w:t>with pressure sensitive calipers (</w:t>
      </w:r>
      <w:r w:rsidRPr="004C0878" w:rsidR="000E45C9">
        <w:rPr>
          <w:highlight w:val="cyan"/>
          <w:lang w:val="en-US"/>
        </w:rPr>
        <w:t>model xxx</w:t>
      </w:r>
      <w:r w:rsidR="000E45C9">
        <w:rPr>
          <w:lang w:val="en-US"/>
        </w:rPr>
        <w:t>)</w:t>
      </w:r>
      <w:r w:rsidR="00DD072F">
        <w:rPr>
          <w:lang w:val="en-US"/>
        </w:rPr>
        <w:t xml:space="preserve"> pre-injection</w:t>
      </w:r>
      <w:r w:rsidR="004C0878">
        <w:rPr>
          <w:lang w:val="en-US"/>
        </w:rPr>
        <w:t>, and</w:t>
      </w:r>
      <w:r w:rsidR="000E45C9">
        <w:rPr>
          <w:lang w:val="en-US"/>
        </w:rPr>
        <w:t xml:space="preserve">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w:t>
      </w:r>
      <w:r w:rsidR="00C8135E">
        <w:rPr>
          <w:lang w:val="en-US"/>
        </w:rPr>
        <w:t xml:space="preserve"> The difference in localized swelling pre- and post-injection</w:t>
      </w:r>
      <w:r w:rsidR="006559B4">
        <w:rPr>
          <w:lang w:val="en-US"/>
        </w:rPr>
        <w:t xml:space="preserve"> was used as a proxy for immunocompetence.</w:t>
      </w:r>
      <w:r w:rsidR="0001120A">
        <w:rPr>
          <w:lang w:val="en-US"/>
        </w:rPr>
        <w:t xml:space="preserve"> </w:t>
      </w:r>
      <w:r w:rsidR="009D1DB6">
        <w:rPr>
          <w:lang w:val="en-US"/>
        </w:rPr>
        <w:t xml:space="preserve"> </w:t>
      </w:r>
    </w:p>
    <w:p w:rsidR="009D1DB6" w:rsidP="00B36451" w:rsidRDefault="009D1DB6" w14:paraId="04FE123D" w14:textId="39DF31DC">
      <w:pPr>
        <w:pStyle w:val="Heading2"/>
        <w:spacing w:line="240" w:lineRule="auto"/>
        <w:rPr>
          <w:lang w:val="en-US"/>
        </w:rPr>
      </w:pPr>
      <w:r>
        <w:rPr>
          <w:lang w:val="en-US"/>
        </w:rPr>
        <w:t xml:space="preserve">Fish sampling </w:t>
      </w:r>
    </w:p>
    <w:p w:rsidR="009D1DB6" w:rsidP="00B36451" w:rsidRDefault="00F23015" w14:paraId="0FFCFC78" w14:textId="4F38AA07">
      <w:pPr>
        <w:spacing w:line="240" w:lineRule="auto"/>
        <w:rPr>
          <w:rFonts w:cstheme="minorHAnsi"/>
          <w:lang w:val="en-US"/>
        </w:rPr>
      </w:pPr>
      <w:r>
        <w:rPr>
          <w:lang w:val="en-US"/>
        </w:rPr>
        <w:t>Whole blood and tissue samples (i.e., white muscle tissue) were collected</w:t>
      </w:r>
      <w:r w:rsidR="00B73D3E">
        <w:rPr>
          <w:lang w:val="en-US"/>
        </w:rPr>
        <w:t xml:space="preserve"> </w:t>
      </w:r>
      <w:r w:rsidR="00CB6AD0">
        <w:rPr>
          <w:lang w:val="en-US"/>
        </w:rPr>
        <w:t>10</w:t>
      </w:r>
      <w:r w:rsidR="00B73D3E">
        <w:rPr>
          <w:lang w:val="en-US"/>
        </w:rPr>
        <w:t xml:space="preserve"> days a</w:t>
      </w:r>
      <w:r w:rsidR="00897B7A">
        <w:rPr>
          <w:lang w:val="en-US"/>
        </w:rPr>
        <w:t xml:space="preserve">fter </w:t>
      </w:r>
      <w:r w:rsidR="00B73D3E">
        <w:rPr>
          <w:lang w:val="en-US"/>
        </w:rPr>
        <w:t xml:space="preserve">all </w:t>
      </w:r>
      <w:r w:rsidR="00897B7A">
        <w:rPr>
          <w:lang w:val="en-US"/>
        </w:rPr>
        <w:t>aerobic physiology and immune responses trails were completed at the final testing temperature (31.5</w:t>
      </w:r>
      <w:r w:rsidR="00D73437">
        <w:rPr>
          <w:rFonts w:cstheme="minorHAnsi"/>
          <w:lang w:val="en-US"/>
        </w:rPr>
        <w:t>°C)</w:t>
      </w:r>
      <w:r w:rsidR="00B73D3E">
        <w:rPr>
          <w:rFonts w:cstheme="minorHAnsi"/>
          <w:lang w:val="en-US"/>
        </w:rPr>
        <w:t>.</w:t>
      </w:r>
      <w:r w:rsidR="00CB6AD0">
        <w:rPr>
          <w:rFonts w:cstheme="minorHAnsi"/>
          <w:lang w:val="en-US"/>
        </w:rPr>
        <w:t xml:space="preserve"> Whole blood was </w:t>
      </w:r>
      <w:r w:rsidR="00EA1C93">
        <w:rPr>
          <w:rFonts w:cstheme="minorHAnsi"/>
          <w:lang w:val="en-US"/>
        </w:rPr>
        <w:t>collected</w:t>
      </w:r>
      <w:r w:rsidR="00CB6AD0">
        <w:rPr>
          <w:rFonts w:cstheme="minorHAnsi"/>
          <w:lang w:val="en-US"/>
        </w:rPr>
        <w:t xml:space="preserve"> from the caudal vein</w:t>
      </w:r>
      <w:r w:rsidR="00F40BFA">
        <w:rPr>
          <w:rFonts w:cstheme="minorHAnsi"/>
          <w:lang w:val="en-US"/>
        </w:rPr>
        <w:t xml:space="preserve"> via heparin-coated </w:t>
      </w:r>
      <w:r w:rsidR="00E04D32">
        <w:rPr>
          <w:rFonts w:cstheme="minorHAnsi"/>
          <w:lang w:val="en-US"/>
        </w:rPr>
        <w:t>25-gauge</w:t>
      </w:r>
      <w:r w:rsidR="00F40BFA">
        <w:rPr>
          <w:rFonts w:cstheme="minorHAnsi"/>
          <w:lang w:val="en-US"/>
        </w:rPr>
        <w:t xml:space="preserve"> surgical needles</w:t>
      </w:r>
      <w:r w:rsidR="00573771">
        <w:rPr>
          <w:rFonts w:cstheme="minorHAnsi"/>
          <w:lang w:val="en-US"/>
        </w:rPr>
        <w:t>.</w:t>
      </w:r>
      <w:r w:rsidR="00EA1C93">
        <w:rPr>
          <w:rFonts w:cstheme="minorHAnsi"/>
          <w:lang w:val="en-US"/>
        </w:rPr>
        <w:t xml:space="preserve"> </w:t>
      </w:r>
      <w:r w:rsidR="00E01ACB">
        <w:rPr>
          <w:rFonts w:cstheme="minorHAnsi"/>
          <w:lang w:val="en-US"/>
        </w:rPr>
        <w:t xml:space="preserve">Fish were then </w:t>
      </w:r>
      <w:r w:rsidR="00D871D8">
        <w:rPr>
          <w:rFonts w:cstheme="minorHAnsi"/>
          <w:lang w:val="en-US"/>
        </w:rPr>
        <w:t xml:space="preserve">euthanized via </w:t>
      </w:r>
      <w:r w:rsidRPr="00BA3D57" w:rsidR="00FE5601">
        <w:rPr>
          <w:rFonts w:cstheme="minorHAnsi"/>
          <w:highlight w:val="cyan"/>
          <w:lang w:val="en-US"/>
        </w:rPr>
        <w:t xml:space="preserve">spinal </w:t>
      </w:r>
      <w:proofErr w:type="gramStart"/>
      <w:r w:rsidRPr="00BA3D57" w:rsidR="00FE5601">
        <w:rPr>
          <w:rFonts w:cstheme="minorHAnsi"/>
          <w:highlight w:val="cyan"/>
          <w:lang w:val="en-US"/>
        </w:rPr>
        <w:t>cut</w:t>
      </w:r>
      <w:r w:rsidR="00BA3D57">
        <w:rPr>
          <w:rFonts w:cstheme="minorHAnsi"/>
          <w:lang w:val="en-US"/>
        </w:rPr>
        <w:t>?</w:t>
      </w:r>
      <w:proofErr w:type="gramEnd"/>
      <w:r w:rsidR="00B73D3E">
        <w:rPr>
          <w:rFonts w:cstheme="minorHAnsi"/>
          <w:lang w:val="en-US"/>
        </w:rPr>
        <w:t xml:space="preserve"> </w:t>
      </w:r>
      <w:r w:rsidR="00BA3D57">
        <w:rPr>
          <w:rFonts w:cstheme="minorHAnsi"/>
          <w:lang w:val="en-US"/>
        </w:rPr>
        <w:t>White muscle tissue samples were dissected from</w:t>
      </w:r>
      <w:r w:rsidR="00E04D32">
        <w:rPr>
          <w:rFonts w:cstheme="minorHAnsi"/>
          <w:lang w:val="en-US"/>
        </w:rPr>
        <w:t xml:space="preserve"> tissue </w:t>
      </w:r>
      <w:r w:rsidR="00E04D32">
        <w:rPr>
          <w:rFonts w:cstheme="minorHAnsi"/>
          <w:lang w:val="en-US"/>
        </w:rPr>
        <w:lastRenderedPageBreak/>
        <w:t>between the dorsal fine and lateral line; once obtained</w:t>
      </w:r>
      <w:r w:rsidR="00525AE0">
        <w:rPr>
          <w:rFonts w:cstheme="minorHAnsi"/>
          <w:lang w:val="en-US"/>
        </w:rPr>
        <w:t xml:space="preserve"> tissue</w:t>
      </w:r>
      <w:r w:rsidR="00E04D32">
        <w:rPr>
          <w:rFonts w:cstheme="minorHAnsi"/>
          <w:lang w:val="en-US"/>
        </w:rPr>
        <w:t xml:space="preserve"> samples were stored in liquid nitrogen and then transferred to a -80°C freezer. </w:t>
      </w:r>
      <w:r w:rsidR="001F7CEB">
        <w:rPr>
          <w:rFonts w:cstheme="minorHAnsi"/>
          <w:lang w:val="en-US"/>
        </w:rPr>
        <w:t xml:space="preserve"> </w:t>
      </w:r>
    </w:p>
    <w:p w:rsidR="001F7CEB" w:rsidP="00B36451" w:rsidRDefault="001F7CEB" w14:paraId="45E269DA" w14:textId="77777777">
      <w:pPr>
        <w:pStyle w:val="Heading2"/>
        <w:spacing w:line="240" w:lineRule="auto"/>
        <w:rPr>
          <w:lang w:val="en-US"/>
        </w:rPr>
      </w:pPr>
      <w:r>
        <w:rPr>
          <w:lang w:val="en-US"/>
        </w:rPr>
        <w:t xml:space="preserve">Hematocrit </w:t>
      </w:r>
    </w:p>
    <w:p w:rsidR="001F7CEB" w:rsidP="00B36451" w:rsidRDefault="001F7CEB" w14:paraId="1A03AE62" w14:textId="4326DC78">
      <w:pPr>
        <w:spacing w:line="240" w:lineRule="auto"/>
        <w:jc w:val="both"/>
        <w:rPr>
          <w:lang w:val="en-US"/>
        </w:rPr>
      </w:pPr>
      <w:r>
        <w:rPr>
          <w:lang w:val="en-US"/>
        </w:rPr>
        <w:t xml:space="preserve">Microcapillary tubes were used to collect </w:t>
      </w:r>
      <w:r w:rsidRPr="00B90C33">
        <w:rPr>
          <w:highlight w:val="cyan"/>
          <w:lang w:val="en-US"/>
        </w:rPr>
        <w:t>XX</w:t>
      </w:r>
      <w:r>
        <w:rPr>
          <w:lang w:val="en-US"/>
        </w:rPr>
        <w:t xml:space="preserve"> </w:t>
      </w:r>
      <w:proofErr w:type="spellStart"/>
      <w:r>
        <w:rPr>
          <w:lang w:val="en-US"/>
        </w:rPr>
        <w:t>ul</w:t>
      </w:r>
      <w:proofErr w:type="spellEnd"/>
      <w:r>
        <w:rPr>
          <w:lang w:val="en-US"/>
        </w:rPr>
        <w:t xml:space="preserve"> of blood from </w:t>
      </w:r>
      <w:r w:rsidR="00603A07">
        <w:rPr>
          <w:lang w:val="en-US"/>
        </w:rPr>
        <w:t>extracted blood samples</w:t>
      </w:r>
      <w:r>
        <w:rPr>
          <w:lang w:val="en-US"/>
        </w:rPr>
        <w:t xml:space="preserve">. Collected blood samples were centrifuged at </w:t>
      </w:r>
      <w:r w:rsidRPr="00B90C33">
        <w:rPr>
          <w:highlight w:val="cyan"/>
          <w:lang w:val="en-US"/>
        </w:rPr>
        <w:t>XXX</w:t>
      </w:r>
      <w:r>
        <w:rPr>
          <w:lang w:val="en-US"/>
        </w:rPr>
        <w:t xml:space="preserve"> rpm for </w:t>
      </w:r>
      <w:r w:rsidRPr="00B90C33">
        <w:rPr>
          <w:highlight w:val="cyan"/>
          <w:lang w:val="en-US"/>
        </w:rPr>
        <w:t>XX</w:t>
      </w:r>
      <w:r>
        <w:rPr>
          <w:lang w:val="en-US"/>
        </w:rPr>
        <w:t xml:space="preserve"> seconds to separate red cells from blood plasma. The proportion of blood volume occupied by red blood cells (hematocrit) was recorded by </w:t>
      </w:r>
      <w:proofErr w:type="spellStart"/>
      <w:r>
        <w:rPr>
          <w:lang w:val="en-US"/>
        </w:rPr>
        <w:t>usinga</w:t>
      </w:r>
      <w:proofErr w:type="spellEnd"/>
      <w:r>
        <w:rPr>
          <w:lang w:val="en-US"/>
        </w:rPr>
        <w:t xml:space="preserve"> ruler to first measure the space of the microcapillary tube that was occupied by the total blood volume (packed red blood cells and blood plasma), followed by measuring the space occupied by just packed red blood cells. Hematocrit scores were calculated using the following formula: </w:t>
      </w:r>
    </w:p>
    <w:p w:rsidRPr="009D1DB6" w:rsidR="001F7CEB" w:rsidP="00B36451" w:rsidRDefault="001F7CEB" w14:paraId="57B495C4" w14:textId="6AD0AF84">
      <w:pPr>
        <w:spacing w:line="240" w:lineRule="auto"/>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Pr>
          <w:lang w:val="en-US"/>
        </w:rPr>
        <w:t xml:space="preserve"> </w:t>
      </w:r>
    </w:p>
    <w:p w:rsidR="00FB0C0E" w:rsidP="00B36451" w:rsidRDefault="00737182" w14:paraId="3906516E" w14:textId="0F412367">
      <w:pPr>
        <w:pStyle w:val="Heading2"/>
        <w:spacing w:line="240" w:lineRule="auto"/>
        <w:rPr>
          <w:lang w:val="en-US"/>
        </w:rPr>
      </w:pPr>
      <w:r>
        <w:rPr>
          <w:lang w:val="en-US"/>
        </w:rPr>
        <w:t>E</w:t>
      </w:r>
      <w:r w:rsidR="00AA33DC">
        <w:rPr>
          <w:lang w:val="en-US"/>
        </w:rPr>
        <w:t xml:space="preserve">nzyme </w:t>
      </w:r>
      <w:r w:rsidR="00E843C0">
        <w:rPr>
          <w:lang w:val="en-US"/>
        </w:rPr>
        <w:t xml:space="preserve">activity </w:t>
      </w:r>
    </w:p>
    <w:p w:rsidR="00FB0C0E" w:rsidP="00B36451" w:rsidRDefault="00842B67" w14:paraId="2D11B135" w14:textId="42A45236">
      <w:pPr>
        <w:spacing w:line="240" w:lineRule="auto"/>
        <w:jc w:val="both"/>
        <w:rPr>
          <w:lang w:val="en-US"/>
        </w:rPr>
      </w:pPr>
      <w:r>
        <w:rPr>
          <w:lang w:val="en-US"/>
        </w:rPr>
        <w:t xml:space="preserve">White muscle tissue </w:t>
      </w:r>
      <w:r w:rsidR="00E56F79">
        <w:rPr>
          <w:lang w:val="en-US"/>
        </w:rPr>
        <w:t xml:space="preserve">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r w:rsidR="002B3140">
        <w:rPr>
          <w:lang w:val="en-US"/>
        </w:rPr>
        <w:t>esting t</w:t>
      </w:r>
      <w:r w:rsidR="000E64AB">
        <w:rPr>
          <w:lang w:val="en-US"/>
        </w:rPr>
        <w:t xml:space="preserve">emperatures </w:t>
      </w:r>
      <w:r w:rsidR="002B3140">
        <w:rPr>
          <w:lang w:val="en-US"/>
        </w:rPr>
        <w:t xml:space="preserve">of </w:t>
      </w:r>
      <w:r w:rsidR="000E64AB">
        <w:rPr>
          <w:rFonts w:cstheme="minorHAnsi"/>
          <w:lang w:val="en-US"/>
        </w:rPr>
        <w:t>20°C, 30°C, 40°C, and 50°C</w:t>
      </w:r>
      <w:r w:rsidR="003B2FC5">
        <w:rPr>
          <w:rFonts w:cstheme="minorHAnsi"/>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 xml:space="preserve">tivity analysis because it plays an important </w:t>
      </w:r>
      <w:r w:rsidR="00A926D4">
        <w:rPr>
          <w:lang w:val="en-US"/>
        </w:rPr>
        <w:t>r</w:t>
      </w:r>
      <w:r w:rsidR="00141CC2">
        <w:rPr>
          <w:lang w:val="en-US"/>
        </w:rPr>
        <w:t>ole in locomotion activ</w:t>
      </w:r>
      <w:r w:rsidR="00A926D4">
        <w:rPr>
          <w:lang w:val="en-US"/>
        </w:rPr>
        <w:t>ities,</w:t>
      </w:r>
      <w:r w:rsidR="00976C6E">
        <w:rPr>
          <w:lang w:val="en-US"/>
        </w:rPr>
        <w:t xml:space="preserve"> compromises most of the body mass for </w:t>
      </w:r>
      <w:r w:rsidR="00976C6E">
        <w:rPr>
          <w:i/>
          <w:iCs/>
          <w:lang w:val="en-US"/>
        </w:rPr>
        <w:t xml:space="preserve">A. </w:t>
      </w:r>
      <w:r w:rsidR="00E36521">
        <w:rPr>
          <w:i/>
          <w:iCs/>
          <w:lang w:val="en-US"/>
        </w:rPr>
        <w:t>polyacanthus</w:t>
      </w:r>
      <w:r w:rsidR="00A926D4">
        <w:rPr>
          <w:lang w:val="en-US"/>
        </w:rPr>
        <w:t>,</w:t>
      </w:r>
      <w:r w:rsidR="00E36521">
        <w:rPr>
          <w:lang w:val="en-US"/>
        </w:rPr>
        <w:t xml:space="preserve"> and </w:t>
      </w:r>
      <w:r w:rsidR="00A926D4">
        <w:rPr>
          <w:lang w:val="en-US"/>
        </w:rPr>
        <w:t>is easily accessible</w:t>
      </w:r>
      <w:r w:rsidR="00E36521">
        <w:rPr>
          <w:lang w:val="en-US"/>
        </w:rPr>
        <w:t xml:space="preserve"> (</w:t>
      </w:r>
      <w:r w:rsidRPr="00E86997" w:rsidR="00E36521">
        <w:rPr>
          <w:highlight w:val="yellow"/>
          <w:lang w:val="en-US"/>
        </w:rPr>
        <w:t xml:space="preserve">more information on why </w:t>
      </w:r>
      <w:r w:rsidRPr="00E86997" w:rsidR="00E86997">
        <w:rPr>
          <w:highlight w:val="yellow"/>
          <w:lang w:val="en-US"/>
        </w:rPr>
        <w:t>w. muscle tissue was used; citation</w:t>
      </w:r>
      <w:r w:rsidR="00E36521">
        <w:rPr>
          <w:lang w:val="en-US"/>
        </w:rPr>
        <w:t>)</w:t>
      </w:r>
      <w:r w:rsidR="00976C6E">
        <w:rPr>
          <w:lang w:val="en-US"/>
        </w:rPr>
        <w:t xml:space="preserve">. </w:t>
      </w:r>
      <w:r w:rsidR="00B8706C">
        <w:rPr>
          <w:lang w:val="en-US"/>
        </w:rPr>
        <w:t>White tissue samples were extracted from fis</w:t>
      </w:r>
      <w:r w:rsidR="00570EDE">
        <w:rPr>
          <w:lang w:val="en-US"/>
        </w:rPr>
        <w:t>h immediately after fish had been euthanized</w:t>
      </w:r>
      <w:r w:rsidR="00623126">
        <w:rPr>
          <w:lang w:val="en-US"/>
        </w:rPr>
        <w:t xml:space="preserve">, </w:t>
      </w:r>
      <w:r w:rsidR="00570EDE">
        <w:rPr>
          <w:lang w:val="en-US"/>
        </w:rPr>
        <w:t>placed in liquid nitrogen</w:t>
      </w:r>
      <w:r w:rsidR="00623126">
        <w:rPr>
          <w:lang w:val="en-US"/>
        </w:rPr>
        <w:t>, and then transferred to a -80</w:t>
      </w:r>
      <w:r w:rsidR="00623126">
        <w:rPr>
          <w:rFonts w:cstheme="minorHAnsi"/>
          <w:lang w:val="en-US"/>
        </w:rPr>
        <w:t xml:space="preserve">°C freezer for storage. </w:t>
      </w:r>
      <w:r w:rsidR="00B8706C">
        <w:rPr>
          <w:lang w:val="en-US"/>
        </w:rPr>
        <w:t xml:space="preserve"> </w:t>
      </w:r>
      <w:r w:rsidR="00697810">
        <w:rPr>
          <w:lang w:val="en-US"/>
        </w:rPr>
        <w:t xml:space="preserve"> </w:t>
      </w:r>
    </w:p>
    <w:p w:rsidR="00C57CB9" w:rsidP="00B36451" w:rsidRDefault="007D4816" w14:paraId="23CF7116" w14:textId="02D5360F">
      <w:pPr>
        <w:spacing w:line="240" w:lineRule="auto"/>
        <w:jc w:val="both"/>
        <w:rPr>
          <w:lang w:val="en-US"/>
        </w:rPr>
      </w:pPr>
      <w:r>
        <w:rPr>
          <w:lang w:val="en-US"/>
        </w:rPr>
        <w:t xml:space="preserve">The maximal enzyme activity </w:t>
      </w:r>
      <w:r w:rsidR="00432421">
        <w:rPr>
          <w:lang w:val="en-US"/>
        </w:rPr>
        <w:t>method</w:t>
      </w:r>
      <w:r>
        <w:rPr>
          <w:lang w:val="en-US"/>
        </w:rPr>
        <w:t xml:space="preserve"> used </w:t>
      </w:r>
      <w:r w:rsidR="00432421">
        <w:rPr>
          <w:lang w:val="en-US"/>
        </w:rPr>
        <w:t>here was</w:t>
      </w:r>
      <w:r>
        <w:rPr>
          <w:lang w:val="en-US"/>
        </w:rPr>
        <w:t xml:space="preserve"> adapted from</w:t>
      </w:r>
      <w:r w:rsidR="004D4E03">
        <w:rPr>
          <w:lang w:val="en-US"/>
        </w:rPr>
        <w:t xml:space="preserve"> previous studies</w:t>
      </w:r>
      <w:r w:rsidR="00F949B2">
        <w:rPr>
          <w:highlight w:val="yellow"/>
          <w:lang w:val="en-US"/>
        </w:rPr>
        <w:fldChar w:fldCharType="begin" w:fldLock="1"/>
      </w:r>
      <w:r w:rsidR="001C5C72">
        <w:rPr>
          <w:highlight w:val="yellow"/>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Warming","type":"article-journal","volume":"241"},"uris":["http://www.mendeley.com/documents/?uuid=8851b1ed-6e02-4d33-bc46-84b343b6b57b"]}],"mendeley":{"formattedCitation":"(Thibault et al. 1997; Lang et al. 2021)","plainTextFormattedCitation":"(Thibault et al. 1997; Lang et al. 2021)","previouslyFormattedCitation":"(Thibault et al. 1997; Lang et al. 2021)"},"properties":{"noteIndex":0},"schema":"https://github.com/citation-style-language/schema/raw/master/csl-citation.json"}</w:instrText>
      </w:r>
      <w:r w:rsidR="00F949B2">
        <w:rPr>
          <w:highlight w:val="yellow"/>
          <w:lang w:val="en-US"/>
        </w:rPr>
        <w:fldChar w:fldCharType="separate"/>
      </w:r>
      <w:r w:rsidRPr="00050CEF" w:rsidR="00050CEF">
        <w:rPr>
          <w:noProof/>
          <w:highlight w:val="yellow"/>
          <w:lang w:val="en-US"/>
        </w:rPr>
        <w:t>(Thibault et al. 1997; Lang et al. 2021)</w:t>
      </w:r>
      <w:r w:rsidR="00F949B2">
        <w:rPr>
          <w:highlight w:val="yellow"/>
          <w:lang w:val="en-US"/>
        </w:rPr>
        <w:fldChar w:fldCharType="end"/>
      </w:r>
      <w:r>
        <w:rPr>
          <w:lang w:val="en-US"/>
        </w:rPr>
        <w:t xml:space="preserve"> </w:t>
      </w:r>
      <w:proofErr w:type="spellStart"/>
      <w:r w:rsidRPr="00C56C88" w:rsidR="00C56C88">
        <w:rPr>
          <w:highlight w:val="yellow"/>
          <w:lang w:val="en-US"/>
        </w:rPr>
        <w:t>Seebacher</w:t>
      </w:r>
      <w:proofErr w:type="spellEnd"/>
      <w:r w:rsidRPr="00C56C88" w:rsidR="00C56C88">
        <w:rPr>
          <w:highlight w:val="yellow"/>
          <w:lang w:val="en-US"/>
        </w:rPr>
        <w:t xml:space="preserve"> (2003),</w:t>
      </w:r>
      <w:r w:rsidR="00C56C88">
        <w:rPr>
          <w:lang w:val="en-US"/>
        </w:rPr>
        <w:t xml:space="preserve"> </w:t>
      </w:r>
      <w:r w:rsidRPr="00C56C88" w:rsidR="00C56C88">
        <w:rPr>
          <w:highlight w:val="yellow"/>
          <w:lang w:val="en-US"/>
        </w:rPr>
        <w:t>McClelland (2005).</w:t>
      </w:r>
      <w:r w:rsidR="00C56C88">
        <w:rPr>
          <w:lang w:val="en-US"/>
        </w:rPr>
        <w:t xml:space="preserve"> </w:t>
      </w:r>
      <w:r w:rsidR="00143F68">
        <w:rPr>
          <w:lang w:val="en-US"/>
        </w:rPr>
        <w:t>Sample</w:t>
      </w:r>
      <w:r w:rsidR="00432421">
        <w:rPr>
          <w:lang w:val="en-US"/>
        </w:rPr>
        <w:t>s</w:t>
      </w:r>
      <w:r w:rsidR="00143F68">
        <w:rPr>
          <w:lang w:val="en-US"/>
        </w:rPr>
        <w:t xml:space="preserve"> were defrosted on ic</w:t>
      </w:r>
      <w:r w:rsidR="00F01A64">
        <w:rPr>
          <w:lang w:val="en-US"/>
        </w:rPr>
        <w:t>e</w:t>
      </w:r>
      <w:r w:rsidR="0024019E">
        <w:rPr>
          <w:lang w:val="en-US"/>
        </w:rPr>
        <w:t xml:space="preserve">. </w:t>
      </w:r>
      <w:r w:rsidR="00156B17">
        <w:rPr>
          <w:lang w:val="en-US"/>
        </w:rPr>
        <w:t xml:space="preserve">A sterile scalpel blade was used to </w:t>
      </w:r>
      <w:r w:rsidR="00813B5D">
        <w:rPr>
          <w:lang w:val="en-US"/>
        </w:rPr>
        <w:t xml:space="preserve">extract a tissue sample </w:t>
      </w:r>
      <w:r w:rsidR="00F73CB8">
        <w:rPr>
          <w:lang w:val="en-US"/>
        </w:rPr>
        <w:t>(</w:t>
      </w:r>
      <w:r w:rsidR="00813B5D">
        <w:rPr>
          <w:lang w:val="en-US"/>
        </w:rPr>
        <w:t>20</w:t>
      </w:r>
      <w:r w:rsidR="004F29A7">
        <w:rPr>
          <w:lang w:val="en-US"/>
        </w:rPr>
        <w:t>-</w:t>
      </w:r>
      <w:r w:rsidR="00813B5D">
        <w:rPr>
          <w:lang w:val="en-US"/>
        </w:rPr>
        <w:t>40 mg</w:t>
      </w:r>
      <w:r w:rsidR="00F73CB8">
        <w:rPr>
          <w:lang w:val="en-US"/>
        </w:rPr>
        <w:t>)</w:t>
      </w:r>
      <w:r w:rsidR="00813B5D">
        <w:rPr>
          <w:lang w:val="en-US"/>
        </w:rPr>
        <w:t xml:space="preserve">. </w:t>
      </w:r>
      <w:r w:rsidR="00D62AE9">
        <w:rPr>
          <w:lang w:val="en-US"/>
        </w:rPr>
        <w:t xml:space="preserve">Extracted tissue samples were homogenized via a microtube </w:t>
      </w:r>
      <w:r w:rsidR="00EE1D2A">
        <w:rPr>
          <w:lang w:val="en-US"/>
        </w:rPr>
        <w:t xml:space="preserve">homogenizer </w:t>
      </w:r>
      <w:r w:rsidRPr="00EE1D2A" w:rsidR="00EE1D2A">
        <w:rPr>
          <w:highlight w:val="yellow"/>
          <w:lang w:val="en-US"/>
        </w:rPr>
        <w:t>(</w:t>
      </w:r>
      <w:proofErr w:type="spellStart"/>
      <w:r w:rsidRPr="00EE1D2A" w:rsidR="00EE1D2A">
        <w:rPr>
          <w:highlight w:val="yellow"/>
          <w:lang w:val="en-US"/>
        </w:rPr>
        <w:t>BeadBug</w:t>
      </w:r>
      <w:proofErr w:type="spellEnd"/>
      <w:r w:rsidRPr="00EE1D2A" w:rsidR="00EE1D2A">
        <w:rPr>
          <w:highlight w:val="yellow"/>
          <w:lang w:val="en-US"/>
        </w:rPr>
        <w:t xml:space="preserve"> 6, Benchmark Scientific, Edison NJ – double check)</w:t>
      </w:r>
      <w:r w:rsidR="00407485">
        <w:rPr>
          <w:lang w:val="en-US"/>
        </w:rPr>
        <w:t xml:space="preserve"> in</w:t>
      </w:r>
      <w:r w:rsidR="004F29A7">
        <w:rPr>
          <w:lang w:val="en-US"/>
        </w:rPr>
        <w:t xml:space="preserve"> a</w:t>
      </w:r>
      <w:r w:rsidR="00407485">
        <w:rPr>
          <w:lang w:val="en-US"/>
        </w:rPr>
        <w:t xml:space="preserve"> </w:t>
      </w:r>
      <w:r w:rsidRPr="00407485" w:rsidR="00407485">
        <w:rPr>
          <w:highlight w:val="yellow"/>
          <w:lang w:val="en-US"/>
        </w:rPr>
        <w:t>1:10</w:t>
      </w:r>
      <w:r w:rsidR="00407485">
        <w:rPr>
          <w:lang w:val="en-US"/>
        </w:rPr>
        <w:t xml:space="preserve"> </w:t>
      </w:r>
      <w:r w:rsidR="004F29A7">
        <w:rPr>
          <w:lang w:val="en-US"/>
        </w:rPr>
        <w:t>dilution</w:t>
      </w:r>
      <w:r w:rsidR="006E1638">
        <w:rPr>
          <w:lang w:val="en-US"/>
        </w:rPr>
        <w:t xml:space="preserve"> with a buffer consisting of 50 mmol L</w:t>
      </w:r>
      <w:r w:rsidR="006E1638">
        <w:rPr>
          <w:vertAlign w:val="superscript"/>
          <w:lang w:val="en-US"/>
        </w:rPr>
        <w:t>-1</w:t>
      </w:r>
      <w:r w:rsidR="006E1638">
        <w:rPr>
          <w:lang w:val="en-US"/>
        </w:rPr>
        <w:t xml:space="preserve"> </w:t>
      </w:r>
      <w:r w:rsidR="00A96F10">
        <w:rPr>
          <w:lang w:val="en-US"/>
        </w:rPr>
        <w:t>4-(2-hydroxyethyl)-1-piperazineethanesulfonic acid (HEPES)</w:t>
      </w:r>
      <w:r w:rsidR="00C92EA3">
        <w:rPr>
          <w:lang w:val="en-US"/>
        </w:rPr>
        <w:t>, 1 mmol L</w:t>
      </w:r>
      <w:r w:rsidR="00C92EA3">
        <w:rPr>
          <w:vertAlign w:val="superscript"/>
          <w:lang w:val="en-US"/>
        </w:rPr>
        <w:t>-1</w:t>
      </w:r>
      <w:r w:rsidR="00C92EA3">
        <w:rPr>
          <w:lang w:val="en-US"/>
        </w:rPr>
        <w:t xml:space="preserve"> ethylenediaminetetraacetic </w:t>
      </w:r>
      <w:r w:rsidR="00756953">
        <w:rPr>
          <w:lang w:val="en-US"/>
        </w:rPr>
        <w:t>acid (EDTA), 0.01% Triton X-100, and 99.99% Milli-Q water</w:t>
      </w:r>
      <w:r w:rsidR="00A743DE">
        <w:rPr>
          <w:lang w:val="en-US"/>
        </w:rPr>
        <w:t xml:space="preserve">, </w:t>
      </w:r>
      <w:r w:rsidR="00D615DE">
        <w:rPr>
          <w:lang w:val="en-US"/>
        </w:rPr>
        <w:t xml:space="preserve">and </w:t>
      </w:r>
      <w:r w:rsidR="00A743DE">
        <w:rPr>
          <w:lang w:val="en-US"/>
        </w:rPr>
        <w:t>adjusted</w:t>
      </w:r>
      <w:r w:rsidR="00D615DE">
        <w:rPr>
          <w:lang w:val="en-US"/>
        </w:rPr>
        <w:t xml:space="preserve"> to pH 7.4</w:t>
      </w:r>
      <w:r w:rsidR="00E54C6B">
        <w:rPr>
          <w:lang w:val="en-US"/>
        </w:rPr>
        <w:t xml:space="preserve"> with sodium hydroxide (NaOH). </w:t>
      </w:r>
      <w:r w:rsidR="006F4AFA">
        <w:rPr>
          <w:lang w:val="en-US"/>
        </w:rPr>
        <w:t xml:space="preserve">A subset of homogenized tissue was extracted for </w:t>
      </w:r>
      <w:r w:rsidR="00486715">
        <w:rPr>
          <w:lang w:val="en-US"/>
        </w:rPr>
        <w:t>LDH,</w:t>
      </w:r>
      <w:r w:rsidR="006F4AFA">
        <w:rPr>
          <w:lang w:val="en-US"/>
        </w:rPr>
        <w:t xml:space="preserve"> and </w:t>
      </w:r>
      <w:r w:rsidR="00612B70">
        <w:rPr>
          <w:lang w:val="en-US"/>
        </w:rPr>
        <w:t>CS</w:t>
      </w:r>
      <w:r w:rsidR="003C7AE4">
        <w:rPr>
          <w:lang w:val="en-US"/>
        </w:rPr>
        <w:t xml:space="preserve">. </w:t>
      </w:r>
      <w:r w:rsidR="003C3E88">
        <w:rPr>
          <w:lang w:val="en-US"/>
        </w:rPr>
        <w:t>Homogenized tissue samples</w:t>
      </w:r>
      <w:r w:rsidR="003E7A9A">
        <w:rPr>
          <w:lang w:val="en-US"/>
        </w:rPr>
        <w:t xml:space="preserve"> used</w:t>
      </w:r>
      <w:r w:rsidR="00464BB0">
        <w:rPr>
          <w:lang w:val="en-US"/>
        </w:rPr>
        <w:t xml:space="preserve"> for the LDH assay</w:t>
      </w:r>
      <w:r w:rsidR="003E7A9A">
        <w:rPr>
          <w:lang w:val="en-US"/>
        </w:rPr>
        <w:t xml:space="preserve"> </w:t>
      </w:r>
      <w:r w:rsidR="00805894">
        <w:rPr>
          <w:lang w:val="en-US"/>
        </w:rPr>
        <w:t>were centrifuged (</w:t>
      </w:r>
      <w:r w:rsidRPr="00805894" w:rsidR="00805894">
        <w:rPr>
          <w:highlight w:val="yellow"/>
          <w:lang w:val="en-US"/>
        </w:rPr>
        <w:t>Eppendorf Centrifuge 5430, Hamburg, Germany</w:t>
      </w:r>
      <w:r w:rsidR="00805894">
        <w:rPr>
          <w:lang w:val="en-US"/>
        </w:rPr>
        <w:t>)</w:t>
      </w:r>
      <w:r w:rsidR="00F805FA">
        <w:rPr>
          <w:lang w:val="en-US"/>
        </w:rPr>
        <w:t xml:space="preserve"> at </w:t>
      </w:r>
      <w:r w:rsidR="005D6514">
        <w:rPr>
          <w:lang w:val="en-US"/>
        </w:rPr>
        <w:t>150</w:t>
      </w:r>
      <w:r w:rsidR="00FF46A8">
        <w:rPr>
          <w:lang w:val="en-US"/>
        </w:rPr>
        <w:t xml:space="preserve"> </w:t>
      </w:r>
      <w:r w:rsidR="00F805FA">
        <w:rPr>
          <w:lang w:val="en-US"/>
        </w:rPr>
        <w:t xml:space="preserve">rpm for </w:t>
      </w:r>
      <w:r w:rsidR="005D6514">
        <w:rPr>
          <w:lang w:val="en-US"/>
        </w:rPr>
        <w:t>&lt;3 s</w:t>
      </w:r>
      <w:r w:rsidR="00895C48">
        <w:rPr>
          <w:lang w:val="en-US"/>
        </w:rPr>
        <w:t>. H</w:t>
      </w:r>
      <w:r w:rsidR="00D305CD">
        <w:rPr>
          <w:lang w:val="en-US"/>
        </w:rPr>
        <w:t>omogenized tissue samples used for the CS assay were not centrifuged</w:t>
      </w:r>
      <w:r w:rsidR="00375B8C">
        <w:rPr>
          <w:lang w:val="en-US"/>
        </w:rPr>
        <w:t xml:space="preserve"> to allow mitochondria to be retained </w:t>
      </w:r>
      <w:r w:rsidR="00464BB0">
        <w:rPr>
          <w:lang w:val="en-US"/>
        </w:rPr>
        <w:t>within the supernatant</w:t>
      </w:r>
      <w:r w:rsidR="00F805FA">
        <w:rPr>
          <w:lang w:val="en-US"/>
        </w:rPr>
        <w:t>.</w:t>
      </w:r>
      <w:r w:rsidR="00464BB0">
        <w:rPr>
          <w:lang w:val="en-US"/>
        </w:rPr>
        <w:t xml:space="preserve"> </w:t>
      </w:r>
    </w:p>
    <w:p w:rsidR="00B51A61" w:rsidP="00B36451" w:rsidRDefault="00B01648" w14:paraId="2F772D37" w14:textId="5E2B8D42">
      <w:pPr>
        <w:spacing w:line="240" w:lineRule="auto"/>
        <w:jc w:val="both"/>
        <w:rPr>
          <w:lang w:val="en-US"/>
        </w:rPr>
      </w:pPr>
      <w:r>
        <w:rPr>
          <w:lang w:val="en-US"/>
        </w:rPr>
        <w:t xml:space="preserve">Absorbance readings were measured with a spectrophotometer </w:t>
      </w:r>
      <w:r w:rsidR="00586767">
        <w:rPr>
          <w:lang w:val="en-US"/>
        </w:rPr>
        <w:t>every</w:t>
      </w:r>
      <w:r w:rsidR="00AA19F5">
        <w:rPr>
          <w:lang w:val="en-US"/>
        </w:rPr>
        <w:t xml:space="preserve"> 2 s, with 20 readings over 13 min (</w:t>
      </w:r>
      <w:r>
        <w:rPr>
          <w:lang w:val="en-US"/>
        </w:rPr>
        <w:t xml:space="preserve">UV5, Mettler-Toledo, Columbus, OH). </w:t>
      </w:r>
      <w:r w:rsidR="009716BB">
        <w:rPr>
          <w:lang w:val="en-US"/>
        </w:rPr>
        <w:t>T</w:t>
      </w:r>
      <w:r w:rsidR="00AA19F5">
        <w:rPr>
          <w:lang w:val="en-US"/>
        </w:rPr>
        <w:t>esting</w:t>
      </w:r>
      <w:r w:rsidR="009716BB">
        <w:rPr>
          <w:lang w:val="en-US"/>
        </w:rPr>
        <w:t xml:space="preserve"> temperatures were maintained with a Loop</w:t>
      </w:r>
      <w:r w:rsidR="00394B41">
        <w:rPr>
          <w:lang w:val="en-US"/>
        </w:rPr>
        <w:t xml:space="preserve"> L100 circulation thermostat (Lauda, Lauda-</w:t>
      </w:r>
      <w:proofErr w:type="spellStart"/>
      <w:r w:rsidR="00394B41">
        <w:rPr>
          <w:lang w:val="en-US"/>
        </w:rPr>
        <w:t>K</w:t>
      </w:r>
      <w:r w:rsidR="009765B8">
        <w:rPr>
          <w:rFonts w:cstheme="minorHAnsi"/>
          <w:lang w:val="en-US"/>
        </w:rPr>
        <w:t>önigshofen</w:t>
      </w:r>
      <w:proofErr w:type="spellEnd"/>
      <w:r w:rsidR="009765B8">
        <w:rPr>
          <w:rFonts w:cstheme="minorHAnsi"/>
          <w:lang w:val="en-US"/>
        </w:rPr>
        <w:t xml:space="preserve">,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r w:rsidR="00D3284B">
        <w:rPr>
          <w:rFonts w:cstheme="minorHAnsi"/>
          <w:lang w:val="en-US"/>
        </w:rPr>
        <w:t>control</w:t>
      </w:r>
      <w:r w:rsidR="000B3A99">
        <w:rPr>
          <w:rFonts w:cstheme="minorHAnsi"/>
          <w:lang w:val="en-US"/>
        </w:rPr>
        <w:t>.</w:t>
      </w:r>
    </w:p>
    <w:p w:rsidR="00245EF9" w:rsidP="00B36451" w:rsidRDefault="00617DD8" w14:paraId="36100489" w14:textId="7663783B">
      <w:pPr>
        <w:spacing w:line="240" w:lineRule="auto"/>
        <w:jc w:val="both"/>
        <w:rPr>
          <w:rFonts w:cstheme="minorHAnsi"/>
          <w:lang w:val="en-US"/>
        </w:rPr>
      </w:pPr>
      <w:r>
        <w:rPr>
          <w:lang w:val="en-US"/>
        </w:rPr>
        <w:t xml:space="preserve">LDH was assayed in </w:t>
      </w:r>
      <w:r w:rsidR="003C60AB">
        <w:rPr>
          <w:lang w:val="en-US"/>
        </w:rPr>
        <w:t>0.5 mmol L</w:t>
      </w:r>
      <w:r w:rsidR="003C60AB">
        <w:rPr>
          <w:vertAlign w:val="superscript"/>
          <w:lang w:val="en-US"/>
        </w:rPr>
        <w:t>-1</w:t>
      </w:r>
      <w:r w:rsidR="003C60AB">
        <w:rPr>
          <w:lang w:val="en-US"/>
        </w:rPr>
        <w:t xml:space="preserve"> of </w:t>
      </w:r>
      <w:r w:rsidRPr="00EE69E4" w:rsidR="00CB4314">
        <w:rPr>
          <w:rFonts w:cstheme="minorHAnsi"/>
          <w:lang w:val="en-US"/>
        </w:rPr>
        <w:t>β</w:t>
      </w:r>
      <w:r w:rsidR="00EE69E4">
        <w:rPr>
          <w:rFonts w:cstheme="minorHAnsi"/>
          <w:i/>
          <w:iCs/>
          <w:lang w:val="en-US"/>
        </w:rPr>
        <w:t>-</w:t>
      </w:r>
      <w:r w:rsidR="00EE69E4">
        <w:rPr>
          <w:rFonts w:cstheme="minorHAnsi"/>
          <w:lang w:val="en-US"/>
        </w:rPr>
        <w:t>nicotinamide adenine dinucleotide</w:t>
      </w:r>
      <w:r w:rsidR="00E86498">
        <w:rPr>
          <w:rFonts w:cstheme="minorHAnsi"/>
          <w:lang w:val="en-US"/>
        </w:rPr>
        <w:t xml:space="preserve"> reduced disodium salt hydrate (NADH)-</w:t>
      </w:r>
      <w:proofErr w:type="gramStart"/>
      <w:r w:rsidR="00E86498">
        <w:rPr>
          <w:rFonts w:cstheme="minorHAnsi"/>
          <w:lang w:val="en-US"/>
        </w:rPr>
        <w:t>Tris</w:t>
      </w:r>
      <w:proofErr w:type="gramEnd"/>
      <w:r w:rsidR="00E86498">
        <w:rPr>
          <w:rFonts w:cstheme="minorHAnsi"/>
          <w:lang w:val="en-US"/>
        </w:rPr>
        <w:t xml:space="preserve"> solution (pH 7.4). and 50 </w:t>
      </w:r>
      <w:r w:rsidR="00FC1B76">
        <w:rPr>
          <w:rFonts w:cstheme="minorHAnsi"/>
          <w:lang w:val="en-US"/>
        </w:rPr>
        <w:t>mmol L</w:t>
      </w:r>
      <w:r w:rsidR="00FC1B76">
        <w:rPr>
          <w:rFonts w:cstheme="minorHAnsi"/>
          <w:vertAlign w:val="superscript"/>
          <w:lang w:val="en-US"/>
        </w:rPr>
        <w:t>-1</w:t>
      </w:r>
      <w:r w:rsidR="00FC1B76">
        <w:rPr>
          <w:rFonts w:cstheme="minorHAnsi"/>
          <w:lang w:val="en-US"/>
        </w:rPr>
        <w:t xml:space="preserve"> of sodium-pyruvate-NADH-</w:t>
      </w:r>
      <w:proofErr w:type="gramStart"/>
      <w:r w:rsidR="00FC1B76">
        <w:rPr>
          <w:rFonts w:cstheme="minorHAnsi"/>
          <w:lang w:val="en-US"/>
        </w:rPr>
        <w:t>Tris</w:t>
      </w:r>
      <w:proofErr w:type="gramEnd"/>
      <w:r w:rsidR="00FC1B76">
        <w:rPr>
          <w:rFonts w:cstheme="minorHAnsi"/>
          <w:lang w:val="en-US"/>
        </w:rPr>
        <w:t xml:space="preserve"> solution (pH 7.4). </w:t>
      </w:r>
      <w:r w:rsidR="00F3248C">
        <w:rPr>
          <w:rFonts w:cstheme="minorHAnsi"/>
          <w:lang w:val="en-US"/>
        </w:rPr>
        <w:t>NADH absorbance was measured at a wavelength of 340</w:t>
      </w:r>
      <w:r w:rsidR="008D4C99">
        <w:rPr>
          <w:rFonts w:cstheme="minorHAnsi"/>
          <w:lang w:val="en-US"/>
        </w:rPr>
        <w:t xml:space="preserve"> nm (</w:t>
      </w:r>
      <w:proofErr w:type="spellStart"/>
      <w:r w:rsidR="008D4C99">
        <w:rPr>
          <w:rFonts w:cstheme="minorHAnsi"/>
          <w:lang w:val="en-US"/>
        </w:rPr>
        <w:t>Seebacher</w:t>
      </w:r>
      <w:proofErr w:type="spellEnd"/>
      <w:r w:rsidR="008D4C99">
        <w:rPr>
          <w:rFonts w:cstheme="minorHAnsi"/>
          <w:lang w:val="en-US"/>
        </w:rPr>
        <w:t xml:space="preserve"> 2003). </w:t>
      </w:r>
      <w:r w:rsidR="00245EF9">
        <w:rPr>
          <w:rFonts w:cstheme="minorHAnsi"/>
          <w:lang w:val="en-US"/>
        </w:rPr>
        <w:t>CS was assay in 2 mmol L</w:t>
      </w:r>
      <w:r w:rsidR="00245EF9">
        <w:rPr>
          <w:rFonts w:cstheme="minorHAnsi"/>
          <w:vertAlign w:val="superscript"/>
          <w:lang w:val="en-US"/>
        </w:rPr>
        <w:t>-1</w:t>
      </w:r>
      <w:r w:rsidR="00245EF9">
        <w:rPr>
          <w:rFonts w:cstheme="minorHAnsi"/>
          <w:lang w:val="en-US"/>
        </w:rPr>
        <w:t xml:space="preserve"> 5,5’-dithobi</w:t>
      </w:r>
      <w:r w:rsidR="00A127AA">
        <w:rPr>
          <w:rFonts w:cstheme="minorHAnsi"/>
          <w:lang w:val="en-US"/>
        </w:rPr>
        <w:t>s-(2-nitronemzoic acid) (DTNB)-ethanol solution</w:t>
      </w:r>
      <w:r w:rsidR="00D823E2">
        <w:rPr>
          <w:rFonts w:cstheme="minorHAnsi"/>
          <w:lang w:val="en-US"/>
        </w:rPr>
        <w:t>, 12 mmol L</w:t>
      </w:r>
      <w:r w:rsidR="00D823E2">
        <w:rPr>
          <w:rFonts w:cstheme="minorHAnsi"/>
          <w:vertAlign w:val="superscript"/>
          <w:lang w:val="en-US"/>
        </w:rPr>
        <w:t>-1</w:t>
      </w:r>
      <w:r w:rsidR="00D823E2">
        <w:rPr>
          <w:rFonts w:cstheme="minorHAnsi"/>
          <w:lang w:val="en-US"/>
        </w:rPr>
        <w:t xml:space="preserve"> </w:t>
      </w:r>
      <w:r w:rsidR="00930C41">
        <w:rPr>
          <w:rFonts w:cstheme="minorHAnsi"/>
          <w:lang w:val="en-US"/>
        </w:rPr>
        <w:t>acetyl coenzyme A-lithium salt-Milli-Q solution, and 50 mmol L</w:t>
      </w:r>
      <w:r w:rsidR="00930C41">
        <w:rPr>
          <w:rFonts w:cstheme="minorHAnsi"/>
          <w:vertAlign w:val="superscript"/>
          <w:lang w:val="en-US"/>
        </w:rPr>
        <w:t>-1</w:t>
      </w:r>
      <w:r w:rsidR="00482934">
        <w:rPr>
          <w:rFonts w:cstheme="minorHAnsi"/>
          <w:lang w:val="en-US"/>
        </w:rPr>
        <w:t xml:space="preserve"> oxaloacetic acid-</w:t>
      </w:r>
      <w:proofErr w:type="gramStart"/>
      <w:r w:rsidR="00482934">
        <w:rPr>
          <w:rFonts w:cstheme="minorHAnsi"/>
          <w:lang w:val="en-US"/>
        </w:rPr>
        <w:t>Tris</w:t>
      </w:r>
      <w:proofErr w:type="gramEnd"/>
      <w:r w:rsidR="00482934">
        <w:rPr>
          <w:rFonts w:cstheme="minorHAnsi"/>
          <w:lang w:val="en-US"/>
        </w:rPr>
        <w:t xml:space="preserve"> solution (pH 8.0). </w:t>
      </w:r>
      <w:r w:rsidR="00294559">
        <w:rPr>
          <w:rFonts w:cstheme="minorHAnsi"/>
          <w:lang w:val="en-US"/>
        </w:rPr>
        <w:t>DTNB absorbance was measured at a wavelength of 412 nm (</w:t>
      </w:r>
      <w:proofErr w:type="spellStart"/>
      <w:r w:rsidR="00294559">
        <w:rPr>
          <w:rFonts w:cstheme="minorHAnsi"/>
          <w:lang w:val="en-US"/>
        </w:rPr>
        <w:t>Seebacher</w:t>
      </w:r>
      <w:proofErr w:type="spellEnd"/>
      <w:r w:rsidR="00294559">
        <w:rPr>
          <w:rFonts w:cstheme="minorHAnsi"/>
          <w:lang w:val="en-US"/>
        </w:rPr>
        <w:t xml:space="preserve"> 2003</w:t>
      </w:r>
      <w:r w:rsidR="00E64F75">
        <w:rPr>
          <w:rFonts w:cstheme="minorHAnsi"/>
          <w:lang w:val="en-US"/>
        </w:rPr>
        <w:t xml:space="preserve">; Blank 2004).  </w:t>
      </w:r>
    </w:p>
    <w:p w:rsidR="00E64F75" w:rsidP="00B36451" w:rsidRDefault="00E64F75" w14:paraId="610872EE" w14:textId="5B0AAA83">
      <w:pPr>
        <w:spacing w:line="240" w:lineRule="auto"/>
        <w:jc w:val="both"/>
        <w:rPr>
          <w:rFonts w:cstheme="minorHAnsi"/>
          <w:lang w:val="en-US"/>
        </w:rPr>
      </w:pPr>
      <w:r>
        <w:rPr>
          <w:rFonts w:cstheme="minorHAnsi"/>
          <w:lang w:val="en-US"/>
        </w:rPr>
        <w:t>The</w:t>
      </w:r>
      <w:r w:rsidR="00832836">
        <w:rPr>
          <w:rFonts w:cstheme="minorHAnsi"/>
          <w:lang w:val="en-US"/>
        </w:rPr>
        <w:t xml:space="preserve"> mean slope was used to determine maximal enzyme activity. </w:t>
      </w:r>
      <w:r w:rsidR="00023028">
        <w:rPr>
          <w:rFonts w:cstheme="minorHAnsi"/>
          <w:lang w:val="en-US"/>
        </w:rPr>
        <w:t xml:space="preserve">Background activity was subtracted from sample absorbance slopes </w:t>
      </w:r>
      <w:r w:rsidR="00D47322">
        <w:rPr>
          <w:rFonts w:cstheme="minorHAnsi"/>
          <w:lang w:val="en-US"/>
        </w:rPr>
        <w:t>(</w:t>
      </w:r>
      <w:r w:rsidRPr="00D47322" w:rsidR="00D47322">
        <w:rPr>
          <w:rFonts w:cstheme="minorHAnsi"/>
          <w:highlight w:val="yellow"/>
          <w:lang w:val="en-US"/>
        </w:rPr>
        <w:t>citation</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 </w:t>
      </w:r>
    </w:p>
    <w:p w:rsidR="00FC24E9" w:rsidP="00B36451" w:rsidRDefault="00FC24E9" w14:paraId="120301E1" w14:textId="6ED687D9">
      <w:pPr>
        <w:spacing w:line="240" w:lineRule="auto"/>
        <w:jc w:val="both"/>
        <w:rPr>
          <w:rFonts w:cstheme="minorHAnsi"/>
          <w:lang w:val="en-US"/>
        </w:rPr>
      </w:pPr>
      <w:r>
        <w:rPr>
          <w:rFonts w:cstheme="minorHAnsi"/>
          <w:lang w:val="en-US"/>
        </w:rPr>
        <w:t>[</w:t>
      </w:r>
      <w:r w:rsidRPr="00FC24E9">
        <w:rPr>
          <w:rFonts w:cstheme="minorHAnsi"/>
          <w:highlight w:val="yellow"/>
          <w:lang w:val="en-US"/>
        </w:rPr>
        <w:t>ENTER FORMULA HERE</w:t>
      </w:r>
      <w:r>
        <w:rPr>
          <w:rFonts w:cstheme="minorHAnsi"/>
          <w:lang w:val="en-US"/>
        </w:rPr>
        <w:t xml:space="preserve">} </w:t>
      </w:r>
    </w:p>
    <w:p w:rsidRPr="008753BA" w:rsidR="00FB0C0E" w:rsidP="00B36451" w:rsidRDefault="00FC24E9" w14:paraId="08628D21" w14:textId="263E4346">
      <w:pPr>
        <w:spacing w:line="240" w:lineRule="auto"/>
        <w:jc w:val="both"/>
        <w:rPr>
          <w:rFonts w:cstheme="minorHAnsi"/>
          <w:lang w:val="en-US"/>
        </w:rPr>
      </w:pPr>
      <w:r>
        <w:rPr>
          <w:rFonts w:cstheme="minorHAnsi"/>
          <w:lang w:val="en-US"/>
        </w:rPr>
        <w:t>(</w:t>
      </w:r>
      <w:r w:rsidRPr="00FC24E9">
        <w:rPr>
          <w:rFonts w:cstheme="minorHAnsi"/>
          <w:highlight w:val="cyan"/>
          <w:lang w:val="en-US"/>
        </w:rPr>
        <w:t>Description of variables in formula</w:t>
      </w:r>
      <w:r>
        <w:rPr>
          <w:rFonts w:cstheme="minorHAnsi"/>
          <w:lang w:val="en-US"/>
        </w:rPr>
        <w:t xml:space="preserve">). </w:t>
      </w:r>
    </w:p>
    <w:p w:rsidR="00FB0C0E" w:rsidP="00B36451" w:rsidRDefault="005B2247" w14:paraId="322105D9" w14:textId="1E5F6B32">
      <w:pPr>
        <w:pStyle w:val="Heading2"/>
        <w:spacing w:line="240" w:lineRule="auto"/>
        <w:rPr>
          <w:lang w:val="en-US"/>
        </w:rPr>
      </w:pPr>
      <w:r>
        <w:rPr>
          <w:lang w:val="en-US"/>
        </w:rPr>
        <w:lastRenderedPageBreak/>
        <w:t xml:space="preserve">Statistical analysis </w:t>
      </w:r>
    </w:p>
    <w:p w:rsidR="005B2247" w:rsidP="00B36451" w:rsidRDefault="00833455" w14:paraId="4DA014AF" w14:textId="0384F778">
      <w:pPr>
        <w:spacing w:line="240" w:lineRule="auto"/>
        <w:jc w:val="both"/>
        <w:rPr>
          <w:lang w:val="en-US"/>
        </w:rPr>
      </w:pPr>
      <w:r w:rsidRPr="007A227B">
        <w:rPr>
          <w:highlight w:val="red"/>
          <w:lang w:val="en-US"/>
        </w:rPr>
        <w:t xml:space="preserve">Generalized linear mixed effect models were used to </w:t>
      </w:r>
      <w:r w:rsidRPr="007A227B" w:rsidR="00C53E18">
        <w:rPr>
          <w:highlight w:val="red"/>
          <w:lang w:val="en-US"/>
        </w:rPr>
        <w:t>test for</w:t>
      </w:r>
      <w:r w:rsidRPr="007A227B" w:rsidR="00DB16EE">
        <w:rPr>
          <w:highlight w:val="red"/>
          <w:lang w:val="en-US"/>
        </w:rPr>
        <w:t xml:space="preserve"> differences in</w:t>
      </w:r>
      <w:r w:rsidRPr="007A227B">
        <w:rPr>
          <w:highlight w:val="red"/>
          <w:lang w:val="en-US"/>
        </w:rPr>
        <w:t xml:space="preserve"> </w:t>
      </w:r>
      <w:r w:rsidRPr="007A227B" w:rsidR="00F33C35">
        <w:rPr>
          <w:highlight w:val="red"/>
          <w:lang w:val="en-US"/>
        </w:rPr>
        <w:t>metabolic, immun</w:t>
      </w:r>
      <w:r w:rsidRPr="007A227B" w:rsidR="00797EF6">
        <w:rPr>
          <w:highlight w:val="red"/>
          <w:lang w:val="en-US"/>
        </w:rPr>
        <w:t>e</w:t>
      </w:r>
      <w:r w:rsidRPr="007A227B" w:rsidR="00F33C35">
        <w:rPr>
          <w:highlight w:val="red"/>
          <w:lang w:val="en-US"/>
        </w:rPr>
        <w:t>,</w:t>
      </w:r>
      <w:r w:rsidRPr="007A227B" w:rsidR="00DB16EE">
        <w:rPr>
          <w:highlight w:val="red"/>
          <w:lang w:val="en-US"/>
        </w:rPr>
        <w:t xml:space="preserve"> hematocrit, and</w:t>
      </w:r>
      <w:r w:rsidRPr="007A227B" w:rsidR="00F33C35">
        <w:rPr>
          <w:highlight w:val="red"/>
          <w:lang w:val="en-US"/>
        </w:rPr>
        <w:t xml:space="preserve"> enzyme activity, </w:t>
      </w:r>
      <w:r w:rsidRPr="007A227B" w:rsidR="004B284A">
        <w:rPr>
          <w:highlight w:val="red"/>
          <w:lang w:val="en-US"/>
        </w:rPr>
        <w:t>responses</w:t>
      </w:r>
      <w:r w:rsidRPr="007A227B" w:rsidR="00F33C35">
        <w:rPr>
          <w:highlight w:val="red"/>
          <w:lang w:val="en-US"/>
        </w:rPr>
        <w:t xml:space="preserve"> </w:t>
      </w:r>
      <w:r w:rsidRPr="007A227B" w:rsidR="007A227B">
        <w:rPr>
          <w:highlight w:val="red"/>
          <w:lang w:val="en-US"/>
        </w:rPr>
        <w:t>between</w:t>
      </w:r>
      <w:r w:rsidRPr="007A227B" w:rsidR="00F33C35">
        <w:rPr>
          <w:highlight w:val="red"/>
          <w:lang w:val="en-US"/>
        </w:rPr>
        <w:t xml:space="preserve"> Cairns and Mackay re</w:t>
      </w:r>
      <w:r w:rsidRPr="007A227B" w:rsidR="004B284A">
        <w:rPr>
          <w:highlight w:val="red"/>
          <w:lang w:val="en-US"/>
        </w:rPr>
        <w:t>gion</w:t>
      </w:r>
      <w:r w:rsidRPr="007A227B" w:rsidR="00274405">
        <w:rPr>
          <w:highlight w:val="red"/>
          <w:lang w:val="en-US"/>
        </w:rPr>
        <w:t xml:space="preserve"> fish</w:t>
      </w:r>
      <w:r w:rsidRPr="007A227B" w:rsidR="004B284A">
        <w:rPr>
          <w:highlight w:val="red"/>
          <w:lang w:val="en-US"/>
        </w:rPr>
        <w:t xml:space="preserve"> to temperature</w:t>
      </w:r>
      <w:r w:rsidR="004B284A">
        <w:rPr>
          <w:lang w:val="en-US"/>
        </w:rPr>
        <w:t xml:space="preserve">. </w:t>
      </w:r>
      <w:r w:rsidR="00F6742C">
        <w:rPr>
          <w:lang w:val="en-US"/>
        </w:rPr>
        <w:t>All</w:t>
      </w:r>
      <w:r w:rsidR="0055600E">
        <w:rPr>
          <w:lang w:val="en-US"/>
        </w:rPr>
        <w:t xml:space="preserve"> aerobic</w:t>
      </w:r>
      <w:r w:rsidR="00F6742C">
        <w:rPr>
          <w:lang w:val="en-US"/>
        </w:rPr>
        <w:t xml:space="preserve"> metabolic models were run using </w:t>
      </w:r>
      <w:r w:rsidRPr="001B6D9B" w:rsidR="00F6742C">
        <w:rPr>
          <w:lang w:val="en-US"/>
        </w:rPr>
        <w:t>a gaussian distribution.</w:t>
      </w:r>
      <w:r w:rsidR="00F6742C">
        <w:rPr>
          <w:lang w:val="en-US"/>
        </w:rPr>
        <w:t xml:space="preserve"> </w:t>
      </w:r>
      <w:r w:rsidR="001944F6">
        <w:rPr>
          <w:lang w:val="en-US"/>
        </w:rPr>
        <w:t>To model</w:t>
      </w:r>
      <w:r w:rsidR="005E4481">
        <w:rPr>
          <w:lang w:val="en-US"/>
        </w:rPr>
        <w:t xml:space="preserve"> metabolic responses</w:t>
      </w:r>
      <w:r w:rsidR="00E50077">
        <w:rPr>
          <w:lang w:val="en-US"/>
        </w:rPr>
        <w:t xml:space="preserve"> including</w:t>
      </w:r>
      <w:r w:rsidR="0095702B">
        <w:rPr>
          <w:lang w:val="en-US"/>
        </w:rPr>
        <w:t xml:space="preserve"> </w:t>
      </w:r>
      <w:r w:rsidR="00053151">
        <w:rPr>
          <w:lang w:val="en-US"/>
        </w:rPr>
        <w:t>MO</w:t>
      </w:r>
      <w:r w:rsidR="00053151">
        <w:rPr>
          <w:vertAlign w:val="subscript"/>
          <w:lang w:val="en-US"/>
        </w:rPr>
        <w:t>2routine</w:t>
      </w:r>
      <w:r w:rsidR="00053151">
        <w:rPr>
          <w:lang w:val="en-US"/>
        </w:rPr>
        <w:t>, MO</w:t>
      </w:r>
      <w:r w:rsidR="00053151">
        <w:rPr>
          <w:vertAlign w:val="subscript"/>
          <w:lang w:val="en-US"/>
        </w:rPr>
        <w:t>2max</w:t>
      </w:r>
      <w:r w:rsidR="00053151">
        <w:rPr>
          <w:lang w:val="en-US"/>
        </w:rPr>
        <w:t>, and MO</w:t>
      </w:r>
      <w:r w:rsidR="00053151">
        <w:rPr>
          <w:vertAlign w:val="subscript"/>
          <w:lang w:val="en-US"/>
        </w:rPr>
        <w:t>2</w:t>
      </w:r>
      <w:r w:rsidR="00DD0504">
        <w:rPr>
          <w:vertAlign w:val="subscript"/>
          <w:lang w:val="en-US"/>
        </w:rPr>
        <w:t>net</w:t>
      </w:r>
      <w:r w:rsidR="00DD0504">
        <w:rPr>
          <w:lang w:val="en-US"/>
        </w:rPr>
        <w:t>,</w:t>
      </w:r>
      <w:r w:rsidR="008B43CC">
        <w:rPr>
          <w:lang w:val="en-US"/>
        </w:rPr>
        <w:t xml:space="preserve"> independent variables</w:t>
      </w:r>
      <w:r w:rsidR="00B33242">
        <w:rPr>
          <w:lang w:val="en-US"/>
        </w:rPr>
        <w:t xml:space="preserve"> including</w:t>
      </w:r>
      <w:r w:rsidR="00634CC8">
        <w:rPr>
          <w:lang w:val="en-US"/>
        </w:rPr>
        <w:t xml:space="preserve">, region and temperature were </w:t>
      </w:r>
      <w:r w:rsidR="00F0277C">
        <w:rPr>
          <w:lang w:val="en-US"/>
        </w:rPr>
        <w:t>modelled</w:t>
      </w:r>
      <w:r w:rsidR="00634CC8">
        <w:rPr>
          <w:lang w:val="en-US"/>
        </w:rPr>
        <w:t xml:space="preserve"> as</w:t>
      </w:r>
      <w:r w:rsidR="00DD0504">
        <w:rPr>
          <w:lang w:val="en-US"/>
        </w:rPr>
        <w:t xml:space="preserve"> fixed factors with</w:t>
      </w:r>
      <w:r w:rsidR="00634CC8">
        <w:rPr>
          <w:lang w:val="en-US"/>
        </w:rPr>
        <w:t xml:space="preserve"> an interaction</w:t>
      </w:r>
      <w:r w:rsidR="007B2BBB">
        <w:rPr>
          <w:lang w:val="en-US"/>
        </w:rPr>
        <w:t>; f</w:t>
      </w:r>
      <w:r w:rsidR="00705DCB">
        <w:rPr>
          <w:lang w:val="en-US"/>
        </w:rPr>
        <w:t>ish mass (centered)</w:t>
      </w:r>
      <w:r w:rsidR="00534CDE">
        <w:rPr>
          <w:lang w:val="en-US"/>
        </w:rPr>
        <w:t xml:space="preserve"> was used as a covariate</w:t>
      </w:r>
      <w:r w:rsidR="00BD7AD1">
        <w:rPr>
          <w:lang w:val="en-US"/>
        </w:rPr>
        <w:t>.</w:t>
      </w:r>
      <w:r w:rsidR="00534CDE">
        <w:rPr>
          <w:lang w:val="en-US"/>
        </w:rPr>
        <w:t xml:space="preserve"> </w:t>
      </w:r>
      <w:r w:rsidRPr="001E7545" w:rsidR="00130DE4">
        <w:rPr>
          <w:highlight w:val="red"/>
          <w:lang w:val="en-US"/>
        </w:rPr>
        <w:t xml:space="preserve">Individual identification codes for each fish </w:t>
      </w:r>
      <w:r w:rsidRPr="001E7545" w:rsidR="00BD7AD1">
        <w:rPr>
          <w:highlight w:val="red"/>
          <w:lang w:val="en-US"/>
        </w:rPr>
        <w:t>were</w:t>
      </w:r>
      <w:r w:rsidRPr="001E7545" w:rsidR="00130DE4">
        <w:rPr>
          <w:highlight w:val="red"/>
          <w:lang w:val="en-US"/>
        </w:rPr>
        <w:t xml:space="preserve"> used as a random factor</w:t>
      </w:r>
      <w:r w:rsidRPr="001E7545" w:rsidR="00B33242">
        <w:rPr>
          <w:highlight w:val="red"/>
          <w:lang w:val="en-US"/>
        </w:rPr>
        <w:t xml:space="preserve"> due to repeated measures</w:t>
      </w:r>
      <w:r w:rsidRPr="001E7545" w:rsidR="001944F6">
        <w:rPr>
          <w:highlight w:val="red"/>
          <w:lang w:val="en-US"/>
        </w:rPr>
        <w:t>.</w:t>
      </w:r>
      <w:r w:rsidR="001944F6">
        <w:rPr>
          <w:lang w:val="en-US"/>
        </w:rPr>
        <w:t xml:space="preserve"> </w:t>
      </w:r>
      <w:r w:rsidR="00D45119">
        <w:rPr>
          <w:lang w:val="en-US"/>
        </w:rPr>
        <w:t xml:space="preserve">The model for </w:t>
      </w:r>
      <w:r w:rsidR="004F0A9F">
        <w:rPr>
          <w:lang w:val="en-US"/>
        </w:rPr>
        <w:t>MO</w:t>
      </w:r>
      <w:r w:rsidR="004F0A9F">
        <w:rPr>
          <w:vertAlign w:val="subscript"/>
          <w:lang w:val="en-US"/>
        </w:rPr>
        <w:t>2routine</w:t>
      </w:r>
      <w:r w:rsidR="004F0A9F">
        <w:rPr>
          <w:lang w:val="en-US"/>
        </w:rPr>
        <w:t xml:space="preserve"> </w:t>
      </w:r>
      <w:r w:rsidR="00D45119">
        <w:rPr>
          <w:lang w:val="en-US"/>
        </w:rPr>
        <w:t xml:space="preserve">included the additional covariate of </w:t>
      </w:r>
      <w:r w:rsidR="00722326">
        <w:rPr>
          <w:lang w:val="en-US"/>
        </w:rPr>
        <w:t xml:space="preserve">testing runtime. </w:t>
      </w:r>
      <w:r w:rsidR="009952E6">
        <w:rPr>
          <w:lang w:val="en-US"/>
        </w:rPr>
        <w:t>The same</w:t>
      </w:r>
      <w:r w:rsidR="001B6D9B">
        <w:rPr>
          <w:lang w:val="en-US"/>
        </w:rPr>
        <w:t xml:space="preserve"> fixed</w:t>
      </w:r>
      <w:r w:rsidR="00787209">
        <w:rPr>
          <w:lang w:val="en-US"/>
        </w:rPr>
        <w:t xml:space="preserve"> variables</w:t>
      </w:r>
      <w:r w:rsidR="00DC7FAB">
        <w:rPr>
          <w:lang w:val="en-US"/>
        </w:rPr>
        <w:t>,</w:t>
      </w:r>
      <w:r w:rsidR="00787209">
        <w:rPr>
          <w:lang w:val="en-US"/>
        </w:rPr>
        <w:t xml:space="preserve"> </w:t>
      </w:r>
      <w:proofErr w:type="gramStart"/>
      <w:r w:rsidR="00DC7FAB">
        <w:rPr>
          <w:lang w:val="en-US"/>
        </w:rPr>
        <w:t>region</w:t>
      </w:r>
      <w:proofErr w:type="gramEnd"/>
      <w:r w:rsidR="00DC7FAB">
        <w:rPr>
          <w:lang w:val="en-US"/>
        </w:rPr>
        <w:t xml:space="preserve"> and temperature</w:t>
      </w:r>
      <w:r w:rsidR="00787209">
        <w:rPr>
          <w:lang w:val="en-US"/>
        </w:rPr>
        <w:t>, w</w:t>
      </w:r>
      <w:r w:rsidR="00FF7B86">
        <w:rPr>
          <w:lang w:val="en-US"/>
        </w:rPr>
        <w:t>ere</w:t>
      </w:r>
      <w:r w:rsidR="00787209">
        <w:rPr>
          <w:lang w:val="en-US"/>
        </w:rPr>
        <w:t xml:space="preserve"> used for modelling PHA immunocompetence response</w:t>
      </w:r>
      <w:r w:rsidR="001B6D9B">
        <w:rPr>
          <w:lang w:val="en-US"/>
        </w:rPr>
        <w:t>,</w:t>
      </w:r>
      <w:r w:rsidR="00E129E5">
        <w:rPr>
          <w:lang w:val="en-US"/>
        </w:rPr>
        <w:t xml:space="preserve"> and</w:t>
      </w:r>
      <w:r w:rsidR="00D922E1">
        <w:rPr>
          <w:lang w:val="en-US"/>
        </w:rPr>
        <w:t xml:space="preserve"> enzyme (</w:t>
      </w:r>
      <w:r w:rsidR="00DC7FAB">
        <w:rPr>
          <w:lang w:val="en-US"/>
        </w:rPr>
        <w:t>LDH</w:t>
      </w:r>
      <w:r w:rsidR="00D922E1">
        <w:rPr>
          <w:lang w:val="en-US"/>
        </w:rPr>
        <w:t>) activity.</w:t>
      </w:r>
      <w:r w:rsidR="00787209">
        <w:rPr>
          <w:lang w:val="en-US"/>
        </w:rPr>
        <w:t xml:space="preserve"> </w:t>
      </w:r>
      <w:r w:rsidR="00D922E1">
        <w:rPr>
          <w:lang w:val="en-US"/>
        </w:rPr>
        <w:t>H</w:t>
      </w:r>
      <w:r w:rsidR="00787209">
        <w:rPr>
          <w:lang w:val="en-US"/>
        </w:rPr>
        <w:t xml:space="preserve">owever, </w:t>
      </w:r>
      <w:r w:rsidR="00D922E1">
        <w:rPr>
          <w:lang w:val="en-US"/>
        </w:rPr>
        <w:t xml:space="preserve">for the PHA swelling response model </w:t>
      </w:r>
      <w:r w:rsidR="00787209">
        <w:rPr>
          <w:lang w:val="en-US"/>
        </w:rPr>
        <w:t>instead of a gaussian distribution, a gamma distribution was used with an inverse link</w:t>
      </w:r>
      <w:r w:rsidR="00B33ADF">
        <w:rPr>
          <w:lang w:val="en-US"/>
        </w:rPr>
        <w:t>. For the enzyme analysis for</w:t>
      </w:r>
      <w:r w:rsidR="00D922E1">
        <w:rPr>
          <w:lang w:val="en-US"/>
        </w:rPr>
        <w:t xml:space="preserve"> lactate dehydrogenase model tissue mass (centered) was used instead of fish mass. </w:t>
      </w:r>
      <w:r w:rsidR="00DD3182">
        <w:rPr>
          <w:lang w:val="en-US"/>
        </w:rPr>
        <w:t xml:space="preserve">To model the </w:t>
      </w:r>
      <w:r w:rsidR="00D16726">
        <w:rPr>
          <w:lang w:val="en-US"/>
        </w:rPr>
        <w:t>(combined region) correlation between</w:t>
      </w:r>
      <w:r w:rsidR="00DD3182">
        <w:rPr>
          <w:lang w:val="en-US"/>
        </w:rPr>
        <w:t xml:space="preserve"> lactate dehydrogenase </w:t>
      </w:r>
      <w:r w:rsidR="00D16726">
        <w:rPr>
          <w:lang w:val="en-US"/>
        </w:rPr>
        <w:t>activity and temperature</w:t>
      </w:r>
      <w:r w:rsidR="003639C8">
        <w:rPr>
          <w:lang w:val="en-US"/>
        </w:rPr>
        <w:t xml:space="preserve">, </w:t>
      </w:r>
      <w:r w:rsidR="00A56CDE">
        <w:rPr>
          <w:lang w:val="en-US"/>
        </w:rPr>
        <w:t xml:space="preserve">temperature </w:t>
      </w:r>
      <w:r w:rsidR="003639C8">
        <w:rPr>
          <w:lang w:val="en-US"/>
        </w:rPr>
        <w:t>w</w:t>
      </w:r>
      <w:r w:rsidR="00A56CDE">
        <w:rPr>
          <w:lang w:val="en-US"/>
        </w:rPr>
        <w:t xml:space="preserve">as </w:t>
      </w:r>
      <w:r w:rsidR="003639C8">
        <w:rPr>
          <w:lang w:val="en-US"/>
        </w:rPr>
        <w:t xml:space="preserve">modelled as </w:t>
      </w:r>
      <w:r w:rsidR="00A56CDE">
        <w:rPr>
          <w:lang w:val="en-US"/>
        </w:rPr>
        <w:t>a continuous numerical variable</w:t>
      </w:r>
      <w:r w:rsidR="00B2430E">
        <w:rPr>
          <w:lang w:val="en-US"/>
        </w:rPr>
        <w:t xml:space="preserve"> and third order polynomial</w:t>
      </w:r>
      <w:r w:rsidR="00A56CDE">
        <w:rPr>
          <w:lang w:val="en-US"/>
        </w:rPr>
        <w:t>, tissue mass (centered</w:t>
      </w:r>
      <w:r w:rsidR="00591C53">
        <w:rPr>
          <w:lang w:val="en-US"/>
        </w:rPr>
        <w:t>; fixed</w:t>
      </w:r>
      <w:r w:rsidR="00A56CDE">
        <w:rPr>
          <w:lang w:val="en-US"/>
        </w:rPr>
        <w:t>), and individual</w:t>
      </w:r>
      <w:r w:rsidR="00B2430E">
        <w:rPr>
          <w:lang w:val="en-US"/>
        </w:rPr>
        <w:t xml:space="preserve"> fish identification codes as a random factor. </w:t>
      </w:r>
      <w:r w:rsidR="00642412">
        <w:rPr>
          <w:lang w:val="en-US"/>
        </w:rPr>
        <w:t>Hematocrit was modelled as</w:t>
      </w:r>
      <w:r w:rsidR="00591C53">
        <w:rPr>
          <w:lang w:val="en-US"/>
        </w:rPr>
        <w:t xml:space="preserve"> a</w:t>
      </w:r>
      <w:r w:rsidR="00642412">
        <w:rPr>
          <w:lang w:val="en-US"/>
        </w:rPr>
        <w:t xml:space="preserve"> linear regression with percent packed blood cells as the dependent factor and region as an independent variable. </w:t>
      </w:r>
    </w:p>
    <w:p w:rsidR="002E764B" w:rsidP="00B36451" w:rsidRDefault="00642412" w14:paraId="29785204" w14:textId="59807097">
      <w:pPr>
        <w:spacing w:line="240" w:lineRule="auto"/>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GLMMs were run using the ‘</w:t>
      </w:r>
      <w:proofErr w:type="spellStart"/>
      <w:r w:rsidR="00DE221B">
        <w:rPr>
          <w:lang w:val="en-US"/>
        </w:rPr>
        <w:t>glmmTMB</w:t>
      </w:r>
      <w:proofErr w:type="spellEnd"/>
      <w:r w:rsidR="00DE221B">
        <w:rPr>
          <w:lang w:val="en-US"/>
        </w:rPr>
        <w:t xml:space="preserve">’ function within the </w:t>
      </w:r>
      <w:r w:rsidR="00D03A0B">
        <w:rPr>
          <w:lang w:val="en-US"/>
        </w:rPr>
        <w:t>‘</w:t>
      </w:r>
      <w:proofErr w:type="spellStart"/>
      <w:r w:rsidR="00D03A0B">
        <w:rPr>
          <w:i/>
          <w:iCs/>
          <w:lang w:val="en-US"/>
        </w:rPr>
        <w:t>glmmTMB</w:t>
      </w:r>
      <w:proofErr w:type="spellEnd"/>
      <w:r w:rsidR="00D03A0B">
        <w:rPr>
          <w:i/>
          <w:iCs/>
          <w:lang w:val="en-US"/>
        </w:rPr>
        <w:t xml:space="preserve">’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w:t>
      </w:r>
      <w:proofErr w:type="spellStart"/>
      <w:r w:rsidR="003340E6">
        <w:rPr>
          <w:lang w:val="en-US"/>
        </w:rPr>
        <w:t>AICc</w:t>
      </w:r>
      <w:proofErr w:type="spellEnd"/>
      <w:r w:rsidR="003340E6">
        <w:rPr>
          <w:lang w:val="en-US"/>
        </w:rPr>
        <w:t xml:space="preserve">’ via the </w:t>
      </w:r>
      <w:r w:rsidR="003340E6">
        <w:rPr>
          <w:i/>
          <w:iCs/>
          <w:lang w:val="en-US"/>
        </w:rPr>
        <w:t>‘</w:t>
      </w:r>
      <w:proofErr w:type="spellStart"/>
      <w:r w:rsidR="003340E6">
        <w:rPr>
          <w:i/>
          <w:iCs/>
          <w:lang w:val="en-US"/>
        </w:rPr>
        <w:t>Mu</w:t>
      </w:r>
      <w:r w:rsidR="005B2938">
        <w:rPr>
          <w:i/>
          <w:iCs/>
          <w:lang w:val="en-US"/>
        </w:rPr>
        <w:t>Min</w:t>
      </w:r>
      <w:proofErr w:type="spellEnd"/>
      <w:r w:rsidR="005B2938">
        <w:rPr>
          <w:i/>
          <w:iCs/>
          <w:lang w:val="en-US"/>
        </w:rPr>
        <w:t xml:space="preserve">’ </w:t>
      </w:r>
      <w:r w:rsidR="005B2938">
        <w:rPr>
          <w:lang w:val="en-US"/>
        </w:rPr>
        <w:t xml:space="preserve">(v.1.47.1). Visual and statistical </w:t>
      </w:r>
      <w:r w:rsidR="00ED5F3B">
        <w:rPr>
          <w:lang w:val="en-US"/>
        </w:rPr>
        <w:t>performance of models was checked via both the ‘</w:t>
      </w:r>
      <w:proofErr w:type="spellStart"/>
      <w:r w:rsidR="00ED5F3B">
        <w:rPr>
          <w:lang w:val="en-US"/>
        </w:rPr>
        <w:t>check_model</w:t>
      </w:r>
      <w:proofErr w:type="spellEnd"/>
      <w:r w:rsidR="00ED5F3B">
        <w:rPr>
          <w:lang w:val="en-US"/>
        </w:rPr>
        <w:t xml:space="preserve">’ function in the </w:t>
      </w:r>
      <w:r w:rsidR="00ED5F3B">
        <w:rPr>
          <w:i/>
          <w:iCs/>
          <w:lang w:val="en-US"/>
        </w:rPr>
        <w:t xml:space="preserve">‘performance’ </w:t>
      </w:r>
      <w:r w:rsidR="00ED5F3B">
        <w:rPr>
          <w:lang w:val="en-US"/>
        </w:rPr>
        <w:t>(v. 0.10.0) package</w:t>
      </w:r>
      <w:r w:rsidR="00E24C3F">
        <w:rPr>
          <w:lang w:val="en-US"/>
        </w:rPr>
        <w:t xml:space="preserve"> and the ‘</w:t>
      </w:r>
      <w:proofErr w:type="spellStart"/>
      <w:r w:rsidR="00E24C3F">
        <w:rPr>
          <w:lang w:val="en-US"/>
        </w:rPr>
        <w:t>simulateRedisuals</w:t>
      </w:r>
      <w:proofErr w:type="spellEnd"/>
      <w:r w:rsidR="00E24C3F">
        <w:rPr>
          <w:lang w:val="en-US"/>
        </w:rPr>
        <w:t>’ and ‘</w:t>
      </w:r>
      <w:proofErr w:type="spellStart"/>
      <w:r w:rsidR="00E24C3F">
        <w:rPr>
          <w:lang w:val="en-US"/>
        </w:rPr>
        <w:t>testResiduals</w:t>
      </w:r>
      <w:proofErr w:type="spellEnd"/>
      <w:r w:rsidR="00E24C3F">
        <w:rPr>
          <w:lang w:val="en-US"/>
        </w:rPr>
        <w:t>’ functions in the</w:t>
      </w:r>
      <w:r w:rsidR="007B1604">
        <w:rPr>
          <w:lang w:val="en-US"/>
        </w:rPr>
        <w:t xml:space="preserve"> ‘</w:t>
      </w:r>
      <w:proofErr w:type="spellStart"/>
      <w:r w:rsidR="007B1604">
        <w:rPr>
          <w:i/>
          <w:iCs/>
          <w:lang w:val="en-US"/>
        </w:rPr>
        <w:t>DHARMa</w:t>
      </w:r>
      <w:proofErr w:type="spellEnd"/>
      <w:r w:rsidR="007B1604">
        <w:rPr>
          <w:i/>
          <w:iCs/>
          <w:lang w:val="en-US"/>
        </w:rPr>
        <w:t xml:space="preserve">’ </w:t>
      </w:r>
      <w:r w:rsidR="007B1604">
        <w:rPr>
          <w:lang w:val="en-US"/>
        </w:rPr>
        <w:t xml:space="preserve">(v. 0.4.6) package. </w:t>
      </w:r>
      <w:r w:rsidR="00DF311C">
        <w:rPr>
          <w:lang w:val="en-US"/>
        </w:rPr>
        <w:t xml:space="preserve">The </w:t>
      </w:r>
      <w:r w:rsidR="00DF311C">
        <w:rPr>
          <w:i/>
          <w:iCs/>
          <w:lang w:val="en-US"/>
        </w:rPr>
        <w:t>‘</w:t>
      </w:r>
      <w:proofErr w:type="spellStart"/>
      <w:r w:rsidR="00DF311C">
        <w:rPr>
          <w:i/>
          <w:iCs/>
          <w:lang w:val="en-US"/>
        </w:rPr>
        <w:t>emmeans</w:t>
      </w:r>
      <w:proofErr w:type="spellEnd"/>
      <w:r w:rsidR="00DF311C">
        <w:rPr>
          <w:i/>
          <w:iCs/>
          <w:lang w:val="en-US"/>
        </w:rPr>
        <w:t>’</w:t>
      </w:r>
      <w:r w:rsidR="00DF311C">
        <w:rPr>
          <w:lang w:val="en-US"/>
        </w:rPr>
        <w:t xml:space="preserve"> (v. </w:t>
      </w:r>
      <w:r w:rsidR="00E5432A">
        <w:rPr>
          <w:lang w:val="en-US"/>
        </w:rPr>
        <w:t>1.8.2) package was used to extract estimated marginal means from models that were used to tested for statistical significance.</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p>
    <w:p w:rsidR="002E764B" w:rsidP="00B36451" w:rsidRDefault="002E764B" w14:paraId="7E3AACFF" w14:textId="5D8824D0">
      <w:pPr>
        <w:pStyle w:val="Heading1"/>
        <w:spacing w:line="240" w:lineRule="auto"/>
        <w:rPr>
          <w:lang w:val="en-US"/>
        </w:rPr>
      </w:pPr>
      <w:r>
        <w:rPr>
          <w:lang w:val="en-US"/>
        </w:rPr>
        <w:t xml:space="preserve">Results </w:t>
      </w:r>
    </w:p>
    <w:p w:rsidRPr="00702681" w:rsidR="00702681" w:rsidP="00B36451" w:rsidRDefault="006C1380" w14:paraId="4678C194" w14:textId="03590B74">
      <w:pPr>
        <w:pStyle w:val="Heading2"/>
        <w:spacing w:line="240" w:lineRule="auto"/>
        <w:rPr>
          <w:lang w:val="en-US"/>
        </w:rPr>
      </w:pPr>
      <w:r>
        <w:rPr>
          <w:lang w:val="en-US"/>
        </w:rPr>
        <w:t>Aerobic physiol</w:t>
      </w:r>
      <w:r w:rsidR="00702681">
        <w:rPr>
          <w:lang w:val="en-US"/>
        </w:rPr>
        <w:t>ogy</w:t>
      </w:r>
    </w:p>
    <w:p w:rsidR="00FB3F2E" w:rsidP="00B36451" w:rsidRDefault="00D53394" w14:paraId="7DC539CD" w14:textId="6C5E5635">
      <w:pPr>
        <w:spacing w:line="240" w:lineRule="auto"/>
        <w:jc w:val="both"/>
        <w:rPr>
          <w:rFonts w:cstheme="minorHAnsi"/>
          <w:lang w:val="en-US"/>
        </w:rPr>
      </w:pPr>
      <w:r>
        <w:rPr>
          <w:lang w:val="en-US"/>
        </w:rPr>
        <w:t>MO</w:t>
      </w:r>
      <w:r>
        <w:rPr>
          <w:vertAlign w:val="subscript"/>
          <w:lang w:val="en-US"/>
        </w:rPr>
        <w:t>2</w:t>
      </w:r>
      <w:r w:rsidR="00602B2A">
        <w:rPr>
          <w:vertAlign w:val="subscript"/>
          <w:lang w:val="en-US"/>
        </w:rPr>
        <w:t>rest</w:t>
      </w:r>
      <w:r>
        <w:rPr>
          <w:vertAlign w:val="subscript"/>
          <w:lang w:val="en-US"/>
        </w:rPr>
        <w:t xml:space="preserve"> </w:t>
      </w:r>
      <w:r>
        <w:rPr>
          <w:lang w:val="en-US"/>
        </w:rPr>
        <w:t xml:space="preserve">displayed </w:t>
      </w:r>
      <w:r w:rsidR="009964F4">
        <w:rPr>
          <w:lang w:val="en-US"/>
        </w:rPr>
        <w:t>a positive relationship with temperature</w:t>
      </w:r>
      <w:r w:rsidR="006D17D4">
        <w:rPr>
          <w:lang w:val="en-US"/>
        </w:rPr>
        <w:t>, but n</w:t>
      </w:r>
      <w:r>
        <w:rPr>
          <w:lang w:val="en-US"/>
        </w:rPr>
        <w:t>o significant differences were seen in</w:t>
      </w:r>
      <w:r w:rsidR="006D17D4">
        <w:rPr>
          <w:lang w:val="en-US"/>
        </w:rPr>
        <w:t xml:space="preserve"> MO</w:t>
      </w:r>
      <w:r w:rsidR="006D17D4">
        <w:rPr>
          <w:vertAlign w:val="subscript"/>
          <w:lang w:val="en-US"/>
        </w:rPr>
        <w:t>2</w:t>
      </w:r>
      <w:r w:rsidR="00602B2A">
        <w:rPr>
          <w:vertAlign w:val="subscript"/>
          <w:lang w:val="en-US"/>
        </w:rPr>
        <w:t>rest</w:t>
      </w:r>
      <w:r w:rsidR="001433BF">
        <w:rPr>
          <w:lang w:val="en-US"/>
        </w:rPr>
        <w:t xml:space="preserve"> when comparing fish from Cairns and Mackay regions</w:t>
      </w:r>
      <w:r w:rsidR="00CE4E15">
        <w:rPr>
          <w:lang w:val="en-US"/>
        </w:rPr>
        <w:t xml:space="preserve"> at 27</w:t>
      </w:r>
      <w:r w:rsidR="00CE4E15">
        <w:rPr>
          <w:rFonts w:cstheme="minorHAnsi"/>
          <w:lang w:val="en-US"/>
        </w:rPr>
        <w:t>°C</w:t>
      </w:r>
      <w:r w:rsidR="00CE4E15">
        <w:rPr>
          <w:lang w:val="en-US"/>
        </w:rPr>
        <w:t>, 28.5</w:t>
      </w:r>
      <w:r w:rsidR="00CE4E15">
        <w:rPr>
          <w:rFonts w:cstheme="minorHAnsi"/>
          <w:lang w:val="en-US"/>
        </w:rPr>
        <w:t>°C</w:t>
      </w:r>
      <w:r w:rsidR="00CE4E15">
        <w:rPr>
          <w:lang w:val="en-US"/>
        </w:rPr>
        <w:t>, 30</w:t>
      </w:r>
      <w:r w:rsidR="00CE4E15">
        <w:rPr>
          <w:rFonts w:cstheme="minorHAnsi"/>
          <w:lang w:val="en-US"/>
        </w:rPr>
        <w:t>°C</w:t>
      </w:r>
      <w:r w:rsidR="00CE4E15">
        <w:rPr>
          <w:lang w:val="en-US"/>
        </w:rPr>
        <w:t>, or 31.5</w:t>
      </w:r>
      <w:r w:rsidR="00CE4E15">
        <w:rPr>
          <w:rFonts w:cstheme="minorHAnsi"/>
          <w:lang w:val="en-US"/>
        </w:rPr>
        <w:t>°C</w:t>
      </w:r>
      <w:r w:rsidR="001433BF">
        <w:rPr>
          <w:lang w:val="en-US"/>
        </w:rPr>
        <w:t>.</w:t>
      </w:r>
      <w:r w:rsidR="008D4A4D">
        <w:rPr>
          <w:lang w:val="en-US"/>
        </w:rPr>
        <w:t xml:space="preserve"> (</w:t>
      </w:r>
      <w:r w:rsidR="008D4A4D">
        <w:rPr>
          <w:b/>
          <w:bCs/>
          <w:lang w:val="en-US"/>
        </w:rPr>
        <w:t>Figure 2</w:t>
      </w:r>
      <w:r w:rsidR="008D4A4D">
        <w:rPr>
          <w:lang w:val="en-US"/>
        </w:rPr>
        <w:t xml:space="preserve">). </w:t>
      </w:r>
      <w:r>
        <w:rPr>
          <w:lang w:val="en-US"/>
        </w:rPr>
        <w:t xml:space="preserve"> </w:t>
      </w:r>
      <w:r w:rsidR="00906DFF">
        <w:rPr>
          <w:lang w:val="en-US"/>
        </w:rPr>
        <w:t>At the lowest two temperatures, 27</w:t>
      </w:r>
      <w:r w:rsidR="00906DFF">
        <w:rPr>
          <w:rFonts w:cstheme="minorHAnsi"/>
          <w:lang w:val="en-US"/>
        </w:rPr>
        <w:t xml:space="preserve">°C and 28.5°C, </w:t>
      </w:r>
      <w:r w:rsidR="00FD27A8">
        <w:rPr>
          <w:lang w:val="en-US"/>
        </w:rPr>
        <w:t>MO</w:t>
      </w:r>
      <w:r w:rsidR="00FD27A8">
        <w:rPr>
          <w:vertAlign w:val="subscript"/>
          <w:lang w:val="en-US"/>
        </w:rPr>
        <w:t xml:space="preserve">2routine </w:t>
      </w:r>
      <w:r w:rsidR="00FD27A8">
        <w:rPr>
          <w:lang w:val="en-US"/>
        </w:rPr>
        <w:t>was most similar between Cairns and Mackay (</w:t>
      </w:r>
      <w:r w:rsidRPr="00AA57E6" w:rsidR="00AA57E6">
        <w:rPr>
          <w:i/>
          <w:iCs/>
          <w:lang w:val="en-US"/>
        </w:rPr>
        <w:t>p</w:t>
      </w:r>
      <w:r w:rsidRPr="000D1D1C" w:rsidR="00D00F79">
        <w:rPr>
          <w:vertAlign w:val="subscript"/>
          <w:lang w:val="en-US"/>
        </w:rPr>
        <w:t>27</w:t>
      </w:r>
      <w:r w:rsidR="00D00F79">
        <w:rPr>
          <w:lang w:val="en-US"/>
        </w:rPr>
        <w:t xml:space="preserve"> =</w:t>
      </w:r>
      <w:r w:rsidR="004C76FF">
        <w:rPr>
          <w:lang w:val="en-US"/>
        </w:rPr>
        <w:t>0.58</w:t>
      </w:r>
      <w:r w:rsidR="00D00F79">
        <w:rPr>
          <w:lang w:val="en-US"/>
        </w:rPr>
        <w:t xml:space="preserve">, [CI: </w:t>
      </w:r>
      <w:r w:rsidR="004C76FF">
        <w:rPr>
          <w:lang w:val="en-US"/>
        </w:rPr>
        <w:t>-0.45</w:t>
      </w:r>
      <w:r w:rsidR="00D00F79">
        <w:rPr>
          <w:lang w:val="en-US"/>
        </w:rPr>
        <w:t>,</w:t>
      </w:r>
      <w:r w:rsidR="004C76FF">
        <w:rPr>
          <w:lang w:val="en-US"/>
        </w:rPr>
        <w:t xml:space="preserve"> 0.78</w:t>
      </w:r>
      <w:r w:rsidR="00D00F79">
        <w:rPr>
          <w:lang w:val="en-US"/>
        </w:rPr>
        <w:t>]</w:t>
      </w:r>
      <w:r w:rsidR="008330B5">
        <w:rPr>
          <w:lang w:val="en-US"/>
        </w:rPr>
        <w:t xml:space="preserve">; </w:t>
      </w:r>
      <w:r w:rsidRPr="00AA57E6" w:rsidR="00AA57E6">
        <w:rPr>
          <w:i/>
          <w:iCs/>
          <w:lang w:val="en-US"/>
        </w:rPr>
        <w:t>p</w:t>
      </w:r>
      <w:r w:rsidRPr="004C76FF" w:rsidR="008330B5">
        <w:rPr>
          <w:vertAlign w:val="subscript"/>
          <w:lang w:val="en-US"/>
        </w:rPr>
        <w:t xml:space="preserve">28.5 </w:t>
      </w:r>
      <w:r w:rsidR="008330B5">
        <w:rPr>
          <w:lang w:val="en-US"/>
        </w:rPr>
        <w:t>=</w:t>
      </w:r>
      <w:r w:rsidR="0057241C">
        <w:rPr>
          <w:lang w:val="en-US"/>
        </w:rPr>
        <w:t>0.90</w:t>
      </w:r>
      <w:r w:rsidR="008330B5">
        <w:rPr>
          <w:lang w:val="en-US"/>
        </w:rPr>
        <w:t xml:space="preserve">, </w:t>
      </w:r>
      <w:r w:rsidR="008349DC">
        <w:rPr>
          <w:lang w:val="en-US"/>
        </w:rPr>
        <w:t>[</w:t>
      </w:r>
      <w:r w:rsidR="008330B5">
        <w:rPr>
          <w:lang w:val="en-US"/>
        </w:rPr>
        <w:t>CI</w:t>
      </w:r>
      <w:r w:rsidR="008349DC">
        <w:rPr>
          <w:lang w:val="en-US"/>
        </w:rPr>
        <w:t xml:space="preserve">: </w:t>
      </w:r>
      <w:r w:rsidR="004C76FF">
        <w:rPr>
          <w:lang w:val="en-US"/>
        </w:rPr>
        <w:t>-0.6</w:t>
      </w:r>
      <w:r w:rsidR="0057241C">
        <w:rPr>
          <w:lang w:val="en-US"/>
        </w:rPr>
        <w:t>7</w:t>
      </w:r>
      <w:r w:rsidR="008330B5">
        <w:rPr>
          <w:lang w:val="en-US"/>
        </w:rPr>
        <w:t>,</w:t>
      </w:r>
      <w:r w:rsidR="0057241C">
        <w:rPr>
          <w:lang w:val="en-US"/>
        </w:rPr>
        <w:t xml:space="preserve"> 0.59</w:t>
      </w:r>
      <w:r w:rsidR="008330B5">
        <w:rPr>
          <w:lang w:val="en-US"/>
        </w:rPr>
        <w:t>]</w:t>
      </w:r>
      <w:r w:rsidR="00D00F79">
        <w:rPr>
          <w:lang w:val="en-US"/>
        </w:rPr>
        <w:t>)</w:t>
      </w:r>
      <w:r w:rsidR="0057241C">
        <w:rPr>
          <w:lang w:val="en-US"/>
        </w:rPr>
        <w:t xml:space="preserve">. </w:t>
      </w:r>
      <w:r w:rsidR="00AE5CC2">
        <w:rPr>
          <w:lang w:val="en-US"/>
        </w:rPr>
        <w:t>MO</w:t>
      </w:r>
      <w:r w:rsidR="00AE5CC2">
        <w:rPr>
          <w:vertAlign w:val="subscript"/>
          <w:lang w:val="en-US"/>
        </w:rPr>
        <w:t>2Rest</w:t>
      </w:r>
      <w:r w:rsidR="00AE5CC2">
        <w:rPr>
          <w:lang w:val="en-US"/>
        </w:rPr>
        <w:t xml:space="preserve"> was significantly higher at 30</w:t>
      </w:r>
      <w:r w:rsidR="00AE5CC2">
        <w:rPr>
          <w:rFonts w:cstheme="minorHAnsi"/>
          <w:lang w:val="en-US"/>
        </w:rPr>
        <w:t>°C</w:t>
      </w:r>
      <w:r w:rsidR="00AE5CC2">
        <w:rPr>
          <w:lang w:val="en-US"/>
        </w:rPr>
        <w:t xml:space="preserve"> and 31.5</w:t>
      </w:r>
      <w:r w:rsidR="00AE5CC2">
        <w:rPr>
          <w:rFonts w:cstheme="minorHAnsi"/>
          <w:lang w:val="en-US"/>
        </w:rPr>
        <w:t>°C</w:t>
      </w:r>
      <w:r w:rsidR="00FA0E4A">
        <w:rPr>
          <w:rFonts w:cstheme="minorHAnsi"/>
          <w:lang w:val="en-US"/>
        </w:rPr>
        <w:t xml:space="preserve">, than at 27°C and 28.5°C </w:t>
      </w:r>
      <w:r w:rsidR="00ED619F">
        <w:rPr>
          <w:rFonts w:cstheme="minorHAnsi"/>
          <w:lang w:val="en-US"/>
        </w:rPr>
        <w:t>for region</w:t>
      </w:r>
      <w:r w:rsidR="00D0387E">
        <w:rPr>
          <w:rFonts w:cstheme="minorHAnsi"/>
          <w:lang w:val="en-US"/>
        </w:rPr>
        <w:t xml:space="preserve"> </w:t>
      </w:r>
      <w:r w:rsidR="006E2BE2">
        <w:rPr>
          <w:rFonts w:cstheme="minorHAnsi"/>
          <w:lang w:val="en-US"/>
        </w:rPr>
        <w:t>Mackay</w:t>
      </w:r>
      <w:r w:rsidR="00ED619F">
        <w:rPr>
          <w:rFonts w:cstheme="minorHAnsi"/>
          <w:lang w:val="en-US"/>
        </w:rPr>
        <w:t xml:space="preserve"> fish</w:t>
      </w:r>
      <w:r w:rsidR="00D0387E">
        <w:rPr>
          <w:rFonts w:cstheme="minorHAnsi"/>
          <w:lang w:val="en-US"/>
        </w:rPr>
        <w:t xml:space="preserve"> </w:t>
      </w:r>
      <w:r w:rsidR="00FA0E4A">
        <w:rPr>
          <w:rFonts w:cstheme="minorHAnsi"/>
          <w:lang w:val="en-US"/>
        </w:rPr>
        <w:t>(</w:t>
      </w:r>
      <w:r w:rsidR="00F239B3">
        <w:rPr>
          <w:rFonts w:cstheme="minorHAnsi"/>
          <w:i/>
          <w:iCs/>
          <w:lang w:val="en-US"/>
        </w:rPr>
        <w:t>p</w:t>
      </w:r>
      <w:r w:rsidR="00FA0E4A">
        <w:rPr>
          <w:rFonts w:cstheme="minorHAnsi"/>
          <w:vertAlign w:val="subscript"/>
          <w:lang w:val="en-US"/>
        </w:rPr>
        <w:t>Leading27v</w:t>
      </w:r>
      <w:r w:rsidR="00D0387E">
        <w:rPr>
          <w:rFonts w:cstheme="minorHAnsi"/>
          <w:vertAlign w:val="subscript"/>
          <w:lang w:val="en-US"/>
        </w:rPr>
        <w:t>30</w:t>
      </w:r>
      <w:r w:rsidR="00D0387E">
        <w:rPr>
          <w:rFonts w:cstheme="minorHAnsi"/>
          <w:lang w:val="en-US"/>
        </w:rPr>
        <w:t xml:space="preserve"> &lt;0.0022, [CI: -1.78, -0.29]</w:t>
      </w:r>
      <w:r w:rsidR="00C53F70">
        <w:rPr>
          <w:rFonts w:cstheme="minorHAnsi"/>
          <w:lang w:val="en-US"/>
        </w:rPr>
        <w:t xml:space="preserve">; </w:t>
      </w:r>
      <w:r w:rsidR="00C53F70">
        <w:rPr>
          <w:rFonts w:cstheme="minorHAnsi"/>
          <w:i/>
          <w:iCs/>
          <w:lang w:val="en-US"/>
        </w:rPr>
        <w:t>p</w:t>
      </w:r>
      <w:r w:rsidR="00C53F70">
        <w:rPr>
          <w:rFonts w:cstheme="minorHAnsi"/>
          <w:i/>
          <w:iCs/>
          <w:vertAlign w:val="subscript"/>
          <w:lang w:val="en-US"/>
        </w:rPr>
        <w:t>2</w:t>
      </w:r>
      <w:r w:rsidR="00F239B3">
        <w:rPr>
          <w:rFonts w:cstheme="minorHAnsi"/>
          <w:i/>
          <w:iCs/>
          <w:vertAlign w:val="subscript"/>
          <w:lang w:val="en-US"/>
        </w:rPr>
        <w:t>7</w:t>
      </w:r>
      <w:r w:rsidR="00C53F70">
        <w:rPr>
          <w:rFonts w:cstheme="minorHAnsi"/>
          <w:i/>
          <w:iCs/>
          <w:vertAlign w:val="subscript"/>
          <w:lang w:val="en-US"/>
        </w:rPr>
        <w:t>–3</w:t>
      </w:r>
      <w:r w:rsidR="00F239B3">
        <w:rPr>
          <w:rFonts w:cstheme="minorHAnsi"/>
          <w:i/>
          <w:iCs/>
          <w:vertAlign w:val="subscript"/>
          <w:lang w:val="en-US"/>
        </w:rPr>
        <w:t>1.5</w:t>
      </w:r>
      <w:r w:rsidR="00C53F70">
        <w:rPr>
          <w:rFonts w:cstheme="minorHAnsi"/>
          <w:i/>
          <w:iCs/>
          <w:lang w:val="en-US"/>
        </w:rPr>
        <w:t xml:space="preserve">  </w:t>
      </w:r>
      <w:r w:rsidR="006E2BE2">
        <w:rPr>
          <w:rFonts w:cstheme="minorHAnsi"/>
          <w:lang w:val="en-US"/>
        </w:rPr>
        <w:t>&lt;0.0001, [CI</w:t>
      </w:r>
      <w:r w:rsidR="006E2BE2">
        <w:rPr>
          <w:rFonts w:cstheme="minorHAnsi"/>
          <w:i/>
          <w:iCs/>
          <w:vertAlign w:val="subscript"/>
          <w:lang w:val="en-US"/>
        </w:rPr>
        <w:t>27–31.5</w:t>
      </w:r>
      <w:r w:rsidR="006E2BE2">
        <w:rPr>
          <w:rFonts w:cstheme="minorHAnsi"/>
          <w:lang w:val="en-US"/>
        </w:rPr>
        <w:t>: -2.17, -0.66]</w:t>
      </w:r>
      <w:r w:rsidR="00C53F70">
        <w:rPr>
          <w:rFonts w:cstheme="minorHAnsi"/>
          <w:lang w:val="en-US"/>
        </w:rPr>
        <w:t xml:space="preserve">; </w:t>
      </w:r>
      <w:r w:rsidR="00F239B3">
        <w:rPr>
          <w:rFonts w:cstheme="minorHAnsi"/>
          <w:i/>
          <w:iCs/>
          <w:lang w:val="en-US"/>
        </w:rPr>
        <w:t>p</w:t>
      </w:r>
      <w:r w:rsidR="00F239B3">
        <w:rPr>
          <w:rFonts w:cstheme="minorHAnsi"/>
          <w:vertAlign w:val="subscript"/>
          <w:lang w:val="en-US"/>
        </w:rPr>
        <w:t>Leading28.5v30</w:t>
      </w:r>
      <w:r w:rsidR="00F239B3">
        <w:rPr>
          <w:rFonts w:cstheme="minorHAnsi"/>
          <w:lang w:val="en-US"/>
        </w:rPr>
        <w:t xml:space="preserve"> </w:t>
      </w:r>
      <w:r w:rsidR="00CA226F">
        <w:rPr>
          <w:rFonts w:cstheme="minorHAnsi"/>
          <w:lang w:val="en-US"/>
        </w:rPr>
        <w:t>=0.035, [CI: -1.53, -0.039]</w:t>
      </w:r>
      <w:r w:rsidR="00F239B3">
        <w:rPr>
          <w:rFonts w:cstheme="minorHAnsi"/>
          <w:lang w:val="en-US"/>
        </w:rPr>
        <w:t xml:space="preserve">; </w:t>
      </w:r>
      <w:r w:rsidR="00F239B3">
        <w:rPr>
          <w:rFonts w:cstheme="minorHAnsi"/>
          <w:i/>
          <w:iCs/>
          <w:lang w:val="en-US"/>
        </w:rPr>
        <w:t>p</w:t>
      </w:r>
      <w:r w:rsidR="00F239B3">
        <w:rPr>
          <w:rFonts w:cstheme="minorHAnsi"/>
          <w:vertAlign w:val="subscript"/>
          <w:lang w:val="en-US"/>
        </w:rPr>
        <w:t>Leading28.5v31.5</w:t>
      </w:r>
      <w:r w:rsidR="00F239B3">
        <w:rPr>
          <w:rFonts w:cstheme="minorHAnsi"/>
          <w:lang w:val="en-US"/>
        </w:rPr>
        <w:t xml:space="preserve"> </w:t>
      </w:r>
      <w:r w:rsidR="006E2BE2">
        <w:rPr>
          <w:rFonts w:cstheme="minorHAnsi"/>
          <w:lang w:val="en-US"/>
        </w:rPr>
        <w:t>=0.0006, [CI</w:t>
      </w:r>
      <w:r w:rsidR="006E2BE2">
        <w:rPr>
          <w:rFonts w:cstheme="minorHAnsi"/>
          <w:i/>
          <w:iCs/>
          <w:vertAlign w:val="subscript"/>
          <w:lang w:val="en-US"/>
        </w:rPr>
        <w:t>28.5–31.5</w:t>
      </w:r>
      <w:r w:rsidR="006E2BE2">
        <w:rPr>
          <w:rFonts w:cstheme="minorHAnsi"/>
          <w:lang w:val="en-US"/>
        </w:rPr>
        <w:t>: -1.91, -0.40]</w:t>
      </w:r>
      <w:r w:rsidR="00F239B3">
        <w:rPr>
          <w:rFonts w:cstheme="minorHAnsi"/>
          <w:lang w:val="en-US"/>
        </w:rPr>
        <w:t>)</w:t>
      </w:r>
      <w:r w:rsidR="006E2BE2">
        <w:rPr>
          <w:rFonts w:cstheme="minorHAnsi"/>
          <w:lang w:val="en-US"/>
        </w:rPr>
        <w:t xml:space="preserve"> </w:t>
      </w:r>
      <w:r w:rsidR="00B94829">
        <w:rPr>
          <w:rFonts w:cstheme="minorHAnsi"/>
          <w:lang w:val="en-US"/>
        </w:rPr>
        <w:t xml:space="preserve">region. </w:t>
      </w:r>
      <w:r w:rsidR="001A520C">
        <w:rPr>
          <w:rFonts w:cstheme="minorHAnsi"/>
          <w:lang w:val="en-US"/>
        </w:rPr>
        <w:t>The largest</w:t>
      </w:r>
      <w:r w:rsidR="00A10843">
        <w:rPr>
          <w:rFonts w:cstheme="minorHAnsi"/>
          <w:lang w:val="en-US"/>
        </w:rPr>
        <w:t xml:space="preserve"> increase</w:t>
      </w:r>
      <w:r w:rsidR="001A520C">
        <w:rPr>
          <w:rFonts w:cstheme="minorHAnsi"/>
          <w:lang w:val="en-US"/>
        </w:rPr>
        <w:t xml:space="preserve"> in RMR</w:t>
      </w:r>
      <w:r w:rsidR="002576B6">
        <w:rPr>
          <w:rFonts w:cstheme="minorHAnsi"/>
          <w:lang w:val="en-US"/>
        </w:rPr>
        <w:t xml:space="preserve"> (14%)</w:t>
      </w:r>
      <w:r w:rsidR="001A520C">
        <w:rPr>
          <w:rFonts w:cstheme="minorHAnsi"/>
          <w:lang w:val="en-US"/>
        </w:rPr>
        <w:t xml:space="preserve"> between temperatures within Mackay region fish was observed between </w:t>
      </w:r>
      <w:r w:rsidR="002747C2">
        <w:rPr>
          <w:rFonts w:cstheme="minorHAnsi"/>
          <w:lang w:val="en-US"/>
        </w:rPr>
        <w:t xml:space="preserve">28.5°C and 30°C. </w:t>
      </w:r>
      <w:r w:rsidR="00B94829">
        <w:rPr>
          <w:rFonts w:cstheme="minorHAnsi"/>
          <w:lang w:val="en-US"/>
        </w:rPr>
        <w:t xml:space="preserve">In the Cairns region </w:t>
      </w:r>
      <w:r w:rsidR="00B94829">
        <w:rPr>
          <w:lang w:val="en-US"/>
        </w:rPr>
        <w:t>MO</w:t>
      </w:r>
      <w:r w:rsidR="00B94829">
        <w:rPr>
          <w:vertAlign w:val="subscript"/>
          <w:lang w:val="en-US"/>
        </w:rPr>
        <w:t>2</w:t>
      </w:r>
      <w:r w:rsidR="00CA6A4F">
        <w:rPr>
          <w:vertAlign w:val="subscript"/>
          <w:lang w:val="en-US"/>
        </w:rPr>
        <w:t>Rest</w:t>
      </w:r>
      <w:r w:rsidR="00CA6A4F">
        <w:rPr>
          <w:rFonts w:cstheme="minorHAnsi"/>
          <w:lang w:val="en-US"/>
        </w:rPr>
        <w:t xml:space="preserve"> similar</w:t>
      </w:r>
      <w:r w:rsidR="00657762">
        <w:rPr>
          <w:rFonts w:cstheme="minorHAnsi"/>
          <w:lang w:val="en-US"/>
        </w:rPr>
        <w:t xml:space="preserve"> differences were seen</w:t>
      </w:r>
      <w:r w:rsidR="00CA6A4F">
        <w:rPr>
          <w:rFonts w:cstheme="minorHAnsi"/>
          <w:lang w:val="en-US"/>
        </w:rPr>
        <w:t xml:space="preserve"> (</w:t>
      </w:r>
      <w:r w:rsidR="00CA6A4F">
        <w:rPr>
          <w:rFonts w:cstheme="minorHAnsi"/>
          <w:i/>
          <w:iCs/>
          <w:lang w:val="en-US"/>
        </w:rPr>
        <w:t>p</w:t>
      </w:r>
      <w:r w:rsidR="00CA6A4F">
        <w:rPr>
          <w:rFonts w:cstheme="minorHAnsi"/>
          <w:vertAlign w:val="subscript"/>
          <w:lang w:val="en-US"/>
        </w:rPr>
        <w:t>Core27v30</w:t>
      </w:r>
      <w:r w:rsidR="00CA6A4F">
        <w:rPr>
          <w:rFonts w:cstheme="minorHAnsi"/>
          <w:lang w:val="en-US"/>
        </w:rPr>
        <w:t xml:space="preserve"> =0.0077, [CI: -1.50, -0.17]; </w:t>
      </w:r>
      <w:r w:rsidRPr="006E2BE2" w:rsidR="00CA6A4F">
        <w:rPr>
          <w:rFonts w:cstheme="minorHAnsi"/>
          <w:i/>
          <w:iCs/>
          <w:lang w:val="en-US"/>
        </w:rPr>
        <w:t>p</w:t>
      </w:r>
      <w:r w:rsidR="00CA6A4F">
        <w:rPr>
          <w:rFonts w:cstheme="minorHAnsi"/>
          <w:i/>
          <w:iCs/>
          <w:vertAlign w:val="subscript"/>
          <w:lang w:val="en-US"/>
        </w:rPr>
        <w:t>Core27v31.5</w:t>
      </w:r>
      <w:r w:rsidR="00CA6A4F">
        <w:rPr>
          <w:rFonts w:cstheme="minorHAnsi"/>
          <w:i/>
          <w:iCs/>
          <w:lang w:val="en-US"/>
        </w:rPr>
        <w:t xml:space="preserve"> </w:t>
      </w:r>
      <w:r w:rsidR="00CA6A4F">
        <w:rPr>
          <w:rFonts w:cstheme="minorHAnsi"/>
          <w:lang w:val="en-US"/>
        </w:rPr>
        <w:t xml:space="preserve">&lt;0.0001, [CI: -2.07, -0.66]; </w:t>
      </w:r>
      <w:r w:rsidR="00CA6A4F">
        <w:rPr>
          <w:rFonts w:cstheme="minorHAnsi"/>
          <w:i/>
          <w:iCs/>
          <w:lang w:val="en-US"/>
        </w:rPr>
        <w:t>p</w:t>
      </w:r>
      <w:r w:rsidR="00CA6A4F">
        <w:rPr>
          <w:rFonts w:cstheme="minorHAnsi"/>
          <w:vertAlign w:val="subscript"/>
          <w:lang w:val="en-US"/>
        </w:rPr>
        <w:t>Core28.5v30</w:t>
      </w:r>
      <w:r w:rsidR="00CA6A4F">
        <w:rPr>
          <w:rFonts w:cstheme="minorHAnsi"/>
          <w:lang w:val="en-US"/>
        </w:rPr>
        <w:t xml:space="preserve"> &lt;0.0001, [CI: -1.99, -0.65])</w:t>
      </w:r>
      <w:r w:rsidR="00657762">
        <w:rPr>
          <w:rFonts w:cstheme="minorHAnsi"/>
          <w:lang w:val="en-US"/>
        </w:rPr>
        <w:t>, however there was no significant difference between 28.5°C and 30°C</w:t>
      </w:r>
      <w:r w:rsidR="004477D8">
        <w:rPr>
          <w:rFonts w:cstheme="minorHAnsi"/>
          <w:lang w:val="en-US"/>
        </w:rPr>
        <w:t>.</w:t>
      </w:r>
      <w:r w:rsidR="002747C2">
        <w:rPr>
          <w:rFonts w:cstheme="minorHAnsi"/>
          <w:lang w:val="en-US"/>
        </w:rPr>
        <w:t xml:space="preserve"> The</w:t>
      </w:r>
      <w:r w:rsidR="00A10843">
        <w:rPr>
          <w:rFonts w:cstheme="minorHAnsi"/>
          <w:lang w:val="en-US"/>
        </w:rPr>
        <w:t xml:space="preserve"> largest increase</w:t>
      </w:r>
      <w:r w:rsidR="002576B6">
        <w:rPr>
          <w:rFonts w:cstheme="minorHAnsi"/>
          <w:lang w:val="en-US"/>
        </w:rPr>
        <w:t xml:space="preserve"> in RMR</w:t>
      </w:r>
      <w:r w:rsidR="00A10843">
        <w:rPr>
          <w:rFonts w:cstheme="minorHAnsi"/>
          <w:lang w:val="en-US"/>
        </w:rPr>
        <w:t xml:space="preserve"> </w:t>
      </w:r>
      <w:r w:rsidR="002576B6">
        <w:rPr>
          <w:rFonts w:cstheme="minorHAnsi"/>
          <w:lang w:val="en-US"/>
        </w:rPr>
        <w:t xml:space="preserve">(14%) </w:t>
      </w:r>
      <w:r w:rsidR="00A10843">
        <w:rPr>
          <w:rFonts w:cstheme="minorHAnsi"/>
          <w:lang w:val="en-US"/>
        </w:rPr>
        <w:t xml:space="preserve">with </w:t>
      </w:r>
      <w:proofErr w:type="gramStart"/>
      <w:r w:rsidR="00A10843">
        <w:rPr>
          <w:rFonts w:cstheme="minorHAnsi"/>
          <w:lang w:val="en-US"/>
        </w:rPr>
        <w:t>Cairns</w:t>
      </w:r>
      <w:proofErr w:type="gramEnd"/>
      <w:r w:rsidR="00A10843">
        <w:rPr>
          <w:rFonts w:cstheme="minorHAnsi"/>
          <w:lang w:val="en-US"/>
        </w:rPr>
        <w:t xml:space="preserve"> region fish was observed between 30°C and 31.5°C</w:t>
      </w:r>
      <w:r w:rsidR="002576B6">
        <w:rPr>
          <w:rFonts w:cstheme="minorHAnsi"/>
          <w:lang w:val="en-US"/>
        </w:rPr>
        <w:t xml:space="preserve"> (</w:t>
      </w:r>
      <w:r w:rsidR="002576B6">
        <w:rPr>
          <w:rFonts w:cstheme="minorHAnsi"/>
          <w:i/>
          <w:iCs/>
          <w:lang w:val="en-US"/>
        </w:rPr>
        <w:t>p</w:t>
      </w:r>
      <w:r w:rsidR="002576B6">
        <w:rPr>
          <w:rFonts w:cstheme="minorHAnsi"/>
          <w:i/>
          <w:iCs/>
          <w:vertAlign w:val="subscript"/>
          <w:lang w:val="en-US"/>
        </w:rPr>
        <w:t xml:space="preserve">Core30v31.5 </w:t>
      </w:r>
      <w:r w:rsidR="00757FDB">
        <w:rPr>
          <w:rFonts w:cstheme="minorHAnsi"/>
          <w:i/>
          <w:iCs/>
          <w:lang w:val="en-US"/>
        </w:rPr>
        <w:t>&lt;</w:t>
      </w:r>
      <w:r w:rsidR="00757FDB">
        <w:rPr>
          <w:rFonts w:cstheme="minorHAnsi"/>
          <w:lang w:val="en-US"/>
        </w:rPr>
        <w:t>0.01</w:t>
      </w:r>
      <w:r w:rsidR="002576B6">
        <w:rPr>
          <w:rFonts w:cstheme="minorHAnsi"/>
          <w:lang w:val="en-US"/>
        </w:rPr>
        <w:t xml:space="preserve">, </w:t>
      </w:r>
      <w:r w:rsidR="00757FDB">
        <w:rPr>
          <w:rFonts w:cstheme="minorHAnsi"/>
          <w:lang w:val="en-US"/>
        </w:rPr>
        <w:t>[CI: -</w:t>
      </w:r>
      <w:r w:rsidR="00C212C2">
        <w:rPr>
          <w:rFonts w:cstheme="minorHAnsi"/>
          <w:lang w:val="en-US"/>
        </w:rPr>
        <w:t xml:space="preserve">1.50, -0.17]). </w:t>
      </w:r>
    </w:p>
    <w:p w:rsidRPr="00AF5D17" w:rsidR="00AF5D17" w:rsidP="00B36451" w:rsidRDefault="00C742E5" w14:paraId="0C6AF2BF" w14:textId="6F576342">
      <w:pPr>
        <w:spacing w:line="240" w:lineRule="auto"/>
        <w:jc w:val="both"/>
        <w:rPr>
          <w:lang w:val="en-US"/>
        </w:rPr>
      </w:pPr>
      <w:r>
        <w:rPr>
          <w:lang w:val="en-US"/>
        </w:rPr>
        <w:t>MO</w:t>
      </w:r>
      <w:r>
        <w:rPr>
          <w:vertAlign w:val="subscript"/>
          <w:lang w:val="en-US"/>
        </w:rPr>
        <w:t xml:space="preserve">2max </w:t>
      </w:r>
      <w:r>
        <w:rPr>
          <w:lang w:val="en-US"/>
        </w:rPr>
        <w:t xml:space="preserve">and temperature displayed </w:t>
      </w:r>
      <w:r w:rsidR="000853BA">
        <w:rPr>
          <w:lang w:val="en-US"/>
        </w:rPr>
        <w:t>diverging patterns among fish from Cairns and Mackay regions</w:t>
      </w:r>
      <w:r w:rsidR="00850828">
        <w:rPr>
          <w:lang w:val="en-US"/>
        </w:rPr>
        <w:t xml:space="preserve"> (</w:t>
      </w:r>
      <w:r w:rsidR="00850828">
        <w:rPr>
          <w:b/>
          <w:bCs/>
          <w:lang w:val="en-US"/>
        </w:rPr>
        <w:t>Figure 2b</w:t>
      </w:r>
      <w:r w:rsidR="00850828">
        <w:rPr>
          <w:lang w:val="en-US"/>
        </w:rPr>
        <w:t xml:space="preserve">). </w:t>
      </w:r>
      <w:r w:rsidR="007C2017">
        <w:rPr>
          <w:lang w:val="en-US"/>
        </w:rPr>
        <w:t>A positive relationship was seen between MO</w:t>
      </w:r>
      <w:r w:rsidR="007C2017">
        <w:rPr>
          <w:vertAlign w:val="subscript"/>
          <w:lang w:val="en-US"/>
        </w:rPr>
        <w:t xml:space="preserve">2max </w:t>
      </w:r>
      <w:r w:rsidR="007C2017">
        <w:rPr>
          <w:lang w:val="en-US"/>
        </w:rPr>
        <w:t>and</w:t>
      </w:r>
      <w:r w:rsidR="00D1425E">
        <w:rPr>
          <w:lang w:val="en-US"/>
        </w:rPr>
        <w:t xml:space="preserve"> temperature among fish from Cairns populations; steadily increasing</w:t>
      </w:r>
      <w:r w:rsidR="004965C6">
        <w:rPr>
          <w:lang w:val="en-US"/>
        </w:rPr>
        <w:t xml:space="preserve"> between</w:t>
      </w:r>
      <w:r w:rsidR="006E50AB">
        <w:rPr>
          <w:lang w:val="en-US"/>
        </w:rPr>
        <w:t xml:space="preserve"> temperature intervals (27-28</w:t>
      </w:r>
      <w:r w:rsidR="00FA610E">
        <w:rPr>
          <w:lang w:val="en-US"/>
        </w:rPr>
        <w:t>.5</w:t>
      </w:r>
      <w:r w:rsidR="006E50AB">
        <w:rPr>
          <w:rFonts w:cstheme="minorHAnsi"/>
          <w:lang w:val="en-US"/>
        </w:rPr>
        <w:t xml:space="preserve">°C: </w:t>
      </w:r>
      <w:r w:rsidR="00FA610E">
        <w:rPr>
          <w:rFonts w:cstheme="minorHAnsi"/>
          <w:lang w:val="en-US"/>
        </w:rPr>
        <w:t>10%; 28.5-30°C: 6%</w:t>
      </w:r>
      <w:r w:rsidR="00A90F6A">
        <w:rPr>
          <w:rFonts w:cstheme="minorHAnsi"/>
          <w:lang w:val="en-US"/>
        </w:rPr>
        <w:t>; 30-31.5°C: 3%)</w:t>
      </w:r>
      <w:r w:rsidR="000254E8">
        <w:rPr>
          <w:rFonts w:cstheme="minorHAnsi"/>
          <w:lang w:val="en-US"/>
        </w:rPr>
        <w:t>. Fish from Mackay populations</w:t>
      </w:r>
      <w:r w:rsidR="00BE720C">
        <w:rPr>
          <w:rFonts w:cstheme="minorHAnsi"/>
          <w:lang w:val="en-US"/>
        </w:rPr>
        <w:t xml:space="preserve"> differences between temperature intervals were </w:t>
      </w:r>
      <w:r w:rsidRPr="008C3111" w:rsidR="008C3111">
        <w:rPr>
          <w:rFonts w:cstheme="minorHAnsi"/>
          <w:u w:val="single"/>
          <w:lang w:val="en-US"/>
        </w:rPr>
        <w:t>&lt;</w:t>
      </w:r>
      <w:r w:rsidR="008C3111">
        <w:rPr>
          <w:rFonts w:cstheme="minorHAnsi"/>
          <w:lang w:val="en-US"/>
        </w:rPr>
        <w:t>2%, producing a flat response</w:t>
      </w:r>
      <w:r w:rsidR="004C6E3A">
        <w:rPr>
          <w:rFonts w:cstheme="minorHAnsi"/>
          <w:lang w:val="en-US"/>
        </w:rPr>
        <w:t>, where</w:t>
      </w:r>
      <w:r w:rsidR="00CA139F">
        <w:rPr>
          <w:rFonts w:cstheme="minorHAnsi"/>
          <w:lang w:val="en-US"/>
        </w:rPr>
        <w:t xml:space="preserve"> </w:t>
      </w:r>
      <w:r w:rsidR="00CA139F">
        <w:rPr>
          <w:lang w:val="en-US"/>
        </w:rPr>
        <w:t>MO</w:t>
      </w:r>
      <w:r w:rsidR="00CA139F">
        <w:rPr>
          <w:vertAlign w:val="subscript"/>
          <w:lang w:val="en-US"/>
        </w:rPr>
        <w:t xml:space="preserve">2max </w:t>
      </w:r>
      <w:r w:rsidR="00CA139F">
        <w:rPr>
          <w:lang w:val="en-US"/>
        </w:rPr>
        <w:t>values were constantly ~</w:t>
      </w:r>
      <w:r w:rsidR="00201547">
        <w:rPr>
          <w:lang w:val="en-US"/>
        </w:rPr>
        <w:t xml:space="preserve">14.2 </w:t>
      </w:r>
      <w:r w:rsidR="00201547">
        <w:rPr>
          <w:rFonts w:cstheme="minorHAnsi"/>
          <w:lang w:val="en-US"/>
        </w:rPr>
        <w:t>MgO</w:t>
      </w:r>
      <w:r w:rsidR="00201547">
        <w:rPr>
          <w:rFonts w:cstheme="minorHAnsi"/>
          <w:vertAlign w:val="subscript"/>
          <w:lang w:val="en-US"/>
        </w:rPr>
        <w:t>2</w:t>
      </w:r>
      <w:r w:rsidR="00201547">
        <w:rPr>
          <w:rFonts w:cstheme="minorHAnsi"/>
          <w:lang w:val="en-US"/>
        </w:rPr>
        <w:t xml:space="preserve"> hr</w:t>
      </w:r>
      <w:r w:rsidR="00201547">
        <w:rPr>
          <w:rFonts w:cstheme="minorHAnsi"/>
          <w:vertAlign w:val="superscript"/>
          <w:lang w:val="en-US"/>
        </w:rPr>
        <w:t>-1</w:t>
      </w:r>
      <w:r w:rsidR="008C3111">
        <w:rPr>
          <w:rFonts w:cstheme="minorHAnsi"/>
          <w:lang w:val="en-US"/>
        </w:rPr>
        <w:t xml:space="preserve">. </w:t>
      </w:r>
      <w:proofErr w:type="gramStart"/>
      <w:r w:rsidR="00BC1E82">
        <w:rPr>
          <w:rFonts w:cstheme="minorHAnsi"/>
          <w:lang w:val="en-US"/>
        </w:rPr>
        <w:t>Cairns</w:t>
      </w:r>
      <w:proofErr w:type="gramEnd"/>
      <w:r w:rsidR="00BC1E82">
        <w:rPr>
          <w:rFonts w:cstheme="minorHAnsi"/>
          <w:lang w:val="en-US"/>
        </w:rPr>
        <w:t xml:space="preserve"> region fish had </w:t>
      </w:r>
      <w:r w:rsidR="00BC1E82">
        <w:rPr>
          <w:lang w:val="en-US"/>
        </w:rPr>
        <w:t>s</w:t>
      </w:r>
      <w:r w:rsidR="00ED0B3D">
        <w:rPr>
          <w:lang w:val="en-US"/>
        </w:rPr>
        <w:t>ignificant</w:t>
      </w:r>
      <w:r w:rsidR="00BC1E82">
        <w:rPr>
          <w:lang w:val="en-US"/>
        </w:rPr>
        <w:t>ly higher MO</w:t>
      </w:r>
      <w:r w:rsidR="00BC1E82">
        <w:rPr>
          <w:vertAlign w:val="subscript"/>
          <w:lang w:val="en-US"/>
        </w:rPr>
        <w:t xml:space="preserve">2max </w:t>
      </w:r>
      <w:r w:rsidR="0096348C">
        <w:rPr>
          <w:lang w:val="en-US"/>
        </w:rPr>
        <w:t xml:space="preserve">compared to </w:t>
      </w:r>
      <w:r w:rsidR="00ED0B3D">
        <w:rPr>
          <w:lang w:val="en-US"/>
        </w:rPr>
        <w:t>Mackay region fish at 30</w:t>
      </w:r>
      <w:r w:rsidR="00ED0B3D">
        <w:rPr>
          <w:rFonts w:cstheme="minorHAnsi"/>
          <w:lang w:val="en-US"/>
        </w:rPr>
        <w:t>°C (</w:t>
      </w:r>
      <w:r w:rsidR="00ED0B3D">
        <w:rPr>
          <w:rFonts w:cstheme="minorHAnsi"/>
          <w:i/>
          <w:iCs/>
          <w:lang w:val="en-US"/>
        </w:rPr>
        <w:t xml:space="preserve">p </w:t>
      </w:r>
      <w:r w:rsidR="00377398">
        <w:rPr>
          <w:rFonts w:cstheme="minorHAnsi"/>
          <w:lang w:val="en-US"/>
        </w:rPr>
        <w:t>&lt;0.05</w:t>
      </w:r>
      <w:r w:rsidR="00ED0B3D">
        <w:rPr>
          <w:rFonts w:cstheme="minorHAnsi"/>
          <w:lang w:val="en-US"/>
        </w:rPr>
        <w:t>, [CI: 0.</w:t>
      </w:r>
      <w:r w:rsidR="00A70A5E">
        <w:rPr>
          <w:rFonts w:cstheme="minorHAnsi"/>
          <w:lang w:val="en-US"/>
        </w:rPr>
        <w:t>030</w:t>
      </w:r>
      <w:r w:rsidR="00ED0B3D">
        <w:rPr>
          <w:rFonts w:cstheme="minorHAnsi"/>
          <w:lang w:val="en-US"/>
        </w:rPr>
        <w:t xml:space="preserve">, </w:t>
      </w:r>
      <w:r w:rsidR="00A70A5E">
        <w:rPr>
          <w:rFonts w:cstheme="minorHAnsi"/>
          <w:lang w:val="en-US"/>
        </w:rPr>
        <w:t>3.62</w:t>
      </w:r>
      <w:r w:rsidR="00ED0B3D">
        <w:rPr>
          <w:rFonts w:cstheme="minorHAnsi"/>
          <w:lang w:val="en-US"/>
        </w:rPr>
        <w:t>]</w:t>
      </w:r>
      <w:r w:rsidR="00FC1CAC">
        <w:rPr>
          <w:rFonts w:cstheme="minorHAnsi"/>
          <w:lang w:val="en-US"/>
        </w:rPr>
        <w:t xml:space="preserve">; </w:t>
      </w:r>
      <w:r w:rsidR="0096348C">
        <w:rPr>
          <w:rFonts w:cstheme="minorHAnsi"/>
          <w:lang w:val="en-US"/>
        </w:rPr>
        <w:t>13% increase;</w:t>
      </w:r>
      <w:r w:rsidR="00B332DB">
        <w:rPr>
          <w:rFonts w:cstheme="minorHAnsi"/>
          <w:lang w:val="en-US"/>
        </w:rPr>
        <w:t xml:space="preserve"> 1.90</w:t>
      </w:r>
      <w:r w:rsidR="0065748F">
        <w:rPr>
          <w:rFonts w:cstheme="minorHAnsi"/>
          <w:lang w:val="en-US"/>
        </w:rPr>
        <w:t xml:space="preserve"> MgO</w:t>
      </w:r>
      <w:r w:rsidRPr="00F24092" w:rsidR="0065748F">
        <w:rPr>
          <w:rFonts w:cstheme="minorHAnsi"/>
          <w:vertAlign w:val="subscript"/>
          <w:lang w:val="en-US"/>
        </w:rPr>
        <w:t>2</w:t>
      </w:r>
      <w:r w:rsidR="0065748F">
        <w:rPr>
          <w:rFonts w:cstheme="minorHAnsi"/>
          <w:lang w:val="en-US"/>
        </w:rPr>
        <w:t xml:space="preserve"> hr</w:t>
      </w:r>
      <w:r w:rsidR="0065748F">
        <w:rPr>
          <w:rFonts w:cstheme="minorHAnsi"/>
          <w:vertAlign w:val="superscript"/>
          <w:lang w:val="en-US"/>
        </w:rPr>
        <w:t>-1</w:t>
      </w:r>
      <w:r w:rsidR="00ED0B3D">
        <w:rPr>
          <w:rFonts w:cstheme="minorHAnsi"/>
          <w:lang w:val="en-US"/>
        </w:rPr>
        <w:t>) and 31.5°C (</w:t>
      </w:r>
      <w:r w:rsidR="00ED0B3D">
        <w:rPr>
          <w:rFonts w:cstheme="minorHAnsi"/>
          <w:i/>
          <w:iCs/>
          <w:lang w:val="en-US"/>
        </w:rPr>
        <w:t xml:space="preserve">p </w:t>
      </w:r>
      <w:r w:rsidR="00377398">
        <w:rPr>
          <w:rFonts w:cstheme="minorHAnsi"/>
          <w:lang w:val="en-US"/>
        </w:rPr>
        <w:t>&lt;</w:t>
      </w:r>
      <w:r w:rsidR="00A70A5E">
        <w:rPr>
          <w:rFonts w:cstheme="minorHAnsi"/>
          <w:lang w:val="en-US"/>
        </w:rPr>
        <w:t>0.05</w:t>
      </w:r>
      <w:r w:rsidR="00ED0B3D">
        <w:rPr>
          <w:rFonts w:cstheme="minorHAnsi"/>
          <w:lang w:val="en-US"/>
        </w:rPr>
        <w:t xml:space="preserve">, [CI: </w:t>
      </w:r>
      <w:r w:rsidR="001274A9">
        <w:rPr>
          <w:rFonts w:cstheme="minorHAnsi"/>
          <w:lang w:val="en-US"/>
        </w:rPr>
        <w:t>0.22</w:t>
      </w:r>
      <w:r w:rsidR="00ED0B3D">
        <w:rPr>
          <w:rFonts w:cstheme="minorHAnsi"/>
          <w:lang w:val="en-US"/>
        </w:rPr>
        <w:t xml:space="preserve">, </w:t>
      </w:r>
      <w:r w:rsidR="001274A9">
        <w:rPr>
          <w:rFonts w:cstheme="minorHAnsi"/>
          <w:lang w:val="en-US"/>
        </w:rPr>
        <w:t>3.86</w:t>
      </w:r>
      <w:r w:rsidR="00ED0B3D">
        <w:rPr>
          <w:rFonts w:cstheme="minorHAnsi"/>
          <w:lang w:val="en-US"/>
        </w:rPr>
        <w:t>]</w:t>
      </w:r>
      <w:r w:rsidR="0065748F">
        <w:rPr>
          <w:rFonts w:cstheme="minorHAnsi"/>
          <w:lang w:val="en-US"/>
        </w:rPr>
        <w:t xml:space="preserve">; 15% increase; </w:t>
      </w:r>
      <w:r w:rsidR="00F24092">
        <w:rPr>
          <w:rFonts w:cstheme="minorHAnsi"/>
          <w:lang w:val="en-US"/>
        </w:rPr>
        <w:t>2.10 MgO</w:t>
      </w:r>
      <w:r w:rsidR="00F24092">
        <w:rPr>
          <w:rFonts w:cstheme="minorHAnsi"/>
          <w:vertAlign w:val="subscript"/>
          <w:lang w:val="en-US"/>
        </w:rPr>
        <w:t>2</w:t>
      </w:r>
      <w:r w:rsidR="00F24092">
        <w:rPr>
          <w:rFonts w:cstheme="minorHAnsi"/>
          <w:lang w:val="en-US"/>
        </w:rPr>
        <w:t xml:space="preserve"> hr</w:t>
      </w:r>
      <w:r w:rsidR="00F24092">
        <w:rPr>
          <w:rFonts w:cstheme="minorHAnsi"/>
          <w:vertAlign w:val="superscript"/>
          <w:lang w:val="en-US"/>
        </w:rPr>
        <w:t>-1</w:t>
      </w:r>
      <w:r w:rsidR="00ED0B3D">
        <w:rPr>
          <w:rFonts w:cstheme="minorHAnsi"/>
          <w:lang w:val="en-US"/>
        </w:rPr>
        <w:t>).</w:t>
      </w:r>
      <w:r w:rsidR="00767245">
        <w:rPr>
          <w:rFonts w:cstheme="minorHAnsi"/>
          <w:lang w:val="en-US"/>
        </w:rPr>
        <w:t xml:space="preserve"> </w:t>
      </w:r>
      <w:r w:rsidR="00ED0B3D">
        <w:rPr>
          <w:rFonts w:cstheme="minorHAnsi"/>
          <w:lang w:val="en-US"/>
        </w:rPr>
        <w:t xml:space="preserve"> </w:t>
      </w:r>
    </w:p>
    <w:p w:rsidRPr="00B80E12" w:rsidR="00FD49AF" w:rsidP="00B36451" w:rsidRDefault="00F42102" w14:paraId="0F6D8167" w14:textId="02ADDF92">
      <w:pPr>
        <w:spacing w:after="0" w:line="240" w:lineRule="auto"/>
        <w:jc w:val="both"/>
        <w:rPr>
          <w:rFonts w:cstheme="minorHAnsi"/>
          <w:lang w:val="en-US"/>
        </w:rPr>
      </w:pPr>
      <w:r>
        <w:rPr>
          <w:rFonts w:cstheme="minorHAnsi"/>
          <w:lang w:val="en-US"/>
        </w:rPr>
        <w:t xml:space="preserve">Significant differences in </w:t>
      </w:r>
      <w:r w:rsidR="00CF749D">
        <w:rPr>
          <w:rFonts w:cstheme="minorHAnsi"/>
          <w:lang w:val="en-US"/>
        </w:rPr>
        <w:t>A</w:t>
      </w:r>
      <w:r w:rsidR="002A25C7">
        <w:rPr>
          <w:rFonts w:cstheme="minorHAnsi"/>
          <w:lang w:val="en-US"/>
        </w:rPr>
        <w:t xml:space="preserve">AS </w:t>
      </w:r>
      <w:r>
        <w:rPr>
          <w:rFonts w:cstheme="minorHAnsi"/>
          <w:lang w:val="en-US"/>
        </w:rPr>
        <w:t xml:space="preserve">were seen between </w:t>
      </w:r>
      <w:r w:rsidR="00FD7C4E">
        <w:rPr>
          <w:rFonts w:cstheme="minorHAnsi"/>
          <w:lang w:val="en-US"/>
        </w:rPr>
        <w:t>fish from Cairns and Mackay regions at</w:t>
      </w:r>
      <w:r w:rsidR="00D52A87">
        <w:rPr>
          <w:rFonts w:cstheme="minorHAnsi"/>
          <w:lang w:val="en-US"/>
        </w:rPr>
        <w:t xml:space="preserve"> warmer temperatures</w:t>
      </w:r>
      <w:r w:rsidR="00060B5A">
        <w:rPr>
          <w:rFonts w:cstheme="minorHAnsi"/>
          <w:lang w:val="en-US"/>
        </w:rPr>
        <w:t xml:space="preserve"> </w:t>
      </w:r>
      <w:r w:rsidR="00066E13">
        <w:rPr>
          <w:rFonts w:cstheme="minorHAnsi"/>
          <w:lang w:val="en-US"/>
        </w:rPr>
        <w:t>30°C (</w:t>
      </w:r>
      <w:r w:rsidR="00066E13">
        <w:rPr>
          <w:rFonts w:cstheme="minorHAnsi"/>
          <w:i/>
          <w:iCs/>
          <w:lang w:val="en-US"/>
        </w:rPr>
        <w:t xml:space="preserve">p </w:t>
      </w:r>
      <w:r w:rsidRPr="00C037F2" w:rsidR="00C037F2">
        <w:rPr>
          <w:rFonts w:cstheme="minorHAnsi"/>
          <w:lang w:val="en-US"/>
        </w:rPr>
        <w:t>&lt;</w:t>
      </w:r>
      <w:r w:rsidRPr="00C037F2" w:rsidR="00066E13">
        <w:rPr>
          <w:rFonts w:cstheme="minorHAnsi"/>
          <w:lang w:val="en-US"/>
        </w:rPr>
        <w:t>0.0</w:t>
      </w:r>
      <w:r w:rsidRPr="00C037F2" w:rsidR="00C037F2">
        <w:rPr>
          <w:rFonts w:cstheme="minorHAnsi"/>
          <w:lang w:val="en-US"/>
        </w:rPr>
        <w:t>1</w:t>
      </w:r>
      <w:r w:rsidR="00066E13">
        <w:rPr>
          <w:rFonts w:cstheme="minorHAnsi"/>
          <w:i/>
          <w:iCs/>
          <w:lang w:val="en-US"/>
        </w:rPr>
        <w:t xml:space="preserve">, </w:t>
      </w:r>
      <w:r w:rsidR="00066E13">
        <w:rPr>
          <w:rFonts w:cstheme="minorHAnsi"/>
          <w:lang w:val="en-US"/>
        </w:rPr>
        <w:t xml:space="preserve">[CI: </w:t>
      </w:r>
      <w:r w:rsidR="002C1570">
        <w:rPr>
          <w:rFonts w:cstheme="minorHAnsi"/>
          <w:lang w:val="en-US"/>
        </w:rPr>
        <w:t>0.56</w:t>
      </w:r>
      <w:r w:rsidR="00066E13">
        <w:rPr>
          <w:rFonts w:cstheme="minorHAnsi"/>
          <w:lang w:val="en-US"/>
        </w:rPr>
        <w:t xml:space="preserve">, </w:t>
      </w:r>
      <w:r w:rsidR="002C1570">
        <w:rPr>
          <w:rFonts w:cstheme="minorHAnsi"/>
          <w:lang w:val="en-US"/>
        </w:rPr>
        <w:t>4.01</w:t>
      </w:r>
      <w:r w:rsidR="00066E13">
        <w:rPr>
          <w:rFonts w:cstheme="minorHAnsi"/>
          <w:lang w:val="en-US"/>
        </w:rPr>
        <w:t xml:space="preserve">]) and 31.5°C </w:t>
      </w:r>
      <w:r w:rsidR="002C1570">
        <w:rPr>
          <w:rFonts w:cstheme="minorHAnsi"/>
          <w:lang w:val="en-US"/>
        </w:rPr>
        <w:t>(</w:t>
      </w:r>
      <w:r w:rsidR="002C1570">
        <w:rPr>
          <w:rFonts w:cstheme="minorHAnsi"/>
          <w:i/>
          <w:iCs/>
          <w:lang w:val="en-US"/>
        </w:rPr>
        <w:t xml:space="preserve">p </w:t>
      </w:r>
      <w:r w:rsidR="002C1570">
        <w:rPr>
          <w:rFonts w:cstheme="minorHAnsi"/>
          <w:lang w:val="en-US"/>
        </w:rPr>
        <w:t>&lt;0.05</w:t>
      </w:r>
      <w:r w:rsidR="002C1570">
        <w:rPr>
          <w:rFonts w:cstheme="minorHAnsi"/>
          <w:i/>
          <w:iCs/>
          <w:lang w:val="en-US"/>
        </w:rPr>
        <w:t xml:space="preserve">, </w:t>
      </w:r>
      <w:r w:rsidR="002C1570">
        <w:rPr>
          <w:rFonts w:cstheme="minorHAnsi"/>
          <w:lang w:val="en-US"/>
        </w:rPr>
        <w:t>[CI: 0.</w:t>
      </w:r>
      <w:r w:rsidR="00FD49AF">
        <w:rPr>
          <w:rFonts w:cstheme="minorHAnsi"/>
          <w:lang w:val="en-US"/>
        </w:rPr>
        <w:t>28</w:t>
      </w:r>
      <w:r w:rsidR="002C1570">
        <w:rPr>
          <w:rFonts w:cstheme="minorHAnsi"/>
          <w:lang w:val="en-US"/>
        </w:rPr>
        <w:t>, 3.</w:t>
      </w:r>
      <w:r w:rsidR="00FD49AF">
        <w:rPr>
          <w:rFonts w:cstheme="minorHAnsi"/>
          <w:lang w:val="en-US"/>
        </w:rPr>
        <w:t>78</w:t>
      </w:r>
      <w:r w:rsidR="002C1570">
        <w:rPr>
          <w:rFonts w:cstheme="minorHAnsi"/>
          <w:lang w:val="en-US"/>
        </w:rPr>
        <w:t xml:space="preserve">]; </w:t>
      </w:r>
      <w:r w:rsidR="00060B5A">
        <w:rPr>
          <w:rFonts w:cstheme="minorHAnsi"/>
          <w:b/>
          <w:bCs/>
          <w:lang w:val="en-US"/>
        </w:rPr>
        <w:t>Figure</w:t>
      </w:r>
      <w:r w:rsidR="002F42C1">
        <w:rPr>
          <w:rFonts w:cstheme="minorHAnsi"/>
          <w:b/>
          <w:bCs/>
          <w:lang w:val="en-US"/>
        </w:rPr>
        <w:t>2</w:t>
      </w:r>
      <w:r w:rsidR="0010579E">
        <w:rPr>
          <w:rFonts w:cstheme="minorHAnsi"/>
          <w:b/>
          <w:bCs/>
          <w:lang w:val="en-US"/>
        </w:rPr>
        <w:t>a</w:t>
      </w:r>
      <w:r w:rsidR="00060B5A">
        <w:rPr>
          <w:rFonts w:cstheme="minorHAnsi"/>
          <w:lang w:val="en-US"/>
        </w:rPr>
        <w:t>)</w:t>
      </w:r>
      <w:r w:rsidR="00D52A87">
        <w:rPr>
          <w:rFonts w:cstheme="minorHAnsi"/>
          <w:lang w:val="en-US"/>
        </w:rPr>
        <w:t>.</w:t>
      </w:r>
      <w:r w:rsidR="005B2247">
        <w:rPr>
          <w:rFonts w:cstheme="minorHAnsi"/>
          <w:lang w:val="en-US"/>
        </w:rPr>
        <w:t xml:space="preserve"> </w:t>
      </w:r>
      <w:r w:rsidR="003A2AF5">
        <w:rPr>
          <w:rFonts w:cstheme="minorHAnsi"/>
          <w:lang w:val="en-US"/>
        </w:rPr>
        <w:t>This enhanced</w:t>
      </w:r>
      <w:r w:rsidR="00E93124">
        <w:rPr>
          <w:rFonts w:cstheme="minorHAnsi"/>
          <w:lang w:val="en-US"/>
        </w:rPr>
        <w:t xml:space="preserve"> </w:t>
      </w:r>
      <w:r w:rsidR="00AE6445">
        <w:rPr>
          <w:rFonts w:cstheme="minorHAnsi"/>
          <w:lang w:val="en-US"/>
        </w:rPr>
        <w:t>A</w:t>
      </w:r>
      <w:r w:rsidR="00E93124">
        <w:rPr>
          <w:rFonts w:cstheme="minorHAnsi"/>
          <w:lang w:val="en-US"/>
        </w:rPr>
        <w:t xml:space="preserve">AS possessed by </w:t>
      </w:r>
      <w:proofErr w:type="gramStart"/>
      <w:r w:rsidR="00E93124">
        <w:rPr>
          <w:rFonts w:cstheme="minorHAnsi"/>
          <w:lang w:val="en-US"/>
        </w:rPr>
        <w:t>Cairns</w:t>
      </w:r>
      <w:proofErr w:type="gramEnd"/>
      <w:r w:rsidR="00E93124">
        <w:rPr>
          <w:rFonts w:cstheme="minorHAnsi"/>
          <w:lang w:val="en-US"/>
        </w:rPr>
        <w:t xml:space="preserve"> </w:t>
      </w:r>
      <w:r w:rsidR="00775F05">
        <w:rPr>
          <w:rFonts w:cstheme="minorHAnsi"/>
          <w:lang w:val="en-US"/>
        </w:rPr>
        <w:t>region fish</w:t>
      </w:r>
      <w:r w:rsidR="00BF2AF1">
        <w:rPr>
          <w:rFonts w:cstheme="minorHAnsi"/>
          <w:lang w:val="en-US"/>
        </w:rPr>
        <w:t xml:space="preserve"> by a difference of </w:t>
      </w:r>
      <w:r w:rsidR="002251F6">
        <w:rPr>
          <w:rFonts w:cstheme="minorHAnsi"/>
          <w:lang w:val="en-US"/>
        </w:rPr>
        <w:t>2.28 MgO</w:t>
      </w:r>
      <w:r w:rsidR="002251F6">
        <w:rPr>
          <w:rFonts w:cstheme="minorHAnsi"/>
          <w:vertAlign w:val="subscript"/>
          <w:lang w:val="en-US"/>
        </w:rPr>
        <w:t>2</w:t>
      </w:r>
      <w:r w:rsidR="002251F6">
        <w:rPr>
          <w:rFonts w:cstheme="minorHAnsi"/>
          <w:lang w:val="en-US"/>
        </w:rPr>
        <w:t xml:space="preserve"> hr</w:t>
      </w:r>
      <w:r w:rsidR="002251F6">
        <w:rPr>
          <w:rFonts w:cstheme="minorHAnsi"/>
          <w:vertAlign w:val="superscript"/>
          <w:lang w:val="en-US"/>
        </w:rPr>
        <w:t>-1</w:t>
      </w:r>
      <w:r w:rsidR="00CE4D82">
        <w:rPr>
          <w:rFonts w:cstheme="minorHAnsi"/>
          <w:lang w:val="en-US"/>
        </w:rPr>
        <w:t xml:space="preserve"> at 30°C</w:t>
      </w:r>
      <w:r w:rsidR="002251F6">
        <w:rPr>
          <w:rFonts w:cstheme="minorHAnsi"/>
          <w:lang w:val="en-US"/>
        </w:rPr>
        <w:t xml:space="preserve"> and </w:t>
      </w:r>
      <w:r w:rsidR="00C56035">
        <w:rPr>
          <w:rFonts w:cstheme="minorHAnsi"/>
          <w:lang w:val="en-US"/>
        </w:rPr>
        <w:t>2.03 MgO</w:t>
      </w:r>
      <w:r w:rsidR="00C56035">
        <w:rPr>
          <w:rFonts w:cstheme="minorHAnsi"/>
          <w:vertAlign w:val="subscript"/>
          <w:lang w:val="en-US"/>
        </w:rPr>
        <w:t>2</w:t>
      </w:r>
      <w:r w:rsidR="00C56035">
        <w:rPr>
          <w:rFonts w:cstheme="minorHAnsi"/>
          <w:lang w:val="en-US"/>
        </w:rPr>
        <w:t xml:space="preserve"> hr</w:t>
      </w:r>
      <w:r w:rsidR="00C56035">
        <w:rPr>
          <w:rFonts w:cstheme="minorHAnsi"/>
          <w:vertAlign w:val="superscript"/>
          <w:lang w:val="en-US"/>
        </w:rPr>
        <w:t>-1</w:t>
      </w:r>
      <w:r w:rsidR="00C56035">
        <w:rPr>
          <w:rFonts w:cstheme="minorHAnsi"/>
          <w:lang w:val="en-US"/>
        </w:rPr>
        <w:t xml:space="preserve"> 31.5°C </w:t>
      </w:r>
      <w:r w:rsidR="00CE4D82">
        <w:rPr>
          <w:rFonts w:cstheme="minorHAnsi"/>
          <w:lang w:val="en-US"/>
        </w:rPr>
        <w:t xml:space="preserve">represented a difference of </w:t>
      </w:r>
      <w:r w:rsidR="002D4324">
        <w:rPr>
          <w:rFonts w:cstheme="minorHAnsi"/>
          <w:lang w:val="en-US"/>
        </w:rPr>
        <w:t>28% and 27%, respectively.</w:t>
      </w:r>
      <w:r w:rsidR="001246B6">
        <w:rPr>
          <w:rFonts w:cstheme="minorHAnsi"/>
          <w:lang w:val="en-US"/>
        </w:rPr>
        <w:t xml:space="preserve"> </w:t>
      </w:r>
      <w:r w:rsidR="006628D0">
        <w:rPr>
          <w:rFonts w:cstheme="minorHAnsi"/>
          <w:lang w:val="en-US"/>
        </w:rPr>
        <w:t xml:space="preserve">Optimal </w:t>
      </w:r>
      <w:r w:rsidR="00CF749D">
        <w:rPr>
          <w:rFonts w:cstheme="minorHAnsi"/>
          <w:lang w:val="en-US"/>
        </w:rPr>
        <w:t>A</w:t>
      </w:r>
      <w:r w:rsidR="006628D0">
        <w:rPr>
          <w:rFonts w:cstheme="minorHAnsi"/>
          <w:lang w:val="en-US"/>
        </w:rPr>
        <w:t xml:space="preserve">AS differed between </w:t>
      </w:r>
      <w:r w:rsidR="006628D0">
        <w:rPr>
          <w:rFonts w:cstheme="minorHAnsi"/>
          <w:lang w:val="en-US"/>
        </w:rPr>
        <w:lastRenderedPageBreak/>
        <w:t>populations</w:t>
      </w:r>
      <w:r w:rsidR="00DF1438">
        <w:rPr>
          <w:rFonts w:cstheme="minorHAnsi"/>
          <w:lang w:val="en-US"/>
        </w:rPr>
        <w:t xml:space="preserve">. Optimal </w:t>
      </w:r>
      <w:r w:rsidR="00CF749D">
        <w:rPr>
          <w:rFonts w:cstheme="minorHAnsi"/>
          <w:lang w:val="en-US"/>
        </w:rPr>
        <w:t>A</w:t>
      </w:r>
      <w:r w:rsidR="00DF1438">
        <w:rPr>
          <w:rFonts w:cstheme="minorHAnsi"/>
          <w:lang w:val="en-US"/>
        </w:rPr>
        <w:t xml:space="preserve">AS for Cairns </w:t>
      </w:r>
      <w:r w:rsidR="00437C9C">
        <w:rPr>
          <w:rFonts w:cstheme="minorHAnsi"/>
          <w:lang w:val="en-US"/>
        </w:rPr>
        <w:t xml:space="preserve">and Mackay </w:t>
      </w:r>
      <w:r w:rsidR="00DF1438">
        <w:rPr>
          <w:rFonts w:cstheme="minorHAnsi"/>
          <w:lang w:val="en-US"/>
        </w:rPr>
        <w:t>populations was 30</w:t>
      </w:r>
      <w:r w:rsidR="00437C9C">
        <w:rPr>
          <w:rFonts w:cstheme="minorHAnsi"/>
          <w:lang w:val="en-US"/>
        </w:rPr>
        <w:t xml:space="preserve">°C </w:t>
      </w:r>
      <w:r w:rsidR="001E1D78">
        <w:rPr>
          <w:rFonts w:cstheme="minorHAnsi"/>
          <w:lang w:val="en-US"/>
        </w:rPr>
        <w:t>(</w:t>
      </w:r>
      <w:r w:rsidR="00AF50B3">
        <w:rPr>
          <w:rFonts w:cstheme="minorHAnsi"/>
          <w:lang w:val="en-US"/>
        </w:rPr>
        <w:t>10.31</w:t>
      </w:r>
      <w:r w:rsidR="006D38CC">
        <w:rPr>
          <w:rFonts w:cstheme="minorHAnsi"/>
          <w:lang w:val="en-US"/>
        </w:rPr>
        <w:t xml:space="preserve"> MgO</w:t>
      </w:r>
      <w:r w:rsidR="006D38CC">
        <w:rPr>
          <w:rFonts w:cstheme="minorHAnsi"/>
          <w:vertAlign w:val="subscript"/>
          <w:lang w:val="en-US"/>
        </w:rPr>
        <w:t>2</w:t>
      </w:r>
      <w:r w:rsidR="006D38CC">
        <w:rPr>
          <w:rFonts w:cstheme="minorHAnsi"/>
          <w:lang w:val="en-US"/>
        </w:rPr>
        <w:t xml:space="preserve"> hr</w:t>
      </w:r>
      <w:r w:rsidR="006D38CC">
        <w:rPr>
          <w:rFonts w:cstheme="minorHAnsi"/>
          <w:vertAlign w:val="superscript"/>
          <w:lang w:val="en-US"/>
        </w:rPr>
        <w:t>-1</w:t>
      </w:r>
      <w:r w:rsidR="001E1D78">
        <w:rPr>
          <w:rFonts w:cstheme="minorHAnsi"/>
          <w:lang w:val="en-US"/>
        </w:rPr>
        <w:t xml:space="preserve">) </w:t>
      </w:r>
      <w:r w:rsidR="00437C9C">
        <w:rPr>
          <w:rFonts w:cstheme="minorHAnsi"/>
          <w:lang w:val="en-US"/>
        </w:rPr>
        <w:t xml:space="preserve">and </w:t>
      </w:r>
      <w:r w:rsidR="002C206A">
        <w:rPr>
          <w:rFonts w:cstheme="minorHAnsi"/>
          <w:lang w:val="en-US"/>
        </w:rPr>
        <w:t>28</w:t>
      </w:r>
      <w:r w:rsidR="00437C9C">
        <w:rPr>
          <w:rFonts w:cstheme="minorHAnsi"/>
          <w:lang w:val="en-US"/>
        </w:rPr>
        <w:t>.5°C</w:t>
      </w:r>
      <w:r w:rsidR="001E1D78">
        <w:rPr>
          <w:rFonts w:cstheme="minorHAnsi"/>
          <w:lang w:val="en-US"/>
        </w:rPr>
        <w:t xml:space="preserve"> (</w:t>
      </w:r>
      <w:r w:rsidR="006D38CC">
        <w:rPr>
          <w:rFonts w:cstheme="minorHAnsi"/>
          <w:lang w:val="en-US"/>
        </w:rPr>
        <w:t>8.57 MgO</w:t>
      </w:r>
      <w:r w:rsidR="006D38CC">
        <w:rPr>
          <w:rFonts w:cstheme="minorHAnsi"/>
          <w:vertAlign w:val="subscript"/>
          <w:lang w:val="en-US"/>
        </w:rPr>
        <w:t>2</w:t>
      </w:r>
      <w:r w:rsidR="006D38CC">
        <w:rPr>
          <w:rFonts w:cstheme="minorHAnsi"/>
          <w:lang w:val="en-US"/>
        </w:rPr>
        <w:t xml:space="preserve"> hr</w:t>
      </w:r>
      <w:r w:rsidR="006D38CC">
        <w:rPr>
          <w:rFonts w:cstheme="minorHAnsi"/>
          <w:vertAlign w:val="superscript"/>
          <w:lang w:val="en-US"/>
        </w:rPr>
        <w:t>-1</w:t>
      </w:r>
      <w:r w:rsidR="001E1D78">
        <w:rPr>
          <w:rFonts w:cstheme="minorHAnsi"/>
          <w:lang w:val="en-US"/>
        </w:rPr>
        <w:t>)</w:t>
      </w:r>
      <w:r w:rsidR="00437C9C">
        <w:rPr>
          <w:rFonts w:cstheme="minorHAnsi"/>
          <w:lang w:val="en-US"/>
        </w:rPr>
        <w:t>, respectively</w:t>
      </w:r>
      <w:r w:rsidR="001E1D78">
        <w:rPr>
          <w:rFonts w:cstheme="minorHAnsi"/>
          <w:lang w:val="en-US"/>
        </w:rPr>
        <w:t xml:space="preserve">; +1.5°C above the average summer temperature in each region. </w:t>
      </w:r>
      <w:r w:rsidR="00E67439">
        <w:rPr>
          <w:rFonts w:cstheme="minorHAnsi"/>
          <w:lang w:val="en-US"/>
        </w:rPr>
        <w:t xml:space="preserve">Interestingly, </w:t>
      </w:r>
      <w:proofErr w:type="gramStart"/>
      <w:r w:rsidR="00E67439">
        <w:rPr>
          <w:rFonts w:cstheme="minorHAnsi"/>
          <w:lang w:val="en-US"/>
        </w:rPr>
        <w:t>Cairns</w:t>
      </w:r>
      <w:proofErr w:type="gramEnd"/>
      <w:r w:rsidR="00E67439">
        <w:rPr>
          <w:rFonts w:cstheme="minorHAnsi"/>
          <w:lang w:val="en-US"/>
        </w:rPr>
        <w:t xml:space="preserve"> region fish</w:t>
      </w:r>
      <w:r w:rsidR="00604478">
        <w:rPr>
          <w:rFonts w:cstheme="minorHAnsi"/>
          <w:lang w:val="en-US"/>
        </w:rPr>
        <w:t xml:space="preserve"> showed similar </w:t>
      </w:r>
      <w:r w:rsidR="00CF749D">
        <w:rPr>
          <w:rFonts w:cstheme="minorHAnsi"/>
          <w:lang w:val="en-US"/>
        </w:rPr>
        <w:t>A</w:t>
      </w:r>
      <w:r w:rsidR="00604478">
        <w:rPr>
          <w:rFonts w:cstheme="minorHAnsi"/>
          <w:lang w:val="en-US"/>
        </w:rPr>
        <w:t>AS values at 28.5°C (</w:t>
      </w:r>
      <w:r w:rsidR="0063596E">
        <w:rPr>
          <w:rFonts w:cstheme="minorHAnsi"/>
          <w:lang w:val="en-US"/>
        </w:rPr>
        <w:t>9.63 MgO</w:t>
      </w:r>
      <w:r w:rsidR="0063596E">
        <w:rPr>
          <w:rFonts w:cstheme="minorHAnsi"/>
          <w:vertAlign w:val="subscript"/>
          <w:lang w:val="en-US"/>
        </w:rPr>
        <w:t>2</w:t>
      </w:r>
      <w:r w:rsidR="0063596E">
        <w:rPr>
          <w:rFonts w:cstheme="minorHAnsi"/>
          <w:lang w:val="en-US"/>
        </w:rPr>
        <w:t xml:space="preserve"> hr</w:t>
      </w:r>
      <w:r w:rsidR="0063596E">
        <w:rPr>
          <w:rFonts w:cstheme="minorHAnsi"/>
          <w:vertAlign w:val="superscript"/>
          <w:lang w:val="en-US"/>
        </w:rPr>
        <w:t>-1</w:t>
      </w:r>
      <w:r w:rsidR="0063596E">
        <w:rPr>
          <w:rFonts w:cstheme="minorHAnsi"/>
          <w:lang w:val="en-US"/>
        </w:rPr>
        <w:t>) and 31.5°C (9.58 MgO</w:t>
      </w:r>
      <w:r w:rsidR="0063596E">
        <w:rPr>
          <w:rFonts w:cstheme="minorHAnsi"/>
          <w:vertAlign w:val="subscript"/>
          <w:lang w:val="en-US"/>
        </w:rPr>
        <w:t>2</w:t>
      </w:r>
      <w:r w:rsidR="0063596E">
        <w:rPr>
          <w:rFonts w:cstheme="minorHAnsi"/>
          <w:lang w:val="en-US"/>
        </w:rPr>
        <w:t xml:space="preserve"> hr</w:t>
      </w:r>
      <w:r w:rsidR="0063596E">
        <w:rPr>
          <w:rFonts w:cstheme="minorHAnsi"/>
          <w:vertAlign w:val="superscript"/>
          <w:lang w:val="en-US"/>
        </w:rPr>
        <w:t>-1</w:t>
      </w:r>
      <w:r w:rsidR="0063596E">
        <w:rPr>
          <w:rFonts w:cstheme="minorHAnsi"/>
          <w:lang w:val="en-US"/>
        </w:rPr>
        <w:t xml:space="preserve">). </w:t>
      </w:r>
      <w:r w:rsidR="0075180A">
        <w:rPr>
          <w:rFonts w:cstheme="minorHAnsi"/>
          <w:lang w:val="en-US"/>
        </w:rPr>
        <w:t xml:space="preserve">At lower temperatures, 27°C and 28.5°C, no significant differences were observed between </w:t>
      </w:r>
      <w:r w:rsidR="00F4798F">
        <w:rPr>
          <w:rFonts w:cstheme="minorHAnsi"/>
          <w:lang w:val="en-US"/>
        </w:rPr>
        <w:t>Cairns and Mackay region fish (</w:t>
      </w:r>
      <w:r w:rsidR="00F4798F">
        <w:rPr>
          <w:rFonts w:cstheme="minorHAnsi"/>
          <w:i/>
          <w:iCs/>
          <w:lang w:val="en-US"/>
        </w:rPr>
        <w:t>p</w:t>
      </w:r>
      <w:r w:rsidR="00F4798F">
        <w:rPr>
          <w:rFonts w:cstheme="minorHAnsi"/>
          <w:i/>
          <w:iCs/>
          <w:vertAlign w:val="subscript"/>
          <w:lang w:val="en-US"/>
        </w:rPr>
        <w:t>27</w:t>
      </w:r>
      <w:r w:rsidR="00F4798F">
        <w:rPr>
          <w:rFonts w:cstheme="minorHAnsi"/>
          <w:i/>
          <w:iCs/>
          <w:lang w:val="en-US"/>
        </w:rPr>
        <w:t xml:space="preserve"> </w:t>
      </w:r>
      <w:r w:rsidR="00F4798F">
        <w:rPr>
          <w:rFonts w:cstheme="minorHAnsi"/>
          <w:lang w:val="en-US"/>
        </w:rPr>
        <w:t>=</w:t>
      </w:r>
      <w:r w:rsidR="00B80E12">
        <w:rPr>
          <w:rFonts w:cstheme="minorHAnsi"/>
          <w:lang w:val="en-US"/>
        </w:rPr>
        <w:t xml:space="preserve">0.76; </w:t>
      </w:r>
      <w:r w:rsidR="00B80E12">
        <w:rPr>
          <w:rFonts w:cstheme="minorHAnsi"/>
          <w:i/>
          <w:iCs/>
          <w:lang w:val="en-US"/>
        </w:rPr>
        <w:t>p</w:t>
      </w:r>
      <w:r w:rsidR="00B80E12">
        <w:rPr>
          <w:rFonts w:cstheme="minorHAnsi"/>
          <w:i/>
          <w:iCs/>
          <w:vertAlign w:val="subscript"/>
          <w:lang w:val="en-US"/>
        </w:rPr>
        <w:t>28.5</w:t>
      </w:r>
      <w:r w:rsidR="00B80E12">
        <w:rPr>
          <w:rFonts w:cstheme="minorHAnsi"/>
          <w:i/>
          <w:iCs/>
          <w:lang w:val="en-US"/>
        </w:rPr>
        <w:t xml:space="preserve"> </w:t>
      </w:r>
      <w:r w:rsidR="00B80E12">
        <w:rPr>
          <w:rFonts w:cstheme="minorHAnsi"/>
          <w:lang w:val="en-US"/>
        </w:rPr>
        <w:t>=</w:t>
      </w:r>
      <w:r w:rsidR="002739C0">
        <w:rPr>
          <w:rFonts w:cstheme="minorHAnsi"/>
          <w:lang w:val="en-US"/>
        </w:rPr>
        <w:t xml:space="preserve">0.20). </w:t>
      </w:r>
    </w:p>
    <w:p w:rsidR="00E45A33" w:rsidP="00B36451" w:rsidRDefault="00E45A33" w14:paraId="0F4C7F97" w14:textId="71C82B6B">
      <w:pPr>
        <w:spacing w:after="0" w:line="240" w:lineRule="auto"/>
        <w:jc w:val="both"/>
        <w:rPr>
          <w:rFonts w:cstheme="minorHAnsi"/>
          <w:lang w:val="en-US"/>
        </w:rPr>
      </w:pPr>
    </w:p>
    <w:p w:rsidR="00AE4746" w:rsidP="00B36451" w:rsidRDefault="00A91526" w14:paraId="1D484C79" w14:textId="4C9A6FFF">
      <w:pPr>
        <w:pStyle w:val="Heading2"/>
        <w:spacing w:line="240" w:lineRule="auto"/>
        <w:rPr>
          <w:lang w:val="en-US"/>
        </w:rPr>
      </w:pPr>
      <w:r>
        <w:rPr>
          <w:lang w:val="en-US"/>
        </w:rPr>
        <w:t>Immune response</w:t>
      </w:r>
    </w:p>
    <w:p w:rsidRPr="008F2028" w:rsidR="00CB32C2" w:rsidP="00B36451" w:rsidRDefault="00C525DC" w14:paraId="680F6805" w14:textId="1FCBDDD3">
      <w:pPr>
        <w:spacing w:line="240" w:lineRule="auto"/>
        <w:jc w:val="both"/>
        <w:rPr>
          <w:lang w:val="en-US"/>
        </w:rPr>
      </w:pPr>
      <w:r>
        <w:rPr>
          <w:lang w:val="en-US"/>
        </w:rPr>
        <w:t xml:space="preserve">Immune swelling response among </w:t>
      </w:r>
      <w:r w:rsidR="00E6047D">
        <w:rPr>
          <w:lang w:val="en-US"/>
        </w:rPr>
        <w:t>Cairns and Mackay fish</w:t>
      </w:r>
      <w:r>
        <w:rPr>
          <w:lang w:val="en-US"/>
        </w:rPr>
        <w:t xml:space="preserve"> exhibited a curved response that peaked at 28.5</w:t>
      </w:r>
      <w:r>
        <w:rPr>
          <w:rFonts w:cstheme="minorHAnsi"/>
          <w:lang w:val="en-US"/>
        </w:rPr>
        <w:t>°C</w:t>
      </w:r>
      <w:r>
        <w:rPr>
          <w:lang w:val="en-US"/>
        </w:rPr>
        <w:t xml:space="preserve"> </w:t>
      </w:r>
      <w:r w:rsidR="00E706BB">
        <w:rPr>
          <w:lang w:val="en-US"/>
        </w:rPr>
        <w:t>(</w:t>
      </w:r>
      <w:r w:rsidR="00E706BB">
        <w:rPr>
          <w:b/>
          <w:bCs/>
          <w:lang w:val="en-US"/>
        </w:rPr>
        <w:t>Figure 3</w:t>
      </w:r>
      <w:r w:rsidR="00E706BB">
        <w:rPr>
          <w:lang w:val="en-US"/>
        </w:rPr>
        <w:t>)</w:t>
      </w:r>
      <w:r w:rsidR="00E6047D">
        <w:rPr>
          <w:lang w:val="en-US"/>
        </w:rPr>
        <w:t>, however, n</w:t>
      </w:r>
      <w:r w:rsidR="00E90A80">
        <w:rPr>
          <w:lang w:val="en-US"/>
        </w:rPr>
        <w:t>o significant differences were found between region</w:t>
      </w:r>
      <w:r w:rsidR="00E6047D">
        <w:rPr>
          <w:lang w:val="en-US"/>
        </w:rPr>
        <w:t>s</w:t>
      </w:r>
      <w:r w:rsidR="00B45280">
        <w:rPr>
          <w:lang w:val="en-US"/>
        </w:rPr>
        <w:t xml:space="preserve"> at any of the tested temperatures (</w:t>
      </w:r>
      <w:r w:rsidR="003114D7">
        <w:rPr>
          <w:rFonts w:cstheme="minorHAnsi"/>
          <w:i/>
          <w:iCs/>
          <w:lang w:val="en-US"/>
        </w:rPr>
        <w:t>p</w:t>
      </w:r>
      <w:r w:rsidR="003114D7">
        <w:rPr>
          <w:rFonts w:cstheme="minorHAnsi"/>
          <w:i/>
          <w:iCs/>
          <w:vertAlign w:val="subscript"/>
          <w:lang w:val="en-US"/>
        </w:rPr>
        <w:t>27</w:t>
      </w:r>
      <w:r w:rsidR="003114D7">
        <w:rPr>
          <w:rFonts w:cstheme="minorHAnsi"/>
          <w:i/>
          <w:iCs/>
          <w:lang w:val="en-US"/>
        </w:rPr>
        <w:t xml:space="preserve"> </w:t>
      </w:r>
      <w:r w:rsidR="003114D7">
        <w:rPr>
          <w:rFonts w:cstheme="minorHAnsi"/>
          <w:lang w:val="en-US"/>
        </w:rPr>
        <w:t xml:space="preserve">=0.19; </w:t>
      </w:r>
      <w:r w:rsidR="003114D7">
        <w:rPr>
          <w:rFonts w:cstheme="minorHAnsi"/>
          <w:i/>
          <w:iCs/>
          <w:lang w:val="en-US"/>
        </w:rPr>
        <w:t>p</w:t>
      </w:r>
      <w:r w:rsidR="003114D7">
        <w:rPr>
          <w:rFonts w:cstheme="minorHAnsi"/>
          <w:i/>
          <w:iCs/>
          <w:vertAlign w:val="subscript"/>
          <w:lang w:val="en-US"/>
        </w:rPr>
        <w:t>28.5</w:t>
      </w:r>
      <w:r w:rsidR="003114D7">
        <w:rPr>
          <w:rFonts w:cstheme="minorHAnsi"/>
          <w:i/>
          <w:iCs/>
          <w:lang w:val="en-US"/>
        </w:rPr>
        <w:t xml:space="preserve"> </w:t>
      </w:r>
      <w:r w:rsidR="003114D7">
        <w:rPr>
          <w:rFonts w:cstheme="minorHAnsi"/>
          <w:lang w:val="en-US"/>
        </w:rPr>
        <w:t xml:space="preserve">=0.62; </w:t>
      </w:r>
      <w:r w:rsidR="003114D7">
        <w:rPr>
          <w:rFonts w:cstheme="minorHAnsi"/>
          <w:i/>
          <w:iCs/>
          <w:lang w:val="en-US"/>
        </w:rPr>
        <w:t>p</w:t>
      </w:r>
      <w:r w:rsidR="003114D7">
        <w:rPr>
          <w:rFonts w:cstheme="minorHAnsi"/>
          <w:i/>
          <w:iCs/>
          <w:vertAlign w:val="subscript"/>
          <w:lang w:val="en-US"/>
        </w:rPr>
        <w:t>30</w:t>
      </w:r>
      <w:r w:rsidR="003114D7">
        <w:rPr>
          <w:rFonts w:cstheme="minorHAnsi"/>
          <w:i/>
          <w:iCs/>
          <w:lang w:val="en-US"/>
        </w:rPr>
        <w:t xml:space="preserve"> </w:t>
      </w:r>
      <w:r w:rsidR="003114D7">
        <w:rPr>
          <w:rFonts w:cstheme="minorHAnsi"/>
          <w:lang w:val="en-US"/>
        </w:rPr>
        <w:t xml:space="preserve">=0.59; </w:t>
      </w:r>
      <w:r w:rsidR="003114D7">
        <w:rPr>
          <w:rFonts w:cstheme="minorHAnsi"/>
          <w:i/>
          <w:iCs/>
          <w:lang w:val="en-US"/>
        </w:rPr>
        <w:t>p</w:t>
      </w:r>
      <w:r w:rsidR="003114D7">
        <w:rPr>
          <w:rFonts w:cstheme="minorHAnsi"/>
          <w:i/>
          <w:iCs/>
          <w:vertAlign w:val="subscript"/>
          <w:lang w:val="en-US"/>
        </w:rPr>
        <w:t>31.5</w:t>
      </w:r>
      <w:r w:rsidR="003114D7">
        <w:rPr>
          <w:rFonts w:cstheme="minorHAnsi"/>
          <w:i/>
          <w:iCs/>
          <w:lang w:val="en-US"/>
        </w:rPr>
        <w:t xml:space="preserve"> </w:t>
      </w:r>
      <w:r w:rsidR="003114D7">
        <w:rPr>
          <w:rFonts w:cstheme="minorHAnsi"/>
          <w:lang w:val="en-US"/>
        </w:rPr>
        <w:t>=0.80</w:t>
      </w:r>
      <w:r w:rsidR="00B45280">
        <w:rPr>
          <w:lang w:val="en-US"/>
        </w:rPr>
        <w:t>)</w:t>
      </w:r>
      <w:r w:rsidR="00E6047D">
        <w:rPr>
          <w:lang w:val="en-US"/>
        </w:rPr>
        <w:t>.</w:t>
      </w:r>
      <w:r w:rsidR="003114D7">
        <w:rPr>
          <w:lang w:val="en-US"/>
        </w:rPr>
        <w:t xml:space="preserve"> </w:t>
      </w:r>
      <w:r w:rsidR="008F2028">
        <w:rPr>
          <w:lang w:val="en-US"/>
        </w:rPr>
        <w:t>Combined results between regions showed that</w:t>
      </w:r>
      <w:r w:rsidR="00F9799A">
        <w:rPr>
          <w:lang w:val="en-US"/>
        </w:rPr>
        <w:t xml:space="preserve"> immune response was lowest at 31.5</w:t>
      </w:r>
      <w:r w:rsidR="00F9799A">
        <w:rPr>
          <w:rFonts w:cstheme="minorHAnsi"/>
          <w:lang w:val="en-US"/>
        </w:rPr>
        <w:t>°C</w:t>
      </w:r>
      <w:r w:rsidR="001923FD">
        <w:rPr>
          <w:rFonts w:cstheme="minorHAnsi"/>
          <w:lang w:val="en-US"/>
        </w:rPr>
        <w:t>, showing a</w:t>
      </w:r>
      <w:r w:rsidR="00233C60">
        <w:rPr>
          <w:rFonts w:cstheme="minorHAnsi"/>
          <w:lang w:val="en-US"/>
        </w:rPr>
        <w:t xml:space="preserve"> decrease</w:t>
      </w:r>
      <w:r w:rsidR="00E77A1B">
        <w:rPr>
          <w:rFonts w:cstheme="minorHAnsi"/>
          <w:lang w:val="en-US"/>
        </w:rPr>
        <w:t xml:space="preserve"> </w:t>
      </w:r>
      <w:r w:rsidR="00233C60">
        <w:rPr>
          <w:rFonts w:cstheme="minorHAnsi"/>
          <w:lang w:val="en-US"/>
        </w:rPr>
        <w:t xml:space="preserve">of </w:t>
      </w:r>
      <w:r w:rsidR="00923264">
        <w:rPr>
          <w:rFonts w:cstheme="minorHAnsi"/>
          <w:lang w:val="en-US"/>
        </w:rPr>
        <w:t>75%</w:t>
      </w:r>
      <w:r w:rsidR="00844640">
        <w:rPr>
          <w:rFonts w:cstheme="minorHAnsi"/>
          <w:lang w:val="en-US"/>
        </w:rPr>
        <w:t xml:space="preserve">, </w:t>
      </w:r>
      <w:r w:rsidR="001F3AE6">
        <w:rPr>
          <w:rFonts w:cstheme="minorHAnsi"/>
          <w:lang w:val="en-US"/>
        </w:rPr>
        <w:t xml:space="preserve">60%, and </w:t>
      </w:r>
      <w:r w:rsidR="00372601">
        <w:rPr>
          <w:rFonts w:cstheme="minorHAnsi"/>
          <w:lang w:val="en-US"/>
        </w:rPr>
        <w:t>53</w:t>
      </w:r>
      <w:r w:rsidR="00D96C5E">
        <w:rPr>
          <w:rFonts w:cstheme="minorHAnsi"/>
          <w:lang w:val="en-US"/>
        </w:rPr>
        <w:t>% compared</w:t>
      </w:r>
      <w:r w:rsidR="00333C46">
        <w:rPr>
          <w:rFonts w:cstheme="minorHAnsi"/>
          <w:lang w:val="en-US"/>
        </w:rPr>
        <w:t xml:space="preserve"> to </w:t>
      </w:r>
      <w:r w:rsidR="00E77A1B">
        <w:rPr>
          <w:rFonts w:cstheme="minorHAnsi"/>
          <w:lang w:val="en-US"/>
        </w:rPr>
        <w:t>28.5°C</w:t>
      </w:r>
      <w:r w:rsidR="00721D40">
        <w:rPr>
          <w:rFonts w:cstheme="minorHAnsi"/>
          <w:lang w:val="en-US"/>
        </w:rPr>
        <w:t xml:space="preserve"> (</w:t>
      </w:r>
      <w:r w:rsidR="00721D40">
        <w:rPr>
          <w:rFonts w:cstheme="minorHAnsi"/>
          <w:i/>
          <w:iCs/>
          <w:lang w:val="en-US"/>
        </w:rPr>
        <w:t xml:space="preserve">p </w:t>
      </w:r>
      <w:r w:rsidRPr="00C037F2" w:rsidR="00721D40">
        <w:rPr>
          <w:rFonts w:cstheme="minorHAnsi"/>
          <w:lang w:val="en-US"/>
        </w:rPr>
        <w:t>&lt;0.0</w:t>
      </w:r>
      <w:r w:rsidR="00721D40">
        <w:rPr>
          <w:rFonts w:cstheme="minorHAnsi"/>
          <w:lang w:val="en-US"/>
        </w:rPr>
        <w:t>001</w:t>
      </w:r>
      <w:r w:rsidR="00721D40">
        <w:rPr>
          <w:rFonts w:cstheme="minorHAnsi"/>
          <w:i/>
          <w:iCs/>
          <w:lang w:val="en-US"/>
        </w:rPr>
        <w:t xml:space="preserve">, </w:t>
      </w:r>
      <w:r w:rsidR="00721D40">
        <w:rPr>
          <w:rFonts w:cstheme="minorHAnsi"/>
          <w:lang w:val="en-US"/>
        </w:rPr>
        <w:t>[CI: 0.87, 1.88]),</w:t>
      </w:r>
      <w:r w:rsidR="00372601">
        <w:rPr>
          <w:rFonts w:cstheme="minorHAnsi"/>
          <w:lang w:val="en-US"/>
        </w:rPr>
        <w:t xml:space="preserve"> 27</w:t>
      </w:r>
      <w:r w:rsidR="00721D40">
        <w:rPr>
          <w:rFonts w:cstheme="minorHAnsi"/>
          <w:lang w:val="en-US"/>
        </w:rPr>
        <w:t>°C (</w:t>
      </w:r>
      <w:r w:rsidR="00721D40">
        <w:rPr>
          <w:rFonts w:cstheme="minorHAnsi"/>
          <w:i/>
          <w:iCs/>
          <w:lang w:val="en-US"/>
        </w:rPr>
        <w:t xml:space="preserve">p </w:t>
      </w:r>
      <w:r w:rsidRPr="00C037F2" w:rsidR="00721D40">
        <w:rPr>
          <w:rFonts w:cstheme="minorHAnsi"/>
          <w:lang w:val="en-US"/>
        </w:rPr>
        <w:t>&lt;0.0</w:t>
      </w:r>
      <w:r w:rsidR="00721D40">
        <w:rPr>
          <w:rFonts w:cstheme="minorHAnsi"/>
          <w:lang w:val="en-US"/>
        </w:rPr>
        <w:t>001</w:t>
      </w:r>
      <w:r w:rsidR="00721D40">
        <w:rPr>
          <w:rFonts w:cstheme="minorHAnsi"/>
          <w:i/>
          <w:iCs/>
          <w:lang w:val="en-US"/>
        </w:rPr>
        <w:t xml:space="preserve">, </w:t>
      </w:r>
      <w:r w:rsidR="00721D40">
        <w:rPr>
          <w:rFonts w:cstheme="minorHAnsi"/>
          <w:lang w:val="en-US"/>
        </w:rPr>
        <w:t>[CI: 0.</w:t>
      </w:r>
      <w:r w:rsidR="003A6A9B">
        <w:rPr>
          <w:rFonts w:cstheme="minorHAnsi"/>
          <w:lang w:val="en-US"/>
        </w:rPr>
        <w:t>43</w:t>
      </w:r>
      <w:r w:rsidR="00721D40">
        <w:rPr>
          <w:rFonts w:cstheme="minorHAnsi"/>
          <w:lang w:val="en-US"/>
        </w:rPr>
        <w:t xml:space="preserve">, </w:t>
      </w:r>
      <w:r w:rsidR="003A6A9B">
        <w:rPr>
          <w:rFonts w:cstheme="minorHAnsi"/>
          <w:lang w:val="en-US"/>
        </w:rPr>
        <w:t>1.42</w:t>
      </w:r>
      <w:r w:rsidR="00721D40">
        <w:rPr>
          <w:rFonts w:cstheme="minorHAnsi"/>
          <w:lang w:val="en-US"/>
        </w:rPr>
        <w:t>]), and 30</w:t>
      </w:r>
      <w:r w:rsidRPr="00721D40" w:rsidR="00721D40">
        <w:rPr>
          <w:rFonts w:cstheme="minorHAnsi"/>
          <w:lang w:val="en-US"/>
        </w:rPr>
        <w:t xml:space="preserve"> </w:t>
      </w:r>
      <w:r w:rsidR="00721D40">
        <w:rPr>
          <w:rFonts w:cstheme="minorHAnsi"/>
          <w:lang w:val="en-US"/>
        </w:rPr>
        <w:t>°C (</w:t>
      </w:r>
      <w:r w:rsidR="00721D40">
        <w:rPr>
          <w:rFonts w:cstheme="minorHAnsi"/>
          <w:i/>
          <w:iCs/>
          <w:lang w:val="en-US"/>
        </w:rPr>
        <w:t xml:space="preserve">p </w:t>
      </w:r>
      <w:r w:rsidRPr="00C037F2" w:rsidR="00721D40">
        <w:rPr>
          <w:rFonts w:cstheme="minorHAnsi"/>
          <w:lang w:val="en-US"/>
        </w:rPr>
        <w:t>&lt;0.0</w:t>
      </w:r>
      <w:r w:rsidR="00721D40">
        <w:rPr>
          <w:rFonts w:cstheme="minorHAnsi"/>
          <w:lang w:val="en-US"/>
        </w:rPr>
        <w:t>1</w:t>
      </w:r>
      <w:r w:rsidR="00721D40">
        <w:rPr>
          <w:rFonts w:cstheme="minorHAnsi"/>
          <w:i/>
          <w:iCs/>
          <w:lang w:val="en-US"/>
        </w:rPr>
        <w:t xml:space="preserve">, </w:t>
      </w:r>
      <w:r w:rsidR="00721D40">
        <w:rPr>
          <w:rFonts w:cstheme="minorHAnsi"/>
          <w:lang w:val="en-US"/>
        </w:rPr>
        <w:t>[CI: 0</w:t>
      </w:r>
      <w:r w:rsidR="003A6A9B">
        <w:rPr>
          <w:rFonts w:cstheme="minorHAnsi"/>
          <w:lang w:val="en-US"/>
        </w:rPr>
        <w:t>.</w:t>
      </w:r>
      <w:r w:rsidR="00D96C5E">
        <w:rPr>
          <w:rFonts w:cstheme="minorHAnsi"/>
          <w:lang w:val="en-US"/>
        </w:rPr>
        <w:t>23</w:t>
      </w:r>
      <w:r w:rsidR="00721D40">
        <w:rPr>
          <w:rFonts w:cstheme="minorHAnsi"/>
          <w:lang w:val="en-US"/>
        </w:rPr>
        <w:t xml:space="preserve">, </w:t>
      </w:r>
      <w:r w:rsidR="00D96C5E">
        <w:rPr>
          <w:rFonts w:cstheme="minorHAnsi"/>
          <w:lang w:val="en-US"/>
        </w:rPr>
        <w:t>1.30</w:t>
      </w:r>
      <w:r w:rsidR="00721D40">
        <w:rPr>
          <w:rFonts w:cstheme="minorHAnsi"/>
          <w:lang w:val="en-US"/>
        </w:rPr>
        <w:t xml:space="preserve">]), respectively. </w:t>
      </w:r>
      <w:r w:rsidR="00445B83">
        <w:rPr>
          <w:rFonts w:cstheme="minorHAnsi"/>
          <w:lang w:val="en-US"/>
        </w:rPr>
        <w:t>At 28.5°C immune response was also significantly higher than responses produced at 27°C (</w:t>
      </w:r>
      <w:r w:rsidR="00445B83">
        <w:rPr>
          <w:rFonts w:cstheme="minorHAnsi"/>
          <w:i/>
          <w:iCs/>
          <w:lang w:val="en-US"/>
        </w:rPr>
        <w:t xml:space="preserve">p </w:t>
      </w:r>
      <w:r w:rsidRPr="00C037F2" w:rsidR="00445B83">
        <w:rPr>
          <w:rFonts w:cstheme="minorHAnsi"/>
          <w:lang w:val="en-US"/>
        </w:rPr>
        <w:t>&lt;0.0</w:t>
      </w:r>
      <w:r w:rsidR="000E65F7">
        <w:rPr>
          <w:rFonts w:cstheme="minorHAnsi"/>
          <w:lang w:val="en-US"/>
        </w:rPr>
        <w:t>5</w:t>
      </w:r>
      <w:r w:rsidR="00445B83">
        <w:rPr>
          <w:rFonts w:cstheme="minorHAnsi"/>
          <w:i/>
          <w:iCs/>
          <w:lang w:val="en-US"/>
        </w:rPr>
        <w:t xml:space="preserve">, </w:t>
      </w:r>
      <w:r w:rsidR="00445B83">
        <w:rPr>
          <w:rFonts w:cstheme="minorHAnsi"/>
          <w:lang w:val="en-US"/>
        </w:rPr>
        <w:t xml:space="preserve">[CI: </w:t>
      </w:r>
      <w:r w:rsidR="000E65F7">
        <w:rPr>
          <w:rFonts w:cstheme="minorHAnsi"/>
          <w:lang w:val="en-US"/>
        </w:rPr>
        <w:t>-0.90</w:t>
      </w:r>
      <w:r w:rsidR="00445B83">
        <w:rPr>
          <w:rFonts w:cstheme="minorHAnsi"/>
          <w:lang w:val="en-US"/>
        </w:rPr>
        <w:t xml:space="preserve">, </w:t>
      </w:r>
      <w:r w:rsidR="000E65F7">
        <w:rPr>
          <w:rFonts w:cstheme="minorHAnsi"/>
          <w:lang w:val="en-US"/>
        </w:rPr>
        <w:t>-0.0016</w:t>
      </w:r>
      <w:r w:rsidR="00445B83">
        <w:rPr>
          <w:rFonts w:cstheme="minorHAnsi"/>
          <w:lang w:val="en-US"/>
        </w:rPr>
        <w:t>]) and 30°C (</w:t>
      </w:r>
      <w:r w:rsidR="00445B83">
        <w:rPr>
          <w:rFonts w:cstheme="minorHAnsi"/>
          <w:i/>
          <w:iCs/>
          <w:lang w:val="en-US"/>
        </w:rPr>
        <w:t xml:space="preserve">p </w:t>
      </w:r>
      <w:r w:rsidRPr="00C037F2" w:rsidR="00445B83">
        <w:rPr>
          <w:rFonts w:cstheme="minorHAnsi"/>
          <w:lang w:val="en-US"/>
        </w:rPr>
        <w:t>&lt;0.0</w:t>
      </w:r>
      <w:r w:rsidR="00FE5E4A">
        <w:rPr>
          <w:rFonts w:cstheme="minorHAnsi"/>
          <w:lang w:val="en-US"/>
        </w:rPr>
        <w:t>1</w:t>
      </w:r>
      <w:r w:rsidR="00445B83">
        <w:rPr>
          <w:rFonts w:cstheme="minorHAnsi"/>
          <w:i/>
          <w:iCs/>
          <w:lang w:val="en-US"/>
        </w:rPr>
        <w:t xml:space="preserve">, </w:t>
      </w:r>
      <w:r w:rsidR="00445B83">
        <w:rPr>
          <w:rFonts w:cstheme="minorHAnsi"/>
          <w:lang w:val="en-US"/>
        </w:rPr>
        <w:t xml:space="preserve">[CI: </w:t>
      </w:r>
      <w:r w:rsidR="00FE5E4A">
        <w:rPr>
          <w:rFonts w:cstheme="minorHAnsi"/>
          <w:lang w:val="en-US"/>
        </w:rPr>
        <w:t>0.12</w:t>
      </w:r>
      <w:r w:rsidR="00445B83">
        <w:rPr>
          <w:rFonts w:cstheme="minorHAnsi"/>
          <w:lang w:val="en-US"/>
        </w:rPr>
        <w:t xml:space="preserve">, </w:t>
      </w:r>
      <w:r w:rsidR="00FE5E4A">
        <w:rPr>
          <w:rFonts w:cstheme="minorHAnsi"/>
          <w:lang w:val="en-US"/>
        </w:rPr>
        <w:t>1.10</w:t>
      </w:r>
      <w:r w:rsidR="00445B83">
        <w:rPr>
          <w:rFonts w:cstheme="minorHAnsi"/>
          <w:lang w:val="en-US"/>
        </w:rPr>
        <w:t xml:space="preserve">]). </w:t>
      </w:r>
      <w:r w:rsidR="009F6F4B">
        <w:rPr>
          <w:rFonts w:cstheme="minorHAnsi"/>
          <w:lang w:val="en-US"/>
        </w:rPr>
        <w:t xml:space="preserve"> </w:t>
      </w:r>
    </w:p>
    <w:p w:rsidR="00D85FE5" w:rsidP="00B36451" w:rsidRDefault="00D85FE5" w14:paraId="2F54795A" w14:textId="77777777">
      <w:pPr>
        <w:pStyle w:val="Heading2"/>
        <w:spacing w:line="240" w:lineRule="auto"/>
        <w:rPr>
          <w:lang w:val="en-US"/>
        </w:rPr>
      </w:pPr>
      <w:r>
        <w:rPr>
          <w:lang w:val="en-US"/>
        </w:rPr>
        <w:t xml:space="preserve">Hematocrit </w:t>
      </w:r>
    </w:p>
    <w:p w:rsidR="00AF7DE1" w:rsidP="00B36451" w:rsidRDefault="00D85FE5" w14:paraId="7D751079" w14:textId="05453F62">
      <w:pPr>
        <w:spacing w:line="240" w:lineRule="auto"/>
        <w:jc w:val="both"/>
        <w:rPr>
          <w:lang w:val="en-US"/>
        </w:rPr>
      </w:pPr>
      <w:r>
        <w:rPr>
          <w:lang w:val="en-US"/>
        </w:rPr>
        <w:t>No significant difference was observed in hematocrit levels between Cairns and Mackay region fish at 31.5</w:t>
      </w:r>
      <w:r>
        <w:rPr>
          <w:rFonts w:cstheme="minorHAnsi"/>
          <w:lang w:val="en-US"/>
        </w:rPr>
        <w:t>°C</w:t>
      </w:r>
      <w:r>
        <w:rPr>
          <w:lang w:val="en-US"/>
        </w:rPr>
        <w:t xml:space="preserve"> (</w:t>
      </w:r>
      <w:r>
        <w:rPr>
          <w:i/>
          <w:iCs/>
          <w:lang w:val="en-US"/>
        </w:rPr>
        <w:t xml:space="preserve">p </w:t>
      </w:r>
      <w:r>
        <w:rPr>
          <w:lang w:val="en-US"/>
        </w:rPr>
        <w:t>=0.058). Packed red blood cells composed 22.4% and 25.9% of whole blood for Cairns and Mackay region fish, respectively</w:t>
      </w:r>
      <w:r w:rsidR="001772EC">
        <w:rPr>
          <w:lang w:val="en-US"/>
        </w:rPr>
        <w:t>.</w:t>
      </w:r>
    </w:p>
    <w:p w:rsidR="00B82CC6" w:rsidP="00B36451" w:rsidRDefault="002B0C93" w14:paraId="77B2DBD1" w14:textId="6C051827">
      <w:pPr>
        <w:pStyle w:val="Heading2"/>
        <w:spacing w:line="240" w:lineRule="auto"/>
        <w:rPr>
          <w:lang w:val="en-US"/>
        </w:rPr>
      </w:pPr>
      <w:r>
        <w:rPr>
          <w:lang w:val="en-US"/>
        </w:rPr>
        <w:t xml:space="preserve">Enzyme analysis </w:t>
      </w:r>
    </w:p>
    <w:p w:rsidRPr="001772EC" w:rsidR="000F61B7" w:rsidP="00B36451" w:rsidRDefault="007412CC" w14:paraId="6982FA2C" w14:textId="27909B90">
      <w:pPr>
        <w:spacing w:line="240" w:lineRule="auto"/>
        <w:jc w:val="both"/>
        <w:rPr>
          <w:rFonts w:cstheme="minorHAnsi"/>
          <w:lang w:val="en-US"/>
        </w:rPr>
      </w:pPr>
      <w:r>
        <w:rPr>
          <w:lang w:val="en-US"/>
        </w:rPr>
        <w:t>Lactate dehydrogenase activity was positively correlated with temperature</w:t>
      </w:r>
      <w:r w:rsidR="009803D1">
        <w:rPr>
          <w:lang w:val="en-US"/>
        </w:rPr>
        <w:t xml:space="preserve"> (</w:t>
      </w:r>
      <w:r w:rsidR="00FD226F">
        <w:rPr>
          <w:i/>
          <w:iCs/>
          <w:lang w:val="en-US"/>
        </w:rPr>
        <w:t xml:space="preserve">p </w:t>
      </w:r>
      <w:r w:rsidR="00FD226F">
        <w:rPr>
          <w:lang w:val="en-US"/>
        </w:rPr>
        <w:t xml:space="preserve">&lt;0.0001, [CI: </w:t>
      </w:r>
      <w:r w:rsidR="000651D5">
        <w:rPr>
          <w:lang w:val="en-US"/>
        </w:rPr>
        <w:t>1.81</w:t>
      </w:r>
      <w:r w:rsidR="009F535C">
        <w:rPr>
          <w:lang w:val="en-US"/>
        </w:rPr>
        <w:t xml:space="preserve">, </w:t>
      </w:r>
      <w:r w:rsidR="000651D5">
        <w:rPr>
          <w:lang w:val="en-US"/>
        </w:rPr>
        <w:t>2.64</w:t>
      </w:r>
      <w:r w:rsidR="009F535C">
        <w:rPr>
          <w:lang w:val="en-US"/>
        </w:rPr>
        <w:t>]</w:t>
      </w:r>
      <w:r w:rsidR="00A2298B">
        <w:rPr>
          <w:lang w:val="en-US"/>
        </w:rPr>
        <w:t xml:space="preserve">, </w:t>
      </w:r>
      <w:r w:rsidR="00A2298B">
        <w:rPr>
          <w:i/>
          <w:iCs/>
          <w:lang w:val="en-US"/>
        </w:rPr>
        <w:t>R</w:t>
      </w:r>
      <w:r w:rsidR="00A2298B">
        <w:rPr>
          <w:i/>
          <w:iCs/>
          <w:vertAlign w:val="superscript"/>
          <w:lang w:val="en-US"/>
        </w:rPr>
        <w:t>2</w:t>
      </w:r>
      <w:r w:rsidR="00A2298B">
        <w:rPr>
          <w:i/>
          <w:iCs/>
          <w:lang w:val="en-US"/>
        </w:rPr>
        <w:t xml:space="preserve"> =</w:t>
      </w:r>
      <w:r w:rsidR="007F63EF">
        <w:rPr>
          <w:lang w:val="en-US"/>
        </w:rPr>
        <w:t>0.79</w:t>
      </w:r>
      <w:r w:rsidR="00393AF9">
        <w:rPr>
          <w:lang w:val="en-US"/>
        </w:rPr>
        <w:t>;</w:t>
      </w:r>
      <w:r w:rsidRPr="00393AF9" w:rsidR="00393AF9">
        <w:rPr>
          <w:rFonts w:cstheme="minorHAnsi"/>
          <w:b/>
          <w:bCs/>
          <w:lang w:val="en-US"/>
        </w:rPr>
        <w:t xml:space="preserve"> </w:t>
      </w:r>
      <w:r w:rsidR="00393AF9">
        <w:rPr>
          <w:rFonts w:cstheme="minorHAnsi"/>
          <w:b/>
          <w:bCs/>
          <w:lang w:val="en-US"/>
        </w:rPr>
        <w:t>Figure 4</w:t>
      </w:r>
      <w:r w:rsidR="009803D1">
        <w:rPr>
          <w:lang w:val="en-US"/>
        </w:rPr>
        <w:t>)</w:t>
      </w:r>
      <w:r>
        <w:rPr>
          <w:lang w:val="en-US"/>
        </w:rPr>
        <w:t>, however, no significant differences were seen in LDH activity between Cairns and Mackay region populations at</w:t>
      </w:r>
      <w:r w:rsidR="00282F9E">
        <w:rPr>
          <w:lang w:val="en-US"/>
        </w:rPr>
        <w:t xml:space="preserve"> any of the tested experimental temperatures for </w:t>
      </w:r>
      <w:r w:rsidR="003773FE">
        <w:rPr>
          <w:lang w:val="en-US"/>
        </w:rPr>
        <w:t>lactate dehydrogenase activity</w:t>
      </w:r>
      <w:r w:rsidR="00282F9E">
        <w:rPr>
          <w:lang w:val="en-US"/>
        </w:rPr>
        <w:t>: 20</w:t>
      </w:r>
      <w:r w:rsidR="00282F9E">
        <w:rPr>
          <w:rFonts w:cstheme="minorHAnsi"/>
          <w:lang w:val="en-US"/>
        </w:rPr>
        <w:t>°C (</w:t>
      </w:r>
      <w:r w:rsidR="00282F9E">
        <w:rPr>
          <w:rFonts w:cstheme="minorHAnsi"/>
          <w:i/>
          <w:iCs/>
          <w:lang w:val="en-US"/>
        </w:rPr>
        <w:t>p</w:t>
      </w:r>
      <w:r w:rsidR="00282F9E">
        <w:rPr>
          <w:rFonts w:cstheme="minorHAnsi"/>
          <w:lang w:val="en-US"/>
        </w:rPr>
        <w:t xml:space="preserve"> =</w:t>
      </w:r>
      <w:r w:rsidR="00A6513E">
        <w:rPr>
          <w:rFonts w:cstheme="minorHAnsi"/>
          <w:lang w:val="en-US"/>
        </w:rPr>
        <w:t>0.14</w:t>
      </w:r>
      <w:r w:rsidR="00282F9E">
        <w:rPr>
          <w:rFonts w:cstheme="minorHAnsi"/>
          <w:lang w:val="en-US"/>
        </w:rPr>
        <w:t>), 30°C (</w:t>
      </w:r>
      <w:r w:rsidR="00282F9E">
        <w:rPr>
          <w:rFonts w:cstheme="minorHAnsi"/>
          <w:i/>
          <w:iCs/>
          <w:lang w:val="en-US"/>
        </w:rPr>
        <w:t>p</w:t>
      </w:r>
      <w:r w:rsidR="00282F9E">
        <w:rPr>
          <w:rFonts w:cstheme="minorHAnsi"/>
          <w:lang w:val="en-US"/>
        </w:rPr>
        <w:t xml:space="preserve"> =</w:t>
      </w:r>
      <w:r w:rsidR="00A6513E">
        <w:rPr>
          <w:rFonts w:cstheme="minorHAnsi"/>
          <w:lang w:val="en-US"/>
        </w:rPr>
        <w:t>0.22</w:t>
      </w:r>
      <w:r w:rsidR="00282F9E">
        <w:rPr>
          <w:rFonts w:cstheme="minorHAnsi"/>
          <w:lang w:val="en-US"/>
        </w:rPr>
        <w:t>), 40°C</w:t>
      </w:r>
      <w:r w:rsidR="003F0C90">
        <w:rPr>
          <w:rFonts w:cstheme="minorHAnsi"/>
          <w:lang w:val="en-US"/>
        </w:rPr>
        <w:t xml:space="preserve"> </w:t>
      </w:r>
      <w:r w:rsidR="00282F9E">
        <w:rPr>
          <w:rFonts w:cstheme="minorHAnsi"/>
          <w:lang w:val="en-US"/>
        </w:rPr>
        <w:t>(</w:t>
      </w:r>
      <w:r w:rsidR="00282F9E">
        <w:rPr>
          <w:rFonts w:cstheme="minorHAnsi"/>
          <w:i/>
          <w:iCs/>
          <w:lang w:val="en-US"/>
        </w:rPr>
        <w:t>p</w:t>
      </w:r>
      <w:r w:rsidR="00282F9E">
        <w:rPr>
          <w:rFonts w:cstheme="minorHAnsi"/>
          <w:lang w:val="en-US"/>
        </w:rPr>
        <w:t xml:space="preserve"> =</w:t>
      </w:r>
      <w:r w:rsidR="00A6513E">
        <w:rPr>
          <w:rFonts w:cstheme="minorHAnsi"/>
          <w:lang w:val="en-US"/>
        </w:rPr>
        <w:t>0.064</w:t>
      </w:r>
      <w:r w:rsidR="00282F9E">
        <w:rPr>
          <w:rFonts w:cstheme="minorHAnsi"/>
          <w:lang w:val="en-US"/>
        </w:rPr>
        <w:t>), and 50°C</w:t>
      </w:r>
      <w:r w:rsidR="003F0C90">
        <w:rPr>
          <w:rFonts w:cstheme="minorHAnsi"/>
          <w:lang w:val="en-US"/>
        </w:rPr>
        <w:t xml:space="preserve"> </w:t>
      </w:r>
      <w:r w:rsidR="00282F9E">
        <w:rPr>
          <w:rFonts w:cstheme="minorHAnsi"/>
          <w:lang w:val="en-US"/>
        </w:rPr>
        <w:t>(</w:t>
      </w:r>
      <w:r w:rsidR="00282F9E">
        <w:rPr>
          <w:rFonts w:cstheme="minorHAnsi"/>
          <w:i/>
          <w:iCs/>
          <w:lang w:val="en-US"/>
        </w:rPr>
        <w:t>p</w:t>
      </w:r>
      <w:r w:rsidR="00282F9E">
        <w:rPr>
          <w:rFonts w:cstheme="minorHAnsi"/>
          <w:lang w:val="en-US"/>
        </w:rPr>
        <w:t xml:space="preserve"> =</w:t>
      </w:r>
      <w:r w:rsidR="00A6513E">
        <w:rPr>
          <w:rFonts w:cstheme="minorHAnsi"/>
          <w:lang w:val="en-US"/>
        </w:rPr>
        <w:t>0.28</w:t>
      </w:r>
      <w:r w:rsidR="00864BDB">
        <w:rPr>
          <w:rFonts w:cstheme="minorHAnsi"/>
          <w:lang w:val="en-US"/>
        </w:rPr>
        <w:t>)</w:t>
      </w:r>
      <w:r w:rsidR="00282F9E">
        <w:rPr>
          <w:rFonts w:cstheme="minorHAnsi"/>
          <w:lang w:val="en-US"/>
        </w:rPr>
        <w:t>.</w:t>
      </w:r>
      <w:r w:rsidR="00864BDB">
        <w:rPr>
          <w:rFonts w:cstheme="minorHAnsi"/>
          <w:lang w:val="en-US"/>
        </w:rPr>
        <w:t xml:space="preserve"> </w:t>
      </w:r>
      <w:r w:rsidR="000F61B7">
        <w:rPr>
          <w:lang w:val="en-US"/>
        </w:rPr>
        <w:t xml:space="preserve"> </w:t>
      </w:r>
    </w:p>
    <w:p w:rsidR="00AE2648" w:rsidP="00AE2648" w:rsidRDefault="008E0FC2" w14:paraId="59F8D999" w14:textId="0725D519">
      <w:pPr>
        <w:pStyle w:val="Heading1"/>
        <w:spacing w:line="240" w:lineRule="auto"/>
        <w:rPr>
          <w:lang w:val="en-US"/>
        </w:rPr>
      </w:pPr>
      <w:r>
        <w:rPr>
          <w:lang w:val="en-US"/>
        </w:rPr>
        <w:t>Discussion</w:t>
      </w:r>
    </w:p>
    <w:p w:rsidRPr="00AE2648" w:rsidR="00AE2648" w:rsidP="00AE2648" w:rsidRDefault="00AE2648" w14:paraId="0B855E2B" w14:textId="572244F0">
      <w:pPr>
        <w:rPr>
          <w:lang w:val="en-US"/>
        </w:rPr>
      </w:pPr>
      <w:r w:rsidRPr="00AE2648">
        <w:rPr>
          <w:highlight w:val="yellow"/>
          <w:lang w:val="en-US"/>
        </w:rPr>
        <w:t>brief description of results</w:t>
      </w:r>
    </w:p>
    <w:p w:rsidRPr="008315D2" w:rsidR="00B66D97" w:rsidP="00B36451" w:rsidRDefault="001C62A2" w14:paraId="6AE475CD" w14:textId="1A7EDC3A">
      <w:pPr>
        <w:pStyle w:val="Heading2"/>
        <w:spacing w:line="240" w:lineRule="auto"/>
        <w:rPr>
          <w:lang w:val="en-US"/>
        </w:rPr>
      </w:pPr>
      <w:r>
        <w:rPr>
          <w:lang w:val="en-US"/>
        </w:rPr>
        <w:t>A</w:t>
      </w:r>
      <w:r w:rsidR="00B66D97">
        <w:rPr>
          <w:lang w:val="en-US"/>
        </w:rPr>
        <w:t>erobic physiology</w:t>
      </w:r>
    </w:p>
    <w:p w:rsidR="002528CC" w:rsidP="00B36451" w:rsidRDefault="00F44180" w14:paraId="79B4A94F" w14:textId="421F2BDA">
      <w:pPr>
        <w:spacing w:line="240" w:lineRule="auto"/>
        <w:jc w:val="both"/>
        <w:rPr>
          <w:lang w:val="en-US"/>
        </w:rPr>
      </w:pPr>
      <w:r>
        <w:rPr>
          <w:lang w:val="en-US"/>
        </w:rPr>
        <w:t>Fish from low-latitude</w:t>
      </w:r>
      <w:r w:rsidR="00036BCC">
        <w:rPr>
          <w:lang w:val="en-US"/>
        </w:rPr>
        <w:t xml:space="preserve"> </w:t>
      </w:r>
      <w:r w:rsidR="00AA55BE">
        <w:rPr>
          <w:lang w:val="en-US"/>
        </w:rPr>
        <w:t xml:space="preserve">populations </w:t>
      </w:r>
      <w:r w:rsidR="002F1739">
        <w:rPr>
          <w:lang w:val="en-US"/>
        </w:rPr>
        <w:t>demonstrated</w:t>
      </w:r>
      <w:r w:rsidR="00036BCC">
        <w:rPr>
          <w:lang w:val="en-US"/>
        </w:rPr>
        <w:t xml:space="preserve"> significantly </w:t>
      </w:r>
      <w:r w:rsidR="00F546BB">
        <w:rPr>
          <w:lang w:val="en-US"/>
        </w:rPr>
        <w:t>higher aerobic physiology capacity</w:t>
      </w:r>
      <w:r w:rsidR="00036BCC">
        <w:rPr>
          <w:lang w:val="en-US"/>
        </w:rPr>
        <w:t xml:space="preserve"> at </w:t>
      </w:r>
      <w:r w:rsidR="009635A9">
        <w:rPr>
          <w:lang w:val="en-US"/>
        </w:rPr>
        <w:t>warm</w:t>
      </w:r>
      <w:r w:rsidR="00036BCC">
        <w:rPr>
          <w:lang w:val="en-US"/>
        </w:rPr>
        <w:t xml:space="preserve">er temperatures than conspecifics from high-latitude </w:t>
      </w:r>
      <w:r w:rsidR="006C0701">
        <w:rPr>
          <w:lang w:val="en-US"/>
        </w:rPr>
        <w:t>populations</w:t>
      </w:r>
      <w:r w:rsidR="0094760C">
        <w:rPr>
          <w:lang w:val="en-US"/>
        </w:rPr>
        <w:t xml:space="preserve"> </w:t>
      </w:r>
      <w:r w:rsidR="0094760C">
        <w:rPr>
          <w:color w:val="000000" w:themeColor="text1"/>
          <w:lang w:val="en-US"/>
        </w:rPr>
        <w:t>–</w:t>
      </w:r>
      <w:r w:rsidR="0094760C">
        <w:rPr>
          <w:lang w:val="en-US"/>
        </w:rPr>
        <w:t xml:space="preserve"> evidence</w:t>
      </w:r>
      <w:r w:rsidR="00350728">
        <w:rPr>
          <w:lang w:val="en-US"/>
        </w:rPr>
        <w:t xml:space="preserve"> of co-gradient variation.</w:t>
      </w:r>
      <w:r w:rsidR="00AF2A98">
        <w:rPr>
          <w:lang w:val="en-US"/>
        </w:rPr>
        <w:t xml:space="preserve"> Furthermore, low-latitude populations</w:t>
      </w:r>
      <w:r w:rsidR="005E3B2F">
        <w:rPr>
          <w:lang w:val="en-US"/>
        </w:rPr>
        <w:t xml:space="preserve"> showed had higher thermal optimal temperatures than high-latitude conspecifics.</w:t>
      </w:r>
      <w:r w:rsidR="00B26475">
        <w:rPr>
          <w:lang w:val="en-US"/>
        </w:rPr>
        <w:t xml:space="preserve"> </w:t>
      </w:r>
      <w:r w:rsidR="000162EF">
        <w:rPr>
          <w:lang w:val="en-US"/>
        </w:rPr>
        <w:t>Differences in AAS</w:t>
      </w:r>
      <w:r w:rsidR="00CC5A3C">
        <w:rPr>
          <w:lang w:val="en-US"/>
        </w:rPr>
        <w:t xml:space="preserve"> between regions was driven by low-latitude population’s ability to increase</w:t>
      </w:r>
      <w:r w:rsidR="0040501D">
        <w:rPr>
          <w:lang w:val="en-US"/>
        </w:rPr>
        <w:t xml:space="preserve"> their </w:t>
      </w:r>
      <w:r w:rsidR="0040501D">
        <w:rPr>
          <w:lang w:val="en-US"/>
        </w:rPr>
        <w:t>MO</w:t>
      </w:r>
      <w:r w:rsidR="0040501D">
        <w:rPr>
          <w:vertAlign w:val="subscript"/>
          <w:lang w:val="en-US"/>
        </w:rPr>
        <w:t>2max</w:t>
      </w:r>
      <w:r w:rsidR="00EC7CC7">
        <w:rPr>
          <w:vertAlign w:val="subscript"/>
          <w:lang w:val="en-US"/>
        </w:rPr>
        <w:t xml:space="preserve"> </w:t>
      </w:r>
      <w:r w:rsidR="00EC7CC7">
        <w:rPr>
          <w:lang w:val="en-US"/>
        </w:rPr>
        <w:t>at warmer temperatures</w:t>
      </w:r>
      <w:r w:rsidR="00910B11">
        <w:rPr>
          <w:lang w:val="en-US"/>
        </w:rPr>
        <w:t xml:space="preserve">; offsetting increases in </w:t>
      </w:r>
      <w:r w:rsidR="00910B11">
        <w:rPr>
          <w:lang w:val="en-US"/>
        </w:rPr>
        <w:t>MO</w:t>
      </w:r>
      <w:r w:rsidR="00910B11">
        <w:rPr>
          <w:vertAlign w:val="subscript"/>
          <w:lang w:val="en-US"/>
        </w:rPr>
        <w:t>2</w:t>
      </w:r>
      <w:r w:rsidR="00910B11">
        <w:rPr>
          <w:vertAlign w:val="subscript"/>
          <w:lang w:val="en-US"/>
        </w:rPr>
        <w:t>rest</w:t>
      </w:r>
      <w:r w:rsidR="00910B11">
        <w:rPr>
          <w:lang w:val="en-US"/>
        </w:rPr>
        <w:t xml:space="preserve">. </w:t>
      </w:r>
      <w:r w:rsidR="00813299">
        <w:rPr>
          <w:lang w:val="en-US"/>
        </w:rPr>
        <w:t xml:space="preserve">Fish from high latitude populations were unable to increase their </w:t>
      </w:r>
      <w:r w:rsidR="00813299">
        <w:rPr>
          <w:lang w:val="en-US"/>
        </w:rPr>
        <w:t>MO</w:t>
      </w:r>
      <w:r w:rsidR="00813299">
        <w:rPr>
          <w:vertAlign w:val="subscript"/>
          <w:lang w:val="en-US"/>
        </w:rPr>
        <w:t>2max</w:t>
      </w:r>
      <w:r w:rsidR="00813299">
        <w:rPr>
          <w:lang w:val="en-US"/>
        </w:rPr>
        <w:t xml:space="preserve"> at warmer temperatures</w:t>
      </w:r>
      <w:r w:rsidR="00D00FE2">
        <w:rPr>
          <w:lang w:val="en-US"/>
        </w:rPr>
        <w:t xml:space="preserve"> and therefore </w:t>
      </w:r>
      <w:r w:rsidR="002528CC">
        <w:rPr>
          <w:lang w:val="en-US"/>
        </w:rPr>
        <w:t xml:space="preserve">experienced lower AAS as </w:t>
      </w:r>
      <w:r w:rsidR="002528CC">
        <w:rPr>
          <w:lang w:val="en-US"/>
        </w:rPr>
        <w:t>MO</w:t>
      </w:r>
      <w:r w:rsidR="002528CC">
        <w:rPr>
          <w:vertAlign w:val="subscript"/>
          <w:lang w:val="en-US"/>
        </w:rPr>
        <w:t>2</w:t>
      </w:r>
      <w:r w:rsidR="002528CC">
        <w:rPr>
          <w:vertAlign w:val="subscript"/>
          <w:lang w:val="en-US"/>
        </w:rPr>
        <w:t>rest</w:t>
      </w:r>
      <w:r w:rsidR="00A241C4">
        <w:rPr>
          <w:vertAlign w:val="subscript"/>
          <w:lang w:val="en-US"/>
        </w:rPr>
        <w:t xml:space="preserve"> </w:t>
      </w:r>
      <w:r w:rsidR="00A241C4">
        <w:rPr>
          <w:lang w:val="en-US"/>
        </w:rPr>
        <w:t xml:space="preserve">increased. </w:t>
      </w:r>
    </w:p>
    <w:p w:rsidR="00B61354" w:rsidP="00B36451" w:rsidRDefault="001D37B9" w14:paraId="73A66972" w14:textId="40E21DD1">
      <w:pPr>
        <w:spacing w:line="240" w:lineRule="auto"/>
        <w:jc w:val="both"/>
        <w:rPr>
          <w:color w:val="000000" w:themeColor="text1"/>
          <w:lang w:val="en-US"/>
        </w:rPr>
      </w:pPr>
      <w:r>
        <w:rPr>
          <w:lang w:val="en-US"/>
        </w:rPr>
        <w:t xml:space="preserve">Within aquatic </w:t>
      </w:r>
      <w:r w:rsidR="00283A66">
        <w:rPr>
          <w:lang w:val="en-US"/>
        </w:rPr>
        <w:t>ectotherms AAS serve</w:t>
      </w:r>
      <w:r w:rsidR="00B46BDE">
        <w:rPr>
          <w:lang w:val="en-US"/>
        </w:rPr>
        <w:t>s</w:t>
      </w:r>
      <w:r w:rsidR="00283A66">
        <w:rPr>
          <w:lang w:val="en-US"/>
        </w:rPr>
        <w:t xml:space="preserve"> as a proxy for the limits</w:t>
      </w:r>
      <w:r w:rsidR="00A1212A">
        <w:rPr>
          <w:lang w:val="en-US"/>
        </w:rPr>
        <w:t xml:space="preserve"> of oxygen demanding processes that can be performed simultaneously </w:t>
      </w:r>
      <w:r w:rsidR="00A1212A">
        <w:rPr>
          <w:lang w:val="en-US"/>
        </w:rPr>
        <w:fldChar w:fldCharType="begin" w:fldLock="1"/>
      </w:r>
      <w:r w:rsidR="000B2FC7">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00A1212A">
        <w:rPr>
          <w:lang w:val="en-US"/>
        </w:rPr>
        <w:fldChar w:fldCharType="separate"/>
      </w:r>
      <w:r w:rsidRPr="00A1212A" w:rsidR="00A1212A">
        <w:rPr>
          <w:noProof/>
          <w:lang w:val="en-US"/>
        </w:rPr>
        <w:t>(Clark et al. 2013)</w:t>
      </w:r>
      <w:r w:rsidR="00A1212A">
        <w:rPr>
          <w:lang w:val="en-US"/>
        </w:rPr>
        <w:fldChar w:fldCharType="end"/>
      </w:r>
      <w:r w:rsidR="00A1212A">
        <w:rPr>
          <w:lang w:val="en-US"/>
        </w:rPr>
        <w:t xml:space="preserve">. </w:t>
      </w:r>
      <w:r w:rsidR="00837200">
        <w:rPr>
          <w:lang w:val="en-US"/>
        </w:rPr>
        <w:t xml:space="preserve">The </w:t>
      </w:r>
      <w:r w:rsidR="005B798A">
        <w:rPr>
          <w:lang w:val="en-US"/>
        </w:rPr>
        <w:t>thermal breadth of fish is therefore</w:t>
      </w:r>
      <w:r w:rsidR="00337B3C">
        <w:rPr>
          <w:lang w:val="en-US"/>
        </w:rPr>
        <w:t xml:space="preserve"> </w:t>
      </w:r>
      <w:r w:rsidR="008F1E45">
        <w:rPr>
          <w:lang w:val="en-US"/>
        </w:rPr>
        <w:t>suggested</w:t>
      </w:r>
      <w:r w:rsidR="005B798A">
        <w:rPr>
          <w:lang w:val="en-US"/>
        </w:rPr>
        <w:t xml:space="preserve"> to be</w:t>
      </w:r>
      <w:r w:rsidR="00095E62">
        <w:rPr>
          <w:lang w:val="en-US"/>
        </w:rPr>
        <w:t xml:space="preserve"> optimized to local conditions</w:t>
      </w:r>
      <w:r w:rsidR="00337B3C">
        <w:rPr>
          <w:lang w:val="en-US"/>
        </w:rPr>
        <w:t xml:space="preserve"> </w:t>
      </w:r>
      <w:r w:rsidR="00AB284A">
        <w:rPr>
          <w:lang w:val="en-US"/>
        </w:rPr>
        <w:t>that</w:t>
      </w:r>
      <w:r w:rsidR="00337B3C">
        <w:rPr>
          <w:lang w:val="en-US"/>
        </w:rPr>
        <w:t xml:space="preserve"> </w:t>
      </w:r>
      <w:r w:rsidR="000343BF">
        <w:rPr>
          <w:lang w:val="en-US"/>
        </w:rPr>
        <w:t>maximize</w:t>
      </w:r>
      <w:r w:rsidR="00337B3C">
        <w:rPr>
          <w:lang w:val="en-US"/>
        </w:rPr>
        <w:t xml:space="preserve"> </w:t>
      </w:r>
      <w:r w:rsidR="000343BF">
        <w:rPr>
          <w:lang w:val="en-US"/>
        </w:rPr>
        <w:t>AAS</w:t>
      </w:r>
      <w:r w:rsidR="00821992">
        <w:rPr>
          <w:lang w:val="en-US"/>
        </w:rPr>
        <w:t xml:space="preserve"> </w:t>
      </w:r>
      <w:r w:rsidR="00821992">
        <w:rPr>
          <w:color w:val="000000" w:themeColor="text1"/>
          <w:lang w:val="en-US"/>
        </w:rPr>
        <w:fldChar w:fldCharType="begin" w:fldLock="1"/>
      </w:r>
      <w:r w:rsidR="009D79E8">
        <w:rPr>
          <w:color w:val="000000" w:themeColor="text1"/>
          <w:lang w:val="en-US"/>
        </w:rPr>
        <w:instrText>ADDIN CSL_CITATION {"citationItems":[{"id":"ITEM-1","itemData":{"DOI":"10.1093/icb/42.4.790","ISSN":"00031569","abstract":"Vertical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Biology","id":"ITEM-1","issue":"4","issued":{"date-parts":[["2002"]]},"page":"790-796","title":"Causes and consequences of thermal tolerance limits in rocky intertidal porcelain crabs, genus Petrolisthes","type":"article-journal","volume":"42"},"uris":["http://www.mendeley.com/documents/?uuid=65d87f11-42f4-4c47-8b20-3ca6b7329df5"]},{"id":"ITEM-2","itemData":{"DOI":"10.1098/rspb.2010.1295","ISSN":"09628452","PMID":"21106582","abstract":"A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ectotherms","type":"article-journal","volume":"278"},"uris":["http://www.mendeley.com/documents/?uuid=066b0f76-c417-40f6-89e5-dda6bb673b98"]}],"mendeley":{"formattedCitation":"(Stillman 2002; Sunday et al. 2011)","plainTextFormattedCitation":"(Stillman 2002; Sunday et al. 2011)","previouslyFormattedCitation":"(Stillman 2002; Sunday et al. 2011)"},"properties":{"noteIndex":0},"schema":"https://github.com/citation-style-language/schema/raw/master/csl-citation.json"}</w:instrText>
      </w:r>
      <w:r w:rsidR="00821992">
        <w:rPr>
          <w:color w:val="000000" w:themeColor="text1"/>
          <w:lang w:val="en-US"/>
        </w:rPr>
        <w:fldChar w:fldCharType="separate"/>
      </w:r>
      <w:r w:rsidRPr="00886EC6" w:rsidR="00821992">
        <w:rPr>
          <w:noProof/>
          <w:color w:val="000000" w:themeColor="text1"/>
          <w:lang w:val="en-US"/>
        </w:rPr>
        <w:t>(Stillman 2002; Sunday et al. 2011)</w:t>
      </w:r>
      <w:r w:rsidR="00821992">
        <w:rPr>
          <w:color w:val="000000" w:themeColor="text1"/>
          <w:lang w:val="en-US"/>
        </w:rPr>
        <w:fldChar w:fldCharType="end"/>
      </w:r>
      <w:r w:rsidR="007C6942">
        <w:rPr>
          <w:color w:val="000000" w:themeColor="text1"/>
          <w:lang w:val="en-US"/>
        </w:rPr>
        <w:t xml:space="preserve">, </w:t>
      </w:r>
      <w:r w:rsidR="00C21324">
        <w:rPr>
          <w:color w:val="000000" w:themeColor="text1"/>
          <w:lang w:val="en-US"/>
        </w:rPr>
        <w:t xml:space="preserve">although how </w:t>
      </w:r>
      <w:r w:rsidR="003C73A3">
        <w:rPr>
          <w:color w:val="000000" w:themeColor="text1"/>
          <w:lang w:val="en-US"/>
        </w:rPr>
        <w:t>oxygen</w:t>
      </w:r>
      <w:r w:rsidR="00C21324">
        <w:rPr>
          <w:color w:val="000000" w:themeColor="text1"/>
          <w:lang w:val="en-US"/>
        </w:rPr>
        <w:t xml:space="preserve"> is prioritized among processes remains</w:t>
      </w:r>
      <w:r w:rsidR="009D79E8">
        <w:rPr>
          <w:color w:val="000000" w:themeColor="text1"/>
          <w:lang w:val="en-US"/>
        </w:rPr>
        <w:t xml:space="preserve"> </w:t>
      </w:r>
      <w:r w:rsidR="007D6484">
        <w:rPr>
          <w:color w:val="000000" w:themeColor="text1"/>
          <w:lang w:val="en-US"/>
        </w:rPr>
        <w:t>unresolved</w:t>
      </w:r>
      <w:r w:rsidR="009D79E8">
        <w:rPr>
          <w:color w:val="000000" w:themeColor="text1"/>
          <w:lang w:val="en-US"/>
        </w:rPr>
        <w:t xml:space="preserve"> </w:t>
      </w:r>
      <w:r w:rsidR="009D79E8">
        <w:rPr>
          <w:color w:val="000000" w:themeColor="text1"/>
          <w:lang w:val="en-US"/>
        </w:rPr>
        <w:fldChar w:fldCharType="begin" w:fldLock="1"/>
      </w:r>
      <w:r w:rsidR="009D79E8">
        <w:rPr>
          <w:color w:val="000000" w:themeColor="text1"/>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recommendations","type":"article-journal","volume":"216"},"uris":["http://www.mendeley.com/documents/?uuid=23260e87-3155-4dbb-9e53-bd5ab7b2c7af"]},{"id":"ITEM-2","itemData":{"DOI":"10.1111/jfb.12789","ISSN":"10958649","PMID":"26592201","abstract":"A major challenge for fish biologists in the 21st century is to predict the biotic effects of global climate change. With marked changes in biogeographic distribution already in evidence for a variety of aquatic animals, mechanistic explanations for these shifts are being sought, ones that then can be used as a foundation for predictive models of future climatic scenarios. One mechanistic explanation for the thermal performance of fishes that has gained some traction is the oxygen and capacity-limited thermal tolerance (OCLTT) hypothesis, which suggests that an aquatic organism's capacity to supply oxygen to tissues becomes limited when body temperature reaches extremes. Central to this hypothesis is an optimum temperature for absolute aerobic scope (AAS, loosely defined as the capacity to deliver oxygen to tissues beyond a basic need). On either side of this peak for AAS are pejus temperatures that define when AAS falls off and thereby reduces an animal's absolute capacity for activity. This article provides a brief perspective on the potential uses and limitations of some of the key physiological indicators related to aerobic scope in fishes. The intent is that practitioners who attempt predictive ecological applications can better recognize limitations and make better use of the OCLTT hypothesis and its underlying physiology.","author":[{"dropping-particle":"","family":"Farrell","given":"A. P.","non-dropping-particle":"","parse-names":false,"suffix":""}],"container-title":"Journal of Fish Biology","id":"ITEM-2","issue":"1","issued":{"date-parts":[["2016"]]},"page":"322-343","title":"Pragmatic perspective on aerobic scope: Peaking, plummeting, pejus and apportioning","type":"article-journal","volume":"88"},"uris":["http://www.mendeley.com/documents/?uuid=6d26f659-0e93-408c-a47a-f692b1ad0a24"]}],"mendeley":{"formattedCitation":"(Clark et al. 2013; Farrell 2016)","plainTextFormattedCitation":"(Clark et al. 2013; Farrell 2016)"},"properties":{"noteIndex":0},"schema":"https://github.com/citation-style-language/schema/raw/master/csl-citation.json"}</w:instrText>
      </w:r>
      <w:r w:rsidR="009D79E8">
        <w:rPr>
          <w:color w:val="000000" w:themeColor="text1"/>
          <w:lang w:val="en-US"/>
        </w:rPr>
        <w:fldChar w:fldCharType="separate"/>
      </w:r>
      <w:r w:rsidRPr="009D79E8" w:rsidR="009D79E8">
        <w:rPr>
          <w:noProof/>
          <w:color w:val="000000" w:themeColor="text1"/>
          <w:lang w:val="en-US"/>
        </w:rPr>
        <w:t>(Clark et al. 2013; Farrell 2016)</w:t>
      </w:r>
      <w:r w:rsidR="009D79E8">
        <w:rPr>
          <w:color w:val="000000" w:themeColor="text1"/>
          <w:lang w:val="en-US"/>
        </w:rPr>
        <w:fldChar w:fldCharType="end"/>
      </w:r>
      <w:r w:rsidR="00D04D4C">
        <w:rPr>
          <w:color w:val="000000" w:themeColor="text1"/>
          <w:lang w:val="en-US"/>
        </w:rPr>
        <w:t>.</w:t>
      </w:r>
      <w:r w:rsidR="007F6164">
        <w:rPr>
          <w:color w:val="000000" w:themeColor="text1"/>
          <w:lang w:val="en-US"/>
        </w:rPr>
        <w:t xml:space="preserve"> </w:t>
      </w:r>
      <w:r w:rsidR="00B61354">
        <w:rPr>
          <w:color w:val="000000" w:themeColor="text1"/>
          <w:lang w:val="en-US"/>
        </w:rPr>
        <w:t>Nonetheless, improved capacity for oxygen</w:t>
      </w:r>
      <w:r w:rsidR="00112DFD">
        <w:rPr>
          <w:color w:val="000000" w:themeColor="text1"/>
          <w:lang w:val="en-US"/>
        </w:rPr>
        <w:t>,</w:t>
      </w:r>
      <w:r w:rsidR="00B61354">
        <w:rPr>
          <w:color w:val="000000" w:themeColor="text1"/>
          <w:lang w:val="en-US"/>
        </w:rPr>
        <w:t xml:space="preserve"> related processes such as locomotion, </w:t>
      </w:r>
      <w:r w:rsidR="00C7177B">
        <w:rPr>
          <w:color w:val="000000" w:themeColor="text1"/>
          <w:lang w:val="en-US"/>
        </w:rPr>
        <w:t xml:space="preserve">growth, and reproduction, </w:t>
      </w:r>
      <w:r w:rsidR="008E61E3">
        <w:rPr>
          <w:color w:val="000000" w:themeColor="text1"/>
          <w:lang w:val="en-US"/>
        </w:rPr>
        <w:t>suggests</w:t>
      </w:r>
      <w:r w:rsidR="00155C2A">
        <w:rPr>
          <w:color w:val="000000" w:themeColor="text1"/>
          <w:lang w:val="en-US"/>
        </w:rPr>
        <w:t xml:space="preserve"> </w:t>
      </w:r>
      <w:r w:rsidR="00B931A9">
        <w:rPr>
          <w:color w:val="000000" w:themeColor="text1"/>
          <w:lang w:val="en-US"/>
        </w:rPr>
        <w:t xml:space="preserve">low-latitude populations </w:t>
      </w:r>
      <w:r w:rsidR="00B84DC0">
        <w:rPr>
          <w:color w:val="000000" w:themeColor="text1"/>
          <w:lang w:val="en-US"/>
        </w:rPr>
        <w:t xml:space="preserve">are adapted to </w:t>
      </w:r>
      <w:r w:rsidR="00A4014F">
        <w:rPr>
          <w:color w:val="000000" w:themeColor="text1"/>
          <w:lang w:val="en-US"/>
        </w:rPr>
        <w:t>optimize</w:t>
      </w:r>
      <w:r w:rsidR="00B84DC0">
        <w:rPr>
          <w:color w:val="000000" w:themeColor="text1"/>
          <w:lang w:val="en-US"/>
        </w:rPr>
        <w:t xml:space="preserve"> AA</w:t>
      </w:r>
      <w:r w:rsidR="005E3B2F">
        <w:rPr>
          <w:color w:val="000000" w:themeColor="text1"/>
          <w:lang w:val="en-US"/>
        </w:rPr>
        <w:t>S</w:t>
      </w:r>
      <w:r w:rsidR="00B84DC0">
        <w:rPr>
          <w:color w:val="000000" w:themeColor="text1"/>
          <w:lang w:val="en-US"/>
        </w:rPr>
        <w:t xml:space="preserve"> at higher temperatures, compared to high-latitude conspecifics. </w:t>
      </w:r>
    </w:p>
    <w:p w:rsidRPr="001F6FF8" w:rsidR="00B84DC0" w:rsidP="00B36451" w:rsidRDefault="00A4014F" w14:paraId="04DF29F0" w14:textId="6BF2C11B">
      <w:pPr>
        <w:spacing w:line="240" w:lineRule="auto"/>
        <w:jc w:val="both"/>
        <w:rPr>
          <w:color w:val="000000" w:themeColor="text1"/>
          <w:lang w:val="en-US"/>
        </w:rPr>
      </w:pPr>
      <w:r>
        <w:rPr>
          <w:color w:val="000000" w:themeColor="text1"/>
          <w:lang w:val="en-US"/>
        </w:rPr>
        <w:t xml:space="preserve">Co-gradient variation </w:t>
      </w:r>
    </w:p>
    <w:p w:rsidRPr="00CC31B8" w:rsidR="00CC31B8" w:rsidP="00B36451" w:rsidRDefault="00CC31B8" w14:paraId="1002930F" w14:textId="77777777">
      <w:pPr>
        <w:spacing w:line="240" w:lineRule="auto"/>
        <w:rPr>
          <w:lang w:val="en-US"/>
        </w:rPr>
      </w:pPr>
    </w:p>
    <w:p w:rsidR="00B51916" w:rsidP="00B36451" w:rsidRDefault="003C4E20" w14:paraId="71CD5C83" w14:textId="42E95779">
      <w:pPr>
        <w:pStyle w:val="Heading2"/>
        <w:spacing w:line="240" w:lineRule="auto"/>
        <w:rPr>
          <w:lang w:val="en-US"/>
        </w:rPr>
      </w:pPr>
      <w:r>
        <w:rPr>
          <w:lang w:val="en-US"/>
        </w:rPr>
        <w:t xml:space="preserve">Limitations </w:t>
      </w:r>
      <w:r w:rsidR="007A6C3D">
        <w:rPr>
          <w:lang w:val="en-US"/>
        </w:rPr>
        <w:t>and future research</w:t>
      </w:r>
    </w:p>
    <w:p w:rsidR="00964A0E" w:rsidP="00B36451" w:rsidRDefault="004C448D" w14:paraId="7EA28B84" w14:textId="4E016F3A">
      <w:pPr>
        <w:spacing w:line="240" w:lineRule="auto"/>
        <w:jc w:val="both"/>
        <w:rPr>
          <w:color w:val="000000" w:themeColor="text1"/>
          <w:lang w:val="en-US"/>
        </w:rPr>
      </w:pPr>
      <w:r>
        <w:rPr>
          <w:lang w:val="en-US"/>
        </w:rPr>
        <w:t>The two main limitations of this study</w:t>
      </w:r>
      <w:r w:rsidR="009D6AE3">
        <w:rPr>
          <w:lang w:val="en-US"/>
        </w:rPr>
        <w:t xml:space="preserve"> reside in</w:t>
      </w:r>
      <w:r>
        <w:rPr>
          <w:lang w:val="en-US"/>
        </w:rPr>
        <w:t xml:space="preserve"> </w:t>
      </w:r>
      <w:r w:rsidR="006A7A0A">
        <w:rPr>
          <w:lang w:val="en-US"/>
        </w:rPr>
        <w:t>the</w:t>
      </w:r>
      <w:r w:rsidR="00B4531F">
        <w:rPr>
          <w:lang w:val="en-US"/>
        </w:rPr>
        <w:t xml:space="preserve"> 1)</w:t>
      </w:r>
      <w:r w:rsidR="006A7A0A">
        <w:rPr>
          <w:lang w:val="en-US"/>
        </w:rPr>
        <w:t xml:space="preserve"> ever-changing nature of traits that are subjected to evolutionary processes, </w:t>
      </w:r>
      <w:r w:rsidR="00B4531F">
        <w:rPr>
          <w:lang w:val="en-US"/>
        </w:rPr>
        <w:t>2) r</w:t>
      </w:r>
      <w:r w:rsidR="00EA2C72">
        <w:rPr>
          <w:lang w:val="en-US"/>
        </w:rPr>
        <w:t>esearchers’ decision to focus</w:t>
      </w:r>
      <w:r w:rsidR="00CE2072">
        <w:rPr>
          <w:lang w:val="en-US"/>
        </w:rPr>
        <w:t xml:space="preserve"> on warmer, rather than cooler, temperatures to detect local adaptation</w:t>
      </w:r>
      <w:r w:rsidR="00B4531F">
        <w:rPr>
          <w:lang w:val="en-US"/>
        </w:rPr>
        <w:t>, and 3) absence of equatorial populations</w:t>
      </w:r>
      <w:r w:rsidR="00CE2072">
        <w:rPr>
          <w:lang w:val="en-US"/>
        </w:rPr>
        <w:t xml:space="preserve">. </w:t>
      </w:r>
      <w:r w:rsidR="00B45CD8">
        <w:rPr>
          <w:lang w:val="en-US"/>
        </w:rPr>
        <w:t xml:space="preserve"> </w:t>
      </w:r>
      <w:r w:rsidR="001B55F0">
        <w:rPr>
          <w:lang w:val="en-US"/>
        </w:rPr>
        <w:t xml:space="preserve">In this study physiological traits were measured between </w:t>
      </w:r>
      <w:r w:rsidR="001F3112">
        <w:rPr>
          <w:lang w:val="en-US"/>
        </w:rPr>
        <w:t xml:space="preserve">low- and high-latitude populations at a single time point, however, thermal breadths </w:t>
      </w:r>
      <w:r w:rsidR="00871452">
        <w:rPr>
          <w:lang w:val="en-US"/>
        </w:rPr>
        <w:t xml:space="preserve">are not static </w:t>
      </w:r>
      <w:r w:rsidR="00F86EAD">
        <w:rPr>
          <w:lang w:val="en-US"/>
        </w:rPr>
        <w:fldChar w:fldCharType="begin" w:fldLock="1"/>
      </w:r>
      <w:r w:rsidR="00C423BA">
        <w:rPr>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F86EAD">
        <w:rPr>
          <w:lang w:val="en-US"/>
        </w:rPr>
        <w:fldChar w:fldCharType="separate"/>
      </w:r>
      <w:r w:rsidRPr="00F86EAD" w:rsidR="00F86EAD">
        <w:rPr>
          <w:noProof/>
          <w:lang w:val="en-US"/>
        </w:rPr>
        <w:t>(Kelly et al. 2012)</w:t>
      </w:r>
      <w:r w:rsidR="00F86EAD">
        <w:rPr>
          <w:lang w:val="en-US"/>
        </w:rPr>
        <w:fldChar w:fldCharType="end"/>
      </w:r>
      <w:r w:rsidR="00F86EAD">
        <w:rPr>
          <w:lang w:val="en-US"/>
        </w:rPr>
        <w:t xml:space="preserve">. Genetic adaptation and phenotypic </w:t>
      </w:r>
      <w:r w:rsidR="00F86EAD">
        <w:rPr>
          <w:lang w:val="en-US"/>
        </w:rPr>
        <w:lastRenderedPageBreak/>
        <w:t xml:space="preserve">plasticity </w:t>
      </w:r>
      <w:r w:rsidR="00B45CD8">
        <w:rPr>
          <w:lang w:val="en-US"/>
        </w:rPr>
        <w:t xml:space="preserve">will </w:t>
      </w:r>
      <w:r w:rsidR="00F86EAD">
        <w:rPr>
          <w:lang w:val="en-US"/>
        </w:rPr>
        <w:t>both impact</w:t>
      </w:r>
      <w:r w:rsidR="00F95C7B">
        <w:rPr>
          <w:lang w:val="en-US"/>
        </w:rPr>
        <w:t xml:space="preserve"> how</w:t>
      </w:r>
      <w:r w:rsidR="00BD0358">
        <w:rPr>
          <w:lang w:val="en-US"/>
        </w:rPr>
        <w:t xml:space="preserve"> </w:t>
      </w:r>
      <w:r w:rsidR="00F95C7B">
        <w:rPr>
          <w:lang w:val="en-US"/>
        </w:rPr>
        <w:t>populations</w:t>
      </w:r>
      <w:r w:rsidR="00F95C7B">
        <w:rPr>
          <w:lang w:val="en-US"/>
        </w:rPr>
        <w:t xml:space="preserve"> will respond to environmental changes</w:t>
      </w:r>
      <w:r w:rsidR="004A0995">
        <w:rPr>
          <w:lang w:val="en-US"/>
        </w:rPr>
        <w:t xml:space="preserve"> via shifts in</w:t>
      </w:r>
      <w:r w:rsidR="00F95C7B">
        <w:rPr>
          <w:lang w:val="en-US"/>
        </w:rPr>
        <w:t xml:space="preserve"> </w:t>
      </w:r>
      <w:r w:rsidR="00BD0358">
        <w:rPr>
          <w:lang w:val="en-US"/>
        </w:rPr>
        <w:t xml:space="preserve">thermal </w:t>
      </w:r>
      <w:r w:rsidR="00E62E34">
        <w:rPr>
          <w:lang w:val="en-US"/>
        </w:rPr>
        <w:t>performance</w:t>
      </w:r>
      <w:r w:rsidR="00F5299E">
        <w:rPr>
          <w:lang w:val="en-US"/>
        </w:rPr>
        <w:t>.</w:t>
      </w:r>
      <w:r w:rsidR="007D4CCB">
        <w:rPr>
          <w:lang w:val="en-US"/>
        </w:rPr>
        <w:t xml:space="preserve"> </w:t>
      </w:r>
      <w:r w:rsidR="00221A2B">
        <w:rPr>
          <w:lang w:val="en-US"/>
        </w:rPr>
        <w:t>This current study</w:t>
      </w:r>
      <w:r w:rsidR="002400C9">
        <w:rPr>
          <w:lang w:val="en-US"/>
        </w:rPr>
        <w:t xml:space="preserve"> was limited to current</w:t>
      </w:r>
      <w:r w:rsidR="005F7B05">
        <w:rPr>
          <w:lang w:val="en-US"/>
        </w:rPr>
        <w:t xml:space="preserve"> thermal </w:t>
      </w:r>
      <w:r w:rsidR="00221A2B">
        <w:rPr>
          <w:lang w:val="en-US"/>
        </w:rPr>
        <w:t>tolerances;</w:t>
      </w:r>
      <w:r w:rsidR="005F7B05">
        <w:rPr>
          <w:lang w:val="en-US"/>
        </w:rPr>
        <w:t xml:space="preserve"> however, future research should explore genetic and plastic differences between populations to determine adaptive potential among</w:t>
      </w:r>
      <w:r w:rsidR="001A2A87">
        <w:rPr>
          <w:lang w:val="en-US"/>
        </w:rPr>
        <w:t xml:space="preserve"> populations from each region. Previous studies on </w:t>
      </w:r>
      <w:r w:rsidR="001A2A87">
        <w:rPr>
          <w:i/>
          <w:iCs/>
          <w:lang w:val="en-US"/>
        </w:rPr>
        <w:t>A. polyacanthus</w:t>
      </w:r>
      <w:r w:rsidR="001A2A87">
        <w:rPr>
          <w:color w:val="000000" w:themeColor="text1"/>
          <w:lang w:val="en-US"/>
        </w:rPr>
        <w:t>, have detected genetic</w:t>
      </w:r>
      <w:r w:rsidR="00C423BA">
        <w:rPr>
          <w:color w:val="000000" w:themeColor="text1"/>
          <w:lang w:val="en-US"/>
        </w:rPr>
        <w:t xml:space="preserve"> </w:t>
      </w:r>
      <w:r w:rsidR="00C423BA">
        <w:rPr>
          <w:color w:val="000000" w:themeColor="text1"/>
          <w:lang w:val="en-US"/>
        </w:rPr>
        <w:fldChar w:fldCharType="begin" w:fldLock="1"/>
      </w:r>
      <w:r w:rsidR="00C423BA">
        <w:rPr>
          <w:color w:val="000000" w:themeColor="text1"/>
          <w:lang w:val="en-US"/>
        </w:rPr>
        <w:instrText>ADDIN CSL_CITATION {"citationItems":[{"id":"ITEM-1","itemData":{"DOI":"10.1007/BF00349469","ISSN":"00253162","abstract":"Acanthochromis Gill is a monotypic genus within the damselfish family Pomacentridae, erected for an unusual species [A. polyacanthus (Bleeker)] that uniquely lacks larval dispersal. Instead, offspring are reared in the parental territory, in the manner of cichlids, and fledged into the surrounding habitat. Phenotypic and genotypic variation was surveyed on the basis of body colouration and 7 polymorphic loci in 19 populations from 5 regions of the central and southern Great Barrier Reef (GBR). Variation in both characters was found at regional and local scales. Two colour morphs were recognised: a bicoloured morph from the three northern regions and a uniform dark morph from the two southern regions. Isozyme analysis showed a similar pattern with greatest variation between the different morphs, but also with significant variation at both regional and local scales within morphotypes. Heterozygosity was maximal in the central populations, which, together with other measures of variability, suggests a mixing of separate gene pools in this region and denies species status to the two morphotypes despite numerous fixed differences in allele frequencies between the most distant populations. The presence of fixed differences in multiple alleles between populations separated by 1000 km indicates negligible gene flow over such distances and long isolation of these gene pools. These patterns may reflect recolonisation of the GBR after the last sea-level rise by fish from two stocks. Founder effects and random drift in small populations after colonisation are probably the major sources of the local and regional variations observed at smaller spatial scales. This diversity has been maintained among populations at all scales by the very low levels of gene flow possible without an effective strategy for larval dispersal between coral reefs. © 1994 Springer-Verlag.","author":[{"dropping-particle":"","family":"Doherty","given":"P. J.","non-dropping-particle":"","parse-names":false,"suffix":""},{"dropping-particle":"","family":"Mather","given":"P.","non-dropping-particle":"","parse-names":false,"suffix":""},{"dropping-particle":"","family":"Planes","given":"S.","non-dropping-particle":"","parse-names":false,"suffix":""}],"container-title":"Marine Biology","id":"ITEM-1","issue":"1","issued":{"date-parts":[["1994"]]},"page":"11-21","title":"Acanthochromis polyacanthus, a fish lacking larval dispersal, has genetically differentiated populations at local and regional scales on the Great Barrier Reef","type":"article-journal","volume":"121"},"uris":["http://www.mendeley.com/documents/?uuid=188ab70e-5fd7-4944-a338-a3ed1a688caa"]},{"id":"ITEM-2","itemData":{"DOI":"10.1111/j.0014-3820.2001.tb00741.x","ISSN":"00143820","abstract":"Acanthochromis polyacanthus is an unusual tropical marine damselfish that uniquely lacks pelagic larvae and has lost the capacity for broad-scale dispersal among coral reefs. On the modern Great Barrier Reef (GBR), three color morphs meet and hydridize at two zones of secondary contact. Allozyme electrophoreses revealed strong differences between morphs from the southern zone but few differences between morphs from the northern counterpart, thus suggesting different contact histories. We explore the phylogeography of Acanthochromis polyacanthus with mitochondrial cytochrome b region sequences (alignment of 565 positions) obtained from 126 individuals representing seven to 12 fish from 13 sites distributed over 12 reefs of the GBR and the Coral Sea. The samples revealed three major clades: (1) black fish collected from the southern GBR; (2) bicolored fish collected from the GBR and one reef (Osprey) from the northern Coral Sea; (3) black and white monomorphs collected from six reefs in the Coral Sea. All three clades were well supported (72-100%) by bootstrap analyses. Sequence divergences were very high between the major clades (mean = 7.6%) as well as within them (2.0-3.6%). Within clades, most reefs segregated as monophyletic assemblages. This was revealed both by phylogenetic analyses and AMOVAs that showed that 72-90% of the variance originated from differences among groups, whereas only 5-13% originated within populations. These patterns are discussed in relation to the known geological history of coral reefs of the GBR and the Coral Sea. Finally, we ask whether the monospecific status of Acanthochromis should be revisited because the sequence divergences found among our samples is substantially greater than those recorded among well-recognized species in other reef fishes.","author":[{"dropping-particle":"","family":"Planes","given":"S.","non-dropping-particle":"","parse-names":false,"suffix":""},{"dropping-particle":"","family":"Doherty","given":"P. J.","non-dropping-particle":"","parse-names":false,"suffix":""},{"dropping-particle":"","family":"Bernardi","given":"G.","non-dropping-particle":"","parse-names":false,"suffix":""}],"container-title":"Evolution","id":"ITEM-2","issue":"11","issued":{"date-parts":[["2001"]]},"page":"2263-2273","title":"Strong genetic divergence among populations of a marine fish with limited dispersal, Acanthochromis polyacanthus, within the Great Barrier Reef and the Coral Sea","type":"article-journal","volume":"55"},"uris":["http://www.mendeley.com/documents/?uuid=618641bf-d20f-462b-b82e-4df76aa56d78"]},{"id":"ITEM-3","itemData":{"DOI":"10.1111/j.1420-9101.2005.00969.x","ISSN":"1010061X","PMID":"16405595","abstract":"Hybrid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Biology","id":"ITEM-3","issue":"1","issued":{"date-parts":[["2006"]]},"page":"239-252","title":"Contrasting genetic structures across two hybrid zones of a tropical reef fish, Acanthochromis polyacanthus (Bleeker 1855)","type":"article-journal","volume":"19"},"uris":["http://www.mendeley.com/documents/?uuid=8c58523d-1fdb-4b8a-8cfa-8338727c97c1"]}],"mendeley":{"formattedCitation":"(Doherty et al. 1994; Planes et al. 2001; Van Herwerden and Doherty 2006)","plainTextFormattedCitation":"(Doherty et al. 1994; Planes et al. 2001; Van Herwerden and Doherty 2006)","previouslyFormattedCitation":"(Doherty et al. 1994; Planes et al. 2001; Van Herwerden and Doherty 2006)"},"properties":{"noteIndex":0},"schema":"https://github.com/citation-style-language/schema/raw/master/csl-citation.json"}</w:instrText>
      </w:r>
      <w:r w:rsidR="00C423BA">
        <w:rPr>
          <w:color w:val="000000" w:themeColor="text1"/>
          <w:lang w:val="en-US"/>
        </w:rPr>
        <w:fldChar w:fldCharType="separate"/>
      </w:r>
      <w:r w:rsidRPr="00050CEF" w:rsidR="00C423BA">
        <w:rPr>
          <w:noProof/>
          <w:color w:val="000000" w:themeColor="text1"/>
          <w:lang w:val="en-US"/>
        </w:rPr>
        <w:t>(Doherty et al. 1994; Planes et al. 2001; Van Herwerden and Doherty 2006)</w:t>
      </w:r>
      <w:r w:rsidR="00C423BA">
        <w:rPr>
          <w:color w:val="000000" w:themeColor="text1"/>
          <w:lang w:val="en-US"/>
        </w:rPr>
        <w:fldChar w:fldCharType="end"/>
      </w:r>
      <w:r w:rsidR="00C423BA">
        <w:rPr>
          <w:color w:val="000000" w:themeColor="text1"/>
          <w:lang w:val="en-US"/>
        </w:rPr>
        <w:t xml:space="preserve"> and plastic </w:t>
      </w:r>
      <w:r w:rsidR="00C423BA">
        <w:rPr>
          <w:color w:val="000000" w:themeColor="text1"/>
          <w:lang w:val="en-US"/>
        </w:rPr>
        <w:fldChar w:fldCharType="begin" w:fldLock="1"/>
      </w:r>
      <w:r w:rsidR="008B14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00C423BA">
        <w:rPr>
          <w:color w:val="000000" w:themeColor="text1"/>
          <w:lang w:val="en-US"/>
        </w:rPr>
        <w:fldChar w:fldCharType="separate"/>
      </w:r>
      <w:r w:rsidRPr="00C423BA" w:rsidR="00C423BA">
        <w:rPr>
          <w:noProof/>
          <w:color w:val="000000" w:themeColor="text1"/>
          <w:lang w:val="en-US"/>
        </w:rPr>
        <w:t>(Donelson and Munday 2012)</w:t>
      </w:r>
      <w:r w:rsidR="00C423BA">
        <w:rPr>
          <w:color w:val="000000" w:themeColor="text1"/>
          <w:lang w:val="en-US"/>
        </w:rPr>
        <w:fldChar w:fldCharType="end"/>
      </w:r>
      <w:r w:rsidR="001A2A87">
        <w:rPr>
          <w:color w:val="000000" w:themeColor="text1"/>
          <w:lang w:val="en-US"/>
        </w:rPr>
        <w:t xml:space="preserve"> differences between populations</w:t>
      </w:r>
      <w:r w:rsidR="007402EA">
        <w:rPr>
          <w:color w:val="000000" w:themeColor="text1"/>
          <w:lang w:val="en-US"/>
        </w:rPr>
        <w:t xml:space="preserve">, suggesting that adaptive potential between examined regions are unlikely to be </w:t>
      </w:r>
      <w:r w:rsidR="008F6C91">
        <w:rPr>
          <w:color w:val="000000" w:themeColor="text1"/>
          <w:lang w:val="en-US"/>
        </w:rPr>
        <w:t>analogous.</w:t>
      </w:r>
      <w:r w:rsidR="006341D3">
        <w:rPr>
          <w:color w:val="000000" w:themeColor="text1"/>
          <w:lang w:val="en-US"/>
        </w:rPr>
        <w:t xml:space="preserve"> </w:t>
      </w:r>
    </w:p>
    <w:p w:rsidR="00A044F6" w:rsidP="00B36451" w:rsidRDefault="008067AD" w14:paraId="0E9BB397" w14:textId="3CD83C8E">
      <w:pPr>
        <w:spacing w:line="240" w:lineRule="auto"/>
        <w:jc w:val="both"/>
        <w:rPr>
          <w:color w:val="000000" w:themeColor="text1"/>
          <w:lang w:val="en-US"/>
        </w:rPr>
      </w:pPr>
      <w:r>
        <w:rPr>
          <w:color w:val="000000" w:themeColor="text1"/>
          <w:lang w:val="en-US"/>
        </w:rPr>
        <w:t xml:space="preserve">Experimental temperatures in this study were chosen based on </w:t>
      </w:r>
      <w:r w:rsidR="009D1183">
        <w:rPr>
          <w:color w:val="000000" w:themeColor="text1"/>
          <w:lang w:val="en-US"/>
        </w:rPr>
        <w:t xml:space="preserve">regional </w:t>
      </w:r>
      <w:r>
        <w:rPr>
          <w:color w:val="000000" w:themeColor="text1"/>
          <w:lang w:val="en-US"/>
        </w:rPr>
        <w:t>mean summer average</w:t>
      </w:r>
      <w:r w:rsidR="009D1183">
        <w:rPr>
          <w:color w:val="000000" w:themeColor="text1"/>
          <w:lang w:val="en-US"/>
        </w:rPr>
        <w:t xml:space="preserve"> temperatures</w:t>
      </w:r>
      <w:r>
        <w:rPr>
          <w:color w:val="000000" w:themeColor="text1"/>
          <w:lang w:val="en-US"/>
        </w:rPr>
        <w:t xml:space="preserve"> </w:t>
      </w:r>
      <w:r w:rsidR="00ED3D6F">
        <w:rPr>
          <w:color w:val="000000" w:themeColor="text1"/>
          <w:lang w:val="en-US"/>
        </w:rPr>
        <w:t xml:space="preserve">as well as mid- and end-of-century predicted future ocean warming </w:t>
      </w:r>
      <w:r w:rsidR="003D31EB">
        <w:rPr>
          <w:color w:val="000000" w:themeColor="text1"/>
          <w:lang w:val="en-US"/>
        </w:rPr>
        <w:t>temperatures</w:t>
      </w:r>
      <w:r w:rsidR="007C5119">
        <w:rPr>
          <w:color w:val="000000" w:themeColor="text1"/>
          <w:lang w:val="en-US"/>
        </w:rPr>
        <w:t xml:space="preserve">; physiological responses at cooler temperatures were not explored. </w:t>
      </w:r>
      <w:r w:rsidR="00FB0F0F">
        <w:rPr>
          <w:color w:val="000000" w:themeColor="text1"/>
          <w:lang w:val="en-US"/>
        </w:rPr>
        <w:t>Projected future ocean warming temperatures were chosen</w:t>
      </w:r>
      <w:r w:rsidR="00004D03">
        <w:rPr>
          <w:color w:val="000000" w:themeColor="text1"/>
          <w:lang w:val="en-US"/>
        </w:rPr>
        <w:t xml:space="preserve"> to explore population responses to future conditions, however, </w:t>
      </w:r>
      <w:r w:rsidR="008B1429">
        <w:rPr>
          <w:color w:val="000000" w:themeColor="text1"/>
          <w:lang w:val="en-US"/>
        </w:rPr>
        <w:t xml:space="preserve">previous research on sticklebacks </w:t>
      </w:r>
      <w:r w:rsidR="00CE6F8C">
        <w:rPr>
          <w:color w:val="000000" w:themeColor="text1"/>
          <w:lang w:val="en-US"/>
        </w:rPr>
        <w:t>(</w:t>
      </w:r>
      <w:proofErr w:type="spellStart"/>
      <w:r w:rsidR="00CE6F8C">
        <w:rPr>
          <w:i/>
          <w:iCs/>
          <w:color w:val="000000" w:themeColor="text1"/>
          <w:lang w:val="en-US"/>
        </w:rPr>
        <w:t>Gasterosteus</w:t>
      </w:r>
      <w:proofErr w:type="spellEnd"/>
      <w:r w:rsidR="00CE6F8C">
        <w:rPr>
          <w:i/>
          <w:iCs/>
          <w:color w:val="000000" w:themeColor="text1"/>
          <w:lang w:val="en-US"/>
        </w:rPr>
        <w:t xml:space="preserve"> aculeatus</w:t>
      </w:r>
      <w:r w:rsidR="00CE6F8C">
        <w:rPr>
          <w:color w:val="000000" w:themeColor="text1"/>
          <w:lang w:val="en-US"/>
        </w:rPr>
        <w:t>)</w:t>
      </w:r>
      <w:r w:rsidR="00B55E6A">
        <w:rPr>
          <w:color w:val="000000" w:themeColor="text1"/>
          <w:lang w:val="en-US"/>
        </w:rPr>
        <w:t xml:space="preserve"> demonstrated that</w:t>
      </w:r>
      <w:r w:rsidR="000B4F57">
        <w:rPr>
          <w:color w:val="000000" w:themeColor="text1"/>
          <w:lang w:val="en-US"/>
        </w:rPr>
        <w:t xml:space="preserve"> measuring aerobic physiology outside of thermal norms</w:t>
      </w:r>
      <w:r w:rsidR="00A068A6">
        <w:rPr>
          <w:color w:val="000000" w:themeColor="text1"/>
          <w:lang w:val="en-US"/>
        </w:rPr>
        <w:t xml:space="preserve"> can reveal cryptic</w:t>
      </w:r>
      <w:r w:rsidR="001444CF">
        <w:rPr>
          <w:color w:val="000000" w:themeColor="text1"/>
          <w:lang w:val="en-US"/>
        </w:rPr>
        <w:t xml:space="preserve"> variation</w:t>
      </w:r>
      <w:r w:rsidR="00A068A6">
        <w:rPr>
          <w:color w:val="000000" w:themeColor="text1"/>
          <w:lang w:val="en-US"/>
        </w:rPr>
        <w:t xml:space="preserve"> </w:t>
      </w:r>
      <w:r w:rsidR="00EE2C50">
        <w:rPr>
          <w:color w:val="000000" w:themeColor="text1"/>
          <w:lang w:val="en-US"/>
        </w:rPr>
        <w:fldChar w:fldCharType="begin" w:fldLock="1"/>
      </w:r>
      <w:r w:rsidR="00EE2C50">
        <w:rPr>
          <w:color w:val="000000" w:themeColor="text1"/>
          <w:lang w:val="en-US"/>
        </w:rPr>
        <w:instrText>ADDIN CSL_CITATION {"citationItems":[{"id":"ITEM-1","itemData":{"DOI":"10.1111/1365-2435.13538","ISSN":"13652435","abstract":"In light of global climate change, there is a pressing need to understand and predict the capacity of populations to respond to rising temperatures. Metabolic rate is a key trait that is likely to influence the ability to cope with climate change. Yet, empirical and theoretical work on metabolic rate responses to temperature changes has so far produced mixed results and conflicting predictions. Our study addresses this issue using a novel approach of comparing fish populations in geothermally warmed lakes and adjacent ambient-temperature lakes in Iceland. This unique ‘natural experiment’ provides repeated and independent examples of populations experiencing contrasting thermal environments for many generations over a small geographic scale, thereby avoiding the confounding factors associated with latitudinal or elevational comparisons. Using Icelandic sticklebacks from three warm and three cold habitats, we measured individual metabolic rates across a range of acclimation temperatures to obtain reaction norms for each population. We found a general pattern for a lower standard metabolic rate (SMR) in sticklebacks from warm habitats when measured at a common temperature, as predicted by Krogh's rule. Metabolic rate differences between warm- and cold-habitat sticklebacks were more pronounced at more extreme acclimation temperatures, suggesting the release of cryptic genetic variation upon exposure to novel conditions, which can reveal hidden evolutionary potential. We also found a stronger divergence in metabolic rate between thermal habitats in allopatry than sympatry, indicating that gene flow may constrain physiological adaptation when dispersal between warm and cold habitats is possible. In sum, our study suggests that fish may diverge toward a lower SMR in a warming world, but this might depend on connectivity and gene flow between different thermal habitats. A free Plain Language Summary can be found within the Supporting Information of this article.","author":[{"dropping-particle":"","family":"Pilakouta","given":"Natalie","non-dropping-particle":"","parse-names":false,"suffix":""},{"dropping-particle":"","family":"Killen","given":"Shaun S.","non-dropping-particle":"","parse-names":false,"suffix":""},{"dropping-particle":"","family":"Kristjánsson","given":"Bjarni K.","non-dropping-particle":"","parse-names":false,"suffix":""},{"dropping-particle":"","family":"Skúlason","given":"Skúli","non-dropping-particle":"","parse-names":false,"suffix":""},{"dropping-particle":"","family":"Lindström","given":"Jan","non-dropping-particle":"","parse-names":false,"suffix":""},{"dropping-particle":"","family":"Metcalfe","given":"Neil B.","non-dropping-particle":"","parse-names":false,"suffix":""},{"dropping-particle":"","family":"Parsons","given":"Kevin J.","non-dropping-particle":"","parse-names":false,"suffix":""}],"container-title":"Functional Ecology","id":"ITEM-1","issue":"6","issued":{"date-parts":[["2020"]]},"page":"1205-1214","title":"Multigenerational exposure to elevated temperatures leads to a reduction in standard metabolic rate in the wild","type":"article-journal","volume":"34"},"uris":["http://www.mendeley.com/documents/?uuid=7349dca6-11d9-4ab7-9357-ac9157495fb0"]}],"mendeley":{"formattedCitation":"(Pilakouta et al. 2020)","plainTextFormattedCitation":"(Pilakouta et al. 2020)","previouslyFormattedCitation":"(Pilakouta et al. 2020)"},"properties":{"noteIndex":0},"schema":"https://github.com/citation-style-language/schema/raw/master/csl-citation.json"}</w:instrText>
      </w:r>
      <w:r w:rsidR="00EE2C50">
        <w:rPr>
          <w:color w:val="000000" w:themeColor="text1"/>
          <w:lang w:val="en-US"/>
        </w:rPr>
        <w:fldChar w:fldCharType="separate"/>
      </w:r>
      <w:r w:rsidRPr="00395BBE" w:rsidR="00EE2C50">
        <w:rPr>
          <w:noProof/>
          <w:color w:val="000000" w:themeColor="text1"/>
          <w:lang w:val="en-US"/>
        </w:rPr>
        <w:t>(Pilakouta et al. 2020)</w:t>
      </w:r>
      <w:r w:rsidR="00EE2C50">
        <w:rPr>
          <w:color w:val="000000" w:themeColor="text1"/>
          <w:lang w:val="en-US"/>
        </w:rPr>
        <w:fldChar w:fldCharType="end"/>
      </w:r>
      <w:r w:rsidR="00A068A6">
        <w:rPr>
          <w:color w:val="000000" w:themeColor="text1"/>
          <w:lang w:val="en-US"/>
        </w:rPr>
        <w:t xml:space="preserve">. </w:t>
      </w:r>
      <w:r w:rsidR="00152EED">
        <w:rPr>
          <w:color w:val="000000" w:themeColor="text1"/>
          <w:lang w:val="en-US"/>
        </w:rPr>
        <w:t>Results from this study identified optimal temperatures</w:t>
      </w:r>
      <w:r w:rsidR="00565B25">
        <w:rPr>
          <w:color w:val="000000" w:themeColor="text1"/>
          <w:lang w:val="en-US"/>
        </w:rPr>
        <w:t xml:space="preserve"> in aerobic physiology, however, the shape of the</w:t>
      </w:r>
      <w:r w:rsidR="007D72C5">
        <w:rPr>
          <w:color w:val="000000" w:themeColor="text1"/>
          <w:lang w:val="en-US"/>
        </w:rPr>
        <w:t xml:space="preserve"> thermal performance curve between optimal temperatures and the onset of anaerobiosis remains unexplored. </w:t>
      </w:r>
      <w:r w:rsidR="00C0248A">
        <w:rPr>
          <w:color w:val="000000" w:themeColor="text1"/>
          <w:lang w:val="en-US"/>
        </w:rPr>
        <w:t>Such information may be necessary for detecting difference in adaptive potential between species</w:t>
      </w:r>
      <w:r w:rsidR="004D286C">
        <w:rPr>
          <w:color w:val="000000" w:themeColor="text1"/>
          <w:lang w:val="en-US"/>
        </w:rPr>
        <w:t xml:space="preserve"> </w:t>
      </w:r>
      <w:r w:rsidR="004D286C">
        <w:rPr>
          <w:color w:val="000000" w:themeColor="text1"/>
          <w:lang w:val="en-US"/>
        </w:rPr>
        <w:fldChar w:fldCharType="begin" w:fldLock="1"/>
      </w:r>
      <w:r w:rsidR="004522C3">
        <w:rPr>
          <w:color w:val="000000" w:themeColor="text1"/>
          <w:lang w:val="en-US"/>
        </w:rPr>
        <w:instrText>ADDIN CSL_CITATION {"citationItems":[{"id":"ITEM-1","itemData":{"DOI":"10.1111/1365-2435.13538","ISSN":"13652435","abstract":"In light of global climate change, there is a pressing need to understand and predict the capacity of populations to respond to rising temperatures. Metabolic rate is a key trait that is likely to influence the ability to cope with climate change. Yet, empirical and theoretical work on metabolic rate responses to temperature changes has so far produced mixed results and conflicting predictions. Our study addresses this issue using a novel approach of comparing fish populations in geothermally warmed lakes and adjacent ambient-temperature lakes in Iceland. This unique ‘natural experiment’ provides repeated and independent examples of populations experiencing contrasting thermal environments for many generations over a small geographic scale, thereby avoiding the confounding factors associated with latitudinal or elevational comparisons. Using Icelandic sticklebacks from three warm and three cold habitats, we measured individual metabolic rates across a range of acclimation temperatures to obtain reaction norms for each population. We found a general pattern for a lower standard metabolic rate (SMR) in sticklebacks from warm habitats when measured at a common temperature, as predicted by Krogh's rule. Metabolic rate differences between warm- and cold-habitat sticklebacks were more pronounced at more extreme acclimation temperatures, suggesting the release of cryptic genetic variation upon exposure to novel conditions, which can reveal hidden evolutionary potential. We also found a stronger divergence in metabolic rate between thermal habitats in allopatry than sympatry, indicating that gene flow may constrain physiological adaptation when dispersal between warm and cold habitats is possible. In sum, our study suggests that fish may diverge toward a lower SMR in a warming world, but this might depend on connectivity and gene flow between different thermal habitats. A free Plain Language Summary can be found within the Supporting Information of this article.","author":[{"dropping-particle":"","family":"Pilakouta","given":"Natalie","non-dropping-particle":"","parse-names":false,"suffix":""},{"dropping-particle":"","family":"Killen","given":"Shaun S.","non-dropping-particle":"","parse-names":false,"suffix":""},{"dropping-particle":"","family":"Kristjánsson","given":"Bjarni K.","non-dropping-particle":"","parse-names":false,"suffix":""},{"dropping-particle":"","family":"Skúlason","given":"Skúli","non-dropping-particle":"","parse-names":false,"suffix":""},{"dropping-particle":"","family":"Lindström","given":"Jan","non-dropping-particle":"","parse-names":false,"suffix":""},{"dropping-particle":"","family":"Metcalfe","given":"Neil B.","non-dropping-particle":"","parse-names":false,"suffix":""},{"dropping-particle":"","family":"Parsons","given":"Kevin J.","non-dropping-particle":"","parse-names":false,"suffix":""}],"container-title":"Functional Ecology","id":"ITEM-1","issue":"6","issued":{"date-parts":[["2020"]]},"page":"1205-1214","title":"Multigenerational exposure to elevated temperatures leads to a reduction in standard metabolic rate in the wild","type":"article-journal","volume":"34"},"uris":["http://www.mendeley.com/documents/?uuid=7349dca6-11d9-4ab7-9357-ac9157495fb0"]}],"mendeley":{"formattedCitation":"(Pilakouta et al. 2020)","plainTextFormattedCitation":"(Pilakouta et al. 2020)","previouslyFormattedCitation":"(Pilakouta et al. 2020)"},"properties":{"noteIndex":0},"schema":"https://github.com/citation-style-language/schema/raw/master/csl-citation.json"}</w:instrText>
      </w:r>
      <w:r w:rsidR="004D286C">
        <w:rPr>
          <w:color w:val="000000" w:themeColor="text1"/>
          <w:lang w:val="en-US"/>
        </w:rPr>
        <w:fldChar w:fldCharType="separate"/>
      </w:r>
      <w:r w:rsidRPr="004D286C" w:rsidR="004D286C">
        <w:rPr>
          <w:noProof/>
          <w:color w:val="000000" w:themeColor="text1"/>
          <w:lang w:val="en-US"/>
        </w:rPr>
        <w:t>(Pilakouta et al. 2020)</w:t>
      </w:r>
      <w:r w:rsidR="004D286C">
        <w:rPr>
          <w:color w:val="000000" w:themeColor="text1"/>
          <w:lang w:val="en-US"/>
        </w:rPr>
        <w:fldChar w:fldCharType="end"/>
      </w:r>
      <w:r w:rsidR="004D286C">
        <w:rPr>
          <w:color w:val="000000" w:themeColor="text1"/>
          <w:lang w:val="en-US"/>
        </w:rPr>
        <w:t xml:space="preserve">. </w:t>
      </w:r>
      <w:r w:rsidR="003A7BC8">
        <w:rPr>
          <w:color w:val="000000" w:themeColor="text1"/>
          <w:lang w:val="en-US"/>
        </w:rPr>
        <w:t>Additional, the exploration of aerobic physiology at cooler temperatures may have better revealed</w:t>
      </w:r>
      <w:r w:rsidR="00506641">
        <w:rPr>
          <w:color w:val="000000" w:themeColor="text1"/>
          <w:lang w:val="en-US"/>
        </w:rPr>
        <w:t xml:space="preserve"> </w:t>
      </w:r>
      <w:r w:rsidR="004522C3">
        <w:rPr>
          <w:color w:val="000000" w:themeColor="text1"/>
          <w:lang w:val="en-US"/>
        </w:rPr>
        <w:t>‘local vs. foreign’ criterion</w:t>
      </w:r>
      <w:r w:rsidR="007457BD">
        <w:rPr>
          <w:color w:val="000000" w:themeColor="text1"/>
          <w:lang w:val="en-US"/>
        </w:rPr>
        <w:t>,</w:t>
      </w:r>
      <w:r w:rsidR="004522C3">
        <w:rPr>
          <w:color w:val="000000" w:themeColor="text1"/>
          <w:lang w:val="en-US"/>
        </w:rPr>
        <w:t xml:space="preserve"> outlined by </w:t>
      </w:r>
      <w:r w:rsidR="004522C3">
        <w:rPr>
          <w:color w:val="000000" w:themeColor="text1"/>
          <w:lang w:val="en-US"/>
        </w:rPr>
        <w:fldChar w:fldCharType="begin" w:fldLock="1"/>
      </w:r>
      <w:r w:rsidR="00A1212A">
        <w:rPr>
          <w:color w:val="000000" w:themeColor="text1"/>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adaptation","type":"article-journal","volume":"7"},"uris":["http://www.mendeley.com/documents/?uuid=7b646c45-017d-4f30-8013-2298eafeb239"]}],"mendeley":{"formattedCitation":"(Kawecki and Ebert 2004)","plainTextFormattedCitation":"(Kawecki and Ebert 2004)","previouslyFormattedCitation":"(Kawecki and Ebert 2004)"},"properties":{"noteIndex":0},"schema":"https://github.com/citation-style-language/schema/raw/master/csl-citation.json"}</w:instrText>
      </w:r>
      <w:r w:rsidR="004522C3">
        <w:rPr>
          <w:color w:val="000000" w:themeColor="text1"/>
          <w:lang w:val="en-US"/>
        </w:rPr>
        <w:fldChar w:fldCharType="separate"/>
      </w:r>
      <w:r w:rsidRPr="004522C3" w:rsidR="004522C3">
        <w:rPr>
          <w:noProof/>
          <w:color w:val="000000" w:themeColor="text1"/>
          <w:lang w:val="en-US"/>
        </w:rPr>
        <w:t>(Kawecki and Ebert 2004)</w:t>
      </w:r>
      <w:r w:rsidR="004522C3">
        <w:rPr>
          <w:color w:val="000000" w:themeColor="text1"/>
          <w:lang w:val="en-US"/>
        </w:rPr>
        <w:fldChar w:fldCharType="end"/>
      </w:r>
      <w:r w:rsidR="007457BD">
        <w:rPr>
          <w:color w:val="000000" w:themeColor="text1"/>
          <w:lang w:val="en-US"/>
        </w:rPr>
        <w:t xml:space="preserve">, used to detect local adaptation. </w:t>
      </w:r>
    </w:p>
    <w:p w:rsidRPr="00FA0EDB" w:rsidR="00BA222F" w:rsidP="00B36451" w:rsidRDefault="007457BD" w14:paraId="45F65379" w14:textId="49A4B741">
      <w:pPr>
        <w:spacing w:line="240" w:lineRule="auto"/>
        <w:jc w:val="both"/>
        <w:rPr>
          <w:color w:val="000000" w:themeColor="text1"/>
          <w:lang w:val="en-US"/>
        </w:rPr>
      </w:pPr>
      <w:r>
        <w:rPr>
          <w:color w:val="000000" w:themeColor="text1"/>
          <w:lang w:val="en-US"/>
        </w:rPr>
        <w:t xml:space="preserve">Lastly, this study was unable to source fish from the </w:t>
      </w:r>
      <w:r w:rsidR="007C32C8">
        <w:rPr>
          <w:color w:val="000000" w:themeColor="text1"/>
          <w:lang w:val="en-US"/>
        </w:rPr>
        <w:t xml:space="preserve">equatorial (i.e., trailing edge) populations for </w:t>
      </w:r>
      <w:r w:rsidR="007C32C8">
        <w:rPr>
          <w:i/>
          <w:iCs/>
          <w:color w:val="000000" w:themeColor="text1"/>
          <w:lang w:val="en-US"/>
        </w:rPr>
        <w:t xml:space="preserve">A. </w:t>
      </w:r>
      <w:proofErr w:type="spellStart"/>
      <w:r w:rsidR="007C32C8">
        <w:rPr>
          <w:i/>
          <w:iCs/>
          <w:color w:val="000000" w:themeColor="text1"/>
          <w:lang w:val="en-US"/>
        </w:rPr>
        <w:t>polyacanthus’s</w:t>
      </w:r>
      <w:proofErr w:type="spellEnd"/>
      <w:r w:rsidR="007C32C8">
        <w:rPr>
          <w:color w:val="000000" w:themeColor="text1"/>
          <w:lang w:val="en-US"/>
        </w:rPr>
        <w:t xml:space="preserve"> range. </w:t>
      </w:r>
      <w:r w:rsidR="004918CA">
        <w:rPr>
          <w:color w:val="000000" w:themeColor="text1"/>
          <w:lang w:val="en-US"/>
        </w:rPr>
        <w:t>Trailing edge populations</w:t>
      </w:r>
      <w:r w:rsidR="007C32C8">
        <w:rPr>
          <w:color w:val="000000" w:themeColor="text1"/>
          <w:lang w:val="en-US"/>
        </w:rPr>
        <w:t xml:space="preserve"> are suggested to be living closest to their </w:t>
      </w:r>
      <w:r w:rsidR="00D71D4E">
        <w:rPr>
          <w:color w:val="000000" w:themeColor="text1"/>
          <w:lang w:val="en-US"/>
        </w:rPr>
        <w:t>thermal limits and therefore possess greatest thermal tolerance as well as sensitivity to change in temperature</w:t>
      </w:r>
      <w:r w:rsidR="009669F1">
        <w:rPr>
          <w:color w:val="000000" w:themeColor="text1"/>
          <w:lang w:val="en-US"/>
        </w:rPr>
        <w:t xml:space="preserve">; however, </w:t>
      </w:r>
      <w:r w:rsidR="004918CA">
        <w:rPr>
          <w:color w:val="000000" w:themeColor="text1"/>
          <w:lang w:val="en-US"/>
        </w:rPr>
        <w:t xml:space="preserve">to date on </w:t>
      </w:r>
      <w:r w:rsidR="004918CA">
        <w:rPr>
          <w:i/>
          <w:iCs/>
          <w:color w:val="000000" w:themeColor="text1"/>
          <w:lang w:val="en-US"/>
        </w:rPr>
        <w:t>A. polyacanthus</w:t>
      </w:r>
      <w:r w:rsidR="004918CA">
        <w:rPr>
          <w:color w:val="000000" w:themeColor="text1"/>
          <w:lang w:val="en-US"/>
        </w:rPr>
        <w:t xml:space="preserve"> have not explored comparisons between equatorial, low-latitude, and high-latitude populations</w:t>
      </w:r>
      <w:r w:rsidR="005E69A9">
        <w:rPr>
          <w:color w:val="000000" w:themeColor="text1"/>
          <w:lang w:val="en-US"/>
        </w:rPr>
        <w:t xml:space="preserve">. </w:t>
      </w:r>
      <w:r w:rsidR="00602CED">
        <w:rPr>
          <w:color w:val="000000" w:themeColor="text1"/>
          <w:lang w:val="en-US"/>
        </w:rPr>
        <w:t>Future research should aim to include trailing edge populations within experiments</w:t>
      </w:r>
      <w:r w:rsidR="00FA0EDB">
        <w:rPr>
          <w:color w:val="000000" w:themeColor="text1"/>
          <w:lang w:val="en-US"/>
        </w:rPr>
        <w:t xml:space="preserve"> to understand the extent of thermal tolerance within </w:t>
      </w:r>
      <w:r w:rsidR="00FA0EDB">
        <w:rPr>
          <w:i/>
          <w:iCs/>
          <w:color w:val="000000" w:themeColor="text1"/>
          <w:lang w:val="en-US"/>
        </w:rPr>
        <w:t>A. polyacanthus</w:t>
      </w:r>
      <w:r w:rsidR="00FA0EDB">
        <w:rPr>
          <w:color w:val="000000" w:themeColor="text1"/>
          <w:lang w:val="en-US"/>
        </w:rPr>
        <w:t>, and how these populations will respond to warming conditions, compared to populations at lower latitudes.</w:t>
      </w:r>
      <w:r w:rsidR="00BA222F">
        <w:rPr>
          <w:color w:val="000000" w:themeColor="text1"/>
          <w:lang w:val="en-US"/>
        </w:rPr>
        <w:t xml:space="preserve"> </w:t>
      </w:r>
    </w:p>
    <w:p w:rsidR="00E917E7" w:rsidP="00E917E7" w:rsidRDefault="00E917E7" w14:paraId="58CDED9C" w14:textId="77777777">
      <w:pPr>
        <w:pStyle w:val="Heading2"/>
        <w:spacing w:line="240" w:lineRule="auto"/>
        <w:rPr>
          <w:lang w:val="en-US"/>
        </w:rPr>
      </w:pPr>
      <w:r>
        <w:rPr>
          <w:lang w:val="en-US"/>
        </w:rPr>
        <w:t>Conservation implications</w:t>
      </w:r>
    </w:p>
    <w:p w:rsidRPr="00E917E7" w:rsidR="00E917E7" w:rsidP="00E917E7" w:rsidRDefault="00E917E7" w14:paraId="6F41FD35" w14:textId="77777777">
      <w:pPr>
        <w:rPr>
          <w:lang w:val="en-US"/>
        </w:rPr>
      </w:pPr>
    </w:p>
    <w:p w:rsidR="00B51916" w:rsidP="00B36451" w:rsidRDefault="00172D38" w14:paraId="69B02F82" w14:textId="1EBB1594">
      <w:pPr>
        <w:pStyle w:val="Heading2"/>
        <w:spacing w:line="240" w:lineRule="auto"/>
        <w:rPr>
          <w:lang w:val="en-US"/>
        </w:rPr>
      </w:pPr>
      <w:r>
        <w:rPr>
          <w:lang w:val="en-US"/>
        </w:rPr>
        <w:t>Conclusions</w:t>
      </w:r>
    </w:p>
    <w:p w:rsidR="00B51916" w:rsidP="00B36451" w:rsidRDefault="00B51916" w14:paraId="63964D46" w14:textId="181F6673">
      <w:pPr>
        <w:spacing w:line="240" w:lineRule="auto"/>
        <w:rPr>
          <w:lang w:val="en-US"/>
        </w:rPr>
      </w:pPr>
    </w:p>
    <w:p w:rsidR="00B51916" w:rsidP="00B36451" w:rsidRDefault="00B51916" w14:paraId="07AA1276" w14:textId="2292F3B0">
      <w:pPr>
        <w:spacing w:line="240" w:lineRule="auto"/>
        <w:rPr>
          <w:lang w:val="en-US"/>
        </w:rPr>
      </w:pPr>
    </w:p>
    <w:p w:rsidR="00B51916" w:rsidP="00B36451" w:rsidRDefault="00B51916" w14:paraId="7A9B70F7" w14:textId="38499F41">
      <w:pPr>
        <w:spacing w:line="240" w:lineRule="auto"/>
        <w:rPr>
          <w:lang w:val="en-US"/>
        </w:rPr>
      </w:pPr>
    </w:p>
    <w:p w:rsidR="00B51916" w:rsidP="00B36451" w:rsidRDefault="00B51916" w14:paraId="7B6F4D43" w14:textId="77F3FC92">
      <w:pPr>
        <w:spacing w:line="240" w:lineRule="auto"/>
        <w:rPr>
          <w:lang w:val="en-US"/>
        </w:rPr>
      </w:pPr>
    </w:p>
    <w:p w:rsidR="00B51916" w:rsidP="00B36451" w:rsidRDefault="00B51916" w14:paraId="662D6958" w14:textId="772F3BFE">
      <w:pPr>
        <w:spacing w:line="240" w:lineRule="auto"/>
        <w:rPr>
          <w:lang w:val="en-US"/>
        </w:rPr>
      </w:pPr>
    </w:p>
    <w:p w:rsidR="00CB702B" w:rsidP="00B36451" w:rsidRDefault="00CB702B" w14:paraId="0E5C52DB" w14:textId="77777777">
      <w:pPr>
        <w:spacing w:line="240" w:lineRule="auto"/>
        <w:rPr>
          <w:lang w:val="en-US"/>
        </w:rPr>
      </w:pPr>
    </w:p>
    <w:p w:rsidR="00CB702B" w:rsidP="00B36451" w:rsidRDefault="00CB702B" w14:paraId="5BBD4286" w14:textId="77777777">
      <w:pPr>
        <w:spacing w:line="240" w:lineRule="auto"/>
        <w:rPr>
          <w:lang w:val="en-US"/>
        </w:rPr>
      </w:pPr>
    </w:p>
    <w:p w:rsidR="001674EB" w:rsidP="00B36451" w:rsidRDefault="001674EB" w14:paraId="2536640A" w14:textId="77777777">
      <w:pPr>
        <w:spacing w:line="240" w:lineRule="auto"/>
        <w:rPr>
          <w:lang w:val="en-US"/>
        </w:rPr>
      </w:pPr>
    </w:p>
    <w:p w:rsidR="001674EB" w:rsidP="00B36451" w:rsidRDefault="001674EB" w14:paraId="087ED5E3" w14:textId="77777777">
      <w:pPr>
        <w:spacing w:line="240" w:lineRule="auto"/>
        <w:rPr>
          <w:lang w:val="en-US"/>
        </w:rPr>
      </w:pPr>
    </w:p>
    <w:p w:rsidR="001674EB" w:rsidP="00B36451" w:rsidRDefault="001674EB" w14:paraId="25A23648" w14:textId="77777777">
      <w:pPr>
        <w:spacing w:line="240" w:lineRule="auto"/>
        <w:rPr>
          <w:lang w:val="en-US"/>
        </w:rPr>
      </w:pPr>
    </w:p>
    <w:p w:rsidR="001674EB" w:rsidP="00B36451" w:rsidRDefault="001674EB" w14:paraId="0CBA0ADF" w14:textId="77777777">
      <w:pPr>
        <w:spacing w:line="240" w:lineRule="auto"/>
        <w:rPr>
          <w:lang w:val="en-US"/>
        </w:rPr>
      </w:pPr>
    </w:p>
    <w:p w:rsidR="001674EB" w:rsidP="00B36451" w:rsidRDefault="001674EB" w14:paraId="244644DD" w14:textId="77777777">
      <w:pPr>
        <w:spacing w:line="240" w:lineRule="auto"/>
        <w:rPr>
          <w:lang w:val="en-US"/>
        </w:rPr>
      </w:pPr>
    </w:p>
    <w:p w:rsidR="001674EB" w:rsidP="00B36451" w:rsidRDefault="001674EB" w14:paraId="628A151A" w14:textId="77777777">
      <w:pPr>
        <w:spacing w:line="240" w:lineRule="auto"/>
        <w:rPr>
          <w:lang w:val="en-US"/>
        </w:rPr>
      </w:pPr>
    </w:p>
    <w:p w:rsidR="001674EB" w:rsidP="00B36451" w:rsidRDefault="001674EB" w14:paraId="67EE3CA1" w14:textId="77777777">
      <w:pPr>
        <w:spacing w:line="240" w:lineRule="auto"/>
        <w:rPr>
          <w:lang w:val="en-US"/>
        </w:rPr>
      </w:pPr>
    </w:p>
    <w:p w:rsidR="001674EB" w:rsidP="00B36451" w:rsidRDefault="001674EB" w14:paraId="371C9DBF" w14:textId="77777777">
      <w:pPr>
        <w:spacing w:line="240" w:lineRule="auto"/>
        <w:rPr>
          <w:lang w:val="en-US"/>
        </w:rPr>
      </w:pPr>
    </w:p>
    <w:p w:rsidR="001674EB" w:rsidP="00B36451" w:rsidRDefault="001674EB" w14:paraId="27ADF191" w14:textId="77777777">
      <w:pPr>
        <w:spacing w:line="240" w:lineRule="auto"/>
        <w:rPr>
          <w:lang w:val="en-US"/>
        </w:rPr>
      </w:pPr>
    </w:p>
    <w:p w:rsidR="001674EB" w:rsidP="00B36451" w:rsidRDefault="001674EB" w14:paraId="7608A616" w14:textId="77777777">
      <w:pPr>
        <w:spacing w:line="240" w:lineRule="auto"/>
        <w:rPr>
          <w:lang w:val="en-US"/>
        </w:rPr>
      </w:pPr>
    </w:p>
    <w:p w:rsidR="001674EB" w:rsidP="00B36451" w:rsidRDefault="001674EB" w14:paraId="413F08EA" w14:textId="77777777">
      <w:pPr>
        <w:spacing w:line="240" w:lineRule="auto"/>
        <w:rPr>
          <w:lang w:val="en-US"/>
        </w:rPr>
      </w:pPr>
    </w:p>
    <w:p w:rsidR="001674EB" w:rsidP="00B36451" w:rsidRDefault="001674EB" w14:paraId="51E7D553" w14:textId="77777777">
      <w:pPr>
        <w:spacing w:line="240" w:lineRule="auto"/>
        <w:rPr>
          <w:lang w:val="en-US"/>
        </w:rPr>
      </w:pPr>
    </w:p>
    <w:p w:rsidR="001674EB" w:rsidP="00B36451" w:rsidRDefault="001674EB" w14:paraId="18207132" w14:textId="77777777">
      <w:pPr>
        <w:spacing w:line="240" w:lineRule="auto"/>
        <w:rPr>
          <w:lang w:val="en-US"/>
        </w:rPr>
      </w:pPr>
    </w:p>
    <w:p w:rsidR="001674EB" w:rsidP="00B36451" w:rsidRDefault="001674EB" w14:paraId="27056FF7" w14:textId="77777777">
      <w:pPr>
        <w:spacing w:line="240" w:lineRule="auto"/>
        <w:rPr>
          <w:lang w:val="en-US"/>
        </w:rPr>
      </w:pPr>
    </w:p>
    <w:p w:rsidR="001674EB" w:rsidP="00B36451" w:rsidRDefault="001674EB" w14:paraId="565FAF96" w14:textId="77777777">
      <w:pPr>
        <w:spacing w:line="240" w:lineRule="auto"/>
        <w:rPr>
          <w:lang w:val="en-US"/>
        </w:rPr>
      </w:pPr>
    </w:p>
    <w:p w:rsidR="001674EB" w:rsidP="00B36451" w:rsidRDefault="001674EB" w14:paraId="3D3E8818" w14:textId="77777777">
      <w:pPr>
        <w:spacing w:line="240" w:lineRule="auto"/>
        <w:rPr>
          <w:lang w:val="en-US"/>
        </w:rPr>
      </w:pPr>
    </w:p>
    <w:p w:rsidR="001674EB" w:rsidP="00B36451" w:rsidRDefault="001674EB" w14:paraId="169473A3" w14:textId="77777777">
      <w:pPr>
        <w:spacing w:line="240" w:lineRule="auto"/>
        <w:rPr>
          <w:lang w:val="en-US"/>
        </w:rPr>
      </w:pPr>
    </w:p>
    <w:p w:rsidR="001674EB" w:rsidP="00B36451" w:rsidRDefault="001674EB" w14:paraId="1C3AD311" w14:textId="77777777">
      <w:pPr>
        <w:spacing w:line="240" w:lineRule="auto"/>
        <w:rPr>
          <w:lang w:val="en-US"/>
        </w:rPr>
      </w:pPr>
    </w:p>
    <w:p w:rsidR="00CA7038" w:rsidP="00B36451" w:rsidRDefault="00CA7038" w14:paraId="57C423BE" w14:textId="1A9C212B">
      <w:pPr>
        <w:spacing w:line="240" w:lineRule="auto"/>
        <w:jc w:val="both"/>
        <w:rPr>
          <w:lang w:val="en-US"/>
        </w:rPr>
      </w:pPr>
    </w:p>
    <w:p w:rsidR="009D2A24" w:rsidP="00B36451" w:rsidRDefault="009D2A24" w14:paraId="186D1989" w14:textId="77777777">
      <w:pPr>
        <w:spacing w:line="240" w:lineRule="auto"/>
        <w:jc w:val="both"/>
        <w:rPr>
          <w:lang w:val="en-US"/>
        </w:rPr>
      </w:pPr>
    </w:p>
    <w:p w:rsidR="001F451E" w:rsidP="00B36451" w:rsidRDefault="001F451E" w14:paraId="0A44F8A4" w14:textId="2B328EC8">
      <w:pPr>
        <w:pStyle w:val="Heading1"/>
        <w:spacing w:line="240" w:lineRule="auto"/>
        <w:rPr>
          <w:lang w:val="en-US"/>
        </w:rPr>
      </w:pPr>
      <w:r>
        <w:rPr>
          <w:lang w:val="en-US"/>
        </w:rPr>
        <w:t>References</w:t>
      </w:r>
    </w:p>
    <w:p w:rsidRPr="001F451E" w:rsidR="001F451E" w:rsidP="00B36451" w:rsidRDefault="001F451E" w14:paraId="35FE1C3B" w14:textId="77777777">
      <w:pPr>
        <w:spacing w:line="240" w:lineRule="auto"/>
        <w:rPr>
          <w:lang w:val="en-US"/>
        </w:rPr>
      </w:pPr>
    </w:p>
    <w:p w:rsidRPr="009D79E8" w:rsidR="009D79E8" w:rsidP="009D79E8" w:rsidRDefault="00453A60" w14:paraId="759462C3" w14:textId="19433DB9">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9D79E8" w:rsidR="009D79E8">
        <w:rPr>
          <w:rFonts w:ascii="Calibri" w:hAnsi="Calibri" w:cs="Calibri"/>
          <w:noProof/>
          <w:szCs w:val="24"/>
        </w:rPr>
        <w:t>Aitken SN, Bemmels JB (2016) Time to get moving : Assisted gene flow of forest trees. Evol Appl 9:271–290 doi:10.1111/eva.12293</w:t>
      </w:r>
    </w:p>
    <w:p w:rsidRPr="009D79E8" w:rsidR="009D79E8" w:rsidP="009D79E8" w:rsidRDefault="009D79E8" w14:paraId="589DBBAA"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Angilletta MJ, Oufiero CE, Sears MW (2004) Thermal adaptation of maternal and embryonic phenotypes in a geographically widespread ectotherm. Int Congr Ser 1275:258–266 doi:10.1016/j.ics.2004.07.038</w:t>
      </w:r>
    </w:p>
    <w:p w:rsidRPr="009D79E8" w:rsidR="009D79E8" w:rsidP="009D79E8" w:rsidRDefault="009D79E8" w14:paraId="36354718"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Atkins KE, Travis JMJ (2010) Local adaptation and the evolution of species’ ranges under climate change. J Theor Biol 266:449–457 doi:10.1016/j.jtbi.2010.07.014</w:t>
      </w:r>
    </w:p>
    <w:p w:rsidRPr="009D79E8" w:rsidR="009D79E8" w:rsidP="009D79E8" w:rsidRDefault="009D79E8" w14:paraId="34F5317F"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Barton M, Sunnucks P, Norgate M, Murray N, Kearney M (2014) Co-gradient variation in growth rate and development time of a broadly distributed butterfly. PLoS One 9:1–8 doi:10.1371/journal.pone.0095258</w:t>
      </w:r>
    </w:p>
    <w:p w:rsidRPr="009D79E8" w:rsidR="009D79E8" w:rsidP="009D79E8" w:rsidRDefault="009D79E8" w14:paraId="3D789D71"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Bennett S, Duarte CM, Marbà N, Wernberg T (2019) Integrating within-species variation in thermal physiology into climate change ecology. Philos Trans R Soc B Biol Sci 374: doi:10.1098/rstb.2018.0550</w:t>
      </w:r>
    </w:p>
    <w:p w:rsidRPr="009D79E8" w:rsidR="009D79E8" w:rsidP="009D79E8" w:rsidRDefault="009D79E8" w14:paraId="573CDCC1"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 xml:space="preserve">Bradshaw AD (1984) Ecological significance of genetic variation between populations. In: Dirzo R., Sarukhan J. (eds) Perspectives on plant population ecology. Sinauer, Sunderland, MA, pp 213–228 </w:t>
      </w:r>
    </w:p>
    <w:p w:rsidRPr="009D79E8" w:rsidR="009D79E8" w:rsidP="009D79E8" w:rsidRDefault="009D79E8" w14:paraId="54EDB6BF"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Ceballos G, Ehrlich PR, Raven PH (2020) Vertebrates on the brink as indicators of biological annihilation and the sixth mass extinction. Proc Natl Acad Sci U S A 117:13596–13602 doi:10.1073/pnas.1922686117</w:t>
      </w:r>
    </w:p>
    <w:p w:rsidRPr="009D79E8" w:rsidR="009D79E8" w:rsidP="009D79E8" w:rsidRDefault="009D79E8" w14:paraId="3E88A709"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Chiono A, Paul JR (2023) The Climatic Variability Hypothesis and trade-offs in thermal performance in coastal and inland populations of Mimulus guttatus. Evolution 77:870–880 doi:10.1093/evolut/qpad005</w:t>
      </w:r>
    </w:p>
    <w:p w:rsidRPr="009D79E8" w:rsidR="009D79E8" w:rsidP="009D79E8" w:rsidRDefault="009D79E8" w14:paraId="1B7CE275"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 xml:space="preserve">Clark TD, Sandblom E, Jutfelt F (2013) Aerobic scope measurements of fishes in an era of climate </w:t>
      </w:r>
      <w:r w:rsidRPr="009D79E8">
        <w:rPr>
          <w:rFonts w:ascii="Calibri" w:hAnsi="Calibri" w:cs="Calibri"/>
          <w:noProof/>
          <w:szCs w:val="24"/>
        </w:rPr>
        <w:lastRenderedPageBreak/>
        <w:t>change: respirometry, relevance and recommendations. J Exp Biol 216:2771–2782 doi:10.1242/jeb.084251</w:t>
      </w:r>
    </w:p>
    <w:p w:rsidRPr="009D79E8" w:rsidR="009D79E8" w:rsidP="009D79E8" w:rsidRDefault="009D79E8" w14:paraId="21086258"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Conover DO, Clarke LM, Munch SB, Wagner GN (2006) Spatial and temporal scales of adaptive divergence in marine fishes and the implications for conservation. J Fish Biol 69:21–47 doi:10.1111/j.1095-8649.2006.01274.x</w:t>
      </w:r>
    </w:p>
    <w:p w:rsidRPr="009D79E8" w:rsidR="009D79E8" w:rsidP="009D79E8" w:rsidRDefault="009D79E8" w14:paraId="59B19A84"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Conover DO, Duffy TA, Hice LA (2009) The covariance between genetic and environmental influences across ecological gradients: Reassessing the evolutionary significance of countergradient and cogradient variation. Ann N Y Acad Sci 1168:100–129 doi:10.1111/j.1749-6632.2009.04575.x</w:t>
      </w:r>
    </w:p>
    <w:p w:rsidRPr="009D79E8" w:rsidR="009D79E8" w:rsidP="009D79E8" w:rsidRDefault="009D79E8" w14:paraId="0D819DE9"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Deutsch CA, Tewksbury JJ, Huey RB, Sheldon KS, Ghalambor CK, Haak DC, Martin PR (2008) Impacts of climate warming on terrestrial ectotherms across latitude. Proc Natl Acad Sci U S A 105:6668–6672 doi:10.1073/pnas.0709472105</w:t>
      </w:r>
    </w:p>
    <w:p w:rsidRPr="009D79E8" w:rsidR="009D79E8" w:rsidP="009D79E8" w:rsidRDefault="009D79E8" w14:paraId="4093B2F6"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Doherty PJ, Mather P, Planes S (1994) Acanthochromis polyacanthus, a fish lacking larval dispersal, has genetically differentiated populations at local and regional scales on the Great Barrier Reef. Mar Biol 121:11–21 doi:10.1007/BF00349469</w:t>
      </w:r>
    </w:p>
    <w:p w:rsidRPr="009D79E8" w:rsidR="009D79E8" w:rsidP="009D79E8" w:rsidRDefault="009D79E8" w14:paraId="7D454D7F"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Donelson JM, Munday PL (2012) Thermal sensitivity does not determine acclimation capacity for a tropical reef fish. J Anim Ecol 81:1126–1131 doi:10.1111/j.1365-2656.2012.01982.x</w:t>
      </w:r>
    </w:p>
    <w:p w:rsidRPr="009D79E8" w:rsidR="009D79E8" w:rsidP="009D79E8" w:rsidRDefault="009D79E8" w14:paraId="66BB01F0"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Donelson JM, Munday PL (2015) Transgenerational plasticity mitigates the impact of global warming to offspring sex ratios. Glob Chang Biol 21:2954–2962 doi:10.1111/gcb.12912</w:t>
      </w:r>
    </w:p>
    <w:p w:rsidRPr="009D79E8" w:rsidR="009D79E8" w:rsidP="009D79E8" w:rsidRDefault="009D79E8" w14:paraId="2F463752"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Donelson JM, Munday PL, Mccormick MI, Nilsson GE (2011) Acclimation to predicted ocean warming through developmental plasticity in a tropical reef fish. Glob Chang Biol 17:1712–1719 doi:10.1111/j.1365-2486.2010.02339.x</w:t>
      </w:r>
    </w:p>
    <w:p w:rsidRPr="009D79E8" w:rsidR="009D79E8" w:rsidP="009D79E8" w:rsidRDefault="009D79E8" w14:paraId="33C5042E"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Donelson JM, Munday PL, McCormick MI, Pankhurst NW, Pankhurst PM (2010) Effects of elevated water temperature and food availability on the reproductive performance of a coral reef fish. Mar Ecol Prog Ser 401:233–243 doi:10.3354/meps08366</w:t>
      </w:r>
    </w:p>
    <w:p w:rsidRPr="009D79E8" w:rsidR="009D79E8" w:rsidP="009D79E8" w:rsidRDefault="009D79E8" w14:paraId="283E25D0"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Donelson JM, Sunday JM, Figueira WF, Gaitán-Espitia JD, Hobday AJ, Johnson CR, Leis JM, Ling SD, Marshall D, Pandolfi JM, Pecl G, Rodgers GG, Booth DJ, Munday PL (2019) Understanding interactions between plasticity, adaptation and range shifts in response to marine environmental change. Philos Trans R Soc B Biol Sci 374:20180186 doi:10.1098/rstb.2018.0186</w:t>
      </w:r>
    </w:p>
    <w:p w:rsidRPr="009D79E8" w:rsidR="009D79E8" w:rsidP="009D79E8" w:rsidRDefault="009D79E8" w14:paraId="733D72E1"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Eliason EJ, Clark TD, Hague MJ, Hanson LM, Gallagher ZS, Jeffries KM, Gale MK, Patterson DA, Hinch SG, Farrell AP (2011) Differences in thermal tolerance among sockeye salmon populations. Science (80- ) 332:109–112 doi:10.1126/science.1199158</w:t>
      </w:r>
    </w:p>
    <w:p w:rsidRPr="009D79E8" w:rsidR="009D79E8" w:rsidP="009D79E8" w:rsidRDefault="009D79E8" w14:paraId="176D052C"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 xml:space="preserve">Endler JA (1977) Geographic variation, speciation, and clines. Princeton University Press, Princeton, New Jersey, USA </w:t>
      </w:r>
    </w:p>
    <w:p w:rsidRPr="009D79E8" w:rsidR="009D79E8" w:rsidP="009D79E8" w:rsidRDefault="009D79E8" w14:paraId="4C6C1DF5"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Farrell AP (2016) Pragmatic perspective on aerobic scope: Peaking, plummeting, pejus and apportioning. J Fish Biol 88:322–343 doi:10.1111/jfb.12789</w:t>
      </w:r>
    </w:p>
    <w:p w:rsidRPr="009D79E8" w:rsidR="009D79E8" w:rsidP="009D79E8" w:rsidRDefault="009D79E8" w14:paraId="6AC629F3"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García-Ramos G, Kirkpatrick M (1997) Genetic models of adaptation and gene flow in peripheral populations. Evolution (N Y) 51:21–28 doi:10.1111/j.1558-5646.1997.tb02384.x</w:t>
      </w:r>
    </w:p>
    <w:p w:rsidRPr="009D79E8" w:rsidR="009D79E8" w:rsidP="009D79E8" w:rsidRDefault="009D79E8" w14:paraId="4F444956"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Gardiner NM, Munday PL, Nilsson GE (2010) Counter-gradient variation in respiratory performance of coral reef fishes at elevated temperatures. PLoS One 5:e13299 doi:10.1371/journal.pone.0013299</w:t>
      </w:r>
    </w:p>
    <w:p w:rsidRPr="009D79E8" w:rsidR="009D79E8" w:rsidP="009D79E8" w:rsidRDefault="009D79E8" w14:paraId="09BE3E0A"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Gunderson AR, Stillman JH (2015) Plasticity in thermal tolerance has limited potential to buffer ectotherms from global warming. Proc R Soc B Biol Sci 282: doi:10.1098/rspb.2015.0401</w:t>
      </w:r>
    </w:p>
    <w:p w:rsidRPr="009D79E8" w:rsidR="009D79E8" w:rsidP="009D79E8" w:rsidRDefault="009D79E8" w14:paraId="625EB848"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lastRenderedPageBreak/>
        <w:t>Hampe A, Petit RJ (2005) Conserving biodiversity under climate change: The rear edge matters. Ecol Lett 8:461–467 doi:10.1111/j.1461-0248.2005.00739.x</w:t>
      </w:r>
    </w:p>
    <w:p w:rsidRPr="009D79E8" w:rsidR="009D79E8" w:rsidP="009D79E8" w:rsidRDefault="009D79E8" w14:paraId="66D09A44"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 xml:space="preserve">Hendry AP (2001) Traits in discrete populations: A theoretical framework for empirical tests. Evolution (N Y) 55:459–466 </w:t>
      </w:r>
    </w:p>
    <w:p w:rsidRPr="009D79E8" w:rsidR="009D79E8" w:rsidP="009D79E8" w:rsidRDefault="009D79E8" w14:paraId="6BBB030F"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Hereford J (2009) A quantitative survey of local adaptation and fitness trade-offs. Am Nat 173:579–588 doi:10.1086/597611</w:t>
      </w:r>
    </w:p>
    <w:p w:rsidRPr="009D79E8" w:rsidR="009D79E8" w:rsidP="009D79E8" w:rsidRDefault="009D79E8" w14:paraId="007146EC"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Van Herwerden L, Doherty PJ (2006) Contrasting genetic structures across two hybrid zones of a tropical reef fish, Acanthochromis polyacanthus (Bleeker 1855). J Evol Biol 19:239–252 doi:10.1111/j.1420-9101.2005.00969.x</w:t>
      </w:r>
    </w:p>
    <w:p w:rsidRPr="009D79E8" w:rsidR="009D79E8" w:rsidP="009D79E8" w:rsidRDefault="009D79E8" w14:paraId="14BA7193"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Van Herwerden L, Howard Choat J, Newman SJ, Leray M, Hillersøy G (2009) Complex patterns of population structure and recruitment of Plectropomus leopardus (Pisces: Epinephelidae) in the Indo-West Pacific: Implications for fisheries management. Mar Biol 156:1595–1607 doi:10.1007/s00227-009-1195-0</w:t>
      </w:r>
    </w:p>
    <w:p w:rsidRPr="009D79E8" w:rsidR="009D79E8" w:rsidP="009D79E8" w:rsidRDefault="009D79E8" w14:paraId="4FA3E3D4"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Hodgson MJ, Schwanz LE (2019) Drop it like it’s hot: Interpopulation variation in thermal phenotypes shows counter-gradient pattern. J Therm Biol 83:178–186 doi:10.1016/j.jtherbio.2019.05.016</w:t>
      </w:r>
    </w:p>
    <w:p w:rsidRPr="009D79E8" w:rsidR="009D79E8" w:rsidP="009D79E8" w:rsidRDefault="009D79E8" w14:paraId="5D680FAC"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Hoffmann AA, Sgró CM (2011) Climate change and evolutionary adaptation. Nature 470:479–485 doi:10.1038/nature09670</w:t>
      </w:r>
    </w:p>
    <w:p w:rsidRPr="009D79E8" w:rsidR="009D79E8" w:rsidP="009D79E8" w:rsidRDefault="009D79E8" w14:paraId="7C2E1EEF"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Hoffmann AA, Sørensen JG, Loeschcke V (2003) Adaptation of Drosophila to temperature extremes: Bringing together quantitative and molecular approaches. J Therm Biol 28:175–216 doi:10.1016/S0306-4565(02)00057-8</w:t>
      </w:r>
    </w:p>
    <w:p w:rsidRPr="009D79E8" w:rsidR="009D79E8" w:rsidP="009D79E8" w:rsidRDefault="009D79E8" w14:paraId="1065B4C8"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 xml:space="preserve">Janzen DH (1967) Why mountain passes are higher in the tropics. Am Nat 101:233–249 </w:t>
      </w:r>
    </w:p>
    <w:p w:rsidRPr="009D79E8" w:rsidR="009D79E8" w:rsidP="009D79E8" w:rsidRDefault="009D79E8" w14:paraId="28D51D2C"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Jayasundara N, Somero GN (2013) Physiological plasticity of cardiorespiratory function in a eurythermal marine teleost, the longjaw mudsucker, Gillichthys mirabilis. J Exp Biol 216:2111–2121 doi:10.1242/jeb.083873</w:t>
      </w:r>
    </w:p>
    <w:p w:rsidRPr="009D79E8" w:rsidR="009D79E8" w:rsidP="009D79E8" w:rsidRDefault="009D79E8" w14:paraId="12CCE386"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Jump AS, Peñuelas J (2005) Running to stand still: Adaptation and the response of plants to rapid climate change. Ecol Lett 8:1010–1020 doi:10.1111/j.1461-0248.2005.00796.x</w:t>
      </w:r>
    </w:p>
    <w:p w:rsidRPr="009D79E8" w:rsidR="009D79E8" w:rsidP="009D79E8" w:rsidRDefault="009D79E8" w14:paraId="59414A8B"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Kawecki TJ, Ebert D (2004) Conceptual issues in local adaptation. Ecol Lett 7:1225–1241 doi:10.1111/j.1461-0248.2004.00684.x</w:t>
      </w:r>
    </w:p>
    <w:p w:rsidRPr="009D79E8" w:rsidR="009D79E8" w:rsidP="009D79E8" w:rsidRDefault="009D79E8" w14:paraId="38D59F8C"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Kelly MW, Griffiths JS (2021) Selection Experiments in the Sea: What Can Experimental Evolution Tell Us About How Marine Life Will Respond to Climate Change? Biol Bull 000–000 doi:10.1086/715109</w:t>
      </w:r>
    </w:p>
    <w:p w:rsidRPr="009D79E8" w:rsidR="009D79E8" w:rsidP="009D79E8" w:rsidRDefault="009D79E8" w14:paraId="76568AA8"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Kelly MW, Sanford E, Grosberg RK (2012) Limited potential for adaptation to climate change in a broadly distributed marine crustacean. Proc R Soc B 349–356 doi:10.1098/rspb.2011.0542</w:t>
      </w:r>
    </w:p>
    <w:p w:rsidRPr="009D79E8" w:rsidR="009D79E8" w:rsidP="009D79E8" w:rsidRDefault="009D79E8" w14:paraId="71125633"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Kuo ESL, Sanford E (2009) Geographic variation in the upper thermal limits of an intertidal snail: Implications for climate envelope models. Mar Ecol Prog Ser 388:137–146 doi:10.3354/meps08102</w:t>
      </w:r>
    </w:p>
    <w:p w:rsidRPr="009D79E8" w:rsidR="009D79E8" w:rsidP="009D79E8" w:rsidRDefault="009D79E8" w14:paraId="6781D670"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Lang BJ, Donelson JM, Caballes CF, Doll PC, Pratchett MS (2021) Metabolic Responses of Pacific Crown-of-Thorns Sea Stars (Acanthaster sp.) to Acute Warming. Biol Bull 241:347–358 doi:10.1086/717049</w:t>
      </w:r>
    </w:p>
    <w:p w:rsidRPr="009D79E8" w:rsidR="009D79E8" w:rsidP="009D79E8" w:rsidRDefault="009D79E8" w14:paraId="7B0C86E3"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Lefevre S, Wang T, McKenzie DJ (2021) The role of mechanistic physiology in investigating impacts of global warming on fishes. J Exp Biol 224: doi:10.1242/jeb.238840</w:t>
      </w:r>
    </w:p>
    <w:p w:rsidRPr="009D79E8" w:rsidR="009D79E8" w:rsidP="009D79E8" w:rsidRDefault="009D79E8" w14:paraId="2A9FAA80"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lastRenderedPageBreak/>
        <w:t>Lenoir J, Bertrand R, Comte L, Bourgeaud L, Hattab T, Murienne J, Grenouillet G (2020) Species better track climate warming in the oceans than on land. Nat Ecol Evol 4:1044–1059 doi:10.1038/s41559-020-1198-2</w:t>
      </w:r>
    </w:p>
    <w:p w:rsidRPr="009D79E8" w:rsidR="009D79E8" w:rsidP="009D79E8" w:rsidRDefault="009D79E8" w14:paraId="4A5CCA0A"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Linhart YB, Grant MC (1996) Evolutionary significance of local genetic differentiation in plants. Annu Rev Ecol Syst 27:237–277 doi:10.1146/annurev.ecolsys.27.1.237</w:t>
      </w:r>
    </w:p>
    <w:p w:rsidRPr="009D79E8" w:rsidR="009D79E8" w:rsidP="009D79E8" w:rsidRDefault="009D79E8" w14:paraId="64BFBDCB"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Ludt WB, Rocha LA (2015) Shifting seas: The impacts of Pleistocene sea-level fluctuations on the evolution of tropical marine taxa. J Biogeogr 42:25–38 doi:10.1111/jbi.12416</w:t>
      </w:r>
    </w:p>
    <w:p w:rsidRPr="009D79E8" w:rsidR="009D79E8" w:rsidP="009D79E8" w:rsidRDefault="009D79E8" w14:paraId="2AE0FE9F"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Mahony CR, MacLachlan IR, Lind BM, Yoder JB, Wang T, Aitken SN (2020) Evaluating genomic data for management of local adaptation in a changing climate: A lodgepole pine case study. Evol Appl 13:116–131 doi:10.1111/eva.12871</w:t>
      </w:r>
    </w:p>
    <w:p w:rsidRPr="009D79E8" w:rsidR="009D79E8" w:rsidP="009D79E8" w:rsidRDefault="009D79E8" w14:paraId="1494E67E"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Marcil J, Swain DP, Hutchings JA (2006) Countergradient variation in body shape between two populations of Atlantic cod (Gadus morhua). Proc R Soc B Biol Sci 273:217–223 doi:10.1098/rspb.2005.3306</w:t>
      </w:r>
    </w:p>
    <w:p w:rsidRPr="009D79E8" w:rsidR="009D79E8" w:rsidP="009D79E8" w:rsidRDefault="009D79E8" w14:paraId="2F5B2340"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Martin LB, Han P, Lewittes J, Kuhlman JR, Klasing KC, Wikelski M (2006) Phytohemagglutinin-induced skin swelling in birds: Histological support for a classic immunoecological technique. Funct Ecol 20:290–299 doi:10.1111/j.1365-2435.2006.01094.x</w:t>
      </w:r>
    </w:p>
    <w:p w:rsidRPr="009D79E8" w:rsidR="009D79E8" w:rsidP="009D79E8" w:rsidRDefault="009D79E8" w14:paraId="56641FEC"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Masson-Delmotte Z, A P, SL C, C P, S B, N C, Y C, L G, Al. G, Et (2021) Climate change 2021: the physical science basis. Contribution of Working Group I to the Sixth Assessment Report ofthe Intergovernmental Panel on Climate Change. Summary for Policymakers. Cambridge University Press, Cambridge, UK and New York, NY, USA, pp 3–32 doi:10.1017/9781009157896.001.3</w:t>
      </w:r>
    </w:p>
    <w:p w:rsidRPr="009D79E8" w:rsidR="009D79E8" w:rsidP="009D79E8" w:rsidRDefault="009D79E8" w14:paraId="5A297A1F"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McKenzie DJ, Zhang Y, Eliason EJ, Schulte PM, Claireaux G, Blasco FR, Nati JJH, Farrell AP (2020) Intraspecific variation in tolerance of warming in fishes. J Fish Biol 1–20 doi:10.1111/jfb.14620</w:t>
      </w:r>
    </w:p>
    <w:p w:rsidRPr="009D79E8" w:rsidR="009D79E8" w:rsidP="009D79E8" w:rsidRDefault="009D79E8" w14:paraId="043EEBDB"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Miller-Sims VC, Gerlach G, Kingsford MJ, Atema J (2008) Dispersal in the spiny damselfish, Acanthochromis polyacanthus, a coral reef fish species without a larval pelagic stage. Mol Ecol 17:5036–5048 doi:10.1111/j.1365-294X.2008.03986.x</w:t>
      </w:r>
    </w:p>
    <w:p w:rsidRPr="009D79E8" w:rsidR="009D79E8" w:rsidP="009D79E8" w:rsidRDefault="009D79E8" w14:paraId="7CEAD5F2"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Moffett ER, Fryxell DC, Palkovacs EP, Kinnison MT, Simon KS (2018) Local adaptation reduces the metabolic cost of environmental warming. Ecology 99:2318–2326 doi:10.1002/ecy.2463</w:t>
      </w:r>
    </w:p>
    <w:p w:rsidRPr="009D79E8" w:rsidR="009D79E8" w:rsidP="009D79E8" w:rsidRDefault="009D79E8" w14:paraId="581E9741"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Morgan R, Finnøen MH, Jensen H, Pélabon C, Jutfelt F (2020) Low potential for evolutionary rescue from climate change in a tropical fish. PNAS 117:33365–33372 doi:10.1073/pnas.2011419117</w:t>
      </w:r>
    </w:p>
    <w:p w:rsidRPr="009D79E8" w:rsidR="009D79E8" w:rsidP="009D79E8" w:rsidRDefault="009D79E8" w14:paraId="289D79A6"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Munday PL, Jones GP, Pratchett MS, Williams AJ (2008a) Climate change and the future for coral reef fishes. Fish Fish 9:261–285 doi:10.1111/j.1467-2979.2008.00281.x</w:t>
      </w:r>
    </w:p>
    <w:p w:rsidRPr="009D79E8" w:rsidR="009D79E8" w:rsidP="009D79E8" w:rsidRDefault="009D79E8" w14:paraId="3C509166"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Munday PL, Kingsford MJ, O’Callaghan M, Donelson JM (2008b) Elevated temperature restricts growth potential of the coral reef fish Acanthochromis polyacanthus. Coral Reefs 27:927–931 doi:10.1007/s00338-008-0393-4</w:t>
      </w:r>
    </w:p>
    <w:p w:rsidRPr="009D79E8" w:rsidR="009D79E8" w:rsidP="009D79E8" w:rsidRDefault="009D79E8" w14:paraId="79E6C374"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Nilsson GE, Crawley N, Lunde IG, Munday PL (2009) Elevated temperature reduces the respiratory scope of coral reef fishes. Glob Chang Biol 15:1405–1412 doi:10.1111/j.1365-2486.2008.01767.x</w:t>
      </w:r>
    </w:p>
    <w:p w:rsidRPr="009D79E8" w:rsidR="009D79E8" w:rsidP="009D79E8" w:rsidRDefault="009D79E8" w14:paraId="24E52B55"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O’Brien EK, Higgie M, Reynolds A, Hoffmann AA, Bridle JR (2017) Testing for local adaptation and evolutionary potential along altitudinal gradients in rainforest Drosophila: beyond laboratory estimates. Glob Chang Biol 23:1847–1860 doi:10.1111/gcb.13553</w:t>
      </w:r>
    </w:p>
    <w:p w:rsidRPr="009D79E8" w:rsidR="009D79E8" w:rsidP="009D79E8" w:rsidRDefault="009D79E8" w14:paraId="06BC2ED4"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van Oppen MJH, Puill-Stephan E, Lundgren P, De’ath G, Bay LK (2014) First-generation fitness consequences of interpopulational hybridisation in a Great Barrier Reef coral and its implications for assisted migration management. Coral Reefs 33:607–611 doi:10.1007/s00338-</w:t>
      </w:r>
      <w:r w:rsidRPr="009D79E8">
        <w:rPr>
          <w:rFonts w:ascii="Calibri" w:hAnsi="Calibri" w:cs="Calibri"/>
          <w:noProof/>
          <w:szCs w:val="24"/>
        </w:rPr>
        <w:lastRenderedPageBreak/>
        <w:t>014-1145-2</w:t>
      </w:r>
    </w:p>
    <w:p w:rsidRPr="009D79E8" w:rsidR="009D79E8" w:rsidP="009D79E8" w:rsidRDefault="009D79E8" w14:paraId="7C5D3169"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Overgaard J, Kristensen TN, Mitchell KA, Hoffmann AA (2011) Thermal tolerance in widespread and tropical Drosophila species: Does phenotypic plasticity increase with latitude? Am Nat 178: doi:10.1086/661780</w:t>
      </w:r>
    </w:p>
    <w:p w:rsidRPr="009D79E8" w:rsidR="009D79E8" w:rsidP="009D79E8" w:rsidRDefault="009D79E8" w14:paraId="1E3D8467"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Pankhurst NW, Munday PL (2011) Effects of climate change on fish reproduction and early life history stages. Mar Freshw Res 62:1015–1026 doi:10.1071/MF10269</w:t>
      </w:r>
    </w:p>
    <w:p w:rsidRPr="009D79E8" w:rsidR="009D79E8" w:rsidP="009D79E8" w:rsidRDefault="009D79E8" w14:paraId="390D359D"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Pereira RJ, Sasaki MC, Burton RS (2017) Adaptation to a latitudinal thermal gradient within a widespread copepod species: The contributions of genetic divergence and phenotypic plasticity. Proc R Soc B Biol Sci 284:2017023 doi:10.1098/rspb.2017.0236</w:t>
      </w:r>
    </w:p>
    <w:p w:rsidRPr="009D79E8" w:rsidR="009D79E8" w:rsidP="009D79E8" w:rsidRDefault="009D79E8" w14:paraId="4ACEABD7"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Pilakouta N, Killen SS, Kristjánsson BK, Skúlason S, Lindström J, Metcalfe NB, Parsons KJ (2020) Multigenerational exposure to elevated temperatures leads to a reduction in standard metabolic rate in the wild. Funct Ecol 34:1205–1214 doi:10.1111/1365-2435.13538</w:t>
      </w:r>
    </w:p>
    <w:p w:rsidRPr="009D79E8" w:rsidR="009D79E8" w:rsidP="009D79E8" w:rsidRDefault="009D79E8" w14:paraId="75A32ED8"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Pinsky ML, Eikeset AM, McCauley DJ, Payne JL, Sunday JM (2019) Greater vulnerability to warming of marine versus terrestrial ectotherms. Nature 569:108–111 doi:10.1038/s41586-019-1132-4</w:t>
      </w:r>
    </w:p>
    <w:p w:rsidRPr="009D79E8" w:rsidR="009D79E8" w:rsidP="009D79E8" w:rsidRDefault="009D79E8" w14:paraId="10490936"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Planes S, Doherty PJ, Bernardi G (2001) Strong genetic divergence among populations of a marine fish with limited dispersal, Acanthochromis polyacanthus, within the Great Barrier Reef and the Coral Sea. Evolution (N Y) 55:2263–2273 doi:10.1111/j.0014-3820.2001.tb00741.x</w:t>
      </w:r>
    </w:p>
    <w:p w:rsidRPr="009D79E8" w:rsidR="009D79E8" w:rsidP="009D79E8" w:rsidRDefault="009D79E8" w14:paraId="5CF31017"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Plumb WJ, Coker TLR, Stocks JJ, Woodcock P, Quine CP, Nemesio-Gorriz M, Douglas GC, Kelly LJ, Buggs RJA (2020) The viability of a breeding programme for ash in the British Isles in the face of ash dieback. Plants People Planet 2:29–40 doi:10.1002/ppp3.10060</w:t>
      </w:r>
    </w:p>
    <w:p w:rsidRPr="009D79E8" w:rsidR="009D79E8" w:rsidP="009D79E8" w:rsidRDefault="009D79E8" w14:paraId="73BD3A63"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Pörtner HO, Farrell AP (2008) Ecology: Physiology and climate change. Science (80- ) 322:690–692 doi:10.1126/science.1163156</w:t>
      </w:r>
    </w:p>
    <w:p w:rsidRPr="009D79E8" w:rsidR="009D79E8" w:rsidP="009D79E8" w:rsidRDefault="009D79E8" w14:paraId="3D75E7B8"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Pörtner HO, Knust R (2007) Climate change affects marine fishes through the oxygen limitation of thermal tolerance. Science (80- ) 315:95–97 doi:10.1126/science.1135471</w:t>
      </w:r>
    </w:p>
    <w:p w:rsidRPr="009D79E8" w:rsidR="009D79E8" w:rsidP="009D79E8" w:rsidRDefault="009D79E8" w14:paraId="6F474C24"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 xml:space="preserve">Pratchett MS, Messmer V, Reynolds J, Martin J, Clark TD, Munday PL, Tobin A., Hoey AS (2013) Effects of climate change on reproduction, larval development, and adult health of coral trout (Plectropomus spp.). </w:t>
      </w:r>
    </w:p>
    <w:p w:rsidRPr="009D79E8" w:rsidR="009D79E8" w:rsidP="009D79E8" w:rsidRDefault="009D79E8" w14:paraId="1D40FA2A"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Richardson JL, Urban MC, Bolnick DI, Skelly DK (2014) Microgeographic adaptation and the spatial scale of evolution. Trends Ecol Evol 29:165–176 doi:10.1016/j.tree.2014.01.002</w:t>
      </w:r>
    </w:p>
    <w:p w:rsidRPr="009D79E8" w:rsidR="009D79E8" w:rsidP="009D79E8" w:rsidRDefault="009D79E8" w14:paraId="60C9E51D"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Robertson DR (1973) Field Observations on the Reproductive Behaviour of a Pomacentrid Fish, Acanthochromis polyacanthus. Z Tierpsychol 32:319–324 doi:10.1111/j.1439-0310.1973.tb01108.x</w:t>
      </w:r>
    </w:p>
    <w:p w:rsidRPr="009D79E8" w:rsidR="009D79E8" w:rsidP="009D79E8" w:rsidRDefault="009D79E8" w14:paraId="3C676ACB"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Des Roches S, Post DM, Turley NE, Bailey JK, Hendry AP, Kinnison MT, Schweitzer JA, Palkovacs EP (2018) The ecological importance of intraspecific variation. Nat Ecol Evol 2:57–64 doi:10.1038/s41559-017-0402-5</w:t>
      </w:r>
    </w:p>
    <w:p w:rsidRPr="009D79E8" w:rsidR="009D79E8" w:rsidP="009D79E8" w:rsidRDefault="009D79E8" w14:paraId="6678BEBE"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Rodgers GG, Donelson JM, Munday PL (2017) Thermosensitive period of sex determination in the coral-reef damselfish Acanthochromis polyacanthus and the implications of projected ocean warming. Coral Reefs 36:131–138 doi:10.1007/s00338-016-1496-y</w:t>
      </w:r>
    </w:p>
    <w:p w:rsidRPr="009D79E8" w:rsidR="009D79E8" w:rsidP="009D79E8" w:rsidRDefault="009D79E8" w14:paraId="413A666D"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Sandblom E, Clark TD, Gräns A, Ekström A, Brijs J, Sundström LF, Odelström A, Adill A, Aho T, Jutfelt F (2016) Physiological constraints to climate warming in fish follow principles of plastic floors and concrete ceilings. Nat Commun 7:1–8 doi:10.1038/ncomms11447</w:t>
      </w:r>
    </w:p>
    <w:p w:rsidRPr="009D79E8" w:rsidR="009D79E8" w:rsidP="009D79E8" w:rsidRDefault="009D79E8" w14:paraId="7878308C"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 xml:space="preserve">Sanford E, Kelly MW (2011) Local Adaptation in Marine Invertebrates. Ann Rev Mar Sci 3:509–35 </w:t>
      </w:r>
      <w:r w:rsidRPr="009D79E8">
        <w:rPr>
          <w:rFonts w:ascii="Calibri" w:hAnsi="Calibri" w:cs="Calibri"/>
          <w:noProof/>
          <w:szCs w:val="24"/>
        </w:rPr>
        <w:lastRenderedPageBreak/>
        <w:t>doi:10.1146/annurev-marine-120709-142756</w:t>
      </w:r>
    </w:p>
    <w:p w:rsidRPr="009D79E8" w:rsidR="009D79E8" w:rsidP="009D79E8" w:rsidRDefault="009D79E8" w14:paraId="35EB599B"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Sasaki MC, Dam HG (2019) Integrating patterns of thermal tolerance and phenotypic plasticity with population genetics to improve understanding of vulnerability to warming in a widespread copepod. Glob Chang Biol 25:4147–4164 doi:10.1111/gcb.14811</w:t>
      </w:r>
    </w:p>
    <w:p w:rsidRPr="009D79E8" w:rsidR="009D79E8" w:rsidP="009D79E8" w:rsidRDefault="009D79E8" w14:paraId="20D954C5"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Schmid M, Guillaume F (2017) The role of phenotypic plasticity on population differentiation. Heredity (Edinb) 119:214–225 doi:10.1038/hdy.2017.36</w:t>
      </w:r>
    </w:p>
    <w:p w:rsidRPr="009D79E8" w:rsidR="009D79E8" w:rsidP="009D79E8" w:rsidRDefault="009D79E8" w14:paraId="4C95CBA7"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Snover ML, Adams MJ, Ashton DT, Bettaso JB, Welsh HH (2015) Evidence of counter-gradient growth in western pond turtles (Actinemys marmorata) across thermal gradients. Freshw Biol 60:1944–1963 doi:10.1111/fwb.12623</w:t>
      </w:r>
    </w:p>
    <w:p w:rsidRPr="009D79E8" w:rsidR="009D79E8" w:rsidP="009D79E8" w:rsidRDefault="009D79E8" w14:paraId="29B2A773"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Somero GN (2010) The physiology of climate change: How potentials for acclimatization and genetic adaptation will determine “winners” and “losers.” J Exp Biol 213:912–920 doi:10.1242/jeb.037473</w:t>
      </w:r>
    </w:p>
    <w:p w:rsidRPr="009D79E8" w:rsidR="009D79E8" w:rsidP="009D79E8" w:rsidRDefault="009D79E8" w14:paraId="45CEC231"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Sorte CJB, Jones SJ, Miller LP (2011) Geographic variation in temperature tolerance as an indicator of potential population responses to climate change. J Exp Mar Bio Ecol 400:209–217 doi:10.1016/j.jembe.2011.02.009</w:t>
      </w:r>
    </w:p>
    <w:p w:rsidRPr="009D79E8" w:rsidR="009D79E8" w:rsidP="009D79E8" w:rsidRDefault="009D79E8" w14:paraId="27FC9C5B"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Spinks RK, Munday PL, Donelson JM (2019) Developmental effects of heatwave conditions on the early life stages of a coral reef fish. J Exp Biol 222: doi:10.1242/jeb.202713</w:t>
      </w:r>
    </w:p>
    <w:p w:rsidRPr="009D79E8" w:rsidR="009D79E8" w:rsidP="009D79E8" w:rsidRDefault="009D79E8" w14:paraId="21071EA2"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Stamp MA, Hadfield JD (2020) The relative importance of plasticity versus genetic differentiation in explaining between population differences; a meta-analysis. Ecol Lett 23:1432–1441 doi:10.1111/ele.13565</w:t>
      </w:r>
    </w:p>
    <w:p w:rsidRPr="009D79E8" w:rsidR="009D79E8" w:rsidP="009D79E8" w:rsidRDefault="009D79E8" w14:paraId="292F02F2"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Stillman JH (2002) Causes and consequences of thermal tolerance limits in rocky intertidal porcelain crabs, genus Petrolisthes. Integr Comp Biol 42:790–796 doi:10.1093/icb/42.4.790</w:t>
      </w:r>
    </w:p>
    <w:p w:rsidRPr="009D79E8" w:rsidR="009D79E8" w:rsidP="009D79E8" w:rsidRDefault="009D79E8" w14:paraId="0B90CC71"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Stillman JH (2003) Acclimation capacity underlies susceptibility to climate change. Science (80- ) 301:65 doi:10.1126/science.1083073</w:t>
      </w:r>
    </w:p>
    <w:p w:rsidRPr="009D79E8" w:rsidR="009D79E8" w:rsidP="009D79E8" w:rsidRDefault="009D79E8" w14:paraId="4CFFCC50"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Sunday JM, Bates AE, Dulvy NK (2011) Global analysis of thermal tolerance and latitude in ectotherms. Proc R Soc B Biol Sci 278:1823–1830 doi:10.1098/rspb.2010.1295</w:t>
      </w:r>
    </w:p>
    <w:p w:rsidRPr="009D79E8" w:rsidR="009D79E8" w:rsidP="009D79E8" w:rsidRDefault="009D79E8" w14:paraId="0C4DFAEC"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Sunday JM, Pecl GT, Frusher S, Hobday AJ, Hill N, Holbrook NJ, Edgar GJ, Stuart-Smith R, Barrett N, Wernberg T, Watson RA, Smale DA, Fulton EA, Slawinski D, Feng M, Radford BT, Thompson PA, Bates AE (2015) Species traits and climate velocity explain geographic range shifts in an ocean-warming hotspot. Ecol Lett 18:944–953 doi:10.1111/ele.12474</w:t>
      </w:r>
    </w:p>
    <w:p w:rsidRPr="009D79E8" w:rsidR="009D79E8" w:rsidP="009D79E8" w:rsidRDefault="009D79E8" w14:paraId="269FEBC1"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Taboun ZS, Walter RP, Ovenden JR, Heath DD (2021) Spatial and temporal genetic variation in an exploited reef fish: The effects of exploitation on cohort genetic structure. Evol Appl 14:1286–1300 doi:10.1111/eva.13198</w:t>
      </w:r>
    </w:p>
    <w:p w:rsidRPr="009D79E8" w:rsidR="009D79E8" w:rsidP="009D79E8" w:rsidRDefault="009D79E8" w14:paraId="6024118B"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Tewksbury JJ, Huey RB, Deutsch CA (2008) Ecology: Putting the heat on tropical animals. Science (80- ) 320:1296–1297 doi:10.1126/science.1159328</w:t>
      </w:r>
    </w:p>
    <w:p w:rsidRPr="009D79E8" w:rsidR="009D79E8" w:rsidP="009D79E8" w:rsidRDefault="009D79E8" w14:paraId="62C1F7CE"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Thibault M, Blier PU, Guderley H (1997) Seasonal variation of muscle metabolic organization in rainbow trout (Oncorhynchus mykiss). Fish Physiol Biochem 16:139–155 doi:10.1007/BF00004671</w:t>
      </w:r>
    </w:p>
    <w:p w:rsidRPr="009D79E8" w:rsidR="009D79E8" w:rsidP="009D79E8" w:rsidRDefault="009D79E8" w14:paraId="464C92C5"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Visser ME (2008) Keeping up with a warming world; assessing the rate of adaptation to climate change. Proc R Soc B Biol Sci 275:649–659 doi:10.1098/rspb.2007.0997</w:t>
      </w:r>
    </w:p>
    <w:p w:rsidRPr="009D79E8" w:rsidR="009D79E8" w:rsidP="009D79E8" w:rsidRDefault="009D79E8" w14:paraId="02A76FDA"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t>Wu NC, Seebacher F (2022) Physiology can predict animal activity, exploration, and dispersal. Commun Biol 5:1–11 doi:10.1038/s42003-022-03055-y</w:t>
      </w:r>
    </w:p>
    <w:p w:rsidRPr="009D79E8" w:rsidR="009D79E8" w:rsidP="009D79E8" w:rsidRDefault="009D79E8" w14:paraId="6C7AC154" w14:textId="77777777">
      <w:pPr>
        <w:widowControl w:val="0"/>
        <w:autoSpaceDE w:val="0"/>
        <w:autoSpaceDN w:val="0"/>
        <w:adjustRightInd w:val="0"/>
        <w:spacing w:line="240" w:lineRule="auto"/>
        <w:ind w:left="480" w:hanging="480"/>
        <w:rPr>
          <w:rFonts w:ascii="Calibri" w:hAnsi="Calibri" w:cs="Calibri"/>
          <w:noProof/>
          <w:szCs w:val="24"/>
        </w:rPr>
      </w:pPr>
      <w:r w:rsidRPr="009D79E8">
        <w:rPr>
          <w:rFonts w:ascii="Calibri" w:hAnsi="Calibri" w:cs="Calibri"/>
          <w:noProof/>
          <w:szCs w:val="24"/>
        </w:rPr>
        <w:lastRenderedPageBreak/>
        <w:t>Yampolsky LY, Schaer TMM, Ebert D (2014) Adaptive phenotypic plasticity and local adaptation for temperature tolerance in freshwater zooplankton. Proc R Soc B Biol Sci 281:20132744 doi:10.1098/rspb.2013.2744</w:t>
      </w:r>
    </w:p>
    <w:p w:rsidRPr="009D79E8" w:rsidR="009D79E8" w:rsidP="009D79E8" w:rsidRDefault="009D79E8" w14:paraId="3C57AA21" w14:textId="77777777">
      <w:pPr>
        <w:widowControl w:val="0"/>
        <w:autoSpaceDE w:val="0"/>
        <w:autoSpaceDN w:val="0"/>
        <w:adjustRightInd w:val="0"/>
        <w:spacing w:line="240" w:lineRule="auto"/>
        <w:ind w:left="480" w:hanging="480"/>
        <w:rPr>
          <w:rFonts w:ascii="Calibri" w:hAnsi="Calibri" w:cs="Calibri"/>
          <w:noProof/>
        </w:rPr>
      </w:pPr>
      <w:r w:rsidRPr="009D79E8">
        <w:rPr>
          <w:rFonts w:ascii="Calibri" w:hAnsi="Calibri" w:cs="Calibri"/>
          <w:noProof/>
          <w:szCs w:val="24"/>
        </w:rPr>
        <w:t>Zarco-Perello S, Pratchett M, Liao V (2012) Temperature-growth performance curves for a coral reef fish, Acanthochromis polyacanthus. Galaxea, J Coral Reef Stud 14:97–103 doi:10.3755/galaxea.14.97</w:t>
      </w:r>
    </w:p>
    <w:p w:rsidR="00CA7038" w:rsidP="00B36451" w:rsidRDefault="00453A60" w14:paraId="41CA83FA" w14:textId="606DB08E">
      <w:pPr>
        <w:spacing w:line="240" w:lineRule="auto"/>
        <w:jc w:val="both"/>
        <w:rPr>
          <w:lang w:val="en-US"/>
        </w:rPr>
      </w:pPr>
      <w:r>
        <w:rPr>
          <w:lang w:val="en-US"/>
        </w:rPr>
        <w:fldChar w:fldCharType="end"/>
      </w:r>
    </w:p>
    <w:p w:rsidR="0055034B" w:rsidP="00B36451" w:rsidRDefault="0055034B" w14:paraId="36DFE018" w14:textId="45A4C419">
      <w:pPr>
        <w:spacing w:line="240" w:lineRule="auto"/>
        <w:jc w:val="both"/>
        <w:rPr>
          <w:lang w:val="en-US"/>
        </w:rPr>
      </w:pPr>
    </w:p>
    <w:p w:rsidR="0055034B" w:rsidP="00B36451" w:rsidRDefault="0055034B" w14:paraId="5D03C294" w14:textId="744C9D40">
      <w:pPr>
        <w:spacing w:line="240" w:lineRule="auto"/>
        <w:jc w:val="both"/>
        <w:rPr>
          <w:lang w:val="en-US"/>
        </w:rPr>
      </w:pPr>
    </w:p>
    <w:p w:rsidR="0055034B" w:rsidP="00B36451" w:rsidRDefault="0055034B" w14:paraId="3A399943" w14:textId="4EB9604D">
      <w:pPr>
        <w:spacing w:line="240" w:lineRule="auto"/>
        <w:jc w:val="both"/>
        <w:rPr>
          <w:lang w:val="en-US"/>
        </w:rPr>
      </w:pPr>
    </w:p>
    <w:p w:rsidR="001F451E" w:rsidP="00B36451" w:rsidRDefault="001F451E" w14:paraId="49EBAE58" w14:textId="77777777">
      <w:pPr>
        <w:spacing w:line="240" w:lineRule="auto"/>
        <w:jc w:val="both"/>
        <w:rPr>
          <w:lang w:val="en-US"/>
        </w:rPr>
      </w:pPr>
    </w:p>
    <w:p w:rsidR="001F451E" w:rsidP="00B36451" w:rsidRDefault="001F451E" w14:paraId="2F897691" w14:textId="77777777">
      <w:pPr>
        <w:spacing w:line="240" w:lineRule="auto"/>
        <w:jc w:val="both"/>
        <w:rPr>
          <w:lang w:val="en-US"/>
        </w:rPr>
      </w:pPr>
    </w:p>
    <w:p w:rsidR="001F451E" w:rsidP="00B36451" w:rsidRDefault="001F451E" w14:paraId="6FC599DE" w14:textId="77777777">
      <w:pPr>
        <w:spacing w:line="240" w:lineRule="auto"/>
        <w:jc w:val="both"/>
        <w:rPr>
          <w:lang w:val="en-US"/>
        </w:rPr>
      </w:pPr>
    </w:p>
    <w:p w:rsidR="001F451E" w:rsidP="00B36451" w:rsidRDefault="001F451E" w14:paraId="211AB561" w14:textId="77777777">
      <w:pPr>
        <w:spacing w:line="240" w:lineRule="auto"/>
        <w:jc w:val="both"/>
        <w:rPr>
          <w:lang w:val="en-US"/>
        </w:rPr>
      </w:pPr>
    </w:p>
    <w:p w:rsidR="001F451E" w:rsidP="00B36451" w:rsidRDefault="001F451E" w14:paraId="43065F31" w14:textId="77777777">
      <w:pPr>
        <w:spacing w:line="240" w:lineRule="auto"/>
        <w:jc w:val="both"/>
        <w:rPr>
          <w:lang w:val="en-US"/>
        </w:rPr>
      </w:pPr>
    </w:p>
    <w:p w:rsidR="001F451E" w:rsidP="00B36451" w:rsidRDefault="001F451E" w14:paraId="24B6F6D5" w14:textId="77777777">
      <w:pPr>
        <w:spacing w:line="240" w:lineRule="auto"/>
        <w:jc w:val="both"/>
        <w:rPr>
          <w:lang w:val="en-US"/>
        </w:rPr>
      </w:pPr>
    </w:p>
    <w:p w:rsidR="001F451E" w:rsidP="00B36451" w:rsidRDefault="001F451E" w14:paraId="0CA5FD84" w14:textId="77777777">
      <w:pPr>
        <w:spacing w:line="240" w:lineRule="auto"/>
        <w:jc w:val="both"/>
        <w:rPr>
          <w:lang w:val="en-US"/>
        </w:rPr>
      </w:pPr>
    </w:p>
    <w:p w:rsidR="001F451E" w:rsidP="00B36451" w:rsidRDefault="001F451E" w14:paraId="06D82FA9" w14:textId="77777777">
      <w:pPr>
        <w:spacing w:line="240" w:lineRule="auto"/>
        <w:jc w:val="both"/>
        <w:rPr>
          <w:lang w:val="en-US"/>
        </w:rPr>
      </w:pPr>
    </w:p>
    <w:p w:rsidR="001F451E" w:rsidP="00B36451" w:rsidRDefault="001F451E" w14:paraId="28A5ADEF" w14:textId="77777777">
      <w:pPr>
        <w:spacing w:line="240" w:lineRule="auto"/>
        <w:jc w:val="both"/>
        <w:rPr>
          <w:lang w:val="en-US"/>
        </w:rPr>
      </w:pPr>
    </w:p>
    <w:p w:rsidR="001F451E" w:rsidP="00B36451" w:rsidRDefault="001F451E" w14:paraId="02230AD7" w14:textId="77777777">
      <w:pPr>
        <w:spacing w:line="240" w:lineRule="auto"/>
        <w:jc w:val="both"/>
        <w:rPr>
          <w:lang w:val="en-US"/>
        </w:rPr>
      </w:pPr>
    </w:p>
    <w:p w:rsidR="001F451E" w:rsidP="00B36451" w:rsidRDefault="001F451E" w14:paraId="2713209E" w14:textId="77777777">
      <w:pPr>
        <w:spacing w:line="240" w:lineRule="auto"/>
        <w:jc w:val="both"/>
        <w:rPr>
          <w:lang w:val="en-US"/>
        </w:rPr>
      </w:pPr>
    </w:p>
    <w:p w:rsidR="001F451E" w:rsidP="00B36451" w:rsidRDefault="001F451E" w14:paraId="0AD07CF9" w14:textId="77777777">
      <w:pPr>
        <w:spacing w:line="240" w:lineRule="auto"/>
        <w:jc w:val="both"/>
        <w:rPr>
          <w:lang w:val="en-US"/>
        </w:rPr>
      </w:pPr>
    </w:p>
    <w:p w:rsidR="001F451E" w:rsidP="00B36451" w:rsidRDefault="001F451E" w14:paraId="55B1F981" w14:textId="77777777">
      <w:pPr>
        <w:spacing w:line="240" w:lineRule="auto"/>
        <w:jc w:val="both"/>
        <w:rPr>
          <w:lang w:val="en-US"/>
        </w:rPr>
      </w:pPr>
    </w:p>
    <w:p w:rsidR="001F451E" w:rsidP="00B36451" w:rsidRDefault="001F451E" w14:paraId="33156CDB" w14:textId="77777777">
      <w:pPr>
        <w:spacing w:line="240" w:lineRule="auto"/>
        <w:jc w:val="both"/>
        <w:rPr>
          <w:lang w:val="en-US"/>
        </w:rPr>
      </w:pPr>
    </w:p>
    <w:p w:rsidR="001F451E" w:rsidP="00B36451" w:rsidRDefault="001F451E" w14:paraId="4E8E592A" w14:textId="77777777">
      <w:pPr>
        <w:spacing w:line="240" w:lineRule="auto"/>
        <w:jc w:val="both"/>
        <w:rPr>
          <w:color w:val="000000" w:themeColor="text1"/>
          <w:lang w:val="en-US"/>
        </w:rPr>
      </w:pPr>
    </w:p>
    <w:p w:rsidR="001F451E" w:rsidP="00B36451" w:rsidRDefault="001F451E" w14:paraId="24E0522F" w14:textId="77777777">
      <w:pPr>
        <w:spacing w:line="240" w:lineRule="auto"/>
        <w:jc w:val="both"/>
        <w:rPr>
          <w:b/>
          <w:bCs/>
          <w:color w:val="FF0000"/>
          <w:lang w:val="en-US"/>
        </w:rPr>
      </w:pPr>
    </w:p>
    <w:p w:rsidR="001F451E" w:rsidP="00B36451" w:rsidRDefault="001F451E" w14:paraId="4CBDA0AD" w14:textId="77777777">
      <w:pPr>
        <w:spacing w:line="240" w:lineRule="auto"/>
        <w:jc w:val="both"/>
        <w:rPr>
          <w:b/>
          <w:bCs/>
          <w:color w:val="FF0000"/>
          <w:lang w:val="en-US"/>
        </w:rPr>
      </w:pPr>
    </w:p>
    <w:p w:rsidR="001F451E" w:rsidP="00B36451" w:rsidRDefault="001F451E" w14:paraId="21C9F141" w14:textId="77777777">
      <w:pPr>
        <w:spacing w:line="240" w:lineRule="auto"/>
        <w:jc w:val="both"/>
        <w:rPr>
          <w:b/>
          <w:bCs/>
          <w:color w:val="FF0000"/>
          <w:lang w:val="en-US"/>
        </w:rPr>
      </w:pPr>
    </w:p>
    <w:p w:rsidR="001F451E" w:rsidP="00B36451" w:rsidRDefault="001F451E" w14:paraId="5B390D60" w14:textId="77777777">
      <w:pPr>
        <w:spacing w:line="240" w:lineRule="auto"/>
        <w:jc w:val="both"/>
        <w:rPr>
          <w:b/>
          <w:bCs/>
          <w:color w:val="FF0000"/>
          <w:lang w:val="en-US"/>
        </w:rPr>
      </w:pPr>
    </w:p>
    <w:p w:rsidR="001F451E" w:rsidP="00B36451" w:rsidRDefault="001F451E" w14:paraId="36C2EFA5" w14:textId="77777777">
      <w:pPr>
        <w:spacing w:line="240" w:lineRule="auto"/>
        <w:jc w:val="both"/>
        <w:rPr>
          <w:b/>
          <w:bCs/>
          <w:color w:val="FF0000"/>
          <w:lang w:val="en-US"/>
        </w:rPr>
      </w:pPr>
    </w:p>
    <w:p w:rsidR="001F451E" w:rsidP="00B36451" w:rsidRDefault="001F451E" w14:paraId="6F7069A0" w14:textId="77777777">
      <w:pPr>
        <w:spacing w:line="240" w:lineRule="auto"/>
        <w:jc w:val="both"/>
        <w:rPr>
          <w:b/>
          <w:bCs/>
          <w:color w:val="FF0000"/>
          <w:lang w:val="en-US"/>
        </w:rPr>
      </w:pPr>
    </w:p>
    <w:p w:rsidR="001F451E" w:rsidP="00B36451" w:rsidRDefault="001F451E" w14:paraId="4691136A" w14:textId="77777777">
      <w:pPr>
        <w:spacing w:line="240" w:lineRule="auto"/>
        <w:jc w:val="both"/>
        <w:rPr>
          <w:b/>
          <w:bCs/>
          <w:color w:val="FF0000"/>
          <w:lang w:val="en-US"/>
        </w:rPr>
      </w:pPr>
    </w:p>
    <w:p w:rsidR="001F451E" w:rsidP="00B36451" w:rsidRDefault="001F451E" w14:paraId="46A29FC0" w14:textId="77777777">
      <w:pPr>
        <w:spacing w:line="240" w:lineRule="auto"/>
        <w:jc w:val="both"/>
        <w:rPr>
          <w:b/>
          <w:bCs/>
          <w:color w:val="FF0000"/>
          <w:lang w:val="en-US"/>
        </w:rPr>
      </w:pPr>
    </w:p>
    <w:p w:rsidR="001F451E" w:rsidP="00B36451" w:rsidRDefault="001F451E" w14:paraId="67D76536" w14:textId="77777777">
      <w:pPr>
        <w:spacing w:line="240" w:lineRule="auto"/>
        <w:jc w:val="both"/>
        <w:rPr>
          <w:b/>
          <w:bCs/>
          <w:color w:val="FF0000"/>
          <w:lang w:val="en-US"/>
        </w:rPr>
      </w:pPr>
    </w:p>
    <w:p w:rsidR="001F451E" w:rsidP="00B36451" w:rsidRDefault="001F451E" w14:paraId="4D52A800" w14:textId="77777777">
      <w:pPr>
        <w:spacing w:line="240" w:lineRule="auto"/>
        <w:jc w:val="both"/>
        <w:rPr>
          <w:b/>
          <w:bCs/>
          <w:color w:val="FF0000"/>
          <w:lang w:val="en-US"/>
        </w:rPr>
      </w:pPr>
    </w:p>
    <w:p w:rsidR="001F451E" w:rsidP="00B36451" w:rsidRDefault="001F451E" w14:paraId="7703EA9A" w14:textId="77777777">
      <w:pPr>
        <w:spacing w:line="240" w:lineRule="auto"/>
        <w:jc w:val="both"/>
        <w:rPr>
          <w:b/>
          <w:bCs/>
          <w:color w:val="FF0000"/>
          <w:lang w:val="en-US"/>
        </w:rPr>
      </w:pPr>
    </w:p>
    <w:p w:rsidR="001F451E" w:rsidP="00B36451" w:rsidRDefault="001F451E" w14:paraId="6C4C17A5" w14:textId="77777777">
      <w:pPr>
        <w:spacing w:line="240" w:lineRule="auto"/>
        <w:jc w:val="both"/>
        <w:rPr>
          <w:b/>
          <w:bCs/>
          <w:color w:val="FF0000"/>
          <w:lang w:val="en-US"/>
        </w:rPr>
      </w:pPr>
    </w:p>
    <w:p w:rsidR="001F451E" w:rsidP="00B36451" w:rsidRDefault="001F451E" w14:paraId="3E33FEF7" w14:textId="32D145C0">
      <w:pPr>
        <w:spacing w:line="240" w:lineRule="auto"/>
        <w:jc w:val="both"/>
        <w:rPr>
          <w:color w:val="FF0000"/>
          <w:lang w:val="en-US"/>
        </w:rPr>
      </w:pPr>
      <w:r w:rsidRPr="00451722">
        <w:rPr>
          <w:b/>
          <w:bCs/>
          <w:color w:val="FF0000"/>
          <w:lang w:val="en-US"/>
        </w:rPr>
        <w:t xml:space="preserve">Climate change has begun to shift environmental conditions away from historic </w:t>
      </w:r>
      <w:r>
        <w:rPr>
          <w:b/>
          <w:bCs/>
          <w:color w:val="FF0000"/>
          <w:lang w:val="en-US"/>
        </w:rPr>
        <w:t>thermal</w:t>
      </w:r>
      <w:r w:rsidRPr="00451722">
        <w:rPr>
          <w:b/>
          <w:bCs/>
          <w:color w:val="FF0000"/>
          <w:lang w:val="en-US"/>
        </w:rPr>
        <w:t xml:space="preserve"> regimes that populations evolved under</w:t>
      </w:r>
      <w:r w:rsidRPr="00451722">
        <w:rPr>
          <w:color w:val="FF0000"/>
          <w:lang w:val="en-US"/>
        </w:rPr>
        <w:t xml:space="preserve">. </w:t>
      </w:r>
      <w:r>
        <w:rPr>
          <w:color w:val="FF0000"/>
          <w:lang w:val="en-US"/>
        </w:rPr>
        <w:t>As climate continues to shift species may struggle to keep pace</w:t>
      </w:r>
      <w:r>
        <w:rPr>
          <w:color w:val="FF0000"/>
          <w:lang w:val="en-US"/>
        </w:rPr>
        <w:fldChar w:fldCharType="begin" w:fldLock="1"/>
      </w:r>
      <w:r w:rsidR="001C5C72">
        <w:rPr>
          <w:color w:val="FF0000"/>
          <w:lang w:val="en-US"/>
        </w:rPr>
        <w:instrText>ADDIN CSL_CITATION {"citationItems":[{"id":"ITEM-1","itemData":{"DOI":"10.1111/j.1461-0248.2005.00796.x","ISSN":"1461023X","abstract":"Climate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 ©2005 Blackwell Publishing Ltd/CNRS.","author":[{"dropping-particle":"","family":"Jump","given":"Alistair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change","type":"article-journal","volume":"8"},"uris":["http://www.mendeley.com/documents/?uuid=5be6f363-be35-4c1b-9482-0b8ccd90d996"]}],"mendeley":{"formattedCitation":"(Jump and Peñuelas 2005)","plainTextFormattedCitation":"(Jump and Peñuelas 2005)","previouslyFormattedCitation":"(Jump and Peñuelas 2005)"},"properties":{"noteIndex":0},"schema":"https://github.com/citation-style-language/schema/raw/master/csl-citation.json"}</w:instrText>
      </w:r>
      <w:r>
        <w:rPr>
          <w:color w:val="FF0000"/>
          <w:lang w:val="en-US"/>
        </w:rPr>
        <w:fldChar w:fldCharType="separate"/>
      </w:r>
      <w:r w:rsidRPr="00050CEF" w:rsidR="00050CEF">
        <w:rPr>
          <w:noProof/>
          <w:color w:val="FF0000"/>
          <w:lang w:val="en-US"/>
        </w:rPr>
        <w:t>(Jump and Peñuelas 2005)</w:t>
      </w:r>
      <w:r>
        <w:rPr>
          <w:color w:val="FF0000"/>
          <w:lang w:val="en-US"/>
        </w:rPr>
        <w:fldChar w:fldCharType="end"/>
      </w:r>
      <w:r>
        <w:rPr>
          <w:color w:val="FF0000"/>
          <w:lang w:val="en-US"/>
        </w:rPr>
        <w:t xml:space="preserve">. </w:t>
      </w:r>
    </w:p>
    <w:p w:rsidR="001F451E" w:rsidP="00B36451" w:rsidRDefault="001F451E" w14:paraId="6BC92477" w14:textId="77777777">
      <w:pPr>
        <w:spacing w:line="240" w:lineRule="auto"/>
        <w:jc w:val="both"/>
        <w:rPr>
          <w:color w:val="FF0000"/>
          <w:lang w:val="en-US"/>
        </w:rPr>
      </w:pPr>
    </w:p>
    <w:p w:rsidRPr="00EC2F23" w:rsidR="001F451E" w:rsidP="00B36451" w:rsidRDefault="001F451E" w14:paraId="1E88E829" w14:textId="0BD3309E">
      <w:pPr>
        <w:spacing w:line="240" w:lineRule="auto"/>
        <w:jc w:val="both"/>
        <w:rPr>
          <w:b/>
          <w:bCs/>
          <w:color w:val="FF0000"/>
          <w:lang w:val="en-US"/>
        </w:rPr>
      </w:pPr>
      <w:r>
        <w:rPr>
          <w:color w:val="FF0000"/>
          <w:lang w:val="en-US"/>
        </w:rPr>
        <w:t>E</w:t>
      </w:r>
      <w:r w:rsidRPr="008E741A">
        <w:rPr>
          <w:color w:val="FF0000"/>
          <w:lang w:val="en-US"/>
        </w:rPr>
        <w:t>volutionary processes</w:t>
      </w:r>
      <w:r>
        <w:rPr>
          <w:color w:val="FF0000"/>
          <w:lang w:val="en-US"/>
        </w:rPr>
        <w:t xml:space="preserve"> have previously been</w:t>
      </w:r>
      <w:r w:rsidRPr="008E741A">
        <w:rPr>
          <w:color w:val="FF0000"/>
          <w:lang w:val="en-US"/>
        </w:rPr>
        <w:t xml:space="preserve"> ignored </w:t>
      </w:r>
      <w:r>
        <w:rPr>
          <w:color w:val="FF0000"/>
          <w:lang w:val="en-US"/>
        </w:rPr>
        <w:t xml:space="preserve">when projecting species responses to climate change </w:t>
      </w:r>
      <w:r w:rsidRPr="008E741A">
        <w:rPr>
          <w:color w:val="FF0000"/>
          <w:lang w:val="en-US"/>
        </w:rPr>
        <w:t xml:space="preserve">due to the thought that they were too slow to influence measurable demographic effects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Pr="00050CEF" w:rsidR="00050CEF">
        <w:rPr>
          <w:noProof/>
          <w:color w:val="FF0000"/>
          <w:lang w:val="en-US"/>
        </w:rPr>
        <w:t>(Kelly and Griffiths 2021)</w:t>
      </w:r>
      <w:r w:rsidRPr="008E741A">
        <w:rPr>
          <w:color w:val="FF0000"/>
          <w:lang w:val="en-US"/>
        </w:rPr>
        <w:fldChar w:fldCharType="end"/>
      </w:r>
      <w:r w:rsidRPr="008E741A">
        <w:rPr>
          <w:color w:val="FF0000"/>
          <w:lang w:val="en-US"/>
        </w:rPr>
        <w:t xml:space="preserve">. However, species may overcome this obstacle via large effective population sizes and fecundity rates, whereby (if the necessary genetic variation is available) strong selection pressures could produce sizeable changes in allele frequency within a single generation/cohort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Pr="00050CEF" w:rsidR="00050CEF">
        <w:rPr>
          <w:noProof/>
          <w:color w:val="FF0000"/>
          <w:lang w:val="en-US"/>
        </w:rPr>
        <w:t>(Kelly and Griffiths 2021)</w:t>
      </w:r>
      <w:r w:rsidRPr="008E741A">
        <w:rPr>
          <w:color w:val="FF0000"/>
          <w:lang w:val="en-US"/>
        </w:rPr>
        <w:fldChar w:fldCharType="end"/>
      </w:r>
      <w:r w:rsidRPr="008E741A">
        <w:rPr>
          <w:color w:val="FF0000"/>
          <w:lang w:val="en-US"/>
        </w:rPr>
        <w:t>.</w:t>
      </w:r>
      <w:r>
        <w:rPr>
          <w:color w:val="FF0000"/>
          <w:lang w:val="en-US"/>
        </w:rPr>
        <w:t xml:space="preserve"> Therefore, important to consider evolutionary process that will influence past and future populations responses to climate change. </w:t>
      </w:r>
      <w:r>
        <w:rPr>
          <w:b/>
          <w:bCs/>
          <w:color w:val="FF0000"/>
          <w:lang w:val="en-US"/>
        </w:rPr>
        <w:t>This information should come later maybe even just have in discussion??</w:t>
      </w:r>
    </w:p>
    <w:p w:rsidRPr="00624276" w:rsidR="001F451E" w:rsidP="00B36451" w:rsidRDefault="001F451E" w14:paraId="053F3B59" w14:textId="0DB3A9FC">
      <w:pPr>
        <w:spacing w:line="240" w:lineRule="auto"/>
        <w:jc w:val="both"/>
        <w:rPr>
          <w:color w:val="FF0000"/>
          <w:lang w:val="en-US"/>
        </w:rPr>
      </w:pPr>
      <w:r w:rsidRPr="000D103C">
        <w:rPr>
          <w:b/>
          <w:bCs/>
          <w:lang w:val="en-US"/>
        </w:rPr>
        <w:t xml:space="preserve">Local adaptation occurs within metapopulations when </w:t>
      </w:r>
      <w:r>
        <w:rPr>
          <w:b/>
          <w:bCs/>
          <w:lang w:val="en-US"/>
        </w:rPr>
        <w:t xml:space="preserve">native </w:t>
      </w:r>
      <w:r w:rsidRPr="000D103C">
        <w:rPr>
          <w:b/>
          <w:bCs/>
          <w:lang w:val="en-US"/>
        </w:rPr>
        <w:t>genotypes are better adapted to local environment conditions than foreign</w:t>
      </w:r>
      <w:r>
        <w:rPr>
          <w:b/>
          <w:bCs/>
          <w:lang w:val="en-US"/>
        </w:rPr>
        <w:t xml:space="preserve"> genotypes</w:t>
      </w:r>
      <w:r>
        <w:rPr>
          <w:lang w:val="en-US"/>
        </w:rPr>
        <w:t xml:space="preserve">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adaptation","type":"article-journal","volume":"7"},"uris":["http://www.mendeley.com/documents/?uuid=7b646c45-017d-4f30-8013-2298eafeb239"]},{"id":"ITEM-2","itemData":{"DOI":"10.1086/597611","ISSN":"00030147","abstract":"The long history of reciprocal transplant studies testing the hypothesis of local adaptation has shown that populations are often adapted to their local environments. Yet many studies have not demonstrated local adaptation, suggesting that sometimes native populations are no better adapted than are genotypes from foreign environments. Local adaptation may also lead to trade-offs, in which adaptation to one environment comes at a cost of adaptation to another environment. I conducted a survey of published studies of local adaptation to quantify its frequency and magnitude and the costs associated with local adaptation. I also quantified the relationship between local adaptation and environmental differences and the relationship between local adaptation and phenotypic divergence. The overall frequency of local adaptation was 0.71, and the magnitude of the native population advantage in relative fitness was 45%. Divergence between home site environments was positively associated with the magnitude of local adaptation, but phenotypic divergence was not. I found a small negative correlation between a population's relative fitness in its native environment and its fitness in a foreign environment, indicating weak trade-offs associated with local adaptation. These results suggest that populations are often locally adapted but stochastic processes such as genetic drift may limit the efficacy of divergent selection. © 2009 by the University of Chicago.","author":[{"dropping-particle":"","family":"Hereford","given":"Joe","non-dropping-particle":"","parse-names":false,"suffix":""}],"container-title":"American Naturalist","id":"ITEM-2","issue":"5","issued":{"date-parts":[["2009"]]},"page":"579-588","title":"A quantitative survey of local adaptation and fitness trade-offs","type":"article-journal","volume":"173"},"uris":["http://www.mendeley.com/documents/?uuid=b74ec027-4349-4262-aed0-966094bf0cf8"]},{"id":"ITEM-3","itemData":{"DOI":"10.1146/annurev.ecolsys.27.1.237","ISSN":"00664162","abstract":"The study of natural plant populations has provided some of the strongest and most convincing cases of the operation of natural selection currently known, partly because of amenability to reciprocal transplant experiments, common garden work, and long-term in situ manipulation. Genetic differentiation among plant populations over small scales (a few cm to a few hundred cm) has been documented and is reviewed here, in herbaceous annuals and perennials, woody perennials, aquatics, terrestrials, narrow endemics, and widely distributed species. Character differentiation has been documented for most important features of plant structure and function. Examples are known for seed characters, leaf traits, phenology, physiological and biochemical activities, heavy metal tolerance, herbicide resistance, parasite resistance, competitive ability, organellar characters, breeding systems, and life history. Among the forces that have shaped these patterns of differentiation are toxic soils, fertilizers, mowing and grazing, soil moisture, temperature, light intensity, pollinating vectors, parasitism, gene flow, and natural dynamics. The breadth and depth of the evidence reviewed here strongly support the idea that natural selection is the principal force shaping genetic architecture in natural plant populations; that view needs to be more widely appreciated than it is at present.","author":[{"dropping-particle":"","family":"Linhart","given":"Yan B.","non-dropping-particle":"","parse-names":false,"suffix":""},{"dropping-particle":"","family":"Grant","given":"Michael C.","non-dropping-particle":"","parse-names":false,"suffix":""}],"container-title":"Annual Review of Ecology and Systematics","id":"ITEM-3","issued":{"date-parts":[["1996"]]},"page":"237-277","title":"Evolutionary significance of local genetic differentiation in plants","type":"article-journal","volume":"27"},"uris":["http://www.mendeley.com/documents/?uuid=5cd2f746-1a8a-4a8c-88f6-75a3420e4af0"]}],"mendeley":{"formattedCitation":"(Linhart and Grant 1996; Kawecki and Ebert 2004; Hereford 2009)","plainTextFormattedCitation":"(Linhart and Grant 1996; Kawecki and Ebert 2004; Hereford 2009)","previouslyFormattedCitation":"(Linhart and Grant 1996; Kawecki and Ebert 2004; Hereford 2009)"},"properties":{"noteIndex":0},"schema":"https://github.com/citation-style-language/schema/raw/master/csl-citation.json"}</w:instrText>
      </w:r>
      <w:r>
        <w:rPr>
          <w:lang w:val="en-US"/>
        </w:rPr>
        <w:fldChar w:fldCharType="separate"/>
      </w:r>
      <w:r w:rsidRPr="00050CEF" w:rsidR="00050CEF">
        <w:rPr>
          <w:noProof/>
          <w:lang w:val="en-US"/>
        </w:rPr>
        <w:t>(Linhart and Grant 1996; Kawecki and Ebert 2004; Hereford 2009)</w:t>
      </w:r>
      <w:r>
        <w:rPr>
          <w:lang w:val="en-US"/>
        </w:rPr>
        <w:fldChar w:fldCharType="end"/>
      </w:r>
      <w:r>
        <w:rPr>
          <w:lang w:val="en-US"/>
        </w:rPr>
        <w:t xml:space="preserve">. Through gene x environment interactions, local adaptation may arise in spatially heterogenous environments if divergent selection can overcome the homogenizing effects of gene flow and temporal instability in selective forces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10.1016/j.tree.2014.01.002","ISSN":"0169-5347","author":[{"dropping-particle":"","family":"Richardson","given":"Jonathan L","non-dropping-particle":"","parse-names":false,"suffix":""},{"dropping-particle":"","family":"Urban","given":"Mark C","non-dropping-particle":"","parse-names":false,"suffix":""},{"dropping-particle":"","family":"Bolnick","given":"Daniel I","non-dropping-particle":"","parse-names":false,"suffix":""},{"dropping-particle":"","family":"Skelly","given":"David K","non-dropping-particle":"","parse-names":false,"suffix":""}],"container-title":"Trends in Ecology &amp; Evolution","id":"ITEM-2","issue":"3","issued":{"date-parts":[["2014"]]},"page":"165-176","publisher":"Elsevier Ltd","title":"Microgeographic adaptation and the spatial scale of evolution","type":"article-journal","volume":"29"},"uris":["http://www.mendeley.com/documents/?uuid=4f063ddd-5086-411e-b6a7-fcd0aab13d95"]},{"id":"ITEM-3","itemData":{"DOI":"10.1111/j.1558-5646.1997.tb02384.x","ISSN":"00143820","abstract":"We investigate the interplay between gene flow and adaptation in peripheral populations of a widespread species. Models are developed for the evolution of a quantitative trait under clinally varying selection in a species whose density decreases from the center of the range to its periphery. Two major results emerge. First, gene flow from populations at the range center can be a strong force that inhibits peripheral populations from evolving to their local ecological optima. As a result, peripheral populations experience persistent directional selection. Second, response to local selection pressures can cause rapid and substantial evolution when a peripheral population is isolated from gene flow. The amount of evolutionary change depends on gene flow, selection, the ecological gradient, and the trait's heritability. Rapid divergence can also occur between the two halves of a formerly continuous population that is divided by a vicariant event. A general conclusion is that disruption of gene flow can cause evolutionary divergence, perhaps leading to speciation, in the absence of contributions from random genetic drift.","author":[{"dropping-particle":"","family":"García-Ramos","given":"Gisela","non-dropping-particle":"","parse-names":false,"suffix":""},{"dropping-particle":"","family":"Kirkpatrick","given":"Mark","non-dropping-particle":"","parse-names":false,"suffix":""}],"container-title":"Evolution","id":"ITEM-3","issue":"1","issued":{"date-parts":[["1997"]]},"page":"21-28","title":"Genetic models of adaptation and gene flow in peripheral populations","type":"article-journal","volume":"51"},"uris":["http://www.mendeley.com/documents/?uuid=cc31b657-7ac5-49b1-89b9-90bae02d3c2c"]},{"id":"ITEM-4","itemData":{"ISBN":"0014-3820","ISSN":"0014-3820","PMID":"11327154","abstract":"Empirical tests for the importance of population mixing in constraining adaptive divergence have not been well grounded in theory for quantitative traits in spatially discrete populations. We develop quantitative-genetic models to examine the equilibrium difference between two populations that are experiencing different selective regimes and exchanging individuals. These models demonstrate that adaptive divergence is negatively correlated with the rate of population mixing (&amp;38;mcirc;, most strongly so when &amp;38;mcirc; is low), positively correlated with the difference in phenotypic optima between populations, and positively correlated with the amount of additive genetic variance (G, most strongly so when G is low). The approach to equilibrium is quite rapid (fewer than 50 generations for two populations to evolve 90&amp;37; of the distance to equilibrium) when either heritability or mixing are not too low (h2 &amp;62; 0.2 or &amp;38;mcirc; &amp;62; 0.05). The theory can be used to aid empirical tests that: (1) compare observed divergence to that predicted using estimates of population mixing, additive genetic variance/covariance, and selection; (2) test for a negative correlation between population mixing and adaptive divergence across multiple independent population pairs; and (3) experimentally manipulate the rate of mixing. Application of the first two of these approaches to data from two well-studied natural systems suggests that population mixing has constrained adaptive divergence for color patterns in Lake Erie water snakes (Nerodia sipedon), but not for trophic traits in sympatric pairs of benthic and limnetic stickleback (Gasterosteus aculeatus). The theoretical framework we outline should provide an improved basis for future empirical tests of the role of population mixing in adaptive divergence.","author":[{"dropping-particle":"","family":"Hendry","given":"Andrew P.","non-dropping-particle":"","parse-names":false,"suffix":""}],"container-title":"Evolution","id":"ITEM-4","issue":"3","issued":{"date-parts":[["2001"]]},"page":"459-466","title":"Traits in discrete populations: A theoretical framework for empirical tests","type":"article-journal","volume":"55"},"uris":["http://www.mendeley.com/documents/?uuid=de769638-d730-4fd8-a723-e95d0ff80d87"]},{"id":"ITEM-5","itemData":{"author":[{"dropping-particle":"","family":"Endler","given":"J. A.","non-dropping-particle":"","parse-names":false,"suffix":""}],"id":"ITEM-5","issued":{"date-parts":[["1977"]]},"publisher":"Princeton University Press","publisher-place":"Princeton, New Jersey, USA","title":"Geographic variation, speciation, and clines","type":"book"},"uris":["http://www.mendeley.com/documents/?uuid=fc34e389-e388-46fc-a049-0454324f6ed1"]},{"id":"ITEM-6","itemData":{"author":[{"dropping-particle":"","family":"Bradshaw","given":"A. D.","non-dropping-particle":"","parse-names":false,"suffix":""}],"container-title":"Perspectives on plant population ecology","editor":[{"dropping-particle":"","family":"Dirzo","given":"R.","non-dropping-particle":"","parse-names":false,"suffix":""},{"dropping-particle":"","family":"Sarukhan","given":"J.","non-dropping-particle":"","parse-names":false,"suffix":""}],"id":"ITEM-6","issued":{"date-parts":[["1984"]]},"page":"213-228","publisher-place":"Sinauer, Sunderland, MA","title":"Ecological significance of genetic variation between populations","type":"chapter"},"uris":["http://www.mendeley.com/documents/?uuid=fa5f83e6-b655-427e-878d-49c81dd30a15"]}],"mendeley":{"formattedCitation":"(Endler 1977; Bradshaw 1984; García-Ramos and Kirkpatrick 1997; Hendry 2001; Kawecki and Ebert 2004; Richardson et al. 2014)","plainTextFormattedCitation":"(Endler 1977; Bradshaw 1984; García-Ramos and Kirkpatrick 1997; Hendry 2001; Kawecki and Ebert 2004; Richardson et al. 2014)","previouslyFormattedCitation":"(Endler 1977; Bradshaw 1984; García-Ramos and Kirkpatrick 1997; Hendry 2001; Kawecki and Ebert 2004; Richardson et al. 2014)"},"properties":{"noteIndex":0},"schema":"https://github.com/citation-style-language/schema/raw/master/csl-citation.json"}</w:instrText>
      </w:r>
      <w:r>
        <w:rPr>
          <w:lang w:val="en-US"/>
        </w:rPr>
        <w:fldChar w:fldCharType="separate"/>
      </w:r>
      <w:r w:rsidRPr="00050CEF" w:rsidR="00050CEF">
        <w:rPr>
          <w:noProof/>
          <w:lang w:val="en-US"/>
        </w:rPr>
        <w:t>(Endler 1977; Bradshaw 1984; García-Ramos and Kirkpatrick 1997; Hendry 2001; Kawecki and Ebert 2004; Richardson et al. 2014)</w:t>
      </w:r>
      <w:r>
        <w:rPr>
          <w:lang w:val="en-US"/>
        </w:rPr>
        <w:fldChar w:fldCharType="end"/>
      </w:r>
      <w:r>
        <w:rPr>
          <w:lang w:val="en-US"/>
        </w:rPr>
        <w:t xml:space="preserve">. </w:t>
      </w:r>
      <w:r>
        <w:rPr>
          <w:color w:val="FF0000"/>
          <w:lang w:val="en-US"/>
        </w:rPr>
        <w:t>Isolated populations are particularly susceptible to local adaptation...</w:t>
      </w:r>
      <w:r>
        <w:rPr>
          <w:lang w:val="en-US"/>
        </w:rPr>
        <w:t xml:space="preserve"> Metapopulations may therefore be comprised of a mosaic of locally adapted populations that have evolved optimized traits suited to local environments. </w:t>
      </w:r>
    </w:p>
    <w:p w:rsidR="001F451E" w:rsidP="00B36451" w:rsidRDefault="001F451E" w14:paraId="65D47FA0" w14:textId="2CE92387">
      <w:pPr>
        <w:spacing w:line="240" w:lineRule="auto"/>
        <w:jc w:val="both"/>
        <w:rPr>
          <w:color w:val="000000" w:themeColor="text1"/>
          <w:lang w:val="en-US"/>
        </w:rPr>
      </w:pPr>
      <w:r>
        <w:rPr>
          <w:b/>
          <w:bCs/>
          <w:color w:val="000000" w:themeColor="text1"/>
          <w:lang w:val="en-US"/>
        </w:rPr>
        <w:t xml:space="preserve">Thermal conditions across latitudinal gradients can shaped the fitness </w:t>
      </w:r>
      <w:r w:rsidRPr="004B1ED8">
        <w:rPr>
          <w:b/>
          <w:bCs/>
          <w:lang w:val="en-US"/>
        </w:rPr>
        <w:t>landscape</w:t>
      </w:r>
      <w:r>
        <w:rPr>
          <w:b/>
          <w:bCs/>
          <w:lang w:val="en-US"/>
        </w:rPr>
        <w:t xml:space="preserve"> via locally adapted traits</w:t>
      </w:r>
      <w:r w:rsidRPr="004B1ED8">
        <w:rPr>
          <w:b/>
          <w:bCs/>
          <w:lang w:val="en-US"/>
        </w:rPr>
        <w:t>.</w:t>
      </w:r>
      <w:r>
        <w:rPr>
          <w:lang w:val="en-US"/>
        </w:rPr>
        <w:t xml:space="preserve"> </w:t>
      </w:r>
      <w:r w:rsidRPr="003A5AA4">
        <w:rPr>
          <w:strike/>
          <w:color w:val="FF0000"/>
          <w:lang w:val="en-US"/>
        </w:rPr>
        <w:t>Local adaptation typically thought of ____</w:t>
      </w:r>
      <w:proofErr w:type="gramStart"/>
      <w:r w:rsidRPr="003A5AA4">
        <w:rPr>
          <w:strike/>
          <w:color w:val="FF0000"/>
          <w:lang w:val="en-US"/>
        </w:rPr>
        <w:t>_, but</w:t>
      </w:r>
      <w:proofErr w:type="gramEnd"/>
      <w:r w:rsidRPr="003A5AA4">
        <w:rPr>
          <w:strike/>
          <w:color w:val="FF0000"/>
          <w:lang w:val="en-US"/>
        </w:rPr>
        <w:t xml:space="preserve"> can also be in the form of thermal tolerances (Aitkens and Travis 2010). The pervasive nature of temperature at various biological levels (e.g. cellular biochemistry, physiological processes), particularly among ectotherms, suggests that it can impose strong divergent selection pressures on populations </w:t>
      </w:r>
      <w:r w:rsidRPr="003A5AA4">
        <w:rPr>
          <w:strike/>
          <w:color w:val="FF0000"/>
          <w:lang w:val="en-US"/>
        </w:rPr>
        <w:fldChar w:fldCharType="begin" w:fldLock="1"/>
      </w:r>
      <w:r w:rsidR="001C5C72">
        <w:rPr>
          <w:strike/>
          <w:color w:val="FF0000"/>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plasticity","type":"article-journal","volume":"284"},"uris":["http://www.mendeley.com/documents/?uuid=414deb3d-aad6-4dab-af68-76480a53dc68"]}],"mendeley":{"formattedCitation":"(Pereira et al. 2017)","plainTextFormattedCitation":"(Pereira et al. 2017)","previouslyFormattedCitation":"(Pereira et al. 2017)"},"properties":{"noteIndex":0},"schema":"https://github.com/citation-style-language/schema/raw/master/csl-citation.json"}</w:instrText>
      </w:r>
      <w:r w:rsidRPr="003A5AA4">
        <w:rPr>
          <w:strike/>
          <w:color w:val="FF0000"/>
          <w:lang w:val="en-US"/>
        </w:rPr>
        <w:fldChar w:fldCharType="separate"/>
      </w:r>
      <w:r w:rsidRPr="00050CEF" w:rsidR="00050CEF">
        <w:rPr>
          <w:strike/>
          <w:noProof/>
          <w:color w:val="FF0000"/>
          <w:lang w:val="en-US"/>
        </w:rPr>
        <w:t>(Pereira et al. 2017)</w:t>
      </w:r>
      <w:r w:rsidRPr="003A5AA4">
        <w:rPr>
          <w:strike/>
          <w:color w:val="FF0000"/>
          <w:lang w:val="en-US"/>
        </w:rPr>
        <w:fldChar w:fldCharType="end"/>
      </w:r>
      <w:r w:rsidRPr="003A5AA4">
        <w:rPr>
          <w:strike/>
          <w:color w:val="FF0000"/>
          <w:lang w:val="en-US"/>
        </w:rPr>
        <w:t>.</w:t>
      </w:r>
      <w:r w:rsidRPr="00B757E4">
        <w:rPr>
          <w:color w:val="FF0000"/>
          <w:lang w:val="en-US"/>
        </w:rPr>
        <w:t xml:space="preserve"> </w:t>
      </w:r>
      <w:r>
        <w:rPr>
          <w:lang w:val="en-US"/>
        </w:rPr>
        <w:t xml:space="preserve">Moreover, temperature-dependent clines (i.e. local adaptation) between populations represent diverging evolutionary histories that can </w:t>
      </w:r>
      <w:r w:rsidRPr="00044042">
        <w:rPr>
          <w:color w:val="000000" w:themeColor="text1"/>
          <w:lang w:val="en-US"/>
        </w:rPr>
        <w:t xml:space="preserve">elucidate how populations will respond to climate change </w:t>
      </w:r>
      <w:r w:rsidRPr="00044042">
        <w:rPr>
          <w:color w:val="000000" w:themeColor="text1"/>
          <w:lang w:val="en-US"/>
        </w:rPr>
        <w:fldChar w:fldCharType="begin" w:fldLock="1"/>
      </w:r>
      <w:r w:rsidR="001C5C72">
        <w:rPr>
          <w:color w:val="000000" w:themeColor="text1"/>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plasticity","type":"article-journal","volume":"284"},"uris":["http://www.mendeley.com/documents/?uuid=414deb3d-aad6-4dab-af68-76480a53dc68"]},{"id":"ITEM-2","itemData":{"DOI":"10.1242/jeb.037473","ISSN":"00220949","PMID":"20190116","abstract":"Physiological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Biology","id":"ITEM-2","issue":"6","issued":{"date-parts":[["2010"]]},"page":"912-920","title":"The physiology of climate change: How potentials for acclimatization and genetic adaptation will determine 'winners' and 'losers'","type":"article-journal","volume":"213"},"uris":["http://www.mendeley.com/documents/?uuid=a1d34b38-ae6a-43af-81f2-f9a7d208e75b"]},{"id":"ITEM-3","itemData":{"DOI":"10.1038/nature09670","ISSN":"00280836","PMID":"21350480","abstract":"Evolutionary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adaptation","type":"article-journal","volume":"470"},"uris":["http://www.mendeley.com/documents/?uuid=2e7ac2dd-44e9-446d-8aa2-5d8d77e58c9d"]}],"mendeley":{"formattedCitation":"(Somero 2010; Hoffmann and Sgró 2011; Pereira et al. 2017)","plainTextFormattedCitation":"(Somero 2010; Hoffmann and Sgró 2011; Pereira et al. 2017)","previouslyFormattedCitation":"(Somero 2010; Hoffmann and Sgró 2011; Pereira et al. 2017)"},"properties":{"noteIndex":0},"schema":"https://github.com/citation-style-language/schema/raw/master/csl-citation.json"}</w:instrText>
      </w:r>
      <w:r w:rsidRPr="00044042">
        <w:rPr>
          <w:color w:val="000000" w:themeColor="text1"/>
          <w:lang w:val="en-US"/>
        </w:rPr>
        <w:fldChar w:fldCharType="separate"/>
      </w:r>
      <w:r w:rsidRPr="00050CEF" w:rsidR="00050CEF">
        <w:rPr>
          <w:noProof/>
          <w:color w:val="000000" w:themeColor="text1"/>
          <w:lang w:val="en-US"/>
        </w:rPr>
        <w:t>(Somero 2010; Hoffmann and Sgró 2011; Pereira et al. 2017)</w:t>
      </w:r>
      <w:r w:rsidRPr="00044042">
        <w:rPr>
          <w:color w:val="000000" w:themeColor="text1"/>
          <w:lang w:val="en-US"/>
        </w:rPr>
        <w:fldChar w:fldCharType="end"/>
      </w:r>
      <w:r w:rsidRPr="00044042">
        <w:rPr>
          <w:color w:val="000000" w:themeColor="text1"/>
          <w:lang w:val="en-US"/>
        </w:rPr>
        <w:t xml:space="preserve">. </w:t>
      </w:r>
      <w:r>
        <w:rPr>
          <w:color w:val="000000" w:themeColor="text1"/>
          <w:lang w:val="en-US"/>
        </w:rPr>
        <w:t xml:space="preserve">  </w:t>
      </w:r>
    </w:p>
    <w:p w:rsidR="001F451E" w:rsidP="00B36451" w:rsidRDefault="001F451E" w14:paraId="2431031B" w14:textId="77777777">
      <w:pPr>
        <w:spacing w:line="240" w:lineRule="auto"/>
        <w:jc w:val="both"/>
        <w:rPr>
          <w:color w:val="000000" w:themeColor="text1"/>
          <w:lang w:val="en-US"/>
        </w:rPr>
      </w:pPr>
    </w:p>
    <w:p w:rsidR="001F451E" w:rsidP="00B36451" w:rsidRDefault="001F451E" w14:paraId="0750DE75" w14:textId="77777777">
      <w:pPr>
        <w:spacing w:line="240" w:lineRule="auto"/>
        <w:jc w:val="both"/>
        <w:rPr>
          <w:color w:val="000000" w:themeColor="text1"/>
          <w:lang w:val="en-US"/>
        </w:rPr>
      </w:pPr>
      <w:r>
        <w:rPr>
          <w:color w:val="000000" w:themeColor="text1"/>
          <w:lang w:val="en-US"/>
        </w:rPr>
        <w:t xml:space="preserve">Local adaptation, phenotypic plasticity, and genetic </w:t>
      </w:r>
      <w:proofErr w:type="spellStart"/>
      <w:r>
        <w:rPr>
          <w:color w:val="000000" w:themeColor="text1"/>
          <w:lang w:val="en-US"/>
        </w:rPr>
        <w:t>arhectiture</w:t>
      </w:r>
      <w:proofErr w:type="spellEnd"/>
      <w:r>
        <w:rPr>
          <w:color w:val="000000" w:themeColor="text1"/>
          <w:lang w:val="en-US"/>
        </w:rPr>
        <w:t xml:space="preserve"> represent threes components that much be </w:t>
      </w:r>
      <w:proofErr w:type="spellStart"/>
      <w:r>
        <w:rPr>
          <w:color w:val="000000" w:themeColor="text1"/>
          <w:lang w:val="en-US"/>
        </w:rPr>
        <w:t>analysed</w:t>
      </w:r>
      <w:proofErr w:type="spellEnd"/>
      <w:r>
        <w:rPr>
          <w:color w:val="000000" w:themeColor="text1"/>
          <w:lang w:val="en-US"/>
        </w:rPr>
        <w:t xml:space="preserve"> together to understand future responses. </w:t>
      </w:r>
    </w:p>
    <w:p w:rsidR="001F451E" w:rsidP="00B36451" w:rsidRDefault="001F451E" w14:paraId="4472D218" w14:textId="6498358E">
      <w:pPr>
        <w:spacing w:line="240" w:lineRule="auto"/>
        <w:jc w:val="both"/>
        <w:rPr>
          <w:lang w:val="en-US"/>
        </w:rPr>
      </w:pPr>
      <w:r w:rsidRPr="00624276">
        <w:rPr>
          <w:color w:val="FF0000"/>
          <w:lang w:val="en-US"/>
        </w:rPr>
        <w:t xml:space="preserve">However, recent evidence suggests that the rapid pace of climate change can disrupt local adaptation processes via shifting selection pressures </w:t>
      </w:r>
      <w:r w:rsidRPr="00624276">
        <w:rPr>
          <w:color w:val="FF0000"/>
          <w:lang w:val="en-US"/>
        </w:rPr>
        <w:fldChar w:fldCharType="begin" w:fldLock="1"/>
      </w:r>
      <w:r w:rsidR="001C5C72">
        <w:rPr>
          <w:color w:val="FF0000"/>
          <w:lang w:val="en-US"/>
        </w:rPr>
        <w:instrText>ADDIN CSL_CITATION {"citationItems":[{"id":"ITEM-1","itemData":{"DOI":"10.1038/nature09670","ISSN":"00280836","PMID":"21350480","abstract":"Evolutionary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M.","non-dropping-particle":"","parse-names":false,"suffix":""}],"container-title":"Nature","id":"ITEM-1","issue":"7335","issued":{"date-parts":[["2011"]]},"page":"479-485","title":"Climate change and evolutionary adaptation","type":"article-journal","volume":"470"},"uris":["http://www.mendeley.com/documents/?uuid=2e7ac2dd-44e9-446d-8aa2-5d8d77e58c9d"]}],"mendeley":{"formattedCitation":"(Hoffmann and Sgró 2011)","plainTextFormattedCitation":"(Hoffmann and Sgró 2011)","previouslyFormattedCitation":"(Hoffmann and Sgró 2011)"},"properties":{"noteIndex":0},"schema":"https://github.com/citation-style-language/schema/raw/master/csl-citation.json"}</w:instrText>
      </w:r>
      <w:r w:rsidRPr="00624276">
        <w:rPr>
          <w:color w:val="FF0000"/>
          <w:lang w:val="en-US"/>
        </w:rPr>
        <w:fldChar w:fldCharType="separate"/>
      </w:r>
      <w:r w:rsidRPr="00050CEF" w:rsidR="00050CEF">
        <w:rPr>
          <w:noProof/>
          <w:color w:val="FF0000"/>
          <w:lang w:val="en-US"/>
        </w:rPr>
        <w:t>(Hoffmann and Sgró 2011)</w:t>
      </w:r>
      <w:r w:rsidRPr="00624276">
        <w:rPr>
          <w:color w:val="FF0000"/>
          <w:lang w:val="en-US"/>
        </w:rPr>
        <w:fldChar w:fldCharType="end"/>
      </w:r>
      <w:r w:rsidRPr="00624276">
        <w:rPr>
          <w:color w:val="FF0000"/>
          <w:lang w:val="en-US"/>
        </w:rPr>
        <w:t xml:space="preserve">.   </w:t>
      </w:r>
    </w:p>
    <w:p w:rsidR="001F451E" w:rsidP="00B36451" w:rsidRDefault="001F451E" w14:paraId="03F2C747" w14:textId="77777777">
      <w:pPr>
        <w:spacing w:line="240" w:lineRule="auto"/>
        <w:jc w:val="both"/>
        <w:rPr>
          <w:b/>
          <w:bCs/>
          <w:color w:val="FF0000"/>
          <w:lang w:val="en-US"/>
        </w:rPr>
      </w:pPr>
      <w:r>
        <w:rPr>
          <w:b/>
          <w:bCs/>
          <w:color w:val="FF0000"/>
          <w:lang w:val="en-US"/>
        </w:rPr>
        <w:t xml:space="preserve">The ability to response to shifting selection pressure will depend on the genetic architecture and demographic processes found within different populations. </w:t>
      </w:r>
    </w:p>
    <w:p w:rsidR="001F451E" w:rsidP="00B36451" w:rsidRDefault="001F451E" w14:paraId="13D39921" w14:textId="77777777">
      <w:pPr>
        <w:pStyle w:val="ListParagraph"/>
        <w:numPr>
          <w:ilvl w:val="0"/>
          <w:numId w:val="3"/>
        </w:numPr>
        <w:spacing w:line="240" w:lineRule="auto"/>
        <w:jc w:val="both"/>
        <w:rPr>
          <w:color w:val="FF0000"/>
          <w:lang w:val="en-US"/>
        </w:rPr>
      </w:pPr>
      <w:r>
        <w:rPr>
          <w:color w:val="FF0000"/>
          <w:lang w:val="en-US"/>
        </w:rPr>
        <w:t xml:space="preserve">Need to consider both populations: </w:t>
      </w:r>
    </w:p>
    <w:p w:rsidR="001F451E" w:rsidP="00B36451" w:rsidRDefault="001F451E" w14:paraId="37A65284" w14:textId="77777777">
      <w:pPr>
        <w:pStyle w:val="ListParagraph"/>
        <w:numPr>
          <w:ilvl w:val="1"/>
          <w:numId w:val="3"/>
        </w:numPr>
        <w:spacing w:line="240" w:lineRule="auto"/>
        <w:jc w:val="both"/>
        <w:rPr>
          <w:color w:val="FF0000"/>
          <w:lang w:val="en-US"/>
        </w:rPr>
      </w:pPr>
      <w:r>
        <w:rPr>
          <w:color w:val="FF0000"/>
          <w:lang w:val="en-US"/>
        </w:rPr>
        <w:t xml:space="preserve">Physiological traits and underlying:  </w:t>
      </w:r>
    </w:p>
    <w:p w:rsidR="001F451E" w:rsidP="00B36451" w:rsidRDefault="001F451E" w14:paraId="02B86F65" w14:textId="77777777">
      <w:pPr>
        <w:pStyle w:val="ListParagraph"/>
        <w:numPr>
          <w:ilvl w:val="1"/>
          <w:numId w:val="3"/>
        </w:numPr>
        <w:spacing w:line="240" w:lineRule="auto"/>
        <w:jc w:val="both"/>
        <w:rPr>
          <w:color w:val="FF0000"/>
          <w:lang w:val="en-US"/>
        </w:rPr>
      </w:pPr>
      <w:r>
        <w:rPr>
          <w:color w:val="FF0000"/>
          <w:lang w:val="en-US"/>
        </w:rPr>
        <w:t>CVH hypothesis and other one</w:t>
      </w:r>
    </w:p>
    <w:p w:rsidR="001F451E" w:rsidP="00B36451" w:rsidRDefault="001F451E" w14:paraId="78961635" w14:textId="77777777">
      <w:pPr>
        <w:pStyle w:val="ListParagraph"/>
        <w:numPr>
          <w:ilvl w:val="1"/>
          <w:numId w:val="3"/>
        </w:numPr>
        <w:spacing w:line="240" w:lineRule="auto"/>
        <w:jc w:val="both"/>
        <w:rPr>
          <w:color w:val="FF0000"/>
          <w:lang w:val="en-US"/>
        </w:rPr>
      </w:pPr>
    </w:p>
    <w:p w:rsidR="001F451E" w:rsidP="00B36451" w:rsidRDefault="001F451E" w14:paraId="30DEE904" w14:textId="77777777">
      <w:pPr>
        <w:spacing w:line="240" w:lineRule="auto"/>
        <w:jc w:val="both"/>
        <w:rPr>
          <w:b/>
          <w:bCs/>
          <w:color w:val="FF0000"/>
          <w:lang w:val="en-US"/>
        </w:rPr>
      </w:pPr>
      <w:r w:rsidRPr="00ED0964">
        <w:rPr>
          <w:b/>
          <w:bCs/>
          <w:color w:val="FF0000"/>
          <w:lang w:val="en-US"/>
        </w:rPr>
        <w:lastRenderedPageBreak/>
        <w:t>Broad range species may not always have increased adaptive potential</w:t>
      </w:r>
      <w:r>
        <w:rPr>
          <w:b/>
          <w:bCs/>
          <w:color w:val="FF0000"/>
          <w:lang w:val="en-US"/>
        </w:rPr>
        <w:t>/Genetic architecture to overcome changes in selection pressures caused by climate change. Isolated populations across large ranges may all be affected, therefore entire species affected (see (Jump 2005)).</w:t>
      </w:r>
    </w:p>
    <w:p w:rsidR="001F451E" w:rsidP="00B36451" w:rsidRDefault="001F451E" w14:paraId="729E0F4C" w14:textId="77777777">
      <w:pPr>
        <w:pStyle w:val="ListParagraph"/>
        <w:numPr>
          <w:ilvl w:val="0"/>
          <w:numId w:val="3"/>
        </w:numPr>
        <w:spacing w:line="240" w:lineRule="auto"/>
        <w:jc w:val="both"/>
        <w:rPr>
          <w:color w:val="FF0000"/>
          <w:lang w:val="en-US"/>
        </w:rPr>
      </w:pPr>
      <w:r>
        <w:rPr>
          <w:color w:val="FF0000"/>
          <w:lang w:val="en-US"/>
        </w:rPr>
        <w:t>Thus, m</w:t>
      </w:r>
      <w:r w:rsidRPr="006249FD">
        <w:rPr>
          <w:color w:val="FF0000"/>
          <w:lang w:val="en-US"/>
        </w:rPr>
        <w:t xml:space="preserve">aking it important to consider regional influences within species ranges… </w:t>
      </w:r>
      <w:r>
        <w:rPr>
          <w:color w:val="FF0000"/>
          <w:lang w:val="en-US"/>
        </w:rPr>
        <w:t xml:space="preserve"> </w:t>
      </w:r>
    </w:p>
    <w:p w:rsidRPr="006249FD" w:rsidR="001F451E" w:rsidP="00B36451" w:rsidRDefault="001F451E" w14:paraId="34BDD670" w14:textId="77777777">
      <w:pPr>
        <w:pStyle w:val="ListParagraph"/>
        <w:numPr>
          <w:ilvl w:val="0"/>
          <w:numId w:val="3"/>
        </w:numPr>
        <w:spacing w:line="240" w:lineRule="auto"/>
        <w:jc w:val="both"/>
        <w:rPr>
          <w:color w:val="FF0000"/>
          <w:lang w:val="en-US"/>
        </w:rPr>
      </w:pPr>
      <w:r>
        <w:rPr>
          <w:color w:val="FF0000"/>
          <w:lang w:val="en-US"/>
        </w:rPr>
        <w:t xml:space="preserve">Long lived species can rapidly change allele frequencies within generation due to number of offspring </w:t>
      </w:r>
      <w:proofErr w:type="gramStart"/>
      <w:r>
        <w:rPr>
          <w:color w:val="FF0000"/>
          <w:lang w:val="en-US"/>
        </w:rPr>
        <w:t>produced</w:t>
      </w:r>
      <w:proofErr w:type="gramEnd"/>
    </w:p>
    <w:p w:rsidRPr="00A601D2" w:rsidR="001F451E" w:rsidP="00B36451" w:rsidRDefault="001F451E" w14:paraId="71D85C07" w14:textId="77777777">
      <w:pPr>
        <w:spacing w:line="240" w:lineRule="auto"/>
        <w:jc w:val="both"/>
        <w:rPr>
          <w:b/>
          <w:bCs/>
          <w:color w:val="FF0000"/>
          <w:lang w:val="en-US"/>
        </w:rPr>
      </w:pPr>
      <w:r>
        <w:rPr>
          <w:b/>
          <w:bCs/>
          <w:color w:val="FF0000"/>
          <w:lang w:val="en-US"/>
        </w:rPr>
        <w:t>Species regions (trailing/core/leading edge)</w:t>
      </w:r>
    </w:p>
    <w:p w:rsidRPr="008E741A" w:rsidR="001F451E" w:rsidP="00B36451" w:rsidRDefault="001F451E" w14:paraId="144F747A" w14:textId="77777777">
      <w:pPr>
        <w:spacing w:line="240" w:lineRule="auto"/>
        <w:jc w:val="both"/>
        <w:rPr>
          <w:b/>
          <w:bCs/>
          <w:color w:val="FF0000"/>
          <w:lang w:val="en-US"/>
        </w:rPr>
      </w:pPr>
      <w:proofErr w:type="spellStart"/>
      <w:r w:rsidRPr="008E741A">
        <w:rPr>
          <w:b/>
          <w:bCs/>
          <w:color w:val="FF0000"/>
          <w:lang w:val="en-US"/>
        </w:rPr>
        <w:t>Apoly</w:t>
      </w:r>
      <w:proofErr w:type="spellEnd"/>
      <w:r>
        <w:rPr>
          <w:b/>
          <w:bCs/>
          <w:color w:val="FF0000"/>
          <w:lang w:val="en-US"/>
        </w:rPr>
        <w:t>/</w:t>
      </w:r>
      <w:r w:rsidRPr="008E741A">
        <w:rPr>
          <w:b/>
          <w:bCs/>
          <w:color w:val="FF0000"/>
          <w:lang w:val="en-US"/>
        </w:rPr>
        <w:t xml:space="preserve">Research objectives and </w:t>
      </w:r>
      <w:proofErr w:type="gramStart"/>
      <w:r w:rsidRPr="008E741A">
        <w:rPr>
          <w:b/>
          <w:bCs/>
          <w:color w:val="FF0000"/>
          <w:lang w:val="en-US"/>
        </w:rPr>
        <w:t>aims</w:t>
      </w:r>
      <w:proofErr w:type="gramEnd"/>
      <w:r w:rsidRPr="008E741A">
        <w:rPr>
          <w:b/>
          <w:bCs/>
          <w:color w:val="FF0000"/>
          <w:lang w:val="en-US"/>
        </w:rPr>
        <w:t xml:space="preserve"> </w:t>
      </w:r>
    </w:p>
    <w:p w:rsidR="001F451E" w:rsidP="00B36451" w:rsidRDefault="001F451E" w14:paraId="47343094" w14:textId="77777777">
      <w:pPr>
        <w:spacing w:line="240" w:lineRule="auto"/>
        <w:jc w:val="both"/>
        <w:rPr>
          <w:lang w:val="en-US"/>
        </w:rPr>
      </w:pPr>
    </w:p>
    <w:p w:rsidR="00444E97" w:rsidP="00B36451" w:rsidRDefault="00444E97" w14:paraId="24111C01" w14:textId="77777777">
      <w:pPr>
        <w:spacing w:line="240" w:lineRule="auto"/>
        <w:jc w:val="both"/>
        <w:rPr>
          <w:lang w:val="en-US"/>
        </w:rPr>
      </w:pPr>
    </w:p>
    <w:p w:rsidR="00444E97" w:rsidP="00B36451" w:rsidRDefault="00444E97" w14:paraId="3178D4A1" w14:textId="77777777">
      <w:pPr>
        <w:spacing w:line="240" w:lineRule="auto"/>
        <w:jc w:val="both"/>
        <w:rPr>
          <w:lang w:val="en-US"/>
        </w:rPr>
      </w:pPr>
    </w:p>
    <w:p w:rsidR="00444E97" w:rsidP="00B36451" w:rsidRDefault="00444E97" w14:paraId="28FEBC9E" w14:textId="77777777">
      <w:pPr>
        <w:spacing w:line="240" w:lineRule="auto"/>
        <w:jc w:val="both"/>
        <w:rPr>
          <w:lang w:val="en-US"/>
        </w:rPr>
      </w:pPr>
    </w:p>
    <w:p w:rsidR="00444E97" w:rsidP="00B36451" w:rsidRDefault="00444E97" w14:paraId="65A05A72" w14:textId="77777777">
      <w:pPr>
        <w:spacing w:line="240" w:lineRule="auto"/>
        <w:jc w:val="both"/>
        <w:rPr>
          <w:lang w:val="en-US"/>
        </w:rPr>
      </w:pPr>
    </w:p>
    <w:p w:rsidR="00444E97" w:rsidP="00B36451" w:rsidRDefault="00444E97" w14:paraId="3D2A455C" w14:textId="77777777">
      <w:pPr>
        <w:spacing w:line="240" w:lineRule="auto"/>
        <w:jc w:val="both"/>
        <w:rPr>
          <w:lang w:val="en-US"/>
        </w:rPr>
      </w:pPr>
    </w:p>
    <w:p w:rsidR="00444E97" w:rsidP="00B36451" w:rsidRDefault="00444E97" w14:paraId="1C1A76E8" w14:textId="77777777">
      <w:pPr>
        <w:spacing w:line="240" w:lineRule="auto"/>
        <w:jc w:val="both"/>
        <w:rPr>
          <w:lang w:val="en-US"/>
        </w:rPr>
      </w:pPr>
    </w:p>
    <w:p w:rsidR="00444E97" w:rsidP="00B36451" w:rsidRDefault="00444E97" w14:paraId="2AF9A505" w14:textId="77777777">
      <w:pPr>
        <w:spacing w:line="240" w:lineRule="auto"/>
        <w:jc w:val="both"/>
        <w:rPr>
          <w:lang w:val="en-US"/>
        </w:rPr>
      </w:pPr>
    </w:p>
    <w:p w:rsidR="00444E97" w:rsidP="00B36451" w:rsidRDefault="00444E97" w14:paraId="1AF0C898" w14:textId="77777777">
      <w:pPr>
        <w:spacing w:line="240" w:lineRule="auto"/>
        <w:jc w:val="both"/>
        <w:rPr>
          <w:lang w:val="en-US"/>
        </w:rPr>
      </w:pPr>
    </w:p>
    <w:p w:rsidR="00444E97" w:rsidP="00B36451" w:rsidRDefault="00444E97" w14:paraId="60F81483" w14:textId="77777777">
      <w:pPr>
        <w:spacing w:line="240" w:lineRule="auto"/>
        <w:jc w:val="both"/>
        <w:rPr>
          <w:lang w:val="en-US"/>
        </w:rPr>
      </w:pPr>
    </w:p>
    <w:p w:rsidR="00444E97" w:rsidP="00B36451" w:rsidRDefault="00444E97" w14:paraId="7F0DC13D" w14:textId="77777777">
      <w:pPr>
        <w:spacing w:line="240" w:lineRule="auto"/>
        <w:jc w:val="both"/>
        <w:rPr>
          <w:lang w:val="en-US"/>
        </w:rPr>
      </w:pPr>
    </w:p>
    <w:p w:rsidR="00444E97" w:rsidP="00B36451" w:rsidRDefault="00444E97" w14:paraId="24F530E1" w14:textId="77777777">
      <w:pPr>
        <w:spacing w:line="240" w:lineRule="auto"/>
        <w:jc w:val="both"/>
        <w:rPr>
          <w:lang w:val="en-US"/>
        </w:rPr>
      </w:pPr>
    </w:p>
    <w:p w:rsidR="00444E97" w:rsidP="00B36451" w:rsidRDefault="00444E97" w14:paraId="3BDA0FB5" w14:textId="77777777">
      <w:pPr>
        <w:spacing w:line="240" w:lineRule="auto"/>
        <w:jc w:val="both"/>
        <w:rPr>
          <w:lang w:val="en-US"/>
        </w:rPr>
      </w:pPr>
    </w:p>
    <w:p w:rsidR="00444E97" w:rsidP="00B36451" w:rsidRDefault="00444E97" w14:paraId="13E21527" w14:textId="77777777">
      <w:pPr>
        <w:spacing w:line="240" w:lineRule="auto"/>
        <w:jc w:val="both"/>
        <w:rPr>
          <w:lang w:val="en-US"/>
        </w:rPr>
      </w:pPr>
    </w:p>
    <w:p w:rsidR="00444E97" w:rsidP="00B36451" w:rsidRDefault="00444E97" w14:paraId="63B27A29" w14:textId="77777777">
      <w:pPr>
        <w:spacing w:line="240" w:lineRule="auto"/>
        <w:jc w:val="both"/>
        <w:rPr>
          <w:lang w:val="en-US"/>
        </w:rPr>
      </w:pPr>
    </w:p>
    <w:p w:rsidR="00444E97" w:rsidP="00B36451" w:rsidRDefault="00444E97" w14:paraId="58A897E9" w14:textId="77777777">
      <w:pPr>
        <w:spacing w:line="240" w:lineRule="auto"/>
        <w:jc w:val="both"/>
        <w:rPr>
          <w:lang w:val="en-US"/>
        </w:rPr>
      </w:pPr>
    </w:p>
    <w:p w:rsidR="00444E97" w:rsidP="00B36451" w:rsidRDefault="00444E97" w14:paraId="4FE9A407" w14:textId="77777777">
      <w:pPr>
        <w:spacing w:line="240" w:lineRule="auto"/>
        <w:jc w:val="both"/>
        <w:rPr>
          <w:lang w:val="en-US"/>
        </w:rPr>
      </w:pPr>
    </w:p>
    <w:p w:rsidR="00444E97" w:rsidP="00B36451" w:rsidRDefault="00444E97" w14:paraId="195301F2" w14:textId="77777777">
      <w:pPr>
        <w:spacing w:line="240" w:lineRule="auto"/>
        <w:jc w:val="both"/>
        <w:rPr>
          <w:lang w:val="en-US"/>
        </w:rPr>
      </w:pPr>
    </w:p>
    <w:p w:rsidR="00444E97" w:rsidP="00B36451" w:rsidRDefault="00444E97" w14:paraId="2CE22AB0" w14:textId="77777777">
      <w:pPr>
        <w:spacing w:line="240" w:lineRule="auto"/>
        <w:jc w:val="both"/>
        <w:rPr>
          <w:lang w:val="en-US"/>
        </w:rPr>
      </w:pPr>
    </w:p>
    <w:p w:rsidR="00444E97" w:rsidP="00B36451" w:rsidRDefault="00444E97" w14:paraId="539E3F32" w14:textId="77777777">
      <w:pPr>
        <w:spacing w:line="240" w:lineRule="auto"/>
        <w:jc w:val="both"/>
        <w:rPr>
          <w:lang w:val="en-US"/>
        </w:rPr>
      </w:pPr>
    </w:p>
    <w:p w:rsidR="00444E97" w:rsidP="00B36451" w:rsidRDefault="00444E97" w14:paraId="71B0F923" w14:textId="77777777">
      <w:pPr>
        <w:spacing w:line="240" w:lineRule="auto"/>
        <w:jc w:val="both"/>
        <w:rPr>
          <w:lang w:val="en-US"/>
        </w:rPr>
      </w:pPr>
    </w:p>
    <w:p w:rsidR="00444E97" w:rsidP="00B36451" w:rsidRDefault="00444E97" w14:paraId="58FB0E0C" w14:textId="77777777">
      <w:pPr>
        <w:spacing w:line="240" w:lineRule="auto"/>
        <w:jc w:val="both"/>
        <w:rPr>
          <w:lang w:val="en-US"/>
        </w:rPr>
      </w:pPr>
    </w:p>
    <w:p w:rsidR="00444E97" w:rsidP="00B36451" w:rsidRDefault="00444E97" w14:paraId="4716C453" w14:textId="77777777">
      <w:pPr>
        <w:spacing w:line="240" w:lineRule="auto"/>
        <w:jc w:val="both"/>
        <w:rPr>
          <w:lang w:val="en-US"/>
        </w:rPr>
      </w:pPr>
    </w:p>
    <w:p w:rsidR="00444E97" w:rsidP="00B36451" w:rsidRDefault="00444E97" w14:paraId="10CC1F70" w14:textId="77777777">
      <w:pPr>
        <w:spacing w:line="240" w:lineRule="auto"/>
        <w:jc w:val="both"/>
        <w:rPr>
          <w:lang w:val="en-US"/>
        </w:rPr>
      </w:pPr>
    </w:p>
    <w:p w:rsidR="00444E97" w:rsidP="00B36451" w:rsidRDefault="00444E97" w14:paraId="5BCE039B" w14:textId="77777777">
      <w:pPr>
        <w:spacing w:line="240" w:lineRule="auto"/>
        <w:jc w:val="both"/>
        <w:rPr>
          <w:lang w:val="en-US"/>
        </w:rPr>
      </w:pPr>
    </w:p>
    <w:p w:rsidR="00444E97" w:rsidP="00B36451" w:rsidRDefault="00444E97" w14:paraId="3EC67AD4" w14:textId="77777777">
      <w:pPr>
        <w:spacing w:line="240" w:lineRule="auto"/>
        <w:jc w:val="both"/>
        <w:rPr>
          <w:lang w:val="en-US"/>
        </w:rPr>
      </w:pPr>
    </w:p>
    <w:p w:rsidR="00444E97" w:rsidP="00B36451" w:rsidRDefault="00444E97" w14:paraId="367F065E" w14:textId="77777777">
      <w:pPr>
        <w:spacing w:line="240" w:lineRule="auto"/>
        <w:jc w:val="both"/>
        <w:rPr>
          <w:lang w:val="en-US"/>
        </w:rPr>
      </w:pPr>
    </w:p>
    <w:p w:rsidR="00444E97" w:rsidP="00B36451" w:rsidRDefault="00444E97" w14:paraId="336B4E24" w14:textId="6E725D29">
      <w:pPr>
        <w:spacing w:line="240" w:lineRule="auto"/>
        <w:jc w:val="both"/>
        <w:rPr>
          <w:color w:val="000000" w:themeColor="text1"/>
          <w:lang w:val="en-US"/>
        </w:rPr>
      </w:pPr>
      <w:r>
        <w:rPr>
          <w:color w:val="000000" w:themeColor="text1"/>
          <w:lang w:val="en-US"/>
        </w:rPr>
        <w:t xml:space="preserve">Metapopulations that exist over large geographical distributions and thermal gradients contain locally adapted populations that can help species buffer against extinction </w:t>
      </w:r>
      <w:r>
        <w:rPr>
          <w:color w:val="000000" w:themeColor="text1"/>
          <w:lang w:val="en-US"/>
        </w:rPr>
        <w:fldChar w:fldCharType="begin" w:fldLock="1"/>
      </w:r>
      <w:r w:rsidR="001C5C72">
        <w:rPr>
          <w:color w:val="000000" w:themeColor="text1"/>
          <w:lang w:val="en-US"/>
        </w:rPr>
        <w:instrText>ADDIN CSL_CITATION {"citationItems":[{"id":"ITEM-1","itemData":{"DOI":"10.1111/j.1095-8649.2006.01274.x","ISSN":"00221112","abstract":"Knowledge of geographic and temporal scales of adaptive genetic variation is crucial to species conservation, yet understanding of these phenomena, particularly in marine systems, is scant. Until recently, the belief has been that because most marine species have highly dispersive or mobile life stages, local adaptation could occur only on broad geographic scales. This view is supported by comparatively low levels of genetic variation among populations as detected by neutral markers. Similarly, the time scale of adaptive divergence has also been assumed to be very long, requiring thousands of generations. Recent studies of a variety of species have challenged these beliefs. First, there is strong evidence of geographically structured local adaptation in physiological and morphological traits. Second, the proportion of quantitative trait variation at the among-population level (QST) is much higher than it is for neutral markers (FST) and these two metrics of genetic variation are poorly correlated. Third, evidence that selection is a potent evolutionary force capable of sustaining adaptive divergence on contemporary time scales is summarized. The differing spatial and temporal scales of adaptive v. neutral genetic divergence call for a new paradigm in thinking about the relationship between phenogeography (the geography of phenotypic variation) and phylogeography (the geography of lineages) in marine species. The idea that contemporary selective processes can cause fine-scale spatial and temporal divergence underscores the need for a new emphasis on Darwinian fishery science. © 2006 The Fisheries Society of the British Isles.","author":[{"dropping-particle":"","family":"Conover","given":"D. O.","non-dropping-particle":"","parse-names":false,"suffix":""},{"dropping-particle":"","family":"Clarke","given":"L. M.","non-dropping-particle":"","parse-names":false,"suffix":""},{"dropping-particle":"","family":"Munch","given":"S. B.","non-dropping-particle":"","parse-names":false,"suffix":""},{"dropping-particle":"","family":"Wagner","given":"G. N.","non-dropping-particle":"","parse-names":false,"suffix":""}],"container-title":"Journal of Fish Biology","id":"ITEM-1","issued":{"date-parts":[["2006"]]},"page":"21-47","title":"Spatial and temporal scales of adaptive divergence in marine fishes and the implications for conservation","type":"article-journal","volume":"69"},"uris":["http://www.mendeley.com/documents/?uuid=4afcd92c-5832-4878-ac2e-7683d965e4f2"]},{"id":"ITEM-2","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Sciences","id":"ITEM-2","issued":{"date-parts":[["2009"]]},"page":"100-129","title":"The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http://www.mendeley.com/documents/?uuid=c9af8e05-a512-4e17-8f86-3c207eea5e51"]},{"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Sciences","id":"ITEM-4","issued":{"date-parts":[["2017"]]},"page":"2017023","title":"Adaptation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plasticity","type":"article-journal","volume":"284"},"uris":["http://www.mendeley.com/documents/?uuid=414deb3d-aad6-4dab-af68-76480a53dc68"]}],"mendeley":{"formattedCitation":"(Conover et al. 2006, 2009; Munday et al. 2008a; Pereira et al. 2017)","plainTextFormattedCitation":"(Conover et al. 2006, 2009; Munday et al. 2008a; Pereira et al. 2017)","previouslyFormattedCitation":"(Conover et al. 2006, 2009; Munday et al. 2008a; Pereira et al. 2017)"},"properties":{"noteIndex":0},"schema":"https://github.com/citation-style-language/schema/raw/master/csl-citation.json"}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(Conover et al. 2006, 2009; Munday et al. 2008a; Pereira et al. 2017)</w:t>
      </w:r>
      <w:r>
        <w:rPr>
          <w:color w:val="000000" w:themeColor="text1"/>
          <w:lang w:val="en-US"/>
        </w:rPr>
        <w:fldChar w:fldCharType="end"/>
      </w:r>
      <w:r>
        <w:rPr>
          <w:color w:val="000000" w:themeColor="text1"/>
          <w:lang w:val="en-US"/>
        </w:rPr>
        <w:t xml:space="preserve">. However, local adaptation and genetic subdivision within metapopulations can also produce populations with narrow thermal breadths; increasing susceptibility to warming temperatures </w:t>
      </w:r>
      <w:r>
        <w:rPr>
          <w:color w:val="000000" w:themeColor="text1"/>
          <w:lang w:val="en-US"/>
        </w:rPr>
        <w:fldChar w:fldCharType="begin" w:fldLock="1"/>
      </w:r>
      <w:r w:rsidR="001C5C72">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Change?","type":"article-journal"},"uris":["http://www.mendeley.com/documents/?uuid=c202b6c6-d4eb-4833-8491-cfc4ebb27d4c"]},{"id":"ITEM-2","itemData":{"DOI":"10.1016/j.jtbi.2010.07.014","ISSN":"00225193","PMID":"20654630","abstract":"The potential impact of climate change on biodiversity is well documented. A well developed range of statistical methods currently exists that projects the possible future habitat of a species directly from the current climate and a species distribution. However, studies incorporating ecological and evolutionary processes remain limited. Here, we focus on the potential role that local adaptation to climate may play in driving the range dynamics of sessile organisms. Incorporating environmental adaptation into a stochastic simulation yields several new insights. Counter-intuitively, our simulation results suggest that species with broader ranges are not necessarily more robust to climate change. Instead, species with broader ranges can be more susceptible to extinction as locally adapted genotypes are often blocked from range shifting by the presence of cooler adapted genotypes that persist even when their optimum climate has left them behind. Interestingly, our results also suggest that it will not always be the cold-adapted phenotypes that drive polewards range expansion. Instead, range shifts may be driven by phenotypes conferring adaptation to conditions prevalent towards the centre of a species' equilibrium distribution. This may have important consequences for the conservation method termed predictive provenancing. These initial results highlight the potential importance of local adaptation in determining how species will respond to climate change and we argue that this is an area requiring urgent theoretical and empirical attention. © 2010 Elsevier Ltd.","author":[{"dropping-particle":"","family":"Atkins","given":"K. E.","non-dropping-particle":"","parse-names":false,"suffix":""},{"dropping-particle":"","family":"Travis","given":"J. M.J.","non-dropping-particle":"","parse-names":false,"suffix":""}],"container-title":"Journal of Theoretical Biology","id":"ITEM-2","issue":"3","issued":{"date-parts":[["2010"]]},"page":"449-457","publisher":"Elsevier","title":"Local adaptation and the evolution of species' ranges under climate change","type":"article-journal","volume":"266"},"uris":["http://www.mendeley.com/documents/?uuid=c006d69e-aa3b-4622-b21d-eac8b2cc9035"]}],"mendeley":{"formattedCitation":"(Atkins and Travis 2010; Kelly and Griffiths 2021)","plainTextFormattedCitation":"(Atkins and Travis 2010; Kelly and Griffiths 2021)","previouslyFormattedCitation":"(Atkins and Travis 2010; Kelly and Griffiths 2021)"},"properties":{"noteIndex":0},"schema":"https://github.com/citation-style-language/schema/raw/master/csl-citation.json"}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(Atkins and Travis 2010; Kelly and Griffiths 2021)</w:t>
      </w:r>
      <w:r>
        <w:rPr>
          <w:color w:val="000000" w:themeColor="text1"/>
          <w:lang w:val="en-US"/>
        </w:rPr>
        <w:fldChar w:fldCharType="end"/>
      </w:r>
      <w:r>
        <w:rPr>
          <w:color w:val="000000" w:themeColor="text1"/>
          <w:lang w:val="en-US"/>
        </w:rPr>
        <w:t xml:space="preserve">. </w:t>
      </w:r>
    </w:p>
    <w:p w:rsidR="00444E97" w:rsidP="00B36451" w:rsidRDefault="00444E97" w14:paraId="36A19CEF" w14:textId="77777777">
      <w:pPr>
        <w:spacing w:line="240" w:lineRule="auto"/>
        <w:jc w:val="both"/>
        <w:rPr>
          <w:color w:val="000000" w:themeColor="text1"/>
          <w:lang w:val="en-US"/>
        </w:rPr>
      </w:pPr>
      <w:r>
        <w:rPr>
          <w:color w:val="000000" w:themeColor="text1"/>
          <w:lang w:val="en-US"/>
        </w:rPr>
        <w:t xml:space="preserve">However, to accurately predict potential species responses to warming temperatures, intraspecific variation between populations must be accounted for. </w:t>
      </w:r>
    </w:p>
    <w:p w:rsidRPr="00C01ED7" w:rsidR="00444E97" w:rsidP="00B36451" w:rsidRDefault="00444E97" w14:paraId="710E5F34" w14:textId="03D4FB55">
      <w:pPr>
        <w:spacing w:line="240" w:lineRule="auto"/>
        <w:jc w:val="both"/>
        <w:rPr>
          <w:color w:val="000000" w:themeColor="text1"/>
          <w:lang w:val="en-US"/>
        </w:rPr>
      </w:pPr>
      <w:r w:rsidRPr="00C01ED7">
        <w:rPr>
          <w:color w:val="000000" w:themeColor="text1"/>
          <w:lang w:val="en-US"/>
        </w:rPr>
        <w:t xml:space="preserve">Locally adapted optimums and phenotypes can be identified via thermal performance curves (i.e., TPCs; physiological metrics measured across temperatures) </w:t>
      </w:r>
      <w:r w:rsidRPr="00C01ED7">
        <w:rPr>
          <w:color w:val="000000" w:themeColor="text1"/>
          <w:lang w:val="en-US"/>
        </w:rPr>
        <w:fldChar w:fldCharType="begin" w:fldLock="1"/>
      </w:r>
      <w:r w:rsidR="001C5C72">
        <w:rPr>
          <w:color w:val="000000" w:themeColor="text1"/>
          <w:lang w:val="en-US"/>
        </w:rPr>
        <w:instrText>ADDIN CSL_CITATION {"citationItems":[{"id":"ITEM-1","itemData":{"DOI":"10.1242/jeb.083873","author":[{"dropping-particle":"","family":"Jayasundara","given":"Nishad","non-dropping-particle":"","parse-names":false,"suffix":""},{"dropping-particle":"","family":"Somero","given":"George N","non-dropping-particle":"","parse-names":false,"suffix":""}],"container-title":"The Journal of Experimental Biology","id":"ITEM-1","issued":{"date-parts":[["2013"]]},"page":"2111-2121","title":"Physiological plasticity of cardiorespiratory function in a eurythermal marine teleost, the longjaw mudsucker, Gillichthys mirabilis","type":"article-journal","volume":"216"},"uris":["http://www.mendeley.com/documents/?uuid=354d13a3-9d47-4bc7-b169-0aeab3bc12a7"]},{"id":"ITEM-2","itemData":{"DOI":"10.1126/science.1199158","ISSN":"00368075","abstract":"Climate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P.","non-dropping-particle":"","parse-names":false,"suffix":""}],"container-title":"Science","id":"ITEM-2","issue":"6025","issued":{"date-parts":[["2011"]]},"page":"109-112","title":"Differences in thermal tolerance among sockeye salmon populations","type":"article-journal","volume":"332"},"uris":["http://www.mendeley.com/documents/?uuid=7b6be846-6aa6-46ba-bea1-3af1e8a08a4a"]}],"mendeley":{"formattedCitation":"(Eliason et al. 2011; Jayasundara and Somero 2013)","plainTextFormattedCitation":"(Eliason et al. 2011; Jayasundara and Somero 2013)","previouslyFormattedCitation":"(Eliason et al. 2011; Jayasundara and Somero 2013)"},"properties":{"noteIndex":0},"schema":"https://github.com/citation-style-language/schema/raw/master/csl-citation.json"}</w:instrText>
      </w:r>
      <w:r w:rsidRPr="00C01ED7">
        <w:rPr>
          <w:color w:val="000000" w:themeColor="text1"/>
          <w:lang w:val="en-US"/>
        </w:rPr>
        <w:fldChar w:fldCharType="separate"/>
      </w:r>
      <w:r w:rsidRPr="00050CEF" w:rsidR="00050CEF">
        <w:rPr>
          <w:noProof/>
          <w:color w:val="000000" w:themeColor="text1"/>
          <w:lang w:val="en-US"/>
        </w:rPr>
        <w:t>(Eliason et al. 2011; Jayasundara and Somero 2013)</w:t>
      </w:r>
      <w:r w:rsidRPr="00C01ED7">
        <w:rPr>
          <w:color w:val="000000" w:themeColor="text1"/>
          <w:lang w:val="en-US"/>
        </w:rPr>
        <w:fldChar w:fldCharType="end"/>
      </w:r>
      <w:r w:rsidRPr="00C01ED7">
        <w:rPr>
          <w:color w:val="000000" w:themeColor="text1"/>
          <w:lang w:val="en-US"/>
        </w:rPr>
        <w:t xml:space="preserve">. When used to understand key mechanisms that affect organisms’ performance, such as aerobic capacity, TPCs can begin to </w:t>
      </w:r>
      <w:r>
        <w:rPr>
          <w:color w:val="000000" w:themeColor="text1"/>
          <w:lang w:val="en-US"/>
        </w:rPr>
        <w:t>identify</w:t>
      </w:r>
      <w:r w:rsidRPr="00C01ED7">
        <w:rPr>
          <w:color w:val="000000" w:themeColor="text1"/>
          <w:lang w:val="en-US"/>
        </w:rPr>
        <w:t xml:space="preserve"> physiological limits and how populations will respond to thermal changes </w:t>
      </w:r>
      <w:r w:rsidRPr="00C01ED7">
        <w:rPr>
          <w:color w:val="000000" w:themeColor="text1"/>
          <w:lang w:val="en-US"/>
        </w:rPr>
        <w:fldChar w:fldCharType="begin" w:fldLock="1"/>
      </w:r>
      <w:r w:rsidR="001C5C72">
        <w:rPr>
          <w:color w:val="000000" w:themeColor="text1"/>
          <w:lang w:val="en-US"/>
        </w:rPr>
        <w:instrText>ADDIN CSL_CITATION {"citationItems":[{"id":"ITEM-1","itemData":{"DOI":"10.1126/science.1199158","ISSN":"00368075","abstract":"Climate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P.","non-dropping-particle":"","parse-names":false,"suffix":""}],"container-title":"Science","id":"ITEM-1","issue":"6025","issued":{"date-parts":[["2011"]]},"page":"109-112","title":"Differences in thermal tolerance among sockeye salmon populations","type":"article-journal","volume":"332"},"uris":["http://www.mendeley.com/documents/?uuid=7b6be846-6aa6-46ba-bea1-3af1e8a08a4a"]},{"id":"ITEM-2","itemData":{"DOI":"10.1126/science.1135471","ISSN":"00368075","abstract":"A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-2","issue":"5808","issued":{"date-parts":[["2007"]]},"page":"95-97","title":"Climate change affects marine fishes through the oxygen limitation of thermal tolerance","type":"article-journal","volume":"315"},"uris":["http://www.mendeley.com/documents/?uuid=0a0d67fa-f8e0-45b0-b0f9-26640ea286a6"]},{"id":"ITEM-3","itemData":{"DOI":"10.1371/journal.pone.0013299","ISBN":"1932-6203","ISSN":"19326203","PMID":"20949020","abstract":"The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ONE","id":"ITEM-3","issue":"10","issued":{"date-parts":[["2010"]]},"page":"e13299","title":"Counter-gradient variation in respiratory performance of coral reef fishes at elevated temperatures","type":"article-journal","volume":"5"},"uris":["http://www.mendeley.com/documents/?uuid=e83aaa44-5763-4151-893f-ca048a9f4a13"]},{"id":"ITEM-4","itemData":{"DOI":"10.1242/jeb.037473","ISSN":"00220949","PMID":"20190116","abstract":"Physiological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Biology","id":"ITEM-4","issue":"6","issued":{"date-parts":[["2010"]]},"page":"912-920","title":"The physiology of climate change: How potentials for acclimatization and genetic adaptation will determine 'winners' and 'losers'","type":"article-journal","volume":"213"},"uris":["http://www.mendeley.com/documents/?uuid=a1d34b38-ae6a-43af-81f2-f9a7d208e75b"]}],"mendeley":{"formattedCitation":"(Pörtner and Knust 2007; Gardiner et al. 2010; Somero 2010; Eliason et al. 2011)","plainTextFormattedCitation":"(Pörtner and Knust 2007; Gardiner et al. 2010; Somero 2010; Eliason et al. 2011)","previouslyFormattedCitation":"(Pörtner and Knust 2007; Gardiner et al. 2010; Somero 2010; Eliason et al. 2011)"},"properties":{"noteIndex":0},"schema":"https://github.com/citation-style-language/schema/raw/master/csl-citation.json"}</w:instrText>
      </w:r>
      <w:r w:rsidRPr="00C01ED7">
        <w:rPr>
          <w:color w:val="000000" w:themeColor="text1"/>
          <w:lang w:val="en-US"/>
        </w:rPr>
        <w:fldChar w:fldCharType="separate"/>
      </w:r>
      <w:r w:rsidRPr="00050CEF" w:rsidR="00050CEF">
        <w:rPr>
          <w:noProof/>
          <w:color w:val="000000" w:themeColor="text1"/>
          <w:lang w:val="en-US"/>
        </w:rPr>
        <w:t>(Pörtner and Knust 2007; Gardiner et al. 2010; Somero 2010; Eliason et al. 2011)</w:t>
      </w:r>
      <w:r w:rsidRPr="00C01ED7">
        <w:rPr>
          <w:color w:val="000000" w:themeColor="text1"/>
          <w:lang w:val="en-US"/>
        </w:rPr>
        <w:fldChar w:fldCharType="end"/>
      </w:r>
      <w:r w:rsidRPr="00C01ED7">
        <w:rPr>
          <w:color w:val="000000" w:themeColor="text1"/>
          <w:lang w:val="en-US"/>
        </w:rPr>
        <w:t xml:space="preserve">. However, caution is warranted when </w:t>
      </w:r>
      <w:r>
        <w:rPr>
          <w:color w:val="000000" w:themeColor="text1"/>
          <w:lang w:val="en-US"/>
        </w:rPr>
        <w:t>extrapolating</w:t>
      </w:r>
      <w:r w:rsidRPr="00C01ED7">
        <w:rPr>
          <w:color w:val="000000" w:themeColor="text1"/>
          <w:lang w:val="en-US"/>
        </w:rPr>
        <w:t xml:space="preserve"> results from TPC experiments. Life stage (e.g., hatchling, juvenile, adult), and physiological state (e.g., reproductively active, food deprived) can alter an individual’s thermal performance; additionally, different physiological traits and functions (e.g., oxygen uptake, reproduction, immunity) may possess different thermal optima (multiple performance – multiple optima hypothesis) </w:t>
      </w:r>
      <w:r w:rsidRPr="00C01ED7">
        <w:rPr>
          <w:color w:val="000000" w:themeColor="text1"/>
          <w:lang w:val="en-US"/>
        </w:rPr>
        <w:fldChar w:fldCharType="begin" w:fldLock="1"/>
      </w:r>
      <w:r w:rsidR="001C5C72">
        <w:rPr>
          <w:color w:val="000000" w:themeColor="text1"/>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Pr="00C01ED7">
        <w:rPr>
          <w:color w:val="000000" w:themeColor="text1"/>
          <w:lang w:val="en-US"/>
        </w:rPr>
        <w:fldChar w:fldCharType="separate"/>
      </w:r>
      <w:r w:rsidRPr="00050CEF" w:rsidR="00050CEF">
        <w:rPr>
          <w:noProof/>
          <w:color w:val="000000" w:themeColor="text1"/>
          <w:lang w:val="en-US"/>
        </w:rPr>
        <w:t>(Clark et al. 2013)</w:t>
      </w:r>
      <w:r w:rsidRPr="00C01ED7">
        <w:rPr>
          <w:color w:val="000000" w:themeColor="text1"/>
          <w:lang w:val="en-US"/>
        </w:rPr>
        <w:fldChar w:fldCharType="end"/>
      </w:r>
      <w:r w:rsidRPr="00C01ED7">
        <w:rPr>
          <w:color w:val="000000" w:themeColor="text1"/>
          <w:lang w:val="en-US"/>
        </w:rPr>
        <w:t xml:space="preserve">.  </w:t>
      </w:r>
    </w:p>
    <w:p w:rsidRPr="00630224" w:rsidR="00444E97" w:rsidP="00B36451" w:rsidRDefault="00444E97" w14:paraId="4F673AB0" w14:textId="107F0E40">
      <w:pPr>
        <w:spacing w:line="240" w:lineRule="auto"/>
        <w:jc w:val="both"/>
        <w:rPr>
          <w:strike/>
          <w:color w:val="000000" w:themeColor="text1"/>
          <w:lang w:val="en-US"/>
        </w:rPr>
      </w:pPr>
      <w:r w:rsidRPr="00630224">
        <w:rPr>
          <w:strike/>
          <w:color w:val="000000" w:themeColor="text1"/>
          <w:lang w:val="en-US"/>
        </w:rPr>
        <w:t xml:space="preserve">Intraspecific variation within marine systems (outside of a few economically important species) have not received the same attention as terrestrial systems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Pr="00050CEF" w:rsid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xml:space="preserve">. Marine systems have previously been viewed as demographically open networks with minimal dispersal barriers. However, a growing body of evidence suggests that oceanographic features, life history traits, and larval dispersal ability act as challenges to gene flow; including the inability for few successful migrants to overcome localized selection pressures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Pr="00050CEF" w:rsid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Evidence of greater confinement to organismal thermal tolerance limits suggests that marine species and their populations are locally adapted to thermal conditions and can be more sensitive to warming temperatures than terrestrial species</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Sciences","id":"ITEM-1","issue":"1713","issued":{"date-parts":[["2011"]]},"page":"1823-1830","title":"Global analysis of thermal tolerance and latitude in ectotherms","type":"article-journal","volume":"278"},"uris":["http://www.mendeley.com/documents/?uuid=066b0f76-c417-40f6-89e5-dda6bb673b98"]},{"id":"ITEM-2","itemData":{"DOI":"10.1038/s41586-019-1132-4","ISSN":"14764687","PMID":"31019302","abstract":"Understanding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M.","non-dropping-particle":"","parse-names":false,"suffix":""}],"container-title":"Nature","id":"ITEM-2","issue":"7754","issued":{"date-parts":[["2019"]]},"page":"108-111","publisher":"Springer US","title":"Greater vulnerability to warming of marine versus terrestrial ectotherms","type":"article-journal","volume":"569"},"uris":["http://www.mendeley.com/documents/?uuid=b8b9fc21-2ac7-424e-8602-08d801b0f680"]},{"id":"ITEM-3","itemData":{"DOI":"10.1038/s41559-020-1198-2","ISSN":"2397334X","PMID":"32451428","abstract":"There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Evolution","id":"ITEM-3","issue":"8","issued":{"date-parts":[["2020"]]},"page":"1044-1059","title":"Species better track climate warming in the oceans than on land","type":"article-journal","volume":"4"},"uris":["http://www.mendeley.com/documents/?uuid=27dd6d0e-f0cc-4102-ae57-e535d4b920c7"]}],"mendeley":{"formattedCitation":"(Sunday et al. 2011; Pinsky et al. 2019; Lenoir et al. 2020)","plainTextFormattedCitation":"(Sunday et al. 2011; Pinsky et al. 2019; Lenoir et al. 2020)","previouslyFormattedCitation":"(Sunday et al. 2011; Pinsky et al. 2019; Lenoir et al. 2020)"},"properties":{"noteIndex":0},"schema":"https://github.com/citation-style-language/schema/raw/master/csl-citation.json"}</w:instrText>
      </w:r>
      <w:r w:rsidRPr="00630224">
        <w:rPr>
          <w:strike/>
          <w:color w:val="000000" w:themeColor="text1"/>
          <w:lang w:val="en-US"/>
        </w:rPr>
        <w:fldChar w:fldCharType="separate"/>
      </w:r>
      <w:r w:rsidRPr="00050CEF" w:rsidR="00050CEF">
        <w:rPr>
          <w:strike/>
          <w:noProof/>
          <w:color w:val="000000" w:themeColor="text1"/>
          <w:lang w:val="en-US"/>
        </w:rPr>
        <w:t>(Sunday et al. 2011; Pinsky et al. 2019; Lenoir et al. 2020)</w:t>
      </w:r>
      <w:r w:rsidRPr="00630224">
        <w:rPr>
          <w:strike/>
          <w:color w:val="000000" w:themeColor="text1"/>
          <w:lang w:val="en-US"/>
        </w:rPr>
        <w:fldChar w:fldCharType="end"/>
      </w:r>
      <w:r w:rsidRPr="00630224">
        <w:rPr>
          <w:strike/>
          <w:color w:val="000000" w:themeColor="text1"/>
          <w:lang w:val="en-US"/>
        </w:rPr>
        <w:t xml:space="preserve">. </w:t>
      </w:r>
    </w:p>
    <w:p w:rsidR="00444E97" w:rsidP="00B36451" w:rsidRDefault="00444E97" w14:paraId="464341E3" w14:textId="67C2BDBF">
      <w:pPr>
        <w:spacing w:line="240" w:lineRule="auto"/>
        <w:jc w:val="both"/>
        <w:rPr>
          <w:color w:val="000000" w:themeColor="text1"/>
          <w:lang w:val="en-US"/>
        </w:rPr>
      </w:pPr>
      <w:r>
        <w:rPr>
          <w:color w:val="000000" w:themeColor="text1"/>
          <w:lang w:val="en-US"/>
        </w:rPr>
        <w:t xml:space="preserve">Intraspecific variation with </w:t>
      </w:r>
      <w:r w:rsidRPr="00317DBF">
        <w:rPr>
          <w:i/>
          <w:iCs/>
          <w:color w:val="000000" w:themeColor="text1"/>
          <w:lang w:val="en-US"/>
        </w:rPr>
        <w:t>A.</w:t>
      </w:r>
      <w:r>
        <w:rPr>
          <w:color w:val="000000" w:themeColor="text1"/>
          <w:lang w:val="en-US"/>
        </w:rPr>
        <w:t xml:space="preserve"> </w:t>
      </w:r>
      <w:r w:rsidRPr="00317DBF">
        <w:rPr>
          <w:color w:val="000000" w:themeColor="text1"/>
          <w:lang w:val="en-US"/>
        </w:rPr>
        <w:t>p</w:t>
      </w:r>
      <w:r>
        <w:rPr>
          <w:color w:val="000000" w:themeColor="text1"/>
          <w:lang w:val="en-US"/>
        </w:rPr>
        <w:t>olyacanthus populations suggests the presence of varying thermal tolerances and adaptive potential across different populations. Previous research on low-latitude populations have demonstrated that projected end of century temperature projects of +2-3</w:t>
      </w:r>
      <w:r>
        <w:rPr>
          <w:rFonts w:cstheme="minorHAnsi"/>
          <w:color w:val="000000" w:themeColor="text1"/>
          <w:lang w:val="en-US"/>
        </w:rPr>
        <w:t>°</w:t>
      </w:r>
      <w:r>
        <w:rPr>
          <w:color w:val="000000" w:themeColor="text1"/>
          <w:lang w:val="en-US"/>
        </w:rPr>
        <w:t xml:space="preserve">C </w:t>
      </w:r>
      <w:r>
        <w:rPr>
          <w:color w:val="000000" w:themeColor="text1"/>
          <w:lang w:val="en-US"/>
        </w:rPr>
        <w:fldChar w:fldCharType="begin" w:fldLock="1"/>
      </w:r>
      <w:r w:rsidR="001C5C72">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2021)","plainTextFormattedCitation":"(Masson-Delmotte et al. 2021)","previouslyFormattedCitation":"(Masson-Delmotte et al. 2021)"},"properties":{"noteIndex":0},"schema":"https://github.com/citation-style-language/schema/raw/master/csl-citation.json"}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(Masson-Delmotte et al. 2021)</w:t>
      </w:r>
      <w:r>
        <w:rPr>
          <w:color w:val="000000" w:themeColor="text1"/>
          <w:lang w:val="en-US"/>
        </w:rPr>
        <w:fldChar w:fldCharType="end"/>
      </w:r>
      <w:r w:rsidRPr="00705D57">
        <w:rPr>
          <w:color w:val="000000" w:themeColor="text1"/>
          <w:lang w:val="en-US"/>
        </w:rPr>
        <w:t xml:space="preserve"> </w:t>
      </w:r>
      <w:r>
        <w:rPr>
          <w:color w:val="000000" w:themeColor="text1"/>
          <w:lang w:val="en-US"/>
        </w:rPr>
        <w:t xml:space="preserve">have negative effects on sex ratios </w:t>
      </w:r>
      <w:r>
        <w:rPr>
          <w:color w:val="000000" w:themeColor="text1"/>
          <w:lang w:val="en-US"/>
        </w:rPr>
        <w:fldChar w:fldCharType="begin" w:fldLock="1"/>
      </w:r>
      <w:r w:rsidR="001C5C72">
        <w:rPr>
          <w:color w:val="000000" w:themeColor="text1"/>
          <w:lang w:val="en-US"/>
        </w:rPr>
        <w:instrText>ADDIN CSL_CITATION {"citationItems":[{"id":"ITEM-1","itemData":{"DOI":"10.1007/s00338-016-1496-y","ISBN":"0033801614","ISSN":"07224028","abstract":"Higher temperatures associated with climate change have the potential to significantly alter the population sex ratio of species with temperature-dependent sex determination. Whether or not elevated temperature affects sex determination depends on both the absolute temperature experienced and the stage of development at which the thermal conditions occur. We explored the importance of exposure timing during early development in the coral reef fish, Acanthochromis polyacanthus, by increasing water temperature 1.5 or 3 °C above the summer average (28.5 °C) at different stages of development. We also measured the effect of treatment temperature on fish size and condition, in order to gauge how the thermal threshold for sex-ratio bias may compare with other commonly considered physiological metrics. Increasing grow-out temperature from 28.5 to 30 °C had no effect on the sex ratio of offspring, whereas an increase to 31.5 °C (+3 °C) produced a strong male bias (average ~90%). The thermosensitive period for this species lasted between 25 and 60 d post hatching, with the bias in sex ratio greater the earlier that fish experienced warm conditions. Temperatures high enough to bias the sex ratio are likely to be seen first during late summer (January and February) and would affect clutches produced late in the breeding season. There was no change to fish condition in response to temperature; however, the two higher temperature treatments produced significantly smaller fish at sampling. Clutches produced early in the season could buffer the population from a skewed sex ratio, as their development will remain below the thermal threshold; however, continued ocean warming could mean that clutches produced earlier in the breeding season would also be affected in the longer term. A skewed sex ratio could be detrimental to population viability by reducing the number of females in the breeding population.","author":[{"dropping-particle":"","family":"Rodgers","given":"G. G.","non-dropping-particle":"","parse-names":false,"suffix":""},{"dropping-particle":"","family":"Donelson","given":"J. M.","non-dropping-particle":"","parse-names":false,"suffix":""},{"dropping-particle":"","family":"Munday","given":"P. L.","non-dropping-particle":"","parse-names":false,"suffix":""}],"container-title":"Coral Reefs","id":"ITEM-1","issue":"1","issued":{"date-parts":[["2017"]]},"page":"131-138","publisher":"Springer Berlin Heidelberg","title":"Thermosensitive period of sex determination in the coral-reef damselfish Acanthochromis polyacanthus and the implications of projected ocean warming","type":"article-journal","volume":"36"},"uris":["http://www.mendeley.com/documents/?uuid=da1107ae-8359-4cad-896b-4b5e2edbc9a0"]},{"id":"ITEM-2","itemData":{"DOI":"10.1111/gcb.12912","ISSN":"13652486","abstract":"Global warming poses a threat to organisms with temperature-dependent sex determination because it can affect operational sex ratios. Using a multigenerational experiment with a marine fish, we provide the first evidence that parents developing from early life at elevated temperatures can adjust their offspring gender through nongenetic and nonbehavioural means. However, this adjustment was not possible when parents reproduced, but did not develop, at elevated temperatures. Complete restoration of the offspring sex ratio occurred when parents developed at 1.5 °C above the present-day average temperature for one generation. However, only partial improvement in the sex ratio occurred at 3.0 °C above average conditions, even after two generations, suggesting a limitation to transgenerational plasticity when developmental temperature is substantially increased. This study highlights the potential for transgenerational plasticity to ameliorate some impacts of climate change and that development from early life may be essential for expression of transgenerational plasticity in some traits.","author":[{"dropping-particle":"","family":"Donelson","given":"Jennifer M.","non-dropping-particle":"","parse-names":false,"suffix":""},{"dropping-particle":"","family":"Munday","given":"Philip L.","non-dropping-particle":"","parse-names":false,"suffix":""}],"container-title":"Global Change Biology","id":"ITEM-2","issue":"8","issued":{"date-parts":[["2015"]]},"page":"2954-2962","title":"Transgenerational plasticity mitigates the impact of global warming to offspring sex ratios","type":"article-journal","volume":"21"},"uris":["http://www.mendeley.com/documents/?uuid=81669e37-839f-4cac-bc0e-011fd2ea02fb"]}],"mendeley":{"formattedCitation":"(Donelson and Munday 2015; Rodgers et al. 2017)","plainTextFormattedCitation":"(Donelson and Munday 2015; Rodgers et al. 2017)","previouslyFormattedCitation":"(Donelson and Munday 2015; Rodgers et al. 2017)"},"properties":{"noteIndex":0},"schema":"https://github.com/citation-style-language/schema/raw/master/csl-citation.json"}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(Donelson and Munday 2015; Rodgers et al. 2017)</w:t>
      </w:r>
      <w:r>
        <w:rPr>
          <w:color w:val="000000" w:themeColor="text1"/>
          <w:lang w:val="en-US"/>
        </w:rPr>
        <w:fldChar w:fldCharType="end"/>
      </w:r>
      <w:r>
        <w:rPr>
          <w:color w:val="000000" w:themeColor="text1"/>
          <w:lang w:val="en-US"/>
        </w:rPr>
        <w:t xml:space="preserve"> , growth </w:t>
      </w:r>
      <w:r>
        <w:rPr>
          <w:color w:val="000000" w:themeColor="text1"/>
          <w:lang w:val="en-US"/>
        </w:rPr>
        <w:fldChar w:fldCharType="begin" w:fldLock="1"/>
      </w:r>
      <w:r w:rsidR="001C5C72">
        <w:rPr>
          <w:color w:val="000000" w:themeColor="text1"/>
          <w:lang w:val="en-US"/>
        </w:rPr>
        <w:instrText>ADDIN CSL_CITATION {"citationItems":[{"id":"ITEM-1","itemData":{"DOI":"10.3755/galaxea.14.97","ISSN":"1883-0838","abstract":"This paper presents the fi rst temperature-growth performance curves for a coral reef fi sh. Thermal tolerance and growth for the juvenile spiny damselfi sh Acanthochromis polyacanthus were measured at a range of temperatures from 15</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to 38</w:instrText>
      </w:r>
      <w:r w:rsidR="001C5C72">
        <w:rPr>
          <w:rFonts w:ascii="Cambria Math" w:hAnsi="Cambria Math" w:cs="Cambria Math"/>
          <w:color w:val="000000" w:themeColor="text1"/>
          <w:lang w:val="en-US"/>
        </w:rPr>
        <w:instrText>℃</w:instrText>
      </w:r>
      <w:r w:rsidR="001C5C72">
        <w:rPr>
          <w:color w:val="000000" w:themeColor="text1"/>
          <w:lang w:val="en-US"/>
        </w:rPr>
        <w:instrText>. A. polyacanthus juveniles showed a critical thermal minimum at 15.5</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 and a critical thermal maximum at 38</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0.12. Maximal growth (based on changes in length) occurred at 28-31</w:instrText>
      </w:r>
      <w:r w:rsidR="001C5C72">
        <w:rPr>
          <w:rFonts w:ascii="Cambria Math" w:hAnsi="Cambria Math" w:cs="Cambria Math"/>
          <w:color w:val="000000" w:themeColor="text1"/>
          <w:lang w:val="en-US"/>
        </w:rPr>
        <w:instrText>℃</w:instrText>
      </w:r>
      <w:r w:rsidR="001C5C72">
        <w:rPr>
          <w:color w:val="000000" w:themeColor="text1"/>
          <w:lang w:val="en-US"/>
        </w:rPr>
        <w:instrText>, whereas weight gain was maximised at 28</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which cor responds closely with the annual mean temperature cur rently experienced by these fi shes in their natural en vironment. At temperatures </w:instrText>
      </w:r>
      <w:r w:rsidR="001C5C72">
        <w:rPr>
          <w:rFonts w:hint="eastAsia" w:ascii="MS Gothic" w:hAnsi="MS Gothic" w:eastAsia="MS Gothic" w:cs="MS Gothic"/>
          <w:color w:val="000000" w:themeColor="text1"/>
          <w:lang w:val="en-US"/>
        </w:rPr>
        <w:instrText>＞</w:instrText>
      </w:r>
      <w:r w:rsidR="001C5C72">
        <w:rPr>
          <w:color w:val="000000" w:themeColor="text1"/>
          <w:lang w:val="en-US"/>
        </w:rPr>
        <w:instrText>31</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the growth rate de creas ed mark edly in length and weight up to 34</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where fi shes had negligible growth and died within 8-15 days. Sustained increases in ambient temperature (due to climate change) are expected to have signifi cant adverse effects on these fi shes. However, any effects of increasing temperature may also be offset by changing the timing of reproduction; by breeding in early spring or late summer, these fi shes may still be able to exploit narrow windows of thermal optima, whereas fi shes breeding in the height of summer will expose offspring to potentially lethal tem pera tures at critical stages during their development. Keywords","author":[{"dropping-particle":"","family":"Zarco-Perello","given":"Salvador","non-dropping-particle":"","parse-names":false,"suffix":""},{"dropping-particle":"","family":"Pratchett","given":"Morgan","non-dropping-particle":"","parse-names":false,"suffix":""},{"dropping-particle":"","family":"Liao","given":"Vetea","non-dropping-particle":"","parse-names":false,"suffix":""}],"container-title":"Galaxea, Journal of Coral Reef Studies","id":"ITEM-1","issue":"1","issued":{"date-parts":[["2012"]]},"page":"97-103","title":"Temperature-growth performance curves for a coral reef fish, Acanthochromis polyacanthus","type":"article-journal","volume":"14"},"uris":["http://www.mendeley.com/documents/?uuid=6060fc1a-e233-4757-98ee-b65a85615b62"]},{"id":"ITEM-2","itemData":{"DOI":"10.1007/s00338-008-0393-4","ISSN":"07224028","abstract":"In order to test the effect of temperature variation on the growth of a common coral-reef fish, Acanthochromis polyacanthus, juveniles, sub-adults and adults were reared on either high or low food rations at temperatures corresponding to the long-term (14 year) minimum, average and maximum summer sea-surface temperatures (26, 28 and 31°C respectively) at Orpheus Island, Great Barrier Reef, Australia. Both temperature and food supply affected the growth of juvenile and adult A. polyacanthus. Individuals grew more on high food rations, but growth declined with increasing temperature. Importantly, at 31°C, the growth of juveniles and adults on the high food ration was nearly identical to growth on the low food ration. This indicates that the capacity for growth is severely limited at higher ocean temperatures that are predicted to become the average for Orpheus Island within the next 100 years as a result of rapid climate change. © 2008 Springer-Verlag.","author":[{"dropping-particle":"","family":"Munday","given":"P. L.","non-dropping-particle":"","parse-names":false,"suffix":""},{"dropping-particle":"","family":"Kingsford","given":"M. J.","non-dropping-particle":"","parse-names":false,"suffix":""},{"dropping-particle":"","family":"O'Callaghan","given":"M.","non-dropping-particle":"","parse-names":false,"suffix":""},{"dropping-particle":"","family":"Donelson","given":"J. M.","non-dropping-particle":"","parse-names":false,"suffix":""}],"container-title":"Coral Reefs","id":"ITEM-2","issue":"4","issued":{"date-parts":[["2008"]]},"page":"927-931","title":"Elevated temperature restricts growth potential of the coral reef fish Acanthochromis polyacanthus","type":"article-journal","volume":"27"},"uris":["http://www.mendeley.com/documents/?uuid=63982d65-e8b8-4927-95a9-350e2ee6aa62"]},{"id":"ITEM-3","itemData":{"DOI":"10.1242/jeb.202713","ISBN":"0002003953","ISSN":"00220949","abstract":"Marine heatwaves, which are increasing in frequency, duration and intensity owing to climate change, are an imminent threat to marine ecosystems. On coral reefs, heatwave conditions often coincide with periods of peak recruitment of juvenile fishes and exposure to elevated temperature may affect their development. However, whether differences in the duration of high temperature exposure have effects on individual performance is unknown. We exposed juvenile spiny damselfish, Acanthochromis polyacanthus, to increasing lengths of time (3, 7, 30 and 108 days post-hatching) of elevated temperature (+2°C). After 108 days, we measured escape performance at present-day control and elevated temperatures, standard length, mass and critical thermal maximum. Using a Bayesian approach, we show that 30 days or more exposure to +2°C leads to improved escape performance, irrespective of performance temperature, possibly owing to developmental effects of high temperature on muscle development and/or anaerobic metabolism. Continued exposure to elevated temperature for 108 days caused a reduction in body size compared with the control, but not in fish exposed to high temperature for 30 days or less. By contrast, exposure to elevated temperatures for any length of time had no effect on critical thermal maximum, which, combined with previous work, suggests a short-term physiological constraint of </w:instrText>
      </w:r>
      <w:r w:rsidR="001C5C72">
        <w:rPr>
          <w:rFonts w:ascii="Cambria Math" w:hAnsi="Cambria Math" w:cs="Cambria Math"/>
          <w:color w:val="000000" w:themeColor="text1"/>
          <w:lang w:val="en-US"/>
        </w:rPr>
        <w:instrText>∼</w:instrText>
      </w:r>
      <w:r w:rsidR="001C5C72">
        <w:rPr>
          <w:color w:val="000000" w:themeColor="text1"/>
          <w:lang w:val="en-US"/>
        </w:rPr>
        <w:instrText>37</w:instrText>
      </w:r>
      <w:r w:rsidR="001C5C72">
        <w:rPr>
          <w:rFonts w:ascii="Calibri" w:hAnsi="Calibri" w:cs="Calibri"/>
          <w:color w:val="000000" w:themeColor="text1"/>
          <w:lang w:val="en-US"/>
        </w:rPr>
        <w:instrText>°</w:instrText>
      </w:r>
      <w:r w:rsidR="001C5C72">
        <w:rPr>
          <w:color w:val="000000" w:themeColor="text1"/>
          <w:lang w:val="en-US"/>
        </w:rPr>
        <w:instrText>C in this species. Our study shows that extended exposure to increased temperature can affect the development of juvenile fishes, with potential immediate and future consequences for individual performance.","author":[{"dropping-particle":"","family":"Spinks","given":"Rachel K.","non-dropping-particle":"","parse-names":false,"suffix":""},{"dropping-particle":"","family":"Munday","given":"Philip L.","non-dropping-particle":"","parse-names":false,"suffix":""},{"dropping-particle":"","family":"Donelson","given":"Jennifer M.","non-dropping-particle":"","parse-names":false,"suffix":""}],"container-title":"Journal of Experimental Biology","id":"ITEM-3","issue":"16","issued":{"date-parts":[["2019"]]},"title":"Developmental effects of heatwave conditions on the early life stages of a coral reef fish","type":"article-journal","volume":"222"},"uris":["http://www.mendeley.com/documents/?uuid=5dcec3f4-9a04-4c44-97e8-98482ec669da"]}],"mendeley":{"formattedCitation":"(Munday et al. 2008b; Zarco-Perello et al. 2012; Spinks et al. 2019)","plainTextFormattedCitation":"(Munday et al. 2008b; Zarco-Perello et al. 2012; Spinks et al. 2019)","previouslyFormattedCitation":"(Munday et al. 2008b; Zarco-Perello et al. 2012; Spinks et al. 2019)"},"properties":{"noteIndex":0},"schema":"https://github.com/citation-style-language/schema/raw/master/csl-citation.json"}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(Munday et al. 2008b; Zarco-Perello et al. 2012; Spinks et al. 2019)</w:t>
      </w:r>
      <w:r>
        <w:rPr>
          <w:color w:val="000000" w:themeColor="text1"/>
          <w:lang w:val="en-US"/>
        </w:rPr>
        <w:fldChar w:fldCharType="end"/>
      </w:r>
      <w:r>
        <w:rPr>
          <w:color w:val="000000" w:themeColor="text1"/>
          <w:lang w:val="en-US"/>
        </w:rPr>
        <w:t xml:space="preserve">, reproduction </w:t>
      </w:r>
      <w:r>
        <w:rPr>
          <w:color w:val="000000" w:themeColor="text1"/>
          <w:lang w:val="en-US"/>
        </w:rPr>
        <w:fldChar w:fldCharType="begin" w:fldLock="1"/>
      </w:r>
      <w:r w:rsidR="001C5C72">
        <w:rPr>
          <w:color w:val="000000" w:themeColor="text1"/>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fish","type":"article-journal","volume":"401"},"uris":["http://www.mendeley.com/documents/?uuid=e79bb8c6-fee4-41f8-84aa-4b1683a169a4"]},{"id":"ITEM-2","itemData":{"DOI":"10.1071/MF10269","ISSN":"13231650","abstract":"Seasonal change in temperature has a profound effect on reproduction in fish. Increasing temperatures cue reproductive development in spring-spawning species, and falling temperatures stimulate reproduction in autumn-spawners. Elevated temperatures truncate spring spawning, and delay autumn spawning. Temperature increases will affect reproduction, but the nature of these effects will depend on the period and amplitude of the increase and range from phase-shifting of spawning to complete inhibition of reproduction. This latter effect will be most marked in species that are constrained in their capacity to shift geographic range. Studies from a range of taxa, habitats and temperature ranges all show inhibitory effects of elevated temperature albeit about different environmental set points. The effects are generated through the endocrine system, particularly through the inhibition of ovarian oestrogen production. Larval fishes are usually more sensitive than adults to environmental fluctuations, and might be especially vulnerable to climate change. In addition to direct effects on embryonic duration and egg survival, temperature also influences size at hatching, developmental rate, pelagic larval duration and survival. A companion effect of marine climate change is ocean acidification, which may pose a significant threat through its capacity to alter larval behaviour and impair sensory capabilities. This in turn impacts on population replenishment and connectivity patterns of marine fishes. © 2011 CSIRO Open Access.","author":[{"dropping-particle":"","family":"Pankhurst","given":"Ned W.","non-dropping-particle":"","parse-names":false,"suffix":""},{"dropping-particle":"","family":"Munday","given":"Philip L.","non-dropping-particle":"","parse-names":false,"suffix":""}],"container-title":"Marine and Freshwater Research","id":"ITEM-2","issue":"9","issued":{"date-parts":[["2011"]]},"page":"1015-1026","title":"Effects of climate change on fish reproduction and early life history stages","type":"article-journal","volume":"62"},"uris":["http://www.mendeley.com/documents/?uuid=36453517-a6d2-4bc9-b502-fd4003e5b891"]}],"mendeley":{"formattedCitation":"(Donelson et al. 2010; Pankhurst and Munday 2011)","plainTextFormattedCitation":"(Donelson et al. 2010; Pankhurst and Munday 2011)","previouslyFormattedCitation":"(Donelson et al. 2010; Pankhurst and Munday 2011)"},"properties":{"noteIndex":0},"schema":"https://github.com/citation-style-language/schema/raw/master/csl-citation.json"}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(Donelson et al. 2010; Pankhurst and Munday 2011)</w:t>
      </w:r>
      <w:r>
        <w:rPr>
          <w:color w:val="000000" w:themeColor="text1"/>
          <w:lang w:val="en-US"/>
        </w:rPr>
        <w:fldChar w:fldCharType="end"/>
      </w:r>
      <w:r>
        <w:rPr>
          <w:color w:val="000000" w:themeColor="text1"/>
          <w:lang w:val="en-US"/>
        </w:rPr>
        <w:t xml:space="preserve">, and aerobic capacity </w:t>
      </w:r>
      <w:r>
        <w:rPr>
          <w:color w:val="000000" w:themeColor="text1"/>
          <w:lang w:val="en-US"/>
        </w:rPr>
        <w:fldChar w:fldCharType="begin" w:fldLock="1"/>
      </w:r>
      <w:r w:rsidR="001C5C72">
        <w:rPr>
          <w:color w:val="000000" w:themeColor="text1"/>
          <w:lang w:val="en-US"/>
        </w:rPr>
        <w:instrText>ADDIN CSL_CITATION {"citationItems":[{"id":"ITEM-1","itemData":{"DOI":"10.1111/j.1365-2486.2008.01767.x","ISSN":"13541013","abstract":"The capacity for marine fishes to perform aerobically (aerobic scope) is predicted to control their thermal tolerance and, thus, the impact that rapid climate change will have on their populations. We tested the effect of increased water temperatures on the resting and maximum rates of oxygen consumption in five common coral reef fishes at Lizard Island on the northern Great Barrier Reef, Australia. All species exhibited a decline in aerobic capacity at elevated water temperatures (31, 32 or 33°C) compared with controls (29°C); however, the response was much stronger in two cardinalfishes, Ostorhinchus cyanosoma and O. doederleini, compared with three damselfishes, Dascyllus anuarus, Chromis atripectoralis and Acanthochromis polyacanthus. Aerobic scope of the two cardinalfishes was reduced by nearly half at 31°C compared with 29°C, and virtually all capacity for additional oxygen uptake was exhausted by 33°C. In contrast, the three damselfishes retained over half their aerobic scope at 33°C. Such differences in thermal tolerance between species, and possibly families, suggest that the community structure of reef fish assemblages might change significantly as ocean temperatures increase. Populations of thermally tolerant species are likely to persist at higher temperatures, but populations of thermally sensitive species could decline on low-latitude reefs if individual performance falls below levels needed to sustain viable populations. © 2009 Blackwell Publishing.","author":[{"dropping-particle":"","family":"Nilsson","given":"Göran E.","non-dropping-particle":"","parse-names":false,"suffix":""},{"dropping-particle":"","family":"Crawley","given":"Natalie","non-dropping-particle":"","parse-names":false,"suffix":""},{"dropping-particle":"","family":"Lunde","given":"Ida G.","non-dropping-particle":"","parse-names":false,"suffix":""},{"dropping-particle":"","family":"Munday","given":"Philip L.","non-dropping-particle":"","parse-names":false,"suffix":""}],"container-title":"Global Change Biology","id":"ITEM-1","issue":"6","issued":{"date-parts":[["2009"]]},"page":"1405-1412","title":"Elevated temperature reduces the respiratory scope of coral reef fishes","type":"article-journal","volume":"15"},"uris":["http://www.mendeley.com/documents/?uuid=720985cd-025a-447c-9d44-8431c648b01a"]},{"id":"ITEM-2","itemData":{"DOI":"10.1111/j.1365-2486.2010.02339.x","ISSN":"13541013","abstract":"Determining the capacity of organisms to acclimate and adapt to increased temperatures is key to understand how populations and communities will respond to global warming. Although there is evidence that elevated water temperature affects metabolism, growth and condition of tropical marine fish, it is unknown whether they have the potential to acclimate, given adequate time. We reared the tropical reef fish Acanthochromis polyacanthus through its entire life cycle at present day and elevated (+1.5 and+3.0°C) water temperatures to test its ability to thermally acclimate to ocean temperatures predicted to occur over the next 50-100 years. Fish reared at 3.0°C greater than the present day average reduced their resting oxygen consumption (RMR) during summer compared with fish reared at present day temperatures and tested at the elevated temperature. The reduction in RMR of up to 69mgO2kg-1h-1 in acclimated fish could represent a significant benefit to daily energy expenditure. In contrast, there was no acclimation to summer temperatures exhibited by fish reared at 1.5°C above present day temperatures. Fish acclimated to +3.0°C were smaller and in poorer condition than fish reared at present day temperatures, suggesting that even with acclimation there will be significant consequences for future populations of tropical fishes caused by global warming. © 2010 Blackwell Publishing Ltd.","author":[{"dropping-particle":"","family":"Donelson","given":"Jennifer M.","non-dropping-particle":"","parse-names":false,"suffix":""},{"dropping-particle":"","family":"Munday","given":"Philip L.","non-dropping-particle":"","parse-names":false,"suffix":""},{"dropping-particle":"","family":"Mccormick","given":"Mark I.","non-dropping-particle":"","parse-names":false,"suffix":""},{"dropping-particle":"","family":"Nilsson","given":"Göran E.","non-dropping-particle":"","parse-names":false,"suffix":""}],"container-title":"Global Change Biology","id":"ITEM-2","issue":"4","issued":{"date-parts":[["2011"]]},"page":"1712-1719","title":"Acclimation to predicted ocean warming through developmental plasticity in a tropical reef fish","type":"article-journal","volume":"17"},"uris":["http://www.mendeley.com/documents/?uuid=a43ad4f4-f7bd-496d-b3b0-279321bf8025"]},{"id":"ITEM-3","itemData":{"DOI":"10.1111/j.1365-2656.2012.01982.x","ISSN":"00218790","abstract":"Short-term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Ecology","id":"ITEM-3","issue":"5","issued":{"date-parts":[["2012"]]},"page":"1126-1131","title":"Thermal sensitivity does not determine acclimation capacity for a tropical reef fish","type":"article-journal","volume":"81"},"uris":["http://www.mendeley.com/documents/?uuid=cb9aaa62-f766-49c7-a5fb-7a0d001791d3"]},{"id":"ITEM-4","itemData":{"DOI":"10.1371/journal.pone.0013299","ISBN":"1932-6203","ISSN":"19326203","PMID":"20949020","abstract":"The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ONE","id":"ITEM-4","issue":"10","issued":{"date-parts":[["2010"]]},"page":"e13299","title":"Counter-gradient variation in respiratory performance of coral reef fishes at elevated temperatures","type":"article-journal","volume":"5"},"uris":["http://www.mendeley.com/documents/?uuid=e83aaa44-5763-4151-893f-ca048a9f4a13"]}],"mendeley":{"formattedCitation":"(Nilsson et al. 2009; Gardiner et al. 2010; Donelson et al. 2011; Donelson and Munday 2012)","plainTextFormattedCitation":"(Nilsson et al. 2009; Gardiner et al. 2010; Donelson et al. 2011; Donelson and Munday 2012)","previouslyFormattedCitation":"(Nilsson et al. 2009; Gardiner et al. 2010; Donelson et al. 2011; Donelson and Munday 2012)"},"properties":{"noteIndex":0},"schema":"https://github.com/citation-style-language/schema/raw/master/csl-citation.json"}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(Nilsson et al. 2009; Gardiner et al. 2010; Donelson et al. 2011; Donelson and Munday 2012)</w:t>
      </w:r>
      <w:r>
        <w:rPr>
          <w:color w:val="000000" w:themeColor="text1"/>
          <w:lang w:val="en-US"/>
        </w:rPr>
        <w:fldChar w:fldCharType="end"/>
      </w:r>
      <w:r>
        <w:rPr>
          <w:color w:val="000000" w:themeColor="text1"/>
          <w:lang w:val="en-US"/>
        </w:rPr>
        <w:t xml:space="preserve"> among low-latitude populations. While there is limited research on southern populations, evidence from Gardiner </w:t>
      </w:r>
      <w:r>
        <w:rPr>
          <w:i/>
          <w:iCs/>
          <w:color w:val="000000" w:themeColor="text1"/>
          <w:lang w:val="en-US"/>
        </w:rPr>
        <w:t xml:space="preserve">et al., </w:t>
      </w:r>
      <w:r>
        <w:rPr>
          <w:color w:val="000000" w:themeColor="text1"/>
          <w:lang w:val="en-US"/>
        </w:rPr>
        <w:t xml:space="preserve">(2010) and Donelson and Munday (2012) suggest that models for this species that assume a constant thermal niche across populations, would risk inaccurately projecting geographical persistence, and potential for evolutionary change </w:t>
      </w:r>
      <w:r>
        <w:rPr>
          <w:color w:val="000000" w:themeColor="text1"/>
          <w:lang w:val="en-US"/>
        </w:rPr>
        <w:fldChar w:fldCharType="begin" w:fldLock="1"/>
      </w:r>
      <w:r w:rsidR="001C5C72">
        <w:rPr>
          <w:color w:val="000000" w:themeColor="text1"/>
          <w:lang w:val="en-US"/>
        </w:rPr>
        <w:instrText>ADDIN CSL_CITATION {"citationItems":[{"id":"ITEM-1","itemData":{"DOI":"10.1111/j.1461-0248.2005.00739.x","ISSN":"1461023X","PMID":"21352449","abstract":"Modern climate change is producing poleward range shifts of numerous taxa, communities and ecosystems worldwide. The response of species to changing environments is likely to be determined largely by population responses at range margins. In contrast to the expanding edge, the low-latitude limit (rear edge) of species ranges remains understudied, and the critical importance of rear edge populations as long-term stores of species' genetic diversity and foci of speciation has been little acknowledged. We review recent findings from the fossil record, phylogeography and ecology to illustrate that rear edge populations are often disproportionately important for the survival and evolution of biota. Their ecological features, dynamics and conservation requirements differ from those of populations in other parts of the range, and some commonly recommended conservation practices might therefore be of little use or even counterproductive for rear edge populations. ©2005 Blackwell Publishing Ltd/CNRS.","author":[{"dropping-particle":"","family":"Hampe","given":"Arndt","non-dropping-particle":"","parse-names":false,"suffix":""},{"dropping-particle":"","family":"Petit","given":"Rémy J.","non-dropping-particle":"","parse-names":false,"suffix":""}],"container-title":"Ecology Letters","id":"ITEM-1","issue":"5","issued":{"date-parts":[["2005"]]},"page":"461-467","title":"Conserving biodiversity under climate change: The rear edge matters","type":"article-journal","volume":"8"},"uris":["http://www.mendeley.com/documents/?uuid=0f40848e-4f63-417f-a9e4-5406b604290a"]},{"id":"ITEM-2","itemData":{"DOI":"10.1098/rspb.2011.0542","author":[{"dropping-particle":"","family":"Kelly","given":"Morgan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B","id":"ITEM-2","issue":"June 2011","issued":{"date-parts":[["2012"]]},"page":"349-356","title":"Limited potential for adaptation to climate change in a broadly distributed marine crustacean","type":"article-journal"},"uris":["http://www.mendeley.com/documents/?uuid=8ca9913c-0c1c-423c-a104-2abe23cfd2fd"]},{"id":"ITEM-3","itemData":{"DOI":"10.1038/nature09670","ISSN":"00280836","PMID":"21350480","abstract":"Evolutionary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adaptation","type":"article-journal","volume":"470"},"uris":["http://www.mendeley.com/documents/?uuid=2e7ac2dd-44e9-446d-8aa2-5d8d77e58c9d"]},{"id":"ITEM-4","itemData":{"DOI":"10.1111/gcb.13553","ISSN":"13652486","PMID":"28070978","abstract":"Predicting how species will respond to the rapid climatic changes predicted this century is an urgent task. Species distribution models (SDMs) use the current relationship between environmental variation and species’ abundances to predict the effect of future environmental change on their distributions. However, two common assumptions of SDMs are likely to be violated in many cases: (i) that the relationship of environment with abundance or fitness is constant throughout a species’ range and will remain so in future and (ii) that abiotic factors (e.g. temperature, humidity) determine species’ distributions. We test these assumptions by relating field abundance of the rainforest fruit fly Drosophila birchii to ecological change across gradients that include its low and high altitudinal limits. We then test how such ecological variation affects the fitness of 35 D. birchii families transplanted in 591 cages to sites along two altitudinal gradients, to determine whether genetic variation in fitness responses could facilitate future adaptation to environmental change. Overall, field abundance was highest at cooler, high-altitude sites, and declined towards warmer, low-altitude sites. By contrast, cage fitness (productivity) increased towards warmer, lower-altitude sites, suggesting that biotic interactions (absent from cages) drive ecological limits at warmer margins. In addition, the relationship between environmental variation and abundance varied significantly among gradients, indicating divergence in ecological niche across the species’ range. However, there was no evidence for local adaptation within gradients, despite greater productivity of high-altitude than low-altitude populations when families were reared under laboratory conditions. Families also responded similarly to transplantation along gradients, providing no evidence for fitness trade-offs that would favour local adaptation. These findings highlight the importance of (i) measuring genetic variation in key traits under ecologically relevant conditions, and (ii) considering the effect of biotic interactions when predicting species’ responses to environmental change.","author":[{"dropping-particle":"","family":"O'Brien","given":"Eleanor K.","non-dropping-particle":"","parse-names":false,"suffix":""},{"dropping-particle":"","family":"Higgie","given":"Megan","non-dropping-particle":"","parse-names":false,"suffix":""},{"dropping-particle":"","family":"Reynolds","given":"Alan","non-dropping-particle":"","parse-names":false,"suffix":""},{"dropping-particle":"","family":"Hoffmann","given":"Ary A.","non-dropping-particle":"","parse-names":false,"suffix":""},{"dropping-particle":"","family":"Bridle","given":"Jon R.","non-dropping-particle":"","parse-names":false,"suffix":""}],"container-title":"Global Change Biology","id":"ITEM-4","issue":"5","issued":{"date-parts":[["2017"]]},"page":"1847-1860","title":"Testing for local adaptation and evolutionary potential along altitudinal gradients in rainforest Drosophila: beyond laboratory estimates","type":"article-journal","volume":"23"},"uris":["http://www.mendeley.com/documents/?uuid=79704a98-aa15-4c7e-8f95-e59af700befb"]},{"id":"ITEM-5","itemData":{"DOI":"10.1146/annurev-marine-120709-142756","author":[{"dropping-particle":"","family":"Sanford","given":"Eric","non-dropping-particle":"","parse-names":false,"suffix":""},{"dropping-particle":"","family":"Kelly","given":"Morgan W","non-dropping-particle":"","parse-names":false,"suffix":""}],"container-title":"Annual Review of Marine Science","id":"ITEM-5","issued":{"date-parts":[["2011"]]},"page":"509-35","title":"Local Adaptation in Marine Invertebrates","type":"article-journal","volume":"3"},"uris":["http://www.mendeley.com/documents/?uuid=033e5766-f0eb-4b12-8e8f-716050dd0df6"]},{"id":"ITEM-6","itemData":{"DOI":"10.1002/ecy.2463","ISSN":"00129658","PMID":"30030930","abstract":"Metabolism shapes the ecosystem role of organisms by dictating their energy demand and nutrient recycling potential. Metabolic theory (MTE) predicts consumer metabolic and recycling rates will rise with warming, especially if body size declines, but it ignores potential for adaptation. We measured metabolic and nutrient excretion rates of individuals from populations of a globally invasive fish that colonized sites spanning a wide temperature range (19–37°C) on two continents within the last 100 yr. Fish body size declined across our temperature gradient and MTE predicted large rises in population energy demand and nutrient recycling. However, we found that the allometry and temperature dependency of metabolism varied in a countergradient pattern with local temperature in a way that offset predictions of MTE. Scaling of nutrient excretion was more variable and did not track temperature. Our results suggest that adaptation can reduce the metabolic cost of warming, increasing the prospects for population persistence under extreme warming scenarios.","author":[{"dropping-particle":"","family":"Moffett","given":"Emma R.","non-dropping-particle":"","parse-names":false,"suffix":""},{"dropping-particle":"","family":"Fryxell","given":"David C.","non-dropping-particle":"","parse-names":false,"suffix":""},{"dropping-particle":"","family":"Palkovacs","given":"Eric P.","non-dropping-particle":"","parse-names":false,"suffix":""},{"dropping-particle":"","family":"Kinnison","given":"Michael T.","non-dropping-particle":"","parse-names":false,"suffix":""},{"dropping-particle":"","family":"Simon","given":"Kevin S.","non-dropping-particle":"","parse-names":false,"suffix":""}],"container-title":"Ecology","id":"ITEM-6","issue":"10","issued":{"date-parts":[["2018"]]},"page":"2318-2326","title":"Local adaptation reduces the metabolic cost of environmental warming","type":"article-journal","volume":"99"},"uris":["http://www.mendeley.com/documents/?uuid=de0d8a35-b3ed-4acf-a327-de619fe060bb"]}],"mendeley":{"formattedCitation":"(Hampe and Petit 2005; Hoffmann and Sgró 2011; Sanford and Kelly 2011; Kelly et al. 2012; O’Brien et al. 2017; Moffett et al. 2018)","plainTextFormattedCitation":"(Hampe and Petit 2005; Hoffmann and Sgró 2011; Sanford and Kelly 2011; Kelly et al. 2012; O’Brien et al. 2017; Moffett et al. 2018)","previouslyFormattedCitation":"(Hampe and Petit 2005; Hoffmann and Sgró 2011; Sanford and Kelly 2011; Kelly et al. 2012; O’Brien et al. 2017; Moffett et al. 2018)"},"properties":{"noteIndex":0},"schema":"https://github.com/citation-style-language/schema/raw/master/csl-citation.json"}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(Hampe and Petit 2005; Hoffmann and Sgró 2011; Sanford and Kelly 2011; Kelly et al. 2012; O’Brien et al. 2017; Moffett et al. 2018)</w:t>
      </w:r>
      <w:r>
        <w:rPr>
          <w:color w:val="000000" w:themeColor="text1"/>
          <w:lang w:val="en-US"/>
        </w:rPr>
        <w:fldChar w:fldCharType="end"/>
      </w:r>
      <w:r>
        <w:rPr>
          <w:color w:val="000000" w:themeColor="text1"/>
          <w:lang w:val="en-US"/>
        </w:rPr>
        <w:t xml:space="preserve">. However, intraspecific variation between northern and southern populations of </w:t>
      </w:r>
      <w:r>
        <w:rPr>
          <w:i/>
          <w:iCs/>
          <w:color w:val="000000" w:themeColor="text1"/>
          <w:lang w:val="en-US"/>
        </w:rPr>
        <w:t xml:space="preserve">A. polyacanthus </w:t>
      </w:r>
      <w:r>
        <w:rPr>
          <w:color w:val="000000" w:themeColor="text1"/>
          <w:lang w:val="en-US"/>
        </w:rPr>
        <w:t xml:space="preserve">remains underexplored, with Gardiner </w:t>
      </w:r>
      <w:r>
        <w:rPr>
          <w:i/>
          <w:iCs/>
          <w:color w:val="000000" w:themeColor="text1"/>
          <w:lang w:val="en-US"/>
        </w:rPr>
        <w:t xml:space="preserve">et al., </w:t>
      </w:r>
      <w:r>
        <w:rPr>
          <w:color w:val="000000" w:themeColor="text1"/>
          <w:lang w:val="en-US"/>
        </w:rPr>
        <w:t xml:space="preserve">(2010) and Donelson and Munday (2012), both examining the same southern populations (Heron Island). The lack of diversity in explored locations suggests the intraspecific variation within the region remains underexamined. </w:t>
      </w:r>
    </w:p>
    <w:p w:rsidR="0055034B" w:rsidP="00B36451" w:rsidRDefault="0055034B" w14:paraId="38B05652" w14:textId="5FEC544A">
      <w:pPr>
        <w:spacing w:line="240" w:lineRule="auto"/>
        <w:jc w:val="both"/>
        <w:rPr>
          <w:lang w:val="en-US"/>
        </w:rPr>
      </w:pPr>
    </w:p>
    <w:p w:rsidR="00444E97" w:rsidP="00B36451" w:rsidRDefault="00444E97" w14:paraId="39E8FB88" w14:textId="77777777">
      <w:pPr>
        <w:spacing w:line="240" w:lineRule="auto"/>
        <w:jc w:val="both"/>
        <w:rPr>
          <w:color w:val="000000" w:themeColor="text1"/>
          <w:lang w:val="en-US"/>
        </w:rPr>
      </w:pPr>
    </w:p>
    <w:p w:rsidR="00444E97" w:rsidP="00B36451" w:rsidRDefault="00444E97" w14:paraId="3A066EE4" w14:textId="77777777">
      <w:pPr>
        <w:spacing w:line="240" w:lineRule="auto"/>
        <w:jc w:val="both"/>
        <w:rPr>
          <w:color w:val="000000" w:themeColor="text1"/>
          <w:lang w:val="en-US"/>
        </w:rPr>
      </w:pPr>
      <w:r>
        <w:rPr>
          <w:color w:val="000000" w:themeColor="text1"/>
          <w:lang w:val="en-US"/>
        </w:rPr>
        <w:t>--------------------------------------------------------------------------------------------------------------------------------------</w:t>
      </w:r>
    </w:p>
    <w:p w:rsidR="00444E97" w:rsidP="00B36451" w:rsidRDefault="00444E97" w14:paraId="23D8FC8B" w14:textId="77777777">
      <w:pPr>
        <w:spacing w:line="240" w:lineRule="auto"/>
        <w:jc w:val="both"/>
        <w:rPr>
          <w:color w:val="000000" w:themeColor="text1"/>
          <w:lang w:val="en-US"/>
        </w:rPr>
      </w:pPr>
      <w:proofErr w:type="gramStart"/>
      <w:r>
        <w:rPr>
          <w:color w:val="000000" w:themeColor="text1"/>
          <w:lang w:val="en-US"/>
        </w:rPr>
        <w:lastRenderedPageBreak/>
        <w:t>When</w:t>
      </w:r>
      <w:proofErr w:type="gramEnd"/>
      <w:r>
        <w:rPr>
          <w:color w:val="000000" w:themeColor="text1"/>
          <w:lang w:val="en-US"/>
        </w:rPr>
        <w:t xml:space="preserve"> </w:t>
      </w:r>
    </w:p>
    <w:p w:rsidR="00444E97" w:rsidP="00B36451" w:rsidRDefault="00444E97" w14:paraId="565D208F" w14:textId="02F6F8A4">
      <w:pPr>
        <w:spacing w:line="240" w:lineRule="auto"/>
        <w:jc w:val="both"/>
        <w:rPr>
          <w:color w:val="000000" w:themeColor="text1"/>
          <w:lang w:val="en-US"/>
        </w:rPr>
      </w:pPr>
      <w:r w:rsidRPr="00526740">
        <w:rPr>
          <w:color w:val="000000" w:themeColor="text1"/>
          <w:highlight w:val="cyan"/>
          <w:lang w:val="en-US"/>
        </w:rPr>
        <w:t>~</w:t>
      </w:r>
      <w:r>
        <w:rPr>
          <w:color w:val="000000" w:themeColor="text1"/>
          <w:lang w:val="en-US"/>
        </w:rPr>
        <w:t>Fish are sensitive to temperature. Although they may not be living at their thermal maximums temperature shifts of a dew degrees can impact important fitness functions~.</w:t>
      </w:r>
      <w:r w:rsidRPr="00526740">
        <w:rPr>
          <w:color w:val="000000" w:themeColor="text1"/>
          <w:highlight w:val="cyan"/>
          <w:lang w:val="en-US"/>
        </w:rPr>
        <w:t>~</w:t>
      </w:r>
      <w:r>
        <w:rPr>
          <w:color w:val="000000" w:themeColor="text1"/>
          <w:lang w:val="en-US"/>
        </w:rPr>
        <w:t xml:space="preserve">The future distribution of marine fish species will be determined by the relationship between organisms’ biochemical and physiological constraints, and temperature </w:t>
      </w:r>
      <w:r>
        <w:rPr>
          <w:color w:val="000000" w:themeColor="text1"/>
          <w:lang w:val="en-US"/>
        </w:rPr>
        <w:fldChar w:fldCharType="begin" w:fldLock="1"/>
      </w:r>
      <w:r w:rsidR="001C5C72">
        <w:rPr>
          <w:color w:val="000000" w:themeColor="text1"/>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fishes","type":"article-journal","volume":"224"},"uris":["http://www.mendeley.com/documents/?uuid=0442063e-bb74-4223-85fe-c6bd4b04997d"]},{"id":"ITEM-2","itemData":{"DOI":"10.1038/s42003-022-03055-y","ISBN":"4200302203055","abstract":"Physiology can underlie movement, including short-term activity, exploration of unfamiliar environments, and larger scale dispersal, and thereby influence species distributions in an environmentally sensitive manner. We conducted meta-analyses of the literature to establish, firstly, whether physiological traits underlie activity, exploration, and dispersal by individuals (88 studies), and secondly whether physiological characteristics differed between range core and edges of distributions (43 studies). We show that locomotor performance and metabolism influenced individual movement with varying levels of confidence. Range edges differed from cores in traits that may be associated with dispersal success, including metabolism, locomotor performance, corticosterone levels, and immunity, and differences increased with increasing time since separation. Physiological effects were particularly pronounced in birds and amphibians, but taxon-specific differences may reflect biased sampling in the literature, which also focussed primarily on North America, Europe, and Australia. Hence, physiology can influence movement, but undersampling and bias currently limits general conclusions.","author":[{"dropping-particle":"","family":"Wu","given":"Nicholas C.","non-dropping-particle":"","parse-names":false,"suffix":""},{"dropping-particle":"","family":"Seebacher","given":"Frank","non-dropping-particle":"","parse-names":false,"suffix":""}],"container-title":"Communications Biology","id":"ITEM-2","issue":"1","issued":{"date-parts":[["2022"]]},"page":"1-11","publisher":"Springer US","title":"Physiology can predict animal activity, exploration, and dispersal","type":"article-journal","volume":"5"},"uris":["http://www.mendeley.com/documents/?uuid=bb8b8dff-7d76-4c4e-aa9f-1c561ee43ffa"]},{"id":"ITEM-3","itemData":{"DOI":"10.1111/j.1467-2979.2008.00281.x","ISSN":"14672960","abstract":"Climate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Biology","id":"ITEM-4","issued":{"date-parts":[["2020"]]},"note":"Really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fishes","type":"article-journal"},"uris":["http://www.mendeley.com/documents/?uuid=696d20e8-30eb-44f9-aa91-87854ffdf875"]}],"mendeley":{"formattedCitation":"(Munday et al. 2008a; McKenzie et al. 2020; Lefevre et al. 2021; Wu and Seebacher 2022)","plainTextFormattedCitation":"(Munday et al. 2008a; McKenzie et al. 2020; Lefevre et al. 2021; Wu and Seebacher 2022)","previouslyFormattedCitation":"(Munday et al. 2008a; McKenzie et al. 2020; Lefevre et al. 2021; Wu and Seebacher 2022)"},"properties":{"noteIndex":0},"schema":"https://github.com/citation-style-language/schema/raw/master/csl-citation.json"}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(Munday et al. 2008a; McKenzie et al. 2020; Lefevre et al. 2021; Wu and Seebacher 2022)</w:t>
      </w:r>
      <w:r>
        <w:rPr>
          <w:color w:val="000000" w:themeColor="text1"/>
          <w:lang w:val="en-US"/>
        </w:rPr>
        <w:fldChar w:fldCharType="end"/>
      </w:r>
      <w:r>
        <w:rPr>
          <w:color w:val="000000" w:themeColor="text1"/>
          <w:lang w:val="en-US"/>
        </w:rPr>
        <w:t>. ~</w:t>
      </w:r>
    </w:p>
    <w:p w:rsidR="00444E97" w:rsidP="00B36451" w:rsidRDefault="00444E97" w14:paraId="4DB6F367" w14:textId="77777777">
      <w:pPr>
        <w:spacing w:line="240" w:lineRule="auto"/>
        <w:jc w:val="both"/>
        <w:rPr>
          <w:color w:val="000000" w:themeColor="text1"/>
          <w:lang w:val="en-US"/>
        </w:rPr>
      </w:pPr>
    </w:p>
    <w:p w:rsidR="00444E97" w:rsidP="00B36451" w:rsidRDefault="00444E97" w14:paraId="7EA48E01" w14:textId="77777777">
      <w:pPr>
        <w:spacing w:line="240" w:lineRule="auto"/>
        <w:jc w:val="both"/>
        <w:rPr>
          <w:color w:val="000000" w:themeColor="text1"/>
          <w:lang w:val="en-US"/>
        </w:rPr>
      </w:pPr>
      <w:r>
        <w:rPr>
          <w:color w:val="000000" w:themeColor="text1"/>
          <w:lang w:val="en-US"/>
        </w:rPr>
        <w:t xml:space="preserve">~however, variation between fish populations has been largely ignored and restricted to few </w:t>
      </w:r>
      <w:proofErr w:type="gramStart"/>
      <w:r>
        <w:rPr>
          <w:color w:val="000000" w:themeColor="text1"/>
          <w:lang w:val="en-US"/>
        </w:rPr>
        <w:t>locations.~</w:t>
      </w:r>
      <w:proofErr w:type="gramEnd"/>
    </w:p>
    <w:p w:rsidR="00444E97" w:rsidP="00B36451" w:rsidRDefault="00444E97" w14:paraId="09E8C988" w14:textId="77777777">
      <w:pPr>
        <w:spacing w:line="240" w:lineRule="auto"/>
        <w:jc w:val="both"/>
        <w:rPr>
          <w:b/>
          <w:bCs/>
          <w:color w:val="FF0000"/>
          <w:lang w:val="en-US"/>
        </w:rPr>
      </w:pPr>
    </w:p>
    <w:p w:rsidR="00444E97" w:rsidP="00B36451" w:rsidRDefault="00444E97" w14:paraId="428821F9" w14:textId="77777777">
      <w:pPr>
        <w:spacing w:line="240" w:lineRule="auto"/>
        <w:jc w:val="both"/>
        <w:rPr>
          <w:color w:val="000000" w:themeColor="text1"/>
          <w:lang w:val="en-US"/>
        </w:rPr>
      </w:pPr>
    </w:p>
    <w:p w:rsidR="00444E97" w:rsidP="00B36451" w:rsidRDefault="00444E97" w14:paraId="7B8C36CE" w14:textId="77777777">
      <w:pPr>
        <w:spacing w:line="240" w:lineRule="auto"/>
        <w:jc w:val="both"/>
        <w:rPr>
          <w:color w:val="000000" w:themeColor="text1"/>
          <w:lang w:val="en-US"/>
        </w:rPr>
      </w:pPr>
      <w:r>
        <w:rPr>
          <w:color w:val="000000" w:themeColor="text1"/>
          <w:lang w:val="en-US"/>
        </w:rPr>
        <w:t xml:space="preserve"> </w:t>
      </w:r>
      <w:r w:rsidRPr="00526740">
        <w:rPr>
          <w:color w:val="000000" w:themeColor="text1"/>
          <w:highlight w:val="cyan"/>
          <w:lang w:val="en-US"/>
        </w:rPr>
        <w:t>~</w:t>
      </w:r>
      <w:r>
        <w:rPr>
          <w:color w:val="000000" w:themeColor="text1"/>
          <w:lang w:val="en-US"/>
        </w:rPr>
        <w:t>as temperatures warm it becomes increasingly more important to focus on marine species that are expected to witness +3c by the end of the century</w:t>
      </w:r>
      <w:r w:rsidRPr="00526740">
        <w:rPr>
          <w:color w:val="000000" w:themeColor="text1"/>
          <w:highlight w:val="cyan"/>
          <w:lang w:val="en-US"/>
        </w:rPr>
        <w:t>~</w:t>
      </w:r>
    </w:p>
    <w:p w:rsidR="00444E97" w:rsidP="00B36451" w:rsidRDefault="00444E97" w14:paraId="4D1F6583" w14:textId="77777777">
      <w:pPr>
        <w:spacing w:line="240" w:lineRule="auto"/>
        <w:jc w:val="both"/>
        <w:rPr>
          <w:b/>
          <w:bCs/>
          <w:i/>
          <w:iCs/>
          <w:color w:val="FF0000"/>
          <w:lang w:val="en-US"/>
        </w:rPr>
      </w:pPr>
    </w:p>
    <w:p w:rsidRPr="0013287F" w:rsidR="00444E97" w:rsidP="00B36451" w:rsidRDefault="00444E97" w14:paraId="488622FD" w14:textId="77777777">
      <w:pPr>
        <w:spacing w:line="240" w:lineRule="auto"/>
        <w:jc w:val="both"/>
        <w:rPr>
          <w:b/>
          <w:bCs/>
          <w:i/>
          <w:iCs/>
          <w:color w:val="FF0000"/>
          <w:lang w:val="en-US"/>
        </w:rPr>
      </w:pPr>
    </w:p>
    <w:p w:rsidR="00444E97" w:rsidP="00B36451" w:rsidRDefault="00444E97" w14:paraId="5CF919ED" w14:textId="77777777">
      <w:pPr>
        <w:spacing w:line="240" w:lineRule="auto"/>
        <w:jc w:val="both"/>
        <w:rPr>
          <w:b/>
          <w:bCs/>
          <w:color w:val="FF0000"/>
          <w:lang w:val="en-US"/>
        </w:rPr>
      </w:pPr>
    </w:p>
    <w:p w:rsidR="00444E97" w:rsidP="00B36451" w:rsidRDefault="00444E97" w14:paraId="5B648704" w14:textId="77777777">
      <w:pPr>
        <w:spacing w:line="240" w:lineRule="auto"/>
        <w:jc w:val="both"/>
        <w:rPr>
          <w:b/>
          <w:bCs/>
          <w:color w:val="FF0000"/>
          <w:lang w:val="en-US"/>
        </w:rPr>
      </w:pPr>
    </w:p>
    <w:p w:rsidR="00444E97" w:rsidP="00B36451" w:rsidRDefault="00444E97" w14:paraId="3A9C9033" w14:textId="73C9B2FA">
      <w:pPr>
        <w:spacing w:line="240" w:lineRule="auto"/>
        <w:jc w:val="both"/>
        <w:rPr>
          <w:b/>
          <w:bCs/>
          <w:color w:val="FF0000"/>
          <w:lang w:val="en-US"/>
        </w:rPr>
      </w:pPr>
      <w:r w:rsidRPr="008E056C">
        <w:rPr>
          <w:strike/>
          <w:color w:val="000000" w:themeColor="text1"/>
          <w:lang w:val="en-US"/>
        </w:rPr>
        <w:t>Irrespective of the evolutionary mechanisms at play, understanding thermal tolerance across populations is necessary for estimating species level response to warming temperatures</w:t>
      </w:r>
      <w:r>
        <w:rPr>
          <w:color w:val="000000" w:themeColor="text1"/>
          <w:lang w:val="en-US"/>
        </w:rPr>
        <w:t xml:space="preserve"> </w:t>
      </w:r>
      <w:r>
        <w:rPr>
          <w:color w:val="000000" w:themeColor="text1"/>
          <w:lang w:val="en-US"/>
        </w:rPr>
        <w:fldChar w:fldCharType="begin" w:fldLock="1"/>
      </w:r>
      <w:r w:rsidR="001C5C72">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change","type":"article-journal","volume":"400"},"uris":["http://www.mendeley.com/documents/?uuid=29f3bdd1-3fa3-4e81-a23d-19d53c843813"]},{"id":"ITEM-3","itemData":{"DOI":"10.1098/rstb.2018.0550","ISBN":"0000000329","ISSN":"14712970","PMID":"31203756","abstract":"Accurately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Sciences","id":"ITEM-3","issue":"1778","issued":{"date-parts":[["2019"]]},"title":"Integrating within-species variation in thermal physiology into climate change ecology","type":"article-journal","volume":"374"},"uris":["http://www.mendeley.com/documents/?uuid=d841b66c-e20e-48f8-aaf8-d6214f2f6adb"]}],"mendeley":{"formattedCitation":"(Sorte et al. 2011; Bennett et al. 2019; McKenzie et al. 2020)","plainTextFormattedCitation":"(Sorte et al. 2011; Bennett et al. 2019; McKenzie et al. 2020)","previouslyFormattedCitation":"(Sorte et al. 2011; Bennett et al. 2019; McKenzie et al. 2020)"},"properties":{"noteIndex":0},"schema":"https://github.com/citation-style-language/schema/raw/master/csl-citation.json"}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(Sorte et al. 2011; Bennett et al. 2019; McKenzie et al. 2020)</w:t>
      </w:r>
      <w:r>
        <w:rPr>
          <w:color w:val="000000" w:themeColor="text1"/>
          <w:lang w:val="en-US"/>
        </w:rPr>
        <w:fldChar w:fldCharType="end"/>
      </w:r>
      <w:r>
        <w:rPr>
          <w:color w:val="000000" w:themeColor="text1"/>
          <w:lang w:val="en-US"/>
        </w:rPr>
        <w:t>.</w:t>
      </w:r>
    </w:p>
    <w:p w:rsidR="00444E97" w:rsidP="00B36451" w:rsidRDefault="00444E97" w14:paraId="2354D603" w14:textId="77777777">
      <w:pPr>
        <w:spacing w:line="240" w:lineRule="auto"/>
        <w:jc w:val="both"/>
        <w:rPr>
          <w:b/>
          <w:bCs/>
          <w:color w:val="FF0000"/>
          <w:lang w:val="en-US"/>
        </w:rPr>
      </w:pPr>
    </w:p>
    <w:p w:rsidR="00444E97" w:rsidP="00B36451" w:rsidRDefault="00444E97" w14:paraId="08A2F0A2" w14:textId="1733C390">
      <w:pPr>
        <w:spacing w:line="240" w:lineRule="auto"/>
        <w:jc w:val="both"/>
        <w:rPr>
          <w:color w:val="000000" w:themeColor="text1"/>
          <w:lang w:val="en-US"/>
        </w:rPr>
      </w:pPr>
      <w:r>
        <w:rPr>
          <w:color w:val="000000" w:themeColor="text1"/>
          <w:lang w:val="en-US"/>
        </w:rPr>
        <w:t xml:space="preserve">One of the leading hypotheses for predicting intraspecific spatial variation is the climatic variability hypothesis (CVH). Under the </w:t>
      </w:r>
      <w:proofErr w:type="gramStart"/>
      <w:r>
        <w:rPr>
          <w:color w:val="000000" w:themeColor="text1"/>
          <w:lang w:val="en-US"/>
        </w:rPr>
        <w:t>CVH,  thermal</w:t>
      </w:r>
      <w:proofErr w:type="gramEnd"/>
      <w:r>
        <w:rPr>
          <w:color w:val="000000" w:themeColor="text1"/>
          <w:lang w:val="en-US"/>
        </w:rPr>
        <w:t xml:space="preserve"> conditions at low-latitudes, warmer temperatures and less variation, are hypothesized to favor genetic adaptation; whereas, high-latitudes conditions, cooler temperatures with more variation, are expected favor phenotypic plasticity. However, the evidence supporting the CVH is not ubiquitous</w:t>
      </w:r>
      <w:r>
        <w:rPr>
          <w:color w:val="000000" w:themeColor="text1"/>
          <w:lang w:val="en-US"/>
        </w:rPr>
        <w:fldChar w:fldCharType="begin" w:fldLock="1"/>
      </w:r>
      <w:r w:rsidR="001C5C72">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(Overgaard et al. 2011; Chiono and Paul 2023)</w:t>
      </w:r>
      <w:r>
        <w:rPr>
          <w:color w:val="000000" w:themeColor="text1"/>
          <w:lang w:val="en-US"/>
        </w:rPr>
        <w:fldChar w:fldCharType="end"/>
      </w:r>
      <w:r>
        <w:rPr>
          <w:color w:val="000000" w:themeColor="text1"/>
          <w:lang w:val="en-US"/>
        </w:rPr>
        <w:t xml:space="preserve">. </w:t>
      </w:r>
    </w:p>
    <w:p w:rsidR="00444E97" w:rsidP="00B36451" w:rsidRDefault="00444E97" w14:paraId="6DF62B86" w14:textId="77777777">
      <w:pPr>
        <w:spacing w:line="240" w:lineRule="auto"/>
        <w:jc w:val="both"/>
        <w:rPr>
          <w:b/>
          <w:bCs/>
          <w:color w:val="FF0000"/>
          <w:lang w:val="en-US"/>
        </w:rPr>
      </w:pPr>
    </w:p>
    <w:p w:rsidR="00444E97" w:rsidP="00B36451" w:rsidRDefault="00444E97" w14:paraId="17F0A81F" w14:textId="4B3C4EAF">
      <w:pPr>
        <w:spacing w:line="240" w:lineRule="auto"/>
        <w:jc w:val="both"/>
        <w:rPr>
          <w:color w:val="000000" w:themeColor="text1"/>
          <w:lang w:val="en-US"/>
        </w:rPr>
      </w:pPr>
      <w:r>
        <w:rPr>
          <w:color w:val="000000" w:themeColor="text1"/>
          <w:lang w:val="en-US"/>
        </w:rPr>
        <w:t xml:space="preserve">Thermal tolerance of individuals can be used as a proxy to estimate a population’s ability to tolerate warmer temperatures </w:t>
      </w:r>
      <w:r>
        <w:rPr>
          <w:color w:val="000000" w:themeColor="text1"/>
          <w:lang w:val="en-US"/>
        </w:rPr>
        <w:fldChar w:fldCharType="begin" w:fldLock="1"/>
      </w:r>
      <w:r w:rsidR="001C5C72">
        <w:rPr>
          <w:color w:val="000000" w:themeColor="text1"/>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2011)","plainTextFormattedCitation":"(Sorte et al. 2011)","previouslyFormattedCitation":"(Sorte et al. 2011)"},"properties":{"noteIndex":0},"schema":"https://github.com/citation-style-language/schema/raw/master/csl-citation.json"}</w:instrText>
      </w:r>
      <w:r>
        <w:rPr>
          <w:color w:val="000000" w:themeColor="text1"/>
          <w:lang w:val="en-US"/>
        </w:rPr>
        <w:fldChar w:fldCharType="separate"/>
      </w:r>
      <w:r w:rsidRPr="00050CEF" w:rsidR="00050CEF">
        <w:rPr>
          <w:noProof/>
          <w:color w:val="000000" w:themeColor="text1"/>
          <w:lang w:val="en-US"/>
        </w:rPr>
        <w:t>(Sorte et al. 2011)</w:t>
      </w:r>
      <w:r>
        <w:rPr>
          <w:color w:val="000000" w:themeColor="text1"/>
          <w:lang w:val="en-US"/>
        </w:rPr>
        <w:fldChar w:fldCharType="end"/>
      </w:r>
      <w:r>
        <w:rPr>
          <w:color w:val="000000" w:themeColor="text1"/>
          <w:lang w:val="en-US"/>
        </w:rPr>
        <w:t>.</w:t>
      </w:r>
    </w:p>
    <w:p w:rsidR="00444E97" w:rsidP="00B36451" w:rsidRDefault="00444E97" w14:paraId="066E6B3B" w14:textId="77777777">
      <w:pPr>
        <w:spacing w:line="240" w:lineRule="auto"/>
        <w:jc w:val="both"/>
        <w:rPr>
          <w:b/>
          <w:bCs/>
          <w:color w:val="FF0000"/>
          <w:lang w:val="en-US"/>
        </w:rPr>
      </w:pPr>
    </w:p>
    <w:p w:rsidR="00444E97" w:rsidP="00B36451" w:rsidRDefault="00444E97" w14:paraId="5514723A" w14:textId="77777777">
      <w:pPr>
        <w:spacing w:line="240" w:lineRule="auto"/>
        <w:jc w:val="both"/>
        <w:rPr>
          <w:b/>
          <w:bCs/>
          <w:color w:val="FF0000"/>
          <w:lang w:val="en-US"/>
        </w:rPr>
      </w:pPr>
    </w:p>
    <w:p w:rsidR="00444E97" w:rsidP="00B36451" w:rsidRDefault="00444E97" w14:paraId="0C6EF2F7" w14:textId="77777777">
      <w:pPr>
        <w:spacing w:line="240" w:lineRule="auto"/>
        <w:jc w:val="both"/>
        <w:rPr>
          <w:b/>
          <w:bCs/>
          <w:color w:val="FF0000"/>
          <w:lang w:val="en-US"/>
        </w:rPr>
      </w:pPr>
    </w:p>
    <w:p w:rsidR="00444E97" w:rsidP="00B36451" w:rsidRDefault="00444E97" w14:paraId="176BA3AF" w14:textId="77777777">
      <w:pPr>
        <w:spacing w:line="240" w:lineRule="auto"/>
        <w:jc w:val="both"/>
        <w:rPr>
          <w:b/>
          <w:bCs/>
          <w:color w:val="FF0000"/>
          <w:lang w:val="en-US"/>
        </w:rPr>
      </w:pPr>
    </w:p>
    <w:p w:rsidR="00444E97" w:rsidP="00B36451" w:rsidRDefault="00444E97" w14:paraId="17731BA9" w14:textId="77777777">
      <w:pPr>
        <w:spacing w:line="240" w:lineRule="auto"/>
        <w:jc w:val="both"/>
        <w:rPr>
          <w:b/>
          <w:bCs/>
          <w:color w:val="FF0000"/>
          <w:lang w:val="en-US"/>
        </w:rPr>
      </w:pPr>
    </w:p>
    <w:p w:rsidR="0055034B" w:rsidP="00B36451" w:rsidRDefault="0055034B" w14:paraId="086A862F" w14:textId="79AA70BE">
      <w:pPr>
        <w:spacing w:line="240" w:lineRule="auto"/>
        <w:jc w:val="both"/>
        <w:rPr>
          <w:lang w:val="en-US"/>
        </w:rPr>
      </w:pPr>
    </w:p>
    <w:p w:rsidR="0055034B" w:rsidP="00B36451" w:rsidRDefault="0055034B" w14:paraId="1AB427A8" w14:textId="0C620A9C">
      <w:pPr>
        <w:spacing w:line="240" w:lineRule="auto"/>
        <w:jc w:val="both"/>
        <w:rPr>
          <w:lang w:val="en-US"/>
        </w:rPr>
      </w:pPr>
    </w:p>
    <w:p w:rsidR="0055034B" w:rsidP="00B36451" w:rsidRDefault="0055034B" w14:paraId="283DCD74" w14:textId="65FF9941">
      <w:pPr>
        <w:spacing w:line="240" w:lineRule="auto"/>
        <w:jc w:val="both"/>
        <w:rPr>
          <w:lang w:val="en-US"/>
        </w:rPr>
      </w:pPr>
    </w:p>
    <w:p w:rsidR="0055034B" w:rsidP="00B36451" w:rsidRDefault="0055034B" w14:paraId="19A742B5" w14:textId="40B6E967">
      <w:pPr>
        <w:spacing w:line="240" w:lineRule="auto"/>
        <w:jc w:val="both"/>
        <w:rPr>
          <w:lang w:val="en-US"/>
        </w:rPr>
      </w:pPr>
    </w:p>
    <w:p w:rsidR="0055034B" w:rsidP="00B36451" w:rsidRDefault="0055034B" w14:paraId="4424F17B" w14:textId="5850C616">
      <w:pPr>
        <w:spacing w:line="240" w:lineRule="auto"/>
        <w:jc w:val="both"/>
        <w:rPr>
          <w:lang w:val="en-US"/>
        </w:rPr>
      </w:pPr>
    </w:p>
    <w:p w:rsidR="0055034B" w:rsidP="00B36451" w:rsidRDefault="0055034B" w14:paraId="2DCC21FE" w14:textId="77777777">
      <w:pPr>
        <w:spacing w:line="240" w:lineRule="auto"/>
        <w:jc w:val="both"/>
        <w:rPr>
          <w:lang w:val="en-US"/>
        </w:rPr>
      </w:pPr>
    </w:p>
    <w:p w:rsidR="0099610A" w:rsidP="00B36451" w:rsidRDefault="0099610A" w14:paraId="598B90F4" w14:textId="77777777">
      <w:pPr>
        <w:spacing w:line="240" w:lineRule="auto"/>
        <w:jc w:val="both"/>
        <w:rPr>
          <w:lang w:val="en-US"/>
        </w:rPr>
      </w:pPr>
    </w:p>
    <w:p w:rsidR="0018016A" w:rsidP="00B36451" w:rsidRDefault="0018016A" w14:paraId="7498926D" w14:textId="77777777">
      <w:pPr>
        <w:spacing w:line="240" w:lineRule="auto"/>
        <w:jc w:val="both"/>
        <w:rPr>
          <w:lang w:val="en-US"/>
        </w:rPr>
      </w:pPr>
    </w:p>
    <w:p w:rsidRPr="006E6F6D" w:rsidR="00EC743D" w:rsidP="00B36451" w:rsidRDefault="006B7ED1" w14:paraId="066F9DBC" w14:textId="77777777">
      <w:pPr>
        <w:spacing w:line="240" w:lineRule="auto"/>
        <w:rPr>
          <w:lang w:val="en-US"/>
        </w:rPr>
      </w:pPr>
      <w:r>
        <w:rPr>
          <w:lang w:val="en-US"/>
        </w:rPr>
        <w:t xml:space="preserve"> </w:t>
      </w:r>
    </w:p>
    <w:sectPr w:rsidRPr="006E6F6D" w:rsidR="00EC743D">
      <w:footerReference w:type="default" r:id="rId8"/>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GU" w:author="Guest User" w:date="2023-10-04T12:01:02" w:id="1712225060">
    <w:p w:rsidR="6F3F8E7E" w:rsidRDefault="6F3F8E7E" w14:paraId="31E30DA7" w14:textId="765C2E87">
      <w:pPr>
        <w:pStyle w:val="CommentText"/>
      </w:pPr>
      <w:r w:rsidR="6F3F8E7E">
        <w:rPr/>
        <w:t>This is almost the key sentence to start off the whole paper and I am not sure this is the main pitch as we are not looking at range shifts</w:t>
      </w:r>
      <w:r>
        <w:rPr>
          <w:rStyle w:val="CommentReference"/>
        </w:rPr>
        <w:annotationRef/>
      </w:r>
    </w:p>
  </w:comment>
  <w:comment w:initials="GU" w:author="Guest User" w:date="2023-10-04T12:03:41" w:id="940379594">
    <w:p w:rsidR="195DF729" w:rsidRDefault="195DF729" w14:paraId="605AA076" w14:textId="33787B61">
      <w:pPr>
        <w:pStyle w:val="CommentText"/>
      </w:pPr>
      <w:r w:rsidR="195DF729">
        <w:rPr/>
        <w:t>To me the second sentence is more the reason for this work. We can't just look at one population and predict a species response - but often in research so far we do</w:t>
      </w:r>
      <w:r>
        <w:rPr>
          <w:rStyle w:val="CommentReference"/>
        </w:rPr>
        <w:annotationRef/>
      </w:r>
    </w:p>
  </w:comment>
  <w:comment w:initials="GU" w:author="Guest User" w:date="2023-10-04T12:06:20" w:id="141565531">
    <w:p w:rsidR="195DF729" w:rsidRDefault="195DF729" w14:paraId="50B24BB2" w14:textId="68303372">
      <w:pPr>
        <w:pStyle w:val="CommentText"/>
      </w:pPr>
      <w:r w:rsidR="195DF729">
        <w:rPr/>
        <w:t>is this statement too emphatic?</w:t>
      </w:r>
      <w:r>
        <w:rPr>
          <w:rStyle w:val="CommentReference"/>
        </w:rPr>
        <w:annotationRef/>
      </w:r>
    </w:p>
  </w:comment>
  <w:comment w:initials="GU" w:author="Guest User" w:date="2023-10-04T12:09:57" w:id="1945627529">
    <w:p w:rsidR="195DF729" w:rsidRDefault="195DF729" w14:paraId="016C05F4" w14:textId="26F83F59">
      <w:pPr>
        <w:pStyle w:val="CommentText"/>
      </w:pPr>
      <w:r w:rsidR="195DF729">
        <w:rPr/>
        <w:t xml:space="preserve">switch word? so not using twice </w:t>
      </w:r>
      <w:r>
        <w:rPr>
          <w:rStyle w:val="CommentReference"/>
        </w:rPr>
        <w:annotationRef/>
      </w:r>
    </w:p>
  </w:comment>
  <w:comment w:initials="GU" w:author="Guest User" w:date="2023-10-04T12:12:36" w:id="1237278807">
    <w:p w:rsidR="195DF729" w:rsidRDefault="195DF729" w14:paraId="5DB7DA03" w14:textId="000B8C1A">
      <w:pPr>
        <w:pStyle w:val="CommentText"/>
      </w:pPr>
      <w:r w:rsidR="195DF729">
        <w:rPr/>
        <w:t xml:space="preserve">could have here a "wide variety of taxa" and then give examples in brackets. </w:t>
      </w:r>
      <w:r>
        <w:rPr>
          <w:rStyle w:val="CommentReference"/>
        </w:rPr>
        <w:annotationRef/>
      </w:r>
    </w:p>
    <w:p w:rsidR="195DF729" w:rsidRDefault="195DF729" w14:paraId="511F3233" w14:textId="63B6BA65">
      <w:pPr>
        <w:pStyle w:val="CommentText"/>
      </w:pPr>
      <w:r w:rsidR="195DF729">
        <w:rPr/>
        <w:t xml:space="preserve">The risk here is that a reader might think this list is exhaustive. </w:t>
      </w:r>
    </w:p>
  </w:comment>
  <w:comment w:initials="GU" w:author="Guest User" w:date="2023-10-04T12:14:40" w:id="1764725286">
    <w:p w:rsidR="195DF729" w:rsidRDefault="195DF729" w14:paraId="3821C3AA" w14:textId="39715D0B">
      <w:pPr>
        <w:pStyle w:val="CommentText"/>
      </w:pPr>
      <w:r w:rsidR="195DF729">
        <w:rPr/>
        <w:t>same comment here as it make the sentence longer to reed if we list out groups</w:t>
      </w:r>
      <w:r>
        <w:rPr>
          <w:rStyle w:val="CommentReference"/>
        </w:rPr>
        <w:annotationRef/>
      </w:r>
    </w:p>
  </w:comment>
  <w:comment w:initials="GU" w:author="Guest User" w:date="2023-10-04T12:16:53" w:id="1460669942">
    <w:p w:rsidR="195DF729" w:rsidRDefault="195DF729" w14:paraId="4E999410" w14:textId="3CD08EC9">
      <w:pPr>
        <w:pStyle w:val="CommentText"/>
      </w:pPr>
      <w:r w:rsidR="195DF729">
        <w:rPr/>
        <w:t>This reads well but technically not a lead sentence as the second half of the para is on high-lat</w:t>
      </w:r>
      <w:r>
        <w:rPr>
          <w:rStyle w:val="CommentReference"/>
        </w:rPr>
        <w:annotationRef/>
      </w:r>
    </w:p>
  </w:comment>
  <w:comment w:initials="GU" w:author="Guest User" w:date="2023-10-04T12:17:56" w:id="2083892180">
    <w:p w:rsidR="195DF729" w:rsidRDefault="195DF729" w14:paraId="3DC79A9A" w14:textId="1F81D85D">
      <w:pPr>
        <w:pStyle w:val="CommentText"/>
      </w:pPr>
      <w:r w:rsidR="195DF729">
        <w:rPr/>
        <w:t xml:space="preserve">Another ref here </w:t>
      </w:r>
      <w:r>
        <w:rPr>
          <w:rStyle w:val="CommentReference"/>
        </w:rPr>
        <w:annotationRef/>
      </w:r>
    </w:p>
  </w:comment>
  <w:comment w:initials="GU" w:author="Guest User" w:date="2023-10-04T12:19:54" w:id="890891862">
    <w:p w:rsidR="195DF729" w:rsidRDefault="195DF729" w14:paraId="42616DD5" w14:textId="48D1D12F">
      <w:pPr>
        <w:pStyle w:val="CommentText"/>
      </w:pPr>
      <w:r w:rsidR="195DF729">
        <w:rPr/>
        <w:t xml:space="preserve">put in geoff jones seminal self recruitment work </w:t>
      </w:r>
      <w:r>
        <w:rPr>
          <w:rStyle w:val="CommentReference"/>
        </w:rPr>
        <w:annotationRef/>
      </w:r>
    </w:p>
  </w:comment>
  <w:comment w:initials="GU" w:author="Guest User" w:date="2023-10-04T12:20:44" w:id="1269622135">
    <w:p w:rsidR="195DF729" w:rsidRDefault="195DF729" w14:paraId="20BC27D5" w14:textId="06D99451">
      <w:pPr>
        <w:pStyle w:val="CommentText"/>
      </w:pPr>
      <w:r w:rsidR="195DF729">
        <w:rPr/>
        <w:t xml:space="preserve">again this writing implies you have read everything and are sure that these are the groups, and it makes long sentences. </w:t>
      </w:r>
      <w:r>
        <w:rPr>
          <w:rStyle w:val="CommentReference"/>
        </w:rPr>
        <w:annotationRef/>
      </w:r>
    </w:p>
  </w:comment>
  <w:comment w:initials="GU" w:author="Guest User" w:date="2023-10-04T12:22:01" w:id="1556204926">
    <w:p w:rsidR="195DF729" w:rsidRDefault="195DF729" w14:paraId="596A16CF" w14:textId="42DD45F2">
      <w:pPr>
        <w:pStyle w:val="CommentText"/>
      </w:pPr>
      <w:r w:rsidR="195DF729">
        <w:rPr/>
        <w:t xml:space="preserve">Otherwise it seems odd that you have mentioned it. </w:t>
      </w:r>
      <w:r>
        <w:rPr>
          <w:rStyle w:val="CommentReference"/>
        </w:rPr>
        <w:annotationRef/>
      </w:r>
    </w:p>
  </w:comment>
  <w:comment w:initials="GU" w:author="Guest User" w:date="2023-10-04T12:23:08" w:id="798262575">
    <w:p w:rsidR="195DF729" w:rsidRDefault="195DF729" w14:paraId="0E02F5F9" w14:textId="11C7B085">
      <w:pPr>
        <w:pStyle w:val="CommentText"/>
      </w:pPr>
      <w:r w:rsidR="195DF729">
        <w:rPr/>
        <w:t>right? otherwise it is not clear if you are talking about the environment</w:t>
      </w:r>
      <w:r>
        <w:rPr>
          <w:rStyle w:val="CommentReference"/>
        </w:rPr>
        <w:annotationRef/>
      </w:r>
    </w:p>
  </w:comment>
  <w:comment w:initials="GU" w:author="Guest User" w:date="2023-10-04T12:23:57" w:id="1262634141">
    <w:p w:rsidR="195DF729" w:rsidRDefault="195DF729" w14:paraId="25B01606" w14:textId="55617F3A">
      <w:pPr>
        <w:pStyle w:val="CommentText"/>
      </w:pPr>
      <w:r w:rsidR="195DF729">
        <w:rPr/>
        <w:t>conforms with XXX theory you just stated above</w:t>
      </w:r>
      <w:r>
        <w:rPr>
          <w:rStyle w:val="CommentReference"/>
        </w:rPr>
        <w:annotationRef/>
      </w:r>
    </w:p>
  </w:comment>
  <w:comment w:initials="GU" w:author="Guest User" w:date="2023-10-04T12:25:06" w:id="521815775">
    <w:p w:rsidR="195DF729" w:rsidRDefault="195DF729" w14:paraId="1A52FF79" w14:textId="4FC5B07C">
      <w:pPr>
        <w:pStyle w:val="CommentText"/>
      </w:pPr>
      <w:r w:rsidR="195DF729">
        <w:rPr/>
        <w:t xml:space="preserve">Also it add little knowledge to the introduction except this stuff has been studied. I would use 1 or 2 to give examples and that is really your next para, which joins I think </w:t>
      </w:r>
      <w:r>
        <w:rPr>
          <w:rStyle w:val="CommentReference"/>
        </w:rPr>
        <w:annotationRef/>
      </w:r>
    </w:p>
  </w:comment>
  <w:comment w:initials="GU" w:author="Guest User" w:date="2023-10-04T12:27:17" w:id="2024335911">
    <w:p w:rsidR="195DF729" w:rsidRDefault="195DF729" w14:paraId="1118911A" w14:textId="0778AB5B">
      <w:pPr>
        <w:pStyle w:val="CommentText"/>
      </w:pPr>
      <w:r w:rsidR="195DF729">
        <w:rPr/>
        <w:t xml:space="preserve">What do all the papers taken together tell us about our understanding of population difference in the marine system </w:t>
      </w:r>
      <w:r>
        <w:rPr>
          <w:rStyle w:val="CommentReference"/>
        </w:rPr>
        <w:annotationRef/>
      </w:r>
    </w:p>
    <w:p w:rsidR="195DF729" w:rsidRDefault="195DF729" w14:paraId="5C8D2274" w14:textId="718F639B">
      <w:pPr>
        <w:pStyle w:val="CommentText"/>
      </w:pPr>
      <w:r w:rsidR="195DF729">
        <w:rPr/>
        <w:t xml:space="preserve">Some times is matters and you get variation between populations that is either in the direction or opposed... but also when there is high connectivity then you get little population differentiation.  </w:t>
      </w:r>
    </w:p>
  </w:comment>
  <w:comment w:initials="GU" w:author="Guest User" w:date="2023-10-04T12:28:20" w:id="1878961447">
    <w:p w:rsidR="195DF729" w:rsidRDefault="195DF729" w14:paraId="242F3CD8" w14:textId="09CD691C">
      <w:pPr>
        <w:pStyle w:val="CommentText"/>
      </w:pPr>
      <w:r w:rsidR="195DF729">
        <w:rPr/>
        <w:t xml:space="preserve">I think we can do better here for a lead. </w:t>
      </w:r>
      <w:r>
        <w:rPr>
          <w:rStyle w:val="CommentReference"/>
        </w:rPr>
        <w:annotationRef/>
      </w:r>
    </w:p>
  </w:comment>
  <w:comment w:initials="GU" w:author="Guest User" w:date="2023-10-04T12:28:55" w:id="84099210">
    <w:p w:rsidR="195DF729" w:rsidRDefault="195DF729" w14:paraId="17D386A8" w14:textId="28FBD3FD">
      <w:pPr>
        <w:pStyle w:val="CommentText"/>
      </w:pPr>
      <w:r w:rsidR="195DF729">
        <w:rPr/>
        <w:t xml:space="preserve">1st time </w:t>
      </w:r>
      <w:r>
        <w:rPr>
          <w:rStyle w:val="CommentReference"/>
        </w:rPr>
        <w:annotationRef/>
      </w:r>
    </w:p>
  </w:comment>
  <w:comment w:initials="GU" w:author="Guest User" w:date="2023-10-04T12:32:16" w:id="1177768233">
    <w:p w:rsidR="195DF729" w:rsidRDefault="195DF729" w14:paraId="3AF756F9" w14:textId="55BE137A">
      <w:pPr>
        <w:pStyle w:val="CommentText"/>
      </w:pPr>
      <w:r w:rsidR="195DF729">
        <w:rPr/>
        <w:t>I think this paragraph in general is missing a bit of setting to context on why it matters. The "so what"</w:t>
      </w:r>
      <w:r>
        <w:rPr>
          <w:rStyle w:val="CommentReference"/>
        </w:rPr>
        <w:annotationRef/>
      </w:r>
    </w:p>
    <w:p w:rsidR="195DF729" w:rsidRDefault="195DF729" w14:paraId="5390EBD3" w14:textId="6B031EDA">
      <w:pPr>
        <w:pStyle w:val="CommentText"/>
      </w:pPr>
      <w:r w:rsidR="195DF729">
        <w:rPr/>
        <w:t xml:space="preserve">This feels too much of a summary </w:t>
      </w:r>
    </w:p>
  </w:comment>
  <w:comment w:initials="GU" w:author="Guest User" w:date="2023-10-04T12:34:18" w:id="1690515371">
    <w:p w:rsidR="195DF729" w:rsidRDefault="195DF729" w14:paraId="56FB007F" w14:textId="41DD9435">
      <w:pPr>
        <w:pStyle w:val="CommentText"/>
      </w:pPr>
      <w:r w:rsidR="195DF729">
        <w:rPr/>
        <w:t xml:space="preserve">Why it matter for conservation, why do we want to know populations differ or not. I would adjust this so that you use specific examples to make points and specifically about how it might influence their ability to deal with future warming.  </w:t>
      </w:r>
      <w:r>
        <w:rPr>
          <w:rStyle w:val="CommentReference"/>
        </w:rPr>
        <w:annotationRef/>
      </w:r>
    </w:p>
  </w:comment>
  <w:comment w:initials="GU" w:author="Guest User" w:date="2023-10-04T12:39:56" w:id="993438592">
    <w:p w:rsidR="195DF729" w:rsidRDefault="195DF729" w14:paraId="728A8E2C" w14:textId="422066D0">
      <w:pPr>
        <w:pStyle w:val="CommentText"/>
      </w:pPr>
      <w:r w:rsidR="195DF729">
        <w:rPr/>
        <w:t>I'm thinking after adjusting the para before you might adjust this start a little for flow. And somre of this might be better above</w:t>
      </w:r>
      <w:r>
        <w:rPr>
          <w:rStyle w:val="CommentReference"/>
        </w:rPr>
        <w:annotationRef/>
      </w:r>
    </w:p>
    <w:p w:rsidR="195DF729" w:rsidRDefault="195DF729" w14:paraId="5757EAF3" w14:textId="2232196F">
      <w:pPr>
        <w:pStyle w:val="CommentText"/>
      </w:pPr>
      <w:r w:rsidR="195DF729">
        <w:rPr/>
        <w:t xml:space="preserve">The "why A poly" angle to me that is not so clear is because for them it is likely to matter. For species that have evidence of differences between populations, understanding what makes them different is useful - management and conservation. In the case of highly connected populations it matters very little and a general TPC understanding is fine.   </w:t>
      </w:r>
    </w:p>
  </w:comment>
  <w:comment w:initials="GU" w:author="Guest User" w:date="2023-10-04T12:40:15" w:id="342111155">
    <w:p w:rsidR="195DF729" w:rsidRDefault="195DF729" w14:paraId="02267784" w14:textId="3F250DD5">
      <w:pPr>
        <w:pStyle w:val="CommentText"/>
      </w:pPr>
      <w:r w:rsidR="195DF729">
        <w:rPr/>
        <w:t xml:space="preserve">At the moment I am felling you are writing for a general marine journal </w:t>
      </w:r>
      <w:r>
        <w:rPr>
          <w:rStyle w:val="CommentReference"/>
        </w:rPr>
        <w:annotationRef/>
      </w:r>
    </w:p>
  </w:comment>
  <w:comment w:initials="GU" w:author="Guest User" w:date="2023-10-04T12:44:30" w:id="901784879">
    <w:p w:rsidR="195DF729" w:rsidRDefault="195DF729" w14:paraId="1C37A44D" w14:textId="69135DDF">
      <w:pPr>
        <w:pStyle w:val="CommentText"/>
      </w:pPr>
      <w:r w:rsidR="195DF729">
        <w:rPr/>
        <w:t>Example where connectivity is so high all pop look the same</w:t>
      </w:r>
      <w:r>
        <w:rPr>
          <w:rStyle w:val="CommentReference"/>
        </w:rPr>
        <w:annotationRef/>
      </w:r>
    </w:p>
    <w:p w:rsidR="195DF729" w:rsidRDefault="195DF729" w14:paraId="2719BD6A" w14:textId="7BADFF2C">
      <w:pPr>
        <w:pStyle w:val="CommentText"/>
      </w:pPr>
      <w:r w:rsidR="195DF729">
        <w:rPr/>
        <w:t>Example where CVH</w:t>
      </w:r>
    </w:p>
    <w:p w:rsidR="195DF729" w:rsidRDefault="195DF729" w14:paraId="0249B173" w14:textId="038FA323">
      <w:pPr>
        <w:pStyle w:val="CommentText"/>
      </w:pPr>
      <w:r w:rsidR="195DF729">
        <w:rPr/>
        <w:t xml:space="preserve">Example etc... </w:t>
      </w:r>
    </w:p>
    <w:p w:rsidR="195DF729" w:rsidRDefault="195DF729" w14:paraId="04DAD644" w14:textId="45BF197B">
      <w:pPr>
        <w:pStyle w:val="CommentText"/>
      </w:pPr>
      <w:r w:rsidR="195DF729">
        <w:rPr/>
        <w:t xml:space="preserve">Use this to build that we see it all in fish so we need to study and not assume </w:t>
      </w:r>
    </w:p>
  </w:comment>
</w:comments>
</file>

<file path=word/commentsExtended.xml><?xml version="1.0" encoding="utf-8"?>
<w15:commentsEx xmlns:mc="http://schemas.openxmlformats.org/markup-compatibility/2006" xmlns:w15="http://schemas.microsoft.com/office/word/2012/wordml" mc:Ignorable="w15">
  <w15:commentEx w15:done="0" w15:paraId="31E30DA7"/>
  <w15:commentEx w15:done="0" w15:paraId="605AA076" w15:paraIdParent="31E30DA7"/>
  <w15:commentEx w15:done="0" w15:paraId="50B24BB2"/>
  <w15:commentEx w15:done="0" w15:paraId="016C05F4"/>
  <w15:commentEx w15:done="0" w15:paraId="511F3233"/>
  <w15:commentEx w15:done="0" w15:paraId="3821C3AA"/>
  <w15:commentEx w15:done="0" w15:paraId="4E999410"/>
  <w15:commentEx w15:done="0" w15:paraId="3DC79A9A"/>
  <w15:commentEx w15:done="0" w15:paraId="42616DD5"/>
  <w15:commentEx w15:done="0" w15:paraId="20BC27D5"/>
  <w15:commentEx w15:done="0" w15:paraId="596A16CF"/>
  <w15:commentEx w15:done="0" w15:paraId="0E02F5F9"/>
  <w15:commentEx w15:done="0" w15:paraId="25B01606" w15:paraIdParent="596A16CF"/>
  <w15:commentEx w15:done="0" w15:paraId="1A52FF79" w15:paraIdParent="20BC27D5"/>
  <w15:commentEx w15:done="0" w15:paraId="5C8D2274" w15:paraIdParent="20BC27D5"/>
  <w15:commentEx w15:done="0" w15:paraId="242F3CD8"/>
  <w15:commentEx w15:done="0" w15:paraId="17D386A8"/>
  <w15:commentEx w15:done="0" w15:paraId="5390EBD3"/>
  <w15:commentEx w15:done="0" w15:paraId="56FB007F" w15:paraIdParent="5390EBD3"/>
  <w15:commentEx w15:done="0" w15:paraId="5757EAF3"/>
  <w15:commentEx w15:done="0" w15:paraId="02267784"/>
  <w15:commentEx w15:done="0" w15:paraId="04DAD644" w15:paraIdParent="5390EBD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4642911" w16cex:dateUtc="2023-10-04T02:01:02.406Z"/>
  <w16cex:commentExtensible w16cex:durableId="6374FBEB" w16cex:dateUtc="2023-10-04T02:03:41.634Z"/>
  <w16cex:commentExtensible w16cex:durableId="01C823CC" w16cex:dateUtc="2023-10-04T02:06:20.734Z"/>
  <w16cex:commentExtensible w16cex:durableId="0B32937F" w16cex:dateUtc="2023-10-04T02:09:57.34Z"/>
  <w16cex:commentExtensible w16cex:durableId="15C63B46" w16cex:dateUtc="2023-10-04T02:12:36.024Z"/>
  <w16cex:commentExtensible w16cex:durableId="0438EDEE" w16cex:dateUtc="2023-10-04T02:14:40.995Z"/>
  <w16cex:commentExtensible w16cex:durableId="1E74286B" w16cex:dateUtc="2023-10-04T02:16:53.394Z"/>
  <w16cex:commentExtensible w16cex:durableId="0CDD5220" w16cex:dateUtc="2023-10-04T02:17:56.071Z"/>
  <w16cex:commentExtensible w16cex:durableId="1D2FD220" w16cex:dateUtc="2023-10-04T02:19:54.016Z"/>
  <w16cex:commentExtensible w16cex:durableId="1B6B27FB" w16cex:dateUtc="2023-10-04T02:20:44.884Z"/>
  <w16cex:commentExtensible w16cex:durableId="62D1C346" w16cex:dateUtc="2023-10-04T02:22:01.668Z"/>
  <w16cex:commentExtensible w16cex:durableId="5D883864" w16cex:dateUtc="2023-10-04T02:23:08.12Z"/>
  <w16cex:commentExtensible w16cex:durableId="6DD30114" w16cex:dateUtc="2023-10-04T02:23:57.396Z"/>
  <w16cex:commentExtensible w16cex:durableId="718A70C9" w16cex:dateUtc="2023-10-04T02:25:06.604Z"/>
  <w16cex:commentExtensible w16cex:durableId="1E223BB1" w16cex:dateUtc="2023-10-04T02:27:17.94Z"/>
  <w16cex:commentExtensible w16cex:durableId="207830F2" w16cex:dateUtc="2023-10-04T02:28:20.183Z"/>
  <w16cex:commentExtensible w16cex:durableId="417E1249" w16cex:dateUtc="2023-10-04T02:28:55.215Z"/>
  <w16cex:commentExtensible w16cex:durableId="00AF97EE" w16cex:dateUtc="2023-10-04T02:32:16.543Z"/>
  <w16cex:commentExtensible w16cex:durableId="0D4F3E1B" w16cex:dateUtc="2023-10-04T02:34:18.398Z"/>
  <w16cex:commentExtensible w16cex:durableId="5C4A758F" w16cex:dateUtc="2023-10-04T02:39:56.734Z"/>
  <w16cex:commentExtensible w16cex:durableId="57B468BC" w16cex:dateUtc="2023-10-04T02:40:15.038Z"/>
  <w16cex:commentExtensible w16cex:durableId="0F81F72D" w16cex:dateUtc="2023-10-04T02:44:30.952Z"/>
</w16cex:commentsExtensible>
</file>

<file path=word/commentsIds.xml><?xml version="1.0" encoding="utf-8"?>
<w16cid:commentsIds xmlns:mc="http://schemas.openxmlformats.org/markup-compatibility/2006" xmlns:w16cid="http://schemas.microsoft.com/office/word/2016/wordml/cid" mc:Ignorable="w16cid">
  <w16cid:commentId w16cid:paraId="31E30DA7" w16cid:durableId="04642911"/>
  <w16cid:commentId w16cid:paraId="605AA076" w16cid:durableId="6374FBEB"/>
  <w16cid:commentId w16cid:paraId="50B24BB2" w16cid:durableId="01C823CC"/>
  <w16cid:commentId w16cid:paraId="016C05F4" w16cid:durableId="0B32937F"/>
  <w16cid:commentId w16cid:paraId="511F3233" w16cid:durableId="15C63B46"/>
  <w16cid:commentId w16cid:paraId="3821C3AA" w16cid:durableId="0438EDEE"/>
  <w16cid:commentId w16cid:paraId="4E999410" w16cid:durableId="1E74286B"/>
  <w16cid:commentId w16cid:paraId="3DC79A9A" w16cid:durableId="0CDD5220"/>
  <w16cid:commentId w16cid:paraId="42616DD5" w16cid:durableId="1D2FD220"/>
  <w16cid:commentId w16cid:paraId="20BC27D5" w16cid:durableId="1B6B27FB"/>
  <w16cid:commentId w16cid:paraId="596A16CF" w16cid:durableId="62D1C346"/>
  <w16cid:commentId w16cid:paraId="0E02F5F9" w16cid:durableId="5D883864"/>
  <w16cid:commentId w16cid:paraId="25B01606" w16cid:durableId="6DD30114"/>
  <w16cid:commentId w16cid:paraId="1A52FF79" w16cid:durableId="718A70C9"/>
  <w16cid:commentId w16cid:paraId="5C8D2274" w16cid:durableId="1E223BB1"/>
  <w16cid:commentId w16cid:paraId="242F3CD8" w16cid:durableId="207830F2"/>
  <w16cid:commentId w16cid:paraId="17D386A8" w16cid:durableId="417E1249"/>
  <w16cid:commentId w16cid:paraId="5390EBD3" w16cid:durableId="00AF97EE"/>
  <w16cid:commentId w16cid:paraId="56FB007F" w16cid:durableId="0D4F3E1B"/>
  <w16cid:commentId w16cid:paraId="5757EAF3" w16cid:durableId="5C4A758F"/>
  <w16cid:commentId w16cid:paraId="02267784" w16cid:durableId="57B468BC"/>
  <w16cid:commentId w16cid:paraId="04DAD644" w16cid:durableId="0F81F7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2275" w:rsidP="002B2275" w:rsidRDefault="002B2275" w14:paraId="7BAF22B1" w14:textId="77777777">
      <w:pPr>
        <w:spacing w:after="0" w:line="240" w:lineRule="auto"/>
      </w:pPr>
      <w:r>
        <w:separator/>
      </w:r>
    </w:p>
  </w:endnote>
  <w:endnote w:type="continuationSeparator" w:id="0">
    <w:p w:rsidR="002B2275" w:rsidP="002B2275" w:rsidRDefault="002B2275" w14:paraId="202620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13353"/>
      <w:docPartObj>
        <w:docPartGallery w:val="Page Numbers (Bottom of Page)"/>
        <w:docPartUnique/>
      </w:docPartObj>
    </w:sdtPr>
    <w:sdtEndPr>
      <w:rPr>
        <w:noProof/>
      </w:rPr>
    </w:sdtEndPr>
    <w:sdtContent>
      <w:p w:rsidR="002B2275" w:rsidRDefault="002B2275" w14:paraId="072D1E06" w14:textId="754250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B2275" w:rsidRDefault="002B2275" w14:paraId="022332A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2275" w:rsidP="002B2275" w:rsidRDefault="002B2275" w14:paraId="29B7EA15" w14:textId="77777777">
      <w:pPr>
        <w:spacing w:after="0" w:line="240" w:lineRule="auto"/>
      </w:pPr>
      <w:r>
        <w:separator/>
      </w:r>
    </w:p>
  </w:footnote>
  <w:footnote w:type="continuationSeparator" w:id="0">
    <w:p w:rsidR="002B2275" w:rsidP="002B2275" w:rsidRDefault="002B2275" w14:paraId="0ABA2B0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5AC044F6"/>
    <w:multiLevelType w:val="hybridMultilevel"/>
    <w:tmpl w:val="FE20C5BC"/>
    <w:lvl w:ilvl="0" w:tplc="C07E52C0">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604278">
    <w:abstractNumId w:val="2"/>
  </w:num>
  <w:num w:numId="2" w16cid:durableId="2127386875">
    <w:abstractNumId w:val="1"/>
  </w:num>
  <w:num w:numId="3" w16cid:durableId="9112421">
    <w:abstractNumId w:val="0"/>
  </w:num>
  <w:num w:numId="4" w16cid:durableId="528034367">
    <w:abstractNumId w:val="3"/>
  </w:num>
</w:numbering>
</file>

<file path=word/people.xml><?xml version="1.0" encoding="utf-8"?>
<w15:people xmlns:mc="http://schemas.openxmlformats.org/markup-compatibility/2006" xmlns:w15="http://schemas.microsoft.com/office/word/2012/wordml" mc:Ignorable="w15">
  <w15:person w15:author="Guest User">
    <w15:presenceInfo w15:providerId="AD" w15:userId="S::urn:spo:anon#09988a36bf45808ec477c128c823e43940d9a45172e8c75c8a244f08c29119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574"/>
    <w:rsid w:val="0000069A"/>
    <w:rsid w:val="00000D8A"/>
    <w:rsid w:val="00000EF7"/>
    <w:rsid w:val="0000114B"/>
    <w:rsid w:val="00002630"/>
    <w:rsid w:val="000029CA"/>
    <w:rsid w:val="00002E5C"/>
    <w:rsid w:val="00004148"/>
    <w:rsid w:val="00004D03"/>
    <w:rsid w:val="0000501A"/>
    <w:rsid w:val="000059BF"/>
    <w:rsid w:val="00006ABF"/>
    <w:rsid w:val="00007088"/>
    <w:rsid w:val="0000709A"/>
    <w:rsid w:val="000076E1"/>
    <w:rsid w:val="000105CE"/>
    <w:rsid w:val="00010FAC"/>
    <w:rsid w:val="000110E5"/>
    <w:rsid w:val="0001120A"/>
    <w:rsid w:val="000114D7"/>
    <w:rsid w:val="000117DC"/>
    <w:rsid w:val="00013220"/>
    <w:rsid w:val="00013288"/>
    <w:rsid w:val="00014618"/>
    <w:rsid w:val="000149FC"/>
    <w:rsid w:val="0001503C"/>
    <w:rsid w:val="00015506"/>
    <w:rsid w:val="000160FF"/>
    <w:rsid w:val="000162EF"/>
    <w:rsid w:val="00016FD1"/>
    <w:rsid w:val="00017083"/>
    <w:rsid w:val="00017DDE"/>
    <w:rsid w:val="00020088"/>
    <w:rsid w:val="00020157"/>
    <w:rsid w:val="00020CB5"/>
    <w:rsid w:val="000227EB"/>
    <w:rsid w:val="00022C55"/>
    <w:rsid w:val="00023028"/>
    <w:rsid w:val="000234FD"/>
    <w:rsid w:val="0002424A"/>
    <w:rsid w:val="0002430A"/>
    <w:rsid w:val="000254E8"/>
    <w:rsid w:val="0002697A"/>
    <w:rsid w:val="00026EB8"/>
    <w:rsid w:val="000279EF"/>
    <w:rsid w:val="00030DDA"/>
    <w:rsid w:val="000336E4"/>
    <w:rsid w:val="00033FDE"/>
    <w:rsid w:val="000342CF"/>
    <w:rsid w:val="000343BF"/>
    <w:rsid w:val="00034BC6"/>
    <w:rsid w:val="000356B2"/>
    <w:rsid w:val="00035A3C"/>
    <w:rsid w:val="00035ACF"/>
    <w:rsid w:val="00036BCC"/>
    <w:rsid w:val="00037611"/>
    <w:rsid w:val="00037E5B"/>
    <w:rsid w:val="00040684"/>
    <w:rsid w:val="000407B4"/>
    <w:rsid w:val="00040A3E"/>
    <w:rsid w:val="0004186C"/>
    <w:rsid w:val="00041B89"/>
    <w:rsid w:val="00042E3E"/>
    <w:rsid w:val="00043BD6"/>
    <w:rsid w:val="00044042"/>
    <w:rsid w:val="0004467B"/>
    <w:rsid w:val="00044791"/>
    <w:rsid w:val="0004492C"/>
    <w:rsid w:val="00044A2A"/>
    <w:rsid w:val="00045208"/>
    <w:rsid w:val="00045209"/>
    <w:rsid w:val="00045978"/>
    <w:rsid w:val="00045DF0"/>
    <w:rsid w:val="00046B19"/>
    <w:rsid w:val="00047BF7"/>
    <w:rsid w:val="00047FDC"/>
    <w:rsid w:val="00050CEF"/>
    <w:rsid w:val="00051EDA"/>
    <w:rsid w:val="00052FE8"/>
    <w:rsid w:val="00053127"/>
    <w:rsid w:val="00053151"/>
    <w:rsid w:val="0005348A"/>
    <w:rsid w:val="000548EB"/>
    <w:rsid w:val="00054D57"/>
    <w:rsid w:val="00055272"/>
    <w:rsid w:val="000559D4"/>
    <w:rsid w:val="000567ED"/>
    <w:rsid w:val="00056DB8"/>
    <w:rsid w:val="0005753D"/>
    <w:rsid w:val="00060371"/>
    <w:rsid w:val="000608E2"/>
    <w:rsid w:val="00060B5A"/>
    <w:rsid w:val="00061BFA"/>
    <w:rsid w:val="000626BB"/>
    <w:rsid w:val="0006309F"/>
    <w:rsid w:val="0006369C"/>
    <w:rsid w:val="00063D72"/>
    <w:rsid w:val="0006414F"/>
    <w:rsid w:val="00064369"/>
    <w:rsid w:val="00064443"/>
    <w:rsid w:val="00064EF2"/>
    <w:rsid w:val="000651D5"/>
    <w:rsid w:val="000661C1"/>
    <w:rsid w:val="0006673D"/>
    <w:rsid w:val="00066817"/>
    <w:rsid w:val="00066E13"/>
    <w:rsid w:val="000675F7"/>
    <w:rsid w:val="00067966"/>
    <w:rsid w:val="000707AD"/>
    <w:rsid w:val="00071B62"/>
    <w:rsid w:val="00071BE1"/>
    <w:rsid w:val="000721F7"/>
    <w:rsid w:val="0007221C"/>
    <w:rsid w:val="000724FF"/>
    <w:rsid w:val="000727D1"/>
    <w:rsid w:val="00072CBE"/>
    <w:rsid w:val="00072E5E"/>
    <w:rsid w:val="00073DCF"/>
    <w:rsid w:val="0007543D"/>
    <w:rsid w:val="0007660F"/>
    <w:rsid w:val="00076EE4"/>
    <w:rsid w:val="00077394"/>
    <w:rsid w:val="00080685"/>
    <w:rsid w:val="000807AD"/>
    <w:rsid w:val="000810E3"/>
    <w:rsid w:val="00083263"/>
    <w:rsid w:val="0008412A"/>
    <w:rsid w:val="000853BA"/>
    <w:rsid w:val="0008566E"/>
    <w:rsid w:val="00086CC5"/>
    <w:rsid w:val="00086FC5"/>
    <w:rsid w:val="00087416"/>
    <w:rsid w:val="00087F5C"/>
    <w:rsid w:val="0009107F"/>
    <w:rsid w:val="0009200F"/>
    <w:rsid w:val="00092307"/>
    <w:rsid w:val="00092D73"/>
    <w:rsid w:val="0009317B"/>
    <w:rsid w:val="00095105"/>
    <w:rsid w:val="00095701"/>
    <w:rsid w:val="00095E62"/>
    <w:rsid w:val="00096CD9"/>
    <w:rsid w:val="000974DF"/>
    <w:rsid w:val="00097659"/>
    <w:rsid w:val="00097959"/>
    <w:rsid w:val="00097AF0"/>
    <w:rsid w:val="000A0A0A"/>
    <w:rsid w:val="000A0C21"/>
    <w:rsid w:val="000A0C87"/>
    <w:rsid w:val="000A0F6F"/>
    <w:rsid w:val="000A3619"/>
    <w:rsid w:val="000A3643"/>
    <w:rsid w:val="000A3B96"/>
    <w:rsid w:val="000A41F2"/>
    <w:rsid w:val="000A45B9"/>
    <w:rsid w:val="000A667E"/>
    <w:rsid w:val="000A6B04"/>
    <w:rsid w:val="000A6E9A"/>
    <w:rsid w:val="000A71E8"/>
    <w:rsid w:val="000A7269"/>
    <w:rsid w:val="000A738C"/>
    <w:rsid w:val="000A7B00"/>
    <w:rsid w:val="000A7DA1"/>
    <w:rsid w:val="000B00CF"/>
    <w:rsid w:val="000B242C"/>
    <w:rsid w:val="000B2656"/>
    <w:rsid w:val="000B2862"/>
    <w:rsid w:val="000B2FC7"/>
    <w:rsid w:val="000B3A99"/>
    <w:rsid w:val="000B4766"/>
    <w:rsid w:val="000B48F6"/>
    <w:rsid w:val="000B4EAE"/>
    <w:rsid w:val="000B4F57"/>
    <w:rsid w:val="000B51CA"/>
    <w:rsid w:val="000B5304"/>
    <w:rsid w:val="000B61D4"/>
    <w:rsid w:val="000B6389"/>
    <w:rsid w:val="000B6947"/>
    <w:rsid w:val="000B759C"/>
    <w:rsid w:val="000C0772"/>
    <w:rsid w:val="000C0DB5"/>
    <w:rsid w:val="000C0E88"/>
    <w:rsid w:val="000C143E"/>
    <w:rsid w:val="000C169A"/>
    <w:rsid w:val="000C23A4"/>
    <w:rsid w:val="000C2569"/>
    <w:rsid w:val="000C2FBE"/>
    <w:rsid w:val="000C353F"/>
    <w:rsid w:val="000C3647"/>
    <w:rsid w:val="000C4436"/>
    <w:rsid w:val="000C46F1"/>
    <w:rsid w:val="000C4A51"/>
    <w:rsid w:val="000C5C17"/>
    <w:rsid w:val="000C5E18"/>
    <w:rsid w:val="000C68CB"/>
    <w:rsid w:val="000C6DF9"/>
    <w:rsid w:val="000D034B"/>
    <w:rsid w:val="000D0C5E"/>
    <w:rsid w:val="000D103C"/>
    <w:rsid w:val="000D1B6D"/>
    <w:rsid w:val="000D1D1C"/>
    <w:rsid w:val="000D1FD6"/>
    <w:rsid w:val="000D21A6"/>
    <w:rsid w:val="000D2E9D"/>
    <w:rsid w:val="000D3C15"/>
    <w:rsid w:val="000D5BB8"/>
    <w:rsid w:val="000D640F"/>
    <w:rsid w:val="000D6475"/>
    <w:rsid w:val="000D6E5C"/>
    <w:rsid w:val="000D76B1"/>
    <w:rsid w:val="000E00CA"/>
    <w:rsid w:val="000E0F6A"/>
    <w:rsid w:val="000E1327"/>
    <w:rsid w:val="000E18B1"/>
    <w:rsid w:val="000E2458"/>
    <w:rsid w:val="000E2D78"/>
    <w:rsid w:val="000E3891"/>
    <w:rsid w:val="000E40DE"/>
    <w:rsid w:val="000E4443"/>
    <w:rsid w:val="000E4522"/>
    <w:rsid w:val="000E45C9"/>
    <w:rsid w:val="000E466D"/>
    <w:rsid w:val="000E64AB"/>
    <w:rsid w:val="000E65F7"/>
    <w:rsid w:val="000E66A3"/>
    <w:rsid w:val="000E7E54"/>
    <w:rsid w:val="000F011D"/>
    <w:rsid w:val="000F15D0"/>
    <w:rsid w:val="000F167D"/>
    <w:rsid w:val="000F1829"/>
    <w:rsid w:val="000F2E21"/>
    <w:rsid w:val="000F34ED"/>
    <w:rsid w:val="000F4D05"/>
    <w:rsid w:val="000F55B9"/>
    <w:rsid w:val="000F5E3B"/>
    <w:rsid w:val="000F61B7"/>
    <w:rsid w:val="000F639C"/>
    <w:rsid w:val="000F6432"/>
    <w:rsid w:val="000F6FCA"/>
    <w:rsid w:val="000F7D70"/>
    <w:rsid w:val="001003FB"/>
    <w:rsid w:val="00101B93"/>
    <w:rsid w:val="00101DD5"/>
    <w:rsid w:val="00101FBC"/>
    <w:rsid w:val="0010291A"/>
    <w:rsid w:val="001035F3"/>
    <w:rsid w:val="00103E6D"/>
    <w:rsid w:val="00104B1B"/>
    <w:rsid w:val="0010579E"/>
    <w:rsid w:val="00105CEB"/>
    <w:rsid w:val="00105DA0"/>
    <w:rsid w:val="00105DC1"/>
    <w:rsid w:val="00107DF8"/>
    <w:rsid w:val="00111BA6"/>
    <w:rsid w:val="0011217E"/>
    <w:rsid w:val="00112DFD"/>
    <w:rsid w:val="00113F07"/>
    <w:rsid w:val="00114599"/>
    <w:rsid w:val="00114DED"/>
    <w:rsid w:val="00114E5F"/>
    <w:rsid w:val="00115537"/>
    <w:rsid w:val="001155E3"/>
    <w:rsid w:val="0011624C"/>
    <w:rsid w:val="001165D7"/>
    <w:rsid w:val="001166E0"/>
    <w:rsid w:val="00116AA2"/>
    <w:rsid w:val="00116E6A"/>
    <w:rsid w:val="00117C30"/>
    <w:rsid w:val="00117DD3"/>
    <w:rsid w:val="0012085B"/>
    <w:rsid w:val="00121484"/>
    <w:rsid w:val="001215A9"/>
    <w:rsid w:val="00121BAA"/>
    <w:rsid w:val="0012292D"/>
    <w:rsid w:val="001229A8"/>
    <w:rsid w:val="0012382D"/>
    <w:rsid w:val="00123954"/>
    <w:rsid w:val="001246B6"/>
    <w:rsid w:val="001255DE"/>
    <w:rsid w:val="0012690B"/>
    <w:rsid w:val="00126DE9"/>
    <w:rsid w:val="001271F5"/>
    <w:rsid w:val="001274A9"/>
    <w:rsid w:val="00127EFE"/>
    <w:rsid w:val="00130481"/>
    <w:rsid w:val="00130DE4"/>
    <w:rsid w:val="00130F97"/>
    <w:rsid w:val="00131D12"/>
    <w:rsid w:val="0013287F"/>
    <w:rsid w:val="00132A05"/>
    <w:rsid w:val="00132D7E"/>
    <w:rsid w:val="00133809"/>
    <w:rsid w:val="00134EC3"/>
    <w:rsid w:val="00135993"/>
    <w:rsid w:val="001360EB"/>
    <w:rsid w:val="001365E0"/>
    <w:rsid w:val="00136E49"/>
    <w:rsid w:val="001378C9"/>
    <w:rsid w:val="00137945"/>
    <w:rsid w:val="00137B76"/>
    <w:rsid w:val="00137D0A"/>
    <w:rsid w:val="0014007F"/>
    <w:rsid w:val="00141A59"/>
    <w:rsid w:val="00141CC2"/>
    <w:rsid w:val="0014286E"/>
    <w:rsid w:val="00142A74"/>
    <w:rsid w:val="001433BF"/>
    <w:rsid w:val="00143F04"/>
    <w:rsid w:val="00143F68"/>
    <w:rsid w:val="0014430D"/>
    <w:rsid w:val="001444CF"/>
    <w:rsid w:val="00144B08"/>
    <w:rsid w:val="00144E50"/>
    <w:rsid w:val="0014603F"/>
    <w:rsid w:val="001468F0"/>
    <w:rsid w:val="001469A7"/>
    <w:rsid w:val="001470E0"/>
    <w:rsid w:val="00150502"/>
    <w:rsid w:val="0015099D"/>
    <w:rsid w:val="0015143A"/>
    <w:rsid w:val="001521E0"/>
    <w:rsid w:val="00152EED"/>
    <w:rsid w:val="00153B19"/>
    <w:rsid w:val="00153EF4"/>
    <w:rsid w:val="00154948"/>
    <w:rsid w:val="00154D1D"/>
    <w:rsid w:val="001558B2"/>
    <w:rsid w:val="00155C2A"/>
    <w:rsid w:val="00156872"/>
    <w:rsid w:val="00156B17"/>
    <w:rsid w:val="00156D4C"/>
    <w:rsid w:val="00156F14"/>
    <w:rsid w:val="001573BD"/>
    <w:rsid w:val="00157C59"/>
    <w:rsid w:val="00157EBD"/>
    <w:rsid w:val="001600ED"/>
    <w:rsid w:val="00160C92"/>
    <w:rsid w:val="00161843"/>
    <w:rsid w:val="00161AFE"/>
    <w:rsid w:val="00161B48"/>
    <w:rsid w:val="0016305C"/>
    <w:rsid w:val="00163CA0"/>
    <w:rsid w:val="00163FA1"/>
    <w:rsid w:val="0016410A"/>
    <w:rsid w:val="00164449"/>
    <w:rsid w:val="00166385"/>
    <w:rsid w:val="0016671A"/>
    <w:rsid w:val="001674EB"/>
    <w:rsid w:val="00170C5B"/>
    <w:rsid w:val="00171139"/>
    <w:rsid w:val="001729C5"/>
    <w:rsid w:val="00172D38"/>
    <w:rsid w:val="00173E50"/>
    <w:rsid w:val="00174D49"/>
    <w:rsid w:val="00175235"/>
    <w:rsid w:val="001772EC"/>
    <w:rsid w:val="00177A5F"/>
    <w:rsid w:val="0018016A"/>
    <w:rsid w:val="001807DD"/>
    <w:rsid w:val="00180915"/>
    <w:rsid w:val="00180A9A"/>
    <w:rsid w:val="001814DF"/>
    <w:rsid w:val="0018332E"/>
    <w:rsid w:val="0018597C"/>
    <w:rsid w:val="00185EF7"/>
    <w:rsid w:val="00187033"/>
    <w:rsid w:val="0018798E"/>
    <w:rsid w:val="0019016B"/>
    <w:rsid w:val="0019026D"/>
    <w:rsid w:val="00190355"/>
    <w:rsid w:val="001904A4"/>
    <w:rsid w:val="00191293"/>
    <w:rsid w:val="001916D4"/>
    <w:rsid w:val="00191CA7"/>
    <w:rsid w:val="001923FD"/>
    <w:rsid w:val="001927A9"/>
    <w:rsid w:val="00192BDC"/>
    <w:rsid w:val="00193309"/>
    <w:rsid w:val="001934C5"/>
    <w:rsid w:val="00193718"/>
    <w:rsid w:val="00193A7A"/>
    <w:rsid w:val="00194015"/>
    <w:rsid w:val="00194217"/>
    <w:rsid w:val="001944F6"/>
    <w:rsid w:val="00194669"/>
    <w:rsid w:val="001960E6"/>
    <w:rsid w:val="00196854"/>
    <w:rsid w:val="001972B0"/>
    <w:rsid w:val="0019798D"/>
    <w:rsid w:val="00197D95"/>
    <w:rsid w:val="00197ECD"/>
    <w:rsid w:val="001A14BA"/>
    <w:rsid w:val="001A178A"/>
    <w:rsid w:val="001A2A87"/>
    <w:rsid w:val="001A3059"/>
    <w:rsid w:val="001A520C"/>
    <w:rsid w:val="001A5AB1"/>
    <w:rsid w:val="001A66E9"/>
    <w:rsid w:val="001A70A5"/>
    <w:rsid w:val="001A7604"/>
    <w:rsid w:val="001B0BE7"/>
    <w:rsid w:val="001B0F9B"/>
    <w:rsid w:val="001B199C"/>
    <w:rsid w:val="001B2621"/>
    <w:rsid w:val="001B27F4"/>
    <w:rsid w:val="001B2F13"/>
    <w:rsid w:val="001B397B"/>
    <w:rsid w:val="001B399E"/>
    <w:rsid w:val="001B3AFA"/>
    <w:rsid w:val="001B3E92"/>
    <w:rsid w:val="001B55F0"/>
    <w:rsid w:val="001B65B4"/>
    <w:rsid w:val="001B6D9B"/>
    <w:rsid w:val="001B7810"/>
    <w:rsid w:val="001B7E1C"/>
    <w:rsid w:val="001C0F75"/>
    <w:rsid w:val="001C1474"/>
    <w:rsid w:val="001C1552"/>
    <w:rsid w:val="001C197C"/>
    <w:rsid w:val="001C2033"/>
    <w:rsid w:val="001C26D3"/>
    <w:rsid w:val="001C4785"/>
    <w:rsid w:val="001C5696"/>
    <w:rsid w:val="001C5C72"/>
    <w:rsid w:val="001C5E12"/>
    <w:rsid w:val="001C62A2"/>
    <w:rsid w:val="001C6344"/>
    <w:rsid w:val="001C696D"/>
    <w:rsid w:val="001C6DDC"/>
    <w:rsid w:val="001C7334"/>
    <w:rsid w:val="001C76A6"/>
    <w:rsid w:val="001C7E6D"/>
    <w:rsid w:val="001D008E"/>
    <w:rsid w:val="001D0D49"/>
    <w:rsid w:val="001D0DC1"/>
    <w:rsid w:val="001D0F4A"/>
    <w:rsid w:val="001D1251"/>
    <w:rsid w:val="001D1D57"/>
    <w:rsid w:val="001D1D90"/>
    <w:rsid w:val="001D219E"/>
    <w:rsid w:val="001D349B"/>
    <w:rsid w:val="001D374E"/>
    <w:rsid w:val="001D37B9"/>
    <w:rsid w:val="001D46C9"/>
    <w:rsid w:val="001D4F39"/>
    <w:rsid w:val="001D5688"/>
    <w:rsid w:val="001D6149"/>
    <w:rsid w:val="001D7062"/>
    <w:rsid w:val="001D71D0"/>
    <w:rsid w:val="001D77C7"/>
    <w:rsid w:val="001D7E4E"/>
    <w:rsid w:val="001D7E51"/>
    <w:rsid w:val="001E0CE3"/>
    <w:rsid w:val="001E0E84"/>
    <w:rsid w:val="001E1D78"/>
    <w:rsid w:val="001E31D5"/>
    <w:rsid w:val="001E3715"/>
    <w:rsid w:val="001E4B90"/>
    <w:rsid w:val="001E4C08"/>
    <w:rsid w:val="001E59EB"/>
    <w:rsid w:val="001E5CE0"/>
    <w:rsid w:val="001E63CA"/>
    <w:rsid w:val="001E7545"/>
    <w:rsid w:val="001E7622"/>
    <w:rsid w:val="001E7890"/>
    <w:rsid w:val="001F2095"/>
    <w:rsid w:val="001F28AC"/>
    <w:rsid w:val="001F3112"/>
    <w:rsid w:val="001F3182"/>
    <w:rsid w:val="001F3AE6"/>
    <w:rsid w:val="001F3FD9"/>
    <w:rsid w:val="001F4139"/>
    <w:rsid w:val="001F4366"/>
    <w:rsid w:val="001F451E"/>
    <w:rsid w:val="001F4A68"/>
    <w:rsid w:val="001F4BA3"/>
    <w:rsid w:val="001F576F"/>
    <w:rsid w:val="001F5AD8"/>
    <w:rsid w:val="001F6FF8"/>
    <w:rsid w:val="001F71ED"/>
    <w:rsid w:val="001F750B"/>
    <w:rsid w:val="001F76A3"/>
    <w:rsid w:val="001F7CEB"/>
    <w:rsid w:val="0020022D"/>
    <w:rsid w:val="00200C38"/>
    <w:rsid w:val="00201547"/>
    <w:rsid w:val="002015CD"/>
    <w:rsid w:val="0020165F"/>
    <w:rsid w:val="00201978"/>
    <w:rsid w:val="00201AFD"/>
    <w:rsid w:val="002027A8"/>
    <w:rsid w:val="0020306C"/>
    <w:rsid w:val="00203E16"/>
    <w:rsid w:val="0020483F"/>
    <w:rsid w:val="00205D4B"/>
    <w:rsid w:val="00206481"/>
    <w:rsid w:val="00206877"/>
    <w:rsid w:val="00206B48"/>
    <w:rsid w:val="00210FCC"/>
    <w:rsid w:val="002119D5"/>
    <w:rsid w:val="00211BFA"/>
    <w:rsid w:val="00212191"/>
    <w:rsid w:val="00212945"/>
    <w:rsid w:val="0021369E"/>
    <w:rsid w:val="002141EF"/>
    <w:rsid w:val="002143B6"/>
    <w:rsid w:val="0021571D"/>
    <w:rsid w:val="00216DD0"/>
    <w:rsid w:val="00220A77"/>
    <w:rsid w:val="00220FDF"/>
    <w:rsid w:val="00221000"/>
    <w:rsid w:val="00221219"/>
    <w:rsid w:val="00221481"/>
    <w:rsid w:val="0022172A"/>
    <w:rsid w:val="00221A2B"/>
    <w:rsid w:val="00221D3C"/>
    <w:rsid w:val="00221D6A"/>
    <w:rsid w:val="00221F8B"/>
    <w:rsid w:val="002238EC"/>
    <w:rsid w:val="00224B15"/>
    <w:rsid w:val="002251F6"/>
    <w:rsid w:val="00225366"/>
    <w:rsid w:val="00225F61"/>
    <w:rsid w:val="00226743"/>
    <w:rsid w:val="00226E55"/>
    <w:rsid w:val="002273B1"/>
    <w:rsid w:val="00230459"/>
    <w:rsid w:val="00233453"/>
    <w:rsid w:val="00233C60"/>
    <w:rsid w:val="002344B7"/>
    <w:rsid w:val="002348D3"/>
    <w:rsid w:val="00234E7E"/>
    <w:rsid w:val="00236820"/>
    <w:rsid w:val="002372D0"/>
    <w:rsid w:val="002400C9"/>
    <w:rsid w:val="0024019E"/>
    <w:rsid w:val="002413CC"/>
    <w:rsid w:val="00241626"/>
    <w:rsid w:val="00241876"/>
    <w:rsid w:val="00242AA7"/>
    <w:rsid w:val="00242BDB"/>
    <w:rsid w:val="002437A6"/>
    <w:rsid w:val="00244D35"/>
    <w:rsid w:val="00245325"/>
    <w:rsid w:val="00245EF9"/>
    <w:rsid w:val="00246FAC"/>
    <w:rsid w:val="0024751B"/>
    <w:rsid w:val="00247B62"/>
    <w:rsid w:val="0025011F"/>
    <w:rsid w:val="002502CB"/>
    <w:rsid w:val="00251636"/>
    <w:rsid w:val="00251AB8"/>
    <w:rsid w:val="00252034"/>
    <w:rsid w:val="00252637"/>
    <w:rsid w:val="002528CC"/>
    <w:rsid w:val="00252B9A"/>
    <w:rsid w:val="00252ED1"/>
    <w:rsid w:val="00252FB6"/>
    <w:rsid w:val="0025337E"/>
    <w:rsid w:val="0025406C"/>
    <w:rsid w:val="002547C3"/>
    <w:rsid w:val="00254EE4"/>
    <w:rsid w:val="00255B38"/>
    <w:rsid w:val="00255BC2"/>
    <w:rsid w:val="002576B6"/>
    <w:rsid w:val="00257B85"/>
    <w:rsid w:val="00257CB1"/>
    <w:rsid w:val="00260BCB"/>
    <w:rsid w:val="00261094"/>
    <w:rsid w:val="0026187B"/>
    <w:rsid w:val="002620B4"/>
    <w:rsid w:val="002625AC"/>
    <w:rsid w:val="00262CFC"/>
    <w:rsid w:val="00263B01"/>
    <w:rsid w:val="00263B13"/>
    <w:rsid w:val="00263B69"/>
    <w:rsid w:val="00263CEF"/>
    <w:rsid w:val="0026453F"/>
    <w:rsid w:val="00264CEC"/>
    <w:rsid w:val="00266E0B"/>
    <w:rsid w:val="00266F80"/>
    <w:rsid w:val="00267660"/>
    <w:rsid w:val="00270045"/>
    <w:rsid w:val="0027011E"/>
    <w:rsid w:val="002708EE"/>
    <w:rsid w:val="002719F4"/>
    <w:rsid w:val="002739C0"/>
    <w:rsid w:val="00273B4F"/>
    <w:rsid w:val="00274405"/>
    <w:rsid w:val="002747C2"/>
    <w:rsid w:val="00274DAE"/>
    <w:rsid w:val="0027622D"/>
    <w:rsid w:val="00276400"/>
    <w:rsid w:val="00276DB0"/>
    <w:rsid w:val="00276DB2"/>
    <w:rsid w:val="0027733D"/>
    <w:rsid w:val="0027788D"/>
    <w:rsid w:val="002779A3"/>
    <w:rsid w:val="00277B66"/>
    <w:rsid w:val="00277FC5"/>
    <w:rsid w:val="00281616"/>
    <w:rsid w:val="0028270A"/>
    <w:rsid w:val="00282B18"/>
    <w:rsid w:val="00282F9E"/>
    <w:rsid w:val="00283123"/>
    <w:rsid w:val="0028317A"/>
    <w:rsid w:val="00283A66"/>
    <w:rsid w:val="002847F8"/>
    <w:rsid w:val="00284FD7"/>
    <w:rsid w:val="00285C0D"/>
    <w:rsid w:val="0028772D"/>
    <w:rsid w:val="0028793D"/>
    <w:rsid w:val="002903B6"/>
    <w:rsid w:val="00290477"/>
    <w:rsid w:val="00290C5D"/>
    <w:rsid w:val="002920FB"/>
    <w:rsid w:val="00292253"/>
    <w:rsid w:val="0029417B"/>
    <w:rsid w:val="00294559"/>
    <w:rsid w:val="00294D2B"/>
    <w:rsid w:val="002958D5"/>
    <w:rsid w:val="0029619B"/>
    <w:rsid w:val="002968AF"/>
    <w:rsid w:val="00296B11"/>
    <w:rsid w:val="00296B96"/>
    <w:rsid w:val="002976E5"/>
    <w:rsid w:val="002A01FD"/>
    <w:rsid w:val="002A060D"/>
    <w:rsid w:val="002A0D3E"/>
    <w:rsid w:val="002A0E3A"/>
    <w:rsid w:val="002A0F71"/>
    <w:rsid w:val="002A1399"/>
    <w:rsid w:val="002A24B3"/>
    <w:rsid w:val="002A25C7"/>
    <w:rsid w:val="002A342C"/>
    <w:rsid w:val="002A4D39"/>
    <w:rsid w:val="002A600B"/>
    <w:rsid w:val="002A63E8"/>
    <w:rsid w:val="002A6AA1"/>
    <w:rsid w:val="002A75CB"/>
    <w:rsid w:val="002A7C6D"/>
    <w:rsid w:val="002B0915"/>
    <w:rsid w:val="002B0C83"/>
    <w:rsid w:val="002B0C93"/>
    <w:rsid w:val="002B2275"/>
    <w:rsid w:val="002B3140"/>
    <w:rsid w:val="002B3CCE"/>
    <w:rsid w:val="002B625B"/>
    <w:rsid w:val="002B7245"/>
    <w:rsid w:val="002B7C5C"/>
    <w:rsid w:val="002C00A5"/>
    <w:rsid w:val="002C0DAA"/>
    <w:rsid w:val="002C0E4A"/>
    <w:rsid w:val="002C10A7"/>
    <w:rsid w:val="002C125B"/>
    <w:rsid w:val="002C1570"/>
    <w:rsid w:val="002C15DF"/>
    <w:rsid w:val="002C1B19"/>
    <w:rsid w:val="002C206A"/>
    <w:rsid w:val="002C2249"/>
    <w:rsid w:val="002C28C7"/>
    <w:rsid w:val="002C365A"/>
    <w:rsid w:val="002C4BA7"/>
    <w:rsid w:val="002C5302"/>
    <w:rsid w:val="002C5F84"/>
    <w:rsid w:val="002C63C2"/>
    <w:rsid w:val="002D0328"/>
    <w:rsid w:val="002D0ABE"/>
    <w:rsid w:val="002D1C14"/>
    <w:rsid w:val="002D2680"/>
    <w:rsid w:val="002D28AA"/>
    <w:rsid w:val="002D2B07"/>
    <w:rsid w:val="002D3200"/>
    <w:rsid w:val="002D391E"/>
    <w:rsid w:val="002D40A9"/>
    <w:rsid w:val="002D4324"/>
    <w:rsid w:val="002D46F4"/>
    <w:rsid w:val="002D4802"/>
    <w:rsid w:val="002D490C"/>
    <w:rsid w:val="002D6481"/>
    <w:rsid w:val="002D7202"/>
    <w:rsid w:val="002D7B2F"/>
    <w:rsid w:val="002E0704"/>
    <w:rsid w:val="002E0A7A"/>
    <w:rsid w:val="002E0B66"/>
    <w:rsid w:val="002E0ED5"/>
    <w:rsid w:val="002E101D"/>
    <w:rsid w:val="002E1517"/>
    <w:rsid w:val="002E2173"/>
    <w:rsid w:val="002E230A"/>
    <w:rsid w:val="002E2A8A"/>
    <w:rsid w:val="002E2E60"/>
    <w:rsid w:val="002E3052"/>
    <w:rsid w:val="002E6250"/>
    <w:rsid w:val="002E6423"/>
    <w:rsid w:val="002E690E"/>
    <w:rsid w:val="002E764B"/>
    <w:rsid w:val="002F02C8"/>
    <w:rsid w:val="002F0AA2"/>
    <w:rsid w:val="002F0C92"/>
    <w:rsid w:val="002F0D1A"/>
    <w:rsid w:val="002F12E8"/>
    <w:rsid w:val="002F1739"/>
    <w:rsid w:val="002F18F3"/>
    <w:rsid w:val="002F1FA6"/>
    <w:rsid w:val="002F29FF"/>
    <w:rsid w:val="002F2F1D"/>
    <w:rsid w:val="002F40CB"/>
    <w:rsid w:val="002F42C1"/>
    <w:rsid w:val="002F4671"/>
    <w:rsid w:val="002F57AA"/>
    <w:rsid w:val="002F6051"/>
    <w:rsid w:val="002F62EB"/>
    <w:rsid w:val="003001E3"/>
    <w:rsid w:val="0030036D"/>
    <w:rsid w:val="00300963"/>
    <w:rsid w:val="00300C16"/>
    <w:rsid w:val="0030219A"/>
    <w:rsid w:val="00302F59"/>
    <w:rsid w:val="003030D9"/>
    <w:rsid w:val="00303E96"/>
    <w:rsid w:val="0030525A"/>
    <w:rsid w:val="0030531B"/>
    <w:rsid w:val="00306D92"/>
    <w:rsid w:val="003078FF"/>
    <w:rsid w:val="003114D7"/>
    <w:rsid w:val="0031179B"/>
    <w:rsid w:val="00312DC1"/>
    <w:rsid w:val="00313DF7"/>
    <w:rsid w:val="0031542C"/>
    <w:rsid w:val="00316817"/>
    <w:rsid w:val="003169E5"/>
    <w:rsid w:val="00317DBF"/>
    <w:rsid w:val="00320265"/>
    <w:rsid w:val="00320B13"/>
    <w:rsid w:val="00321914"/>
    <w:rsid w:val="00322B02"/>
    <w:rsid w:val="003230F2"/>
    <w:rsid w:val="003232A7"/>
    <w:rsid w:val="00323501"/>
    <w:rsid w:val="00324775"/>
    <w:rsid w:val="00325747"/>
    <w:rsid w:val="00325DAE"/>
    <w:rsid w:val="00325DEA"/>
    <w:rsid w:val="00326249"/>
    <w:rsid w:val="00330189"/>
    <w:rsid w:val="0033049E"/>
    <w:rsid w:val="00331DB9"/>
    <w:rsid w:val="0033385E"/>
    <w:rsid w:val="00333B1E"/>
    <w:rsid w:val="00333C46"/>
    <w:rsid w:val="003340E6"/>
    <w:rsid w:val="00334299"/>
    <w:rsid w:val="003349AD"/>
    <w:rsid w:val="00335418"/>
    <w:rsid w:val="00335D3C"/>
    <w:rsid w:val="00335D7B"/>
    <w:rsid w:val="00335E3C"/>
    <w:rsid w:val="00335EA9"/>
    <w:rsid w:val="003371B1"/>
    <w:rsid w:val="00337B3C"/>
    <w:rsid w:val="00337CB5"/>
    <w:rsid w:val="00340C0A"/>
    <w:rsid w:val="00341629"/>
    <w:rsid w:val="0034256D"/>
    <w:rsid w:val="00342F73"/>
    <w:rsid w:val="00343071"/>
    <w:rsid w:val="00343ECB"/>
    <w:rsid w:val="00343FF3"/>
    <w:rsid w:val="00344717"/>
    <w:rsid w:val="00344CF5"/>
    <w:rsid w:val="0034677F"/>
    <w:rsid w:val="00346CD9"/>
    <w:rsid w:val="00346FE9"/>
    <w:rsid w:val="003476CA"/>
    <w:rsid w:val="00347954"/>
    <w:rsid w:val="00350728"/>
    <w:rsid w:val="00350F6D"/>
    <w:rsid w:val="00351CBC"/>
    <w:rsid w:val="00351D68"/>
    <w:rsid w:val="00351E29"/>
    <w:rsid w:val="00351E2A"/>
    <w:rsid w:val="00352612"/>
    <w:rsid w:val="00353A6D"/>
    <w:rsid w:val="00354732"/>
    <w:rsid w:val="003548E6"/>
    <w:rsid w:val="00355D57"/>
    <w:rsid w:val="00356201"/>
    <w:rsid w:val="00356ADC"/>
    <w:rsid w:val="00356E8A"/>
    <w:rsid w:val="003572BB"/>
    <w:rsid w:val="0035754A"/>
    <w:rsid w:val="003602CD"/>
    <w:rsid w:val="00360EF3"/>
    <w:rsid w:val="0036170D"/>
    <w:rsid w:val="00361F4F"/>
    <w:rsid w:val="003637EB"/>
    <w:rsid w:val="003639C8"/>
    <w:rsid w:val="00363D31"/>
    <w:rsid w:val="003651A8"/>
    <w:rsid w:val="00365507"/>
    <w:rsid w:val="00365B4F"/>
    <w:rsid w:val="0036748D"/>
    <w:rsid w:val="003704AD"/>
    <w:rsid w:val="00370C9F"/>
    <w:rsid w:val="00370E97"/>
    <w:rsid w:val="003717BF"/>
    <w:rsid w:val="00372601"/>
    <w:rsid w:val="00373346"/>
    <w:rsid w:val="0037413A"/>
    <w:rsid w:val="00374A7F"/>
    <w:rsid w:val="00374CE1"/>
    <w:rsid w:val="00375B10"/>
    <w:rsid w:val="00375B8C"/>
    <w:rsid w:val="00376F7E"/>
    <w:rsid w:val="00377398"/>
    <w:rsid w:val="003773FE"/>
    <w:rsid w:val="003802B6"/>
    <w:rsid w:val="00380ACC"/>
    <w:rsid w:val="00380BAE"/>
    <w:rsid w:val="003810AB"/>
    <w:rsid w:val="00381162"/>
    <w:rsid w:val="003813FF"/>
    <w:rsid w:val="00381E9D"/>
    <w:rsid w:val="00382599"/>
    <w:rsid w:val="0038322E"/>
    <w:rsid w:val="0038349C"/>
    <w:rsid w:val="003840EA"/>
    <w:rsid w:val="003845D6"/>
    <w:rsid w:val="00384727"/>
    <w:rsid w:val="0038549D"/>
    <w:rsid w:val="00386A85"/>
    <w:rsid w:val="00387103"/>
    <w:rsid w:val="00392922"/>
    <w:rsid w:val="00393456"/>
    <w:rsid w:val="00393AF9"/>
    <w:rsid w:val="0039427A"/>
    <w:rsid w:val="003949F7"/>
    <w:rsid w:val="00394A71"/>
    <w:rsid w:val="00394B41"/>
    <w:rsid w:val="003950AF"/>
    <w:rsid w:val="003957F2"/>
    <w:rsid w:val="00395A5E"/>
    <w:rsid w:val="00395BBE"/>
    <w:rsid w:val="0039663F"/>
    <w:rsid w:val="00396C08"/>
    <w:rsid w:val="003A2AF5"/>
    <w:rsid w:val="003A3AD6"/>
    <w:rsid w:val="003A40C6"/>
    <w:rsid w:val="003A4F36"/>
    <w:rsid w:val="003A57A2"/>
    <w:rsid w:val="003A57C0"/>
    <w:rsid w:val="003A5AA4"/>
    <w:rsid w:val="003A6897"/>
    <w:rsid w:val="003A6A9B"/>
    <w:rsid w:val="003A7530"/>
    <w:rsid w:val="003A772D"/>
    <w:rsid w:val="003A7BC8"/>
    <w:rsid w:val="003B1794"/>
    <w:rsid w:val="003B17B8"/>
    <w:rsid w:val="003B249C"/>
    <w:rsid w:val="003B2FC5"/>
    <w:rsid w:val="003B3047"/>
    <w:rsid w:val="003B4A64"/>
    <w:rsid w:val="003B5E71"/>
    <w:rsid w:val="003B62DD"/>
    <w:rsid w:val="003B640C"/>
    <w:rsid w:val="003B70BC"/>
    <w:rsid w:val="003B75E3"/>
    <w:rsid w:val="003B7E7C"/>
    <w:rsid w:val="003C00A2"/>
    <w:rsid w:val="003C04C1"/>
    <w:rsid w:val="003C055D"/>
    <w:rsid w:val="003C2549"/>
    <w:rsid w:val="003C3D71"/>
    <w:rsid w:val="003C3E26"/>
    <w:rsid w:val="003C3E88"/>
    <w:rsid w:val="003C477A"/>
    <w:rsid w:val="003C4E20"/>
    <w:rsid w:val="003C4E84"/>
    <w:rsid w:val="003C4F89"/>
    <w:rsid w:val="003C51CB"/>
    <w:rsid w:val="003C58E2"/>
    <w:rsid w:val="003C60AB"/>
    <w:rsid w:val="003C678B"/>
    <w:rsid w:val="003C73A3"/>
    <w:rsid w:val="003C7AE4"/>
    <w:rsid w:val="003D0763"/>
    <w:rsid w:val="003D0B01"/>
    <w:rsid w:val="003D226A"/>
    <w:rsid w:val="003D31EB"/>
    <w:rsid w:val="003D40D8"/>
    <w:rsid w:val="003D4771"/>
    <w:rsid w:val="003D4FCA"/>
    <w:rsid w:val="003D5078"/>
    <w:rsid w:val="003D527D"/>
    <w:rsid w:val="003D55FE"/>
    <w:rsid w:val="003D59CF"/>
    <w:rsid w:val="003D6EBC"/>
    <w:rsid w:val="003D73EF"/>
    <w:rsid w:val="003E09AA"/>
    <w:rsid w:val="003E1379"/>
    <w:rsid w:val="003E16CA"/>
    <w:rsid w:val="003E22FE"/>
    <w:rsid w:val="003E2422"/>
    <w:rsid w:val="003E3003"/>
    <w:rsid w:val="003E53E0"/>
    <w:rsid w:val="003E600E"/>
    <w:rsid w:val="003E6469"/>
    <w:rsid w:val="003E6EE6"/>
    <w:rsid w:val="003E78F5"/>
    <w:rsid w:val="003E7A9A"/>
    <w:rsid w:val="003F02F6"/>
    <w:rsid w:val="003F037F"/>
    <w:rsid w:val="003F0C90"/>
    <w:rsid w:val="003F0EB0"/>
    <w:rsid w:val="003F1741"/>
    <w:rsid w:val="003F30DD"/>
    <w:rsid w:val="003F3A8B"/>
    <w:rsid w:val="003F476A"/>
    <w:rsid w:val="003F5726"/>
    <w:rsid w:val="003F59ED"/>
    <w:rsid w:val="003F5C3C"/>
    <w:rsid w:val="003F683E"/>
    <w:rsid w:val="00400FF6"/>
    <w:rsid w:val="00402300"/>
    <w:rsid w:val="00402790"/>
    <w:rsid w:val="004047C8"/>
    <w:rsid w:val="00404BAD"/>
    <w:rsid w:val="0040501D"/>
    <w:rsid w:val="004052FE"/>
    <w:rsid w:val="004054C0"/>
    <w:rsid w:val="004059EA"/>
    <w:rsid w:val="00405C5C"/>
    <w:rsid w:val="00405C8A"/>
    <w:rsid w:val="00406A8A"/>
    <w:rsid w:val="00406D63"/>
    <w:rsid w:val="00406EAD"/>
    <w:rsid w:val="00407485"/>
    <w:rsid w:val="00407838"/>
    <w:rsid w:val="00407B1D"/>
    <w:rsid w:val="00407E8E"/>
    <w:rsid w:val="00410C26"/>
    <w:rsid w:val="00410D1B"/>
    <w:rsid w:val="00410DD9"/>
    <w:rsid w:val="00411098"/>
    <w:rsid w:val="004110F6"/>
    <w:rsid w:val="004111E0"/>
    <w:rsid w:val="00412103"/>
    <w:rsid w:val="004124A3"/>
    <w:rsid w:val="00412C68"/>
    <w:rsid w:val="00412E27"/>
    <w:rsid w:val="00413C8F"/>
    <w:rsid w:val="00414F1D"/>
    <w:rsid w:val="0041500A"/>
    <w:rsid w:val="0041505F"/>
    <w:rsid w:val="004160C8"/>
    <w:rsid w:val="0041658F"/>
    <w:rsid w:val="00416880"/>
    <w:rsid w:val="00416F96"/>
    <w:rsid w:val="004172EF"/>
    <w:rsid w:val="00417408"/>
    <w:rsid w:val="00420944"/>
    <w:rsid w:val="00420B61"/>
    <w:rsid w:val="00421E2E"/>
    <w:rsid w:val="0042290F"/>
    <w:rsid w:val="00422D7F"/>
    <w:rsid w:val="00424820"/>
    <w:rsid w:val="00424D6B"/>
    <w:rsid w:val="00425481"/>
    <w:rsid w:val="0042652D"/>
    <w:rsid w:val="00426F37"/>
    <w:rsid w:val="0043024E"/>
    <w:rsid w:val="004311FB"/>
    <w:rsid w:val="004316AB"/>
    <w:rsid w:val="0043178E"/>
    <w:rsid w:val="00431965"/>
    <w:rsid w:val="00431C3D"/>
    <w:rsid w:val="0043229F"/>
    <w:rsid w:val="00432421"/>
    <w:rsid w:val="004326B4"/>
    <w:rsid w:val="00432E30"/>
    <w:rsid w:val="004334EC"/>
    <w:rsid w:val="00433856"/>
    <w:rsid w:val="00433E78"/>
    <w:rsid w:val="0043524F"/>
    <w:rsid w:val="004356E4"/>
    <w:rsid w:val="0043573B"/>
    <w:rsid w:val="00436491"/>
    <w:rsid w:val="00436520"/>
    <w:rsid w:val="0043709D"/>
    <w:rsid w:val="0043745E"/>
    <w:rsid w:val="00437C9C"/>
    <w:rsid w:val="0044142F"/>
    <w:rsid w:val="00442861"/>
    <w:rsid w:val="0044302C"/>
    <w:rsid w:val="004432FB"/>
    <w:rsid w:val="00443543"/>
    <w:rsid w:val="0044419D"/>
    <w:rsid w:val="00444E97"/>
    <w:rsid w:val="00444FC6"/>
    <w:rsid w:val="0044523C"/>
    <w:rsid w:val="00445352"/>
    <w:rsid w:val="00445B83"/>
    <w:rsid w:val="00445CB9"/>
    <w:rsid w:val="004464CD"/>
    <w:rsid w:val="00446E80"/>
    <w:rsid w:val="00447011"/>
    <w:rsid w:val="004474D1"/>
    <w:rsid w:val="004477D8"/>
    <w:rsid w:val="00447861"/>
    <w:rsid w:val="004479BE"/>
    <w:rsid w:val="00447FEC"/>
    <w:rsid w:val="004501D8"/>
    <w:rsid w:val="00451265"/>
    <w:rsid w:val="00451722"/>
    <w:rsid w:val="004522C3"/>
    <w:rsid w:val="00452623"/>
    <w:rsid w:val="00452F8D"/>
    <w:rsid w:val="00453A60"/>
    <w:rsid w:val="00454427"/>
    <w:rsid w:val="004547D9"/>
    <w:rsid w:val="00454DE5"/>
    <w:rsid w:val="00455D7A"/>
    <w:rsid w:val="00456B2B"/>
    <w:rsid w:val="00456C63"/>
    <w:rsid w:val="00456DD3"/>
    <w:rsid w:val="00457C44"/>
    <w:rsid w:val="00457DDB"/>
    <w:rsid w:val="00457ECA"/>
    <w:rsid w:val="0046048C"/>
    <w:rsid w:val="00460850"/>
    <w:rsid w:val="00460B79"/>
    <w:rsid w:val="0046159D"/>
    <w:rsid w:val="00461698"/>
    <w:rsid w:val="00461BAD"/>
    <w:rsid w:val="00462A06"/>
    <w:rsid w:val="00463063"/>
    <w:rsid w:val="004633B2"/>
    <w:rsid w:val="0046446A"/>
    <w:rsid w:val="00464696"/>
    <w:rsid w:val="00464BB0"/>
    <w:rsid w:val="0046582A"/>
    <w:rsid w:val="004668D3"/>
    <w:rsid w:val="0047042A"/>
    <w:rsid w:val="00473020"/>
    <w:rsid w:val="00474375"/>
    <w:rsid w:val="00474A97"/>
    <w:rsid w:val="00475FF5"/>
    <w:rsid w:val="00476EB7"/>
    <w:rsid w:val="00477EC8"/>
    <w:rsid w:val="0048256F"/>
    <w:rsid w:val="00482934"/>
    <w:rsid w:val="0048335B"/>
    <w:rsid w:val="00483C84"/>
    <w:rsid w:val="00484036"/>
    <w:rsid w:val="00485A45"/>
    <w:rsid w:val="00485F7E"/>
    <w:rsid w:val="00486218"/>
    <w:rsid w:val="00486715"/>
    <w:rsid w:val="00486848"/>
    <w:rsid w:val="004868AD"/>
    <w:rsid w:val="00486A2E"/>
    <w:rsid w:val="00486F92"/>
    <w:rsid w:val="0048725E"/>
    <w:rsid w:val="00487412"/>
    <w:rsid w:val="004878A9"/>
    <w:rsid w:val="004879F6"/>
    <w:rsid w:val="00490C50"/>
    <w:rsid w:val="00491419"/>
    <w:rsid w:val="004918CA"/>
    <w:rsid w:val="004925EB"/>
    <w:rsid w:val="004926A2"/>
    <w:rsid w:val="004934E9"/>
    <w:rsid w:val="00493956"/>
    <w:rsid w:val="004939C5"/>
    <w:rsid w:val="00493A63"/>
    <w:rsid w:val="004940E2"/>
    <w:rsid w:val="00494198"/>
    <w:rsid w:val="00496374"/>
    <w:rsid w:val="004965C6"/>
    <w:rsid w:val="0049718A"/>
    <w:rsid w:val="004A059E"/>
    <w:rsid w:val="004A0995"/>
    <w:rsid w:val="004A16B0"/>
    <w:rsid w:val="004A2480"/>
    <w:rsid w:val="004A24F3"/>
    <w:rsid w:val="004A2750"/>
    <w:rsid w:val="004A381A"/>
    <w:rsid w:val="004A3B76"/>
    <w:rsid w:val="004A474C"/>
    <w:rsid w:val="004A5B5F"/>
    <w:rsid w:val="004A7107"/>
    <w:rsid w:val="004A7868"/>
    <w:rsid w:val="004A7D53"/>
    <w:rsid w:val="004A7FE2"/>
    <w:rsid w:val="004B0A23"/>
    <w:rsid w:val="004B1ED8"/>
    <w:rsid w:val="004B1F71"/>
    <w:rsid w:val="004B2323"/>
    <w:rsid w:val="004B2565"/>
    <w:rsid w:val="004B284A"/>
    <w:rsid w:val="004B2E41"/>
    <w:rsid w:val="004B303A"/>
    <w:rsid w:val="004B32D3"/>
    <w:rsid w:val="004B3D6C"/>
    <w:rsid w:val="004B4076"/>
    <w:rsid w:val="004B5757"/>
    <w:rsid w:val="004B5953"/>
    <w:rsid w:val="004B59A9"/>
    <w:rsid w:val="004B61B1"/>
    <w:rsid w:val="004B61FB"/>
    <w:rsid w:val="004B66CC"/>
    <w:rsid w:val="004B7162"/>
    <w:rsid w:val="004C0055"/>
    <w:rsid w:val="004C05EF"/>
    <w:rsid w:val="004C0878"/>
    <w:rsid w:val="004C1718"/>
    <w:rsid w:val="004C189D"/>
    <w:rsid w:val="004C2676"/>
    <w:rsid w:val="004C2C3F"/>
    <w:rsid w:val="004C2CED"/>
    <w:rsid w:val="004C38E0"/>
    <w:rsid w:val="004C3B3E"/>
    <w:rsid w:val="004C43AF"/>
    <w:rsid w:val="004C448D"/>
    <w:rsid w:val="004C59DD"/>
    <w:rsid w:val="004C6E3A"/>
    <w:rsid w:val="004C76FF"/>
    <w:rsid w:val="004D0F57"/>
    <w:rsid w:val="004D1BF4"/>
    <w:rsid w:val="004D1E6E"/>
    <w:rsid w:val="004D2390"/>
    <w:rsid w:val="004D267D"/>
    <w:rsid w:val="004D286C"/>
    <w:rsid w:val="004D337F"/>
    <w:rsid w:val="004D3B0C"/>
    <w:rsid w:val="004D419D"/>
    <w:rsid w:val="004D4E03"/>
    <w:rsid w:val="004D4E39"/>
    <w:rsid w:val="004D5760"/>
    <w:rsid w:val="004D6665"/>
    <w:rsid w:val="004D71F7"/>
    <w:rsid w:val="004D7704"/>
    <w:rsid w:val="004D7888"/>
    <w:rsid w:val="004E1C1C"/>
    <w:rsid w:val="004E2117"/>
    <w:rsid w:val="004E2383"/>
    <w:rsid w:val="004E2D8C"/>
    <w:rsid w:val="004E4A67"/>
    <w:rsid w:val="004E57DA"/>
    <w:rsid w:val="004E6741"/>
    <w:rsid w:val="004E6808"/>
    <w:rsid w:val="004E7779"/>
    <w:rsid w:val="004E7B54"/>
    <w:rsid w:val="004E7CB4"/>
    <w:rsid w:val="004F0777"/>
    <w:rsid w:val="004F0A9F"/>
    <w:rsid w:val="004F1EBE"/>
    <w:rsid w:val="004F25EA"/>
    <w:rsid w:val="004F2855"/>
    <w:rsid w:val="004F29A7"/>
    <w:rsid w:val="004F3221"/>
    <w:rsid w:val="004F4473"/>
    <w:rsid w:val="004F4FF2"/>
    <w:rsid w:val="004F5483"/>
    <w:rsid w:val="004F674C"/>
    <w:rsid w:val="004F6A83"/>
    <w:rsid w:val="004F710A"/>
    <w:rsid w:val="0050026C"/>
    <w:rsid w:val="00500D27"/>
    <w:rsid w:val="005039E8"/>
    <w:rsid w:val="00503AAF"/>
    <w:rsid w:val="00504C4F"/>
    <w:rsid w:val="00505CFC"/>
    <w:rsid w:val="00506641"/>
    <w:rsid w:val="00506DB8"/>
    <w:rsid w:val="005070F2"/>
    <w:rsid w:val="005102C1"/>
    <w:rsid w:val="005106D6"/>
    <w:rsid w:val="00512D8A"/>
    <w:rsid w:val="005132E6"/>
    <w:rsid w:val="00515471"/>
    <w:rsid w:val="00515FAD"/>
    <w:rsid w:val="0051638A"/>
    <w:rsid w:val="0051655E"/>
    <w:rsid w:val="005167DD"/>
    <w:rsid w:val="00517328"/>
    <w:rsid w:val="005173D8"/>
    <w:rsid w:val="00520467"/>
    <w:rsid w:val="00520708"/>
    <w:rsid w:val="0052101C"/>
    <w:rsid w:val="005210F0"/>
    <w:rsid w:val="00521B26"/>
    <w:rsid w:val="00522951"/>
    <w:rsid w:val="00522D8F"/>
    <w:rsid w:val="00522EA4"/>
    <w:rsid w:val="00522F64"/>
    <w:rsid w:val="00523120"/>
    <w:rsid w:val="0052336F"/>
    <w:rsid w:val="0052339C"/>
    <w:rsid w:val="0052415F"/>
    <w:rsid w:val="0052422E"/>
    <w:rsid w:val="005245DD"/>
    <w:rsid w:val="00524C79"/>
    <w:rsid w:val="00525AE0"/>
    <w:rsid w:val="00525AE5"/>
    <w:rsid w:val="00525CA8"/>
    <w:rsid w:val="00525EE4"/>
    <w:rsid w:val="00525FE7"/>
    <w:rsid w:val="005262A4"/>
    <w:rsid w:val="00526740"/>
    <w:rsid w:val="00526A80"/>
    <w:rsid w:val="00527986"/>
    <w:rsid w:val="00530709"/>
    <w:rsid w:val="00530D58"/>
    <w:rsid w:val="005331C8"/>
    <w:rsid w:val="00534CDE"/>
    <w:rsid w:val="00534DE5"/>
    <w:rsid w:val="00534F81"/>
    <w:rsid w:val="005354DC"/>
    <w:rsid w:val="00535B4F"/>
    <w:rsid w:val="005361E6"/>
    <w:rsid w:val="0054050E"/>
    <w:rsid w:val="00540A06"/>
    <w:rsid w:val="00541612"/>
    <w:rsid w:val="00542405"/>
    <w:rsid w:val="005429D3"/>
    <w:rsid w:val="0054327B"/>
    <w:rsid w:val="005436C5"/>
    <w:rsid w:val="0054372C"/>
    <w:rsid w:val="00544385"/>
    <w:rsid w:val="00545D2F"/>
    <w:rsid w:val="005462B5"/>
    <w:rsid w:val="00546E19"/>
    <w:rsid w:val="00547632"/>
    <w:rsid w:val="0055034B"/>
    <w:rsid w:val="00550380"/>
    <w:rsid w:val="00550393"/>
    <w:rsid w:val="005504EC"/>
    <w:rsid w:val="005523DA"/>
    <w:rsid w:val="00553426"/>
    <w:rsid w:val="0055344E"/>
    <w:rsid w:val="0055379D"/>
    <w:rsid w:val="00553C0B"/>
    <w:rsid w:val="00554169"/>
    <w:rsid w:val="005543D7"/>
    <w:rsid w:val="00554D6A"/>
    <w:rsid w:val="00554EBA"/>
    <w:rsid w:val="00555D35"/>
    <w:rsid w:val="00555DD3"/>
    <w:rsid w:val="0055600E"/>
    <w:rsid w:val="0055662C"/>
    <w:rsid w:val="0055669B"/>
    <w:rsid w:val="00556867"/>
    <w:rsid w:val="00561343"/>
    <w:rsid w:val="00561E87"/>
    <w:rsid w:val="0056204A"/>
    <w:rsid w:val="005635B3"/>
    <w:rsid w:val="00563A43"/>
    <w:rsid w:val="00564142"/>
    <w:rsid w:val="00564186"/>
    <w:rsid w:val="0056475E"/>
    <w:rsid w:val="00565B25"/>
    <w:rsid w:val="00565E42"/>
    <w:rsid w:val="00566056"/>
    <w:rsid w:val="0057005A"/>
    <w:rsid w:val="00570EDE"/>
    <w:rsid w:val="0057131A"/>
    <w:rsid w:val="00571BB6"/>
    <w:rsid w:val="0057241C"/>
    <w:rsid w:val="00572C77"/>
    <w:rsid w:val="00572F24"/>
    <w:rsid w:val="00573771"/>
    <w:rsid w:val="0057382D"/>
    <w:rsid w:val="00573CC8"/>
    <w:rsid w:val="00573E73"/>
    <w:rsid w:val="00574502"/>
    <w:rsid w:val="005745F3"/>
    <w:rsid w:val="00581620"/>
    <w:rsid w:val="005825AD"/>
    <w:rsid w:val="00582907"/>
    <w:rsid w:val="00582956"/>
    <w:rsid w:val="00582EB8"/>
    <w:rsid w:val="00584481"/>
    <w:rsid w:val="005855FB"/>
    <w:rsid w:val="00585AD1"/>
    <w:rsid w:val="00586767"/>
    <w:rsid w:val="00586BD5"/>
    <w:rsid w:val="00586C4E"/>
    <w:rsid w:val="00586CAD"/>
    <w:rsid w:val="00587EF8"/>
    <w:rsid w:val="0059012E"/>
    <w:rsid w:val="0059053C"/>
    <w:rsid w:val="0059077C"/>
    <w:rsid w:val="00590B0D"/>
    <w:rsid w:val="00591149"/>
    <w:rsid w:val="00591C53"/>
    <w:rsid w:val="005929CB"/>
    <w:rsid w:val="00593E0A"/>
    <w:rsid w:val="00593EF8"/>
    <w:rsid w:val="00594874"/>
    <w:rsid w:val="0059649D"/>
    <w:rsid w:val="00597836"/>
    <w:rsid w:val="00597906"/>
    <w:rsid w:val="00597DB3"/>
    <w:rsid w:val="00597FED"/>
    <w:rsid w:val="005A005B"/>
    <w:rsid w:val="005A1409"/>
    <w:rsid w:val="005A1743"/>
    <w:rsid w:val="005A1DEE"/>
    <w:rsid w:val="005A20DF"/>
    <w:rsid w:val="005A3BDB"/>
    <w:rsid w:val="005A5201"/>
    <w:rsid w:val="005A5785"/>
    <w:rsid w:val="005A5897"/>
    <w:rsid w:val="005A5AC0"/>
    <w:rsid w:val="005A66B5"/>
    <w:rsid w:val="005A758D"/>
    <w:rsid w:val="005A794F"/>
    <w:rsid w:val="005A796A"/>
    <w:rsid w:val="005B00DB"/>
    <w:rsid w:val="005B1D02"/>
    <w:rsid w:val="005B1D8E"/>
    <w:rsid w:val="005B1E2E"/>
    <w:rsid w:val="005B2247"/>
    <w:rsid w:val="005B26A6"/>
    <w:rsid w:val="005B2938"/>
    <w:rsid w:val="005B2E17"/>
    <w:rsid w:val="005B320C"/>
    <w:rsid w:val="005B39C0"/>
    <w:rsid w:val="005B3CBD"/>
    <w:rsid w:val="005B3FAC"/>
    <w:rsid w:val="005B538F"/>
    <w:rsid w:val="005B5777"/>
    <w:rsid w:val="005B609A"/>
    <w:rsid w:val="005B6481"/>
    <w:rsid w:val="005B74D5"/>
    <w:rsid w:val="005B798A"/>
    <w:rsid w:val="005C06DC"/>
    <w:rsid w:val="005C07C8"/>
    <w:rsid w:val="005C109D"/>
    <w:rsid w:val="005C1502"/>
    <w:rsid w:val="005C1B3D"/>
    <w:rsid w:val="005C2565"/>
    <w:rsid w:val="005C25B9"/>
    <w:rsid w:val="005C3387"/>
    <w:rsid w:val="005C4D38"/>
    <w:rsid w:val="005C5F0E"/>
    <w:rsid w:val="005C66D1"/>
    <w:rsid w:val="005C6AAE"/>
    <w:rsid w:val="005C6ADF"/>
    <w:rsid w:val="005D139D"/>
    <w:rsid w:val="005D2775"/>
    <w:rsid w:val="005D27AF"/>
    <w:rsid w:val="005D48B1"/>
    <w:rsid w:val="005D612A"/>
    <w:rsid w:val="005D6514"/>
    <w:rsid w:val="005D69A8"/>
    <w:rsid w:val="005D6FC8"/>
    <w:rsid w:val="005D7531"/>
    <w:rsid w:val="005D7792"/>
    <w:rsid w:val="005D78F3"/>
    <w:rsid w:val="005E00F9"/>
    <w:rsid w:val="005E04E3"/>
    <w:rsid w:val="005E0FBB"/>
    <w:rsid w:val="005E2041"/>
    <w:rsid w:val="005E208B"/>
    <w:rsid w:val="005E21C0"/>
    <w:rsid w:val="005E22EC"/>
    <w:rsid w:val="005E230F"/>
    <w:rsid w:val="005E3B2F"/>
    <w:rsid w:val="005E4481"/>
    <w:rsid w:val="005E4BA4"/>
    <w:rsid w:val="005E4D78"/>
    <w:rsid w:val="005E58D7"/>
    <w:rsid w:val="005E5AB7"/>
    <w:rsid w:val="005E69A9"/>
    <w:rsid w:val="005E726F"/>
    <w:rsid w:val="005E7C8E"/>
    <w:rsid w:val="005F087A"/>
    <w:rsid w:val="005F1018"/>
    <w:rsid w:val="005F6896"/>
    <w:rsid w:val="005F6D3A"/>
    <w:rsid w:val="005F7472"/>
    <w:rsid w:val="005F7B05"/>
    <w:rsid w:val="005F7B1E"/>
    <w:rsid w:val="006006E5"/>
    <w:rsid w:val="00601457"/>
    <w:rsid w:val="006018C1"/>
    <w:rsid w:val="0060207B"/>
    <w:rsid w:val="00602492"/>
    <w:rsid w:val="00602B2A"/>
    <w:rsid w:val="00602CED"/>
    <w:rsid w:val="006032C7"/>
    <w:rsid w:val="006039AB"/>
    <w:rsid w:val="00603A07"/>
    <w:rsid w:val="00603B1B"/>
    <w:rsid w:val="00603BBF"/>
    <w:rsid w:val="00603CB4"/>
    <w:rsid w:val="00603D7C"/>
    <w:rsid w:val="00604379"/>
    <w:rsid w:val="00604478"/>
    <w:rsid w:val="006048C7"/>
    <w:rsid w:val="0060495D"/>
    <w:rsid w:val="006055BA"/>
    <w:rsid w:val="00605F9D"/>
    <w:rsid w:val="0060656C"/>
    <w:rsid w:val="0060667E"/>
    <w:rsid w:val="00606BC2"/>
    <w:rsid w:val="00607AB0"/>
    <w:rsid w:val="00607F4B"/>
    <w:rsid w:val="00611041"/>
    <w:rsid w:val="00611624"/>
    <w:rsid w:val="00611A3E"/>
    <w:rsid w:val="00611FB4"/>
    <w:rsid w:val="006129A6"/>
    <w:rsid w:val="00612B70"/>
    <w:rsid w:val="00613B51"/>
    <w:rsid w:val="00614922"/>
    <w:rsid w:val="00614E40"/>
    <w:rsid w:val="00614E7D"/>
    <w:rsid w:val="00614FBF"/>
    <w:rsid w:val="006159A4"/>
    <w:rsid w:val="006160B5"/>
    <w:rsid w:val="006168FD"/>
    <w:rsid w:val="00616CAA"/>
    <w:rsid w:val="006172B8"/>
    <w:rsid w:val="006174CE"/>
    <w:rsid w:val="00617DD8"/>
    <w:rsid w:val="00620D7D"/>
    <w:rsid w:val="0062291D"/>
    <w:rsid w:val="00623126"/>
    <w:rsid w:val="00624276"/>
    <w:rsid w:val="006242B5"/>
    <w:rsid w:val="0062436D"/>
    <w:rsid w:val="006249FD"/>
    <w:rsid w:val="006266DB"/>
    <w:rsid w:val="00627723"/>
    <w:rsid w:val="00630224"/>
    <w:rsid w:val="00630769"/>
    <w:rsid w:val="006326AC"/>
    <w:rsid w:val="00632DE1"/>
    <w:rsid w:val="00632E0A"/>
    <w:rsid w:val="00633057"/>
    <w:rsid w:val="00633777"/>
    <w:rsid w:val="006341D3"/>
    <w:rsid w:val="00634CC8"/>
    <w:rsid w:val="00635010"/>
    <w:rsid w:val="0063596E"/>
    <w:rsid w:val="00636D16"/>
    <w:rsid w:val="00640491"/>
    <w:rsid w:val="00641B30"/>
    <w:rsid w:val="00641BE9"/>
    <w:rsid w:val="00642412"/>
    <w:rsid w:val="00642482"/>
    <w:rsid w:val="00644E21"/>
    <w:rsid w:val="00645873"/>
    <w:rsid w:val="00645C2F"/>
    <w:rsid w:val="0064693A"/>
    <w:rsid w:val="00647626"/>
    <w:rsid w:val="0065185B"/>
    <w:rsid w:val="00651FDA"/>
    <w:rsid w:val="00654A6C"/>
    <w:rsid w:val="006559B4"/>
    <w:rsid w:val="00655E5E"/>
    <w:rsid w:val="00656328"/>
    <w:rsid w:val="00656A49"/>
    <w:rsid w:val="0065704C"/>
    <w:rsid w:val="0065748F"/>
    <w:rsid w:val="006576DD"/>
    <w:rsid w:val="00657762"/>
    <w:rsid w:val="0066110C"/>
    <w:rsid w:val="006616FC"/>
    <w:rsid w:val="00661AE5"/>
    <w:rsid w:val="00661F63"/>
    <w:rsid w:val="00662010"/>
    <w:rsid w:val="006620E3"/>
    <w:rsid w:val="006625D5"/>
    <w:rsid w:val="006628D0"/>
    <w:rsid w:val="00664068"/>
    <w:rsid w:val="006640CB"/>
    <w:rsid w:val="00664373"/>
    <w:rsid w:val="0066443A"/>
    <w:rsid w:val="00664CB5"/>
    <w:rsid w:val="0066721C"/>
    <w:rsid w:val="006678A0"/>
    <w:rsid w:val="00671732"/>
    <w:rsid w:val="006721F0"/>
    <w:rsid w:val="006731E4"/>
    <w:rsid w:val="006732F4"/>
    <w:rsid w:val="00673444"/>
    <w:rsid w:val="0067393A"/>
    <w:rsid w:val="0067421F"/>
    <w:rsid w:val="00674324"/>
    <w:rsid w:val="00675F9F"/>
    <w:rsid w:val="00676BB4"/>
    <w:rsid w:val="00680431"/>
    <w:rsid w:val="006805CB"/>
    <w:rsid w:val="006806A3"/>
    <w:rsid w:val="0068256E"/>
    <w:rsid w:val="00682BB3"/>
    <w:rsid w:val="00683503"/>
    <w:rsid w:val="006848D2"/>
    <w:rsid w:val="00684B42"/>
    <w:rsid w:val="00685B27"/>
    <w:rsid w:val="00686330"/>
    <w:rsid w:val="0068736D"/>
    <w:rsid w:val="00687DE9"/>
    <w:rsid w:val="0069042B"/>
    <w:rsid w:val="00690CC9"/>
    <w:rsid w:val="00690E37"/>
    <w:rsid w:val="006924B5"/>
    <w:rsid w:val="00692E14"/>
    <w:rsid w:val="00692E80"/>
    <w:rsid w:val="0069409A"/>
    <w:rsid w:val="00694123"/>
    <w:rsid w:val="00694137"/>
    <w:rsid w:val="006954BC"/>
    <w:rsid w:val="00695556"/>
    <w:rsid w:val="006961C1"/>
    <w:rsid w:val="0069654F"/>
    <w:rsid w:val="0069676B"/>
    <w:rsid w:val="00697810"/>
    <w:rsid w:val="006A073E"/>
    <w:rsid w:val="006A0FA7"/>
    <w:rsid w:val="006A29C5"/>
    <w:rsid w:val="006A2FE6"/>
    <w:rsid w:val="006A36BC"/>
    <w:rsid w:val="006A3D93"/>
    <w:rsid w:val="006A4775"/>
    <w:rsid w:val="006A488B"/>
    <w:rsid w:val="006A4C24"/>
    <w:rsid w:val="006A4CB6"/>
    <w:rsid w:val="006A5DF6"/>
    <w:rsid w:val="006A60E0"/>
    <w:rsid w:val="006A68E5"/>
    <w:rsid w:val="006A76C2"/>
    <w:rsid w:val="006A7A0A"/>
    <w:rsid w:val="006A7BF6"/>
    <w:rsid w:val="006B09BF"/>
    <w:rsid w:val="006B0DF1"/>
    <w:rsid w:val="006B14A8"/>
    <w:rsid w:val="006B22FF"/>
    <w:rsid w:val="006B2C64"/>
    <w:rsid w:val="006B34F1"/>
    <w:rsid w:val="006B3E00"/>
    <w:rsid w:val="006B4973"/>
    <w:rsid w:val="006B4F93"/>
    <w:rsid w:val="006B522E"/>
    <w:rsid w:val="006B5FC6"/>
    <w:rsid w:val="006B73EB"/>
    <w:rsid w:val="006B7579"/>
    <w:rsid w:val="006B7B94"/>
    <w:rsid w:val="006B7BB4"/>
    <w:rsid w:val="006B7ED1"/>
    <w:rsid w:val="006C0701"/>
    <w:rsid w:val="006C0F96"/>
    <w:rsid w:val="006C1380"/>
    <w:rsid w:val="006C3102"/>
    <w:rsid w:val="006C5F80"/>
    <w:rsid w:val="006C6750"/>
    <w:rsid w:val="006C6A60"/>
    <w:rsid w:val="006C6AD0"/>
    <w:rsid w:val="006C6D75"/>
    <w:rsid w:val="006C722E"/>
    <w:rsid w:val="006C7A08"/>
    <w:rsid w:val="006C7F26"/>
    <w:rsid w:val="006D0245"/>
    <w:rsid w:val="006D0B1D"/>
    <w:rsid w:val="006D0B43"/>
    <w:rsid w:val="006D0DFB"/>
    <w:rsid w:val="006D1233"/>
    <w:rsid w:val="006D1437"/>
    <w:rsid w:val="006D17D4"/>
    <w:rsid w:val="006D1B64"/>
    <w:rsid w:val="006D21C8"/>
    <w:rsid w:val="006D22EA"/>
    <w:rsid w:val="006D2CC4"/>
    <w:rsid w:val="006D3308"/>
    <w:rsid w:val="006D38CC"/>
    <w:rsid w:val="006D3C06"/>
    <w:rsid w:val="006D4319"/>
    <w:rsid w:val="006D46CC"/>
    <w:rsid w:val="006D4A91"/>
    <w:rsid w:val="006D5282"/>
    <w:rsid w:val="006D5844"/>
    <w:rsid w:val="006D5F9D"/>
    <w:rsid w:val="006D62C5"/>
    <w:rsid w:val="006D6554"/>
    <w:rsid w:val="006D6C11"/>
    <w:rsid w:val="006D712C"/>
    <w:rsid w:val="006E0AC3"/>
    <w:rsid w:val="006E0D76"/>
    <w:rsid w:val="006E1411"/>
    <w:rsid w:val="006E1638"/>
    <w:rsid w:val="006E2221"/>
    <w:rsid w:val="006E2339"/>
    <w:rsid w:val="006E29D5"/>
    <w:rsid w:val="006E2BE2"/>
    <w:rsid w:val="006E3A5A"/>
    <w:rsid w:val="006E47A2"/>
    <w:rsid w:val="006E4C97"/>
    <w:rsid w:val="006E5093"/>
    <w:rsid w:val="006E50AB"/>
    <w:rsid w:val="006E5434"/>
    <w:rsid w:val="006E581E"/>
    <w:rsid w:val="006E5EAE"/>
    <w:rsid w:val="006E6656"/>
    <w:rsid w:val="006E6F6D"/>
    <w:rsid w:val="006E7046"/>
    <w:rsid w:val="006E728F"/>
    <w:rsid w:val="006F0248"/>
    <w:rsid w:val="006F0714"/>
    <w:rsid w:val="006F072C"/>
    <w:rsid w:val="006F18F8"/>
    <w:rsid w:val="006F19FF"/>
    <w:rsid w:val="006F1E15"/>
    <w:rsid w:val="006F2F1C"/>
    <w:rsid w:val="006F3534"/>
    <w:rsid w:val="006F404E"/>
    <w:rsid w:val="006F4AFA"/>
    <w:rsid w:val="006F5C9A"/>
    <w:rsid w:val="006F60AF"/>
    <w:rsid w:val="006F7D41"/>
    <w:rsid w:val="007000D5"/>
    <w:rsid w:val="007016AA"/>
    <w:rsid w:val="00702681"/>
    <w:rsid w:val="007038A4"/>
    <w:rsid w:val="007049B2"/>
    <w:rsid w:val="007053A7"/>
    <w:rsid w:val="00705D57"/>
    <w:rsid w:val="00705DCB"/>
    <w:rsid w:val="007063CE"/>
    <w:rsid w:val="00706EC3"/>
    <w:rsid w:val="00707B14"/>
    <w:rsid w:val="00711126"/>
    <w:rsid w:val="00711A83"/>
    <w:rsid w:val="00712990"/>
    <w:rsid w:val="00712B3B"/>
    <w:rsid w:val="00712E64"/>
    <w:rsid w:val="00713141"/>
    <w:rsid w:val="0071480D"/>
    <w:rsid w:val="00714B77"/>
    <w:rsid w:val="0071634D"/>
    <w:rsid w:val="00716BCC"/>
    <w:rsid w:val="00716C97"/>
    <w:rsid w:val="00717404"/>
    <w:rsid w:val="00717766"/>
    <w:rsid w:val="00717C75"/>
    <w:rsid w:val="00717E97"/>
    <w:rsid w:val="007203B1"/>
    <w:rsid w:val="00721D40"/>
    <w:rsid w:val="00722326"/>
    <w:rsid w:val="00722B77"/>
    <w:rsid w:val="0072370F"/>
    <w:rsid w:val="007243B4"/>
    <w:rsid w:val="00724EB6"/>
    <w:rsid w:val="0072544B"/>
    <w:rsid w:val="007261A0"/>
    <w:rsid w:val="00726412"/>
    <w:rsid w:val="007271C5"/>
    <w:rsid w:val="00730397"/>
    <w:rsid w:val="00730DF2"/>
    <w:rsid w:val="00731010"/>
    <w:rsid w:val="007336F8"/>
    <w:rsid w:val="0073444A"/>
    <w:rsid w:val="0073446D"/>
    <w:rsid w:val="007344B1"/>
    <w:rsid w:val="00734596"/>
    <w:rsid w:val="00734E3F"/>
    <w:rsid w:val="00734E44"/>
    <w:rsid w:val="00736573"/>
    <w:rsid w:val="0073687B"/>
    <w:rsid w:val="00737182"/>
    <w:rsid w:val="00737342"/>
    <w:rsid w:val="0073762D"/>
    <w:rsid w:val="007377C5"/>
    <w:rsid w:val="00737AFB"/>
    <w:rsid w:val="007402EA"/>
    <w:rsid w:val="007410EE"/>
    <w:rsid w:val="007412CC"/>
    <w:rsid w:val="007440DE"/>
    <w:rsid w:val="007457BD"/>
    <w:rsid w:val="0074643A"/>
    <w:rsid w:val="007466E0"/>
    <w:rsid w:val="00746BB7"/>
    <w:rsid w:val="00746C49"/>
    <w:rsid w:val="0074703D"/>
    <w:rsid w:val="0074711E"/>
    <w:rsid w:val="007471B8"/>
    <w:rsid w:val="0075056E"/>
    <w:rsid w:val="00750F2A"/>
    <w:rsid w:val="007511DC"/>
    <w:rsid w:val="0075180A"/>
    <w:rsid w:val="00752138"/>
    <w:rsid w:val="00752C98"/>
    <w:rsid w:val="0075310C"/>
    <w:rsid w:val="00753380"/>
    <w:rsid w:val="00754404"/>
    <w:rsid w:val="007544E3"/>
    <w:rsid w:val="0075493D"/>
    <w:rsid w:val="007552A5"/>
    <w:rsid w:val="007552DF"/>
    <w:rsid w:val="007560D5"/>
    <w:rsid w:val="00756953"/>
    <w:rsid w:val="00757160"/>
    <w:rsid w:val="00757C42"/>
    <w:rsid w:val="00757FDB"/>
    <w:rsid w:val="00760F21"/>
    <w:rsid w:val="00760F76"/>
    <w:rsid w:val="007612DA"/>
    <w:rsid w:val="00762B7A"/>
    <w:rsid w:val="0076325D"/>
    <w:rsid w:val="007639F5"/>
    <w:rsid w:val="00763C4F"/>
    <w:rsid w:val="00763D7B"/>
    <w:rsid w:val="007644BD"/>
    <w:rsid w:val="007648D0"/>
    <w:rsid w:val="00764DB9"/>
    <w:rsid w:val="00764EF0"/>
    <w:rsid w:val="00765273"/>
    <w:rsid w:val="00765874"/>
    <w:rsid w:val="00767245"/>
    <w:rsid w:val="00770A56"/>
    <w:rsid w:val="00770C3D"/>
    <w:rsid w:val="007713B7"/>
    <w:rsid w:val="007724AF"/>
    <w:rsid w:val="007734BB"/>
    <w:rsid w:val="00773D25"/>
    <w:rsid w:val="007743A0"/>
    <w:rsid w:val="007748BA"/>
    <w:rsid w:val="007757C1"/>
    <w:rsid w:val="00775DDC"/>
    <w:rsid w:val="00775F05"/>
    <w:rsid w:val="00775FF0"/>
    <w:rsid w:val="007768DB"/>
    <w:rsid w:val="00776C23"/>
    <w:rsid w:val="007776F4"/>
    <w:rsid w:val="00780330"/>
    <w:rsid w:val="00781015"/>
    <w:rsid w:val="00781033"/>
    <w:rsid w:val="00783002"/>
    <w:rsid w:val="007831B9"/>
    <w:rsid w:val="00784A35"/>
    <w:rsid w:val="00785446"/>
    <w:rsid w:val="007858AC"/>
    <w:rsid w:val="00785A57"/>
    <w:rsid w:val="00786366"/>
    <w:rsid w:val="00786F2F"/>
    <w:rsid w:val="00787209"/>
    <w:rsid w:val="007879C5"/>
    <w:rsid w:val="00787A93"/>
    <w:rsid w:val="0079060A"/>
    <w:rsid w:val="00790BDA"/>
    <w:rsid w:val="00793386"/>
    <w:rsid w:val="00795C2B"/>
    <w:rsid w:val="00796005"/>
    <w:rsid w:val="00796654"/>
    <w:rsid w:val="00796700"/>
    <w:rsid w:val="00797EF6"/>
    <w:rsid w:val="007A1078"/>
    <w:rsid w:val="007A1B56"/>
    <w:rsid w:val="007A1D13"/>
    <w:rsid w:val="007A1D89"/>
    <w:rsid w:val="007A1F4C"/>
    <w:rsid w:val="007A227B"/>
    <w:rsid w:val="007A4661"/>
    <w:rsid w:val="007A46C0"/>
    <w:rsid w:val="007A4902"/>
    <w:rsid w:val="007A5AF2"/>
    <w:rsid w:val="007A5CAA"/>
    <w:rsid w:val="007A625C"/>
    <w:rsid w:val="007A6C3D"/>
    <w:rsid w:val="007B1604"/>
    <w:rsid w:val="007B1CC3"/>
    <w:rsid w:val="007B2094"/>
    <w:rsid w:val="007B2A38"/>
    <w:rsid w:val="007B2BBB"/>
    <w:rsid w:val="007B2C6E"/>
    <w:rsid w:val="007B2FEF"/>
    <w:rsid w:val="007B48AD"/>
    <w:rsid w:val="007B4B8E"/>
    <w:rsid w:val="007B558A"/>
    <w:rsid w:val="007B5640"/>
    <w:rsid w:val="007B6D16"/>
    <w:rsid w:val="007B725B"/>
    <w:rsid w:val="007B7CF0"/>
    <w:rsid w:val="007B7D85"/>
    <w:rsid w:val="007C2017"/>
    <w:rsid w:val="007C2234"/>
    <w:rsid w:val="007C29BC"/>
    <w:rsid w:val="007C2FFC"/>
    <w:rsid w:val="007C32C8"/>
    <w:rsid w:val="007C462D"/>
    <w:rsid w:val="007C5119"/>
    <w:rsid w:val="007C6942"/>
    <w:rsid w:val="007D0856"/>
    <w:rsid w:val="007D2278"/>
    <w:rsid w:val="007D2483"/>
    <w:rsid w:val="007D2739"/>
    <w:rsid w:val="007D42C0"/>
    <w:rsid w:val="007D4308"/>
    <w:rsid w:val="007D4816"/>
    <w:rsid w:val="007D4A3A"/>
    <w:rsid w:val="007D4CCB"/>
    <w:rsid w:val="007D6484"/>
    <w:rsid w:val="007D66F1"/>
    <w:rsid w:val="007D6DB0"/>
    <w:rsid w:val="007D72C5"/>
    <w:rsid w:val="007D7754"/>
    <w:rsid w:val="007D7BDF"/>
    <w:rsid w:val="007D7FC3"/>
    <w:rsid w:val="007E1514"/>
    <w:rsid w:val="007E1ACE"/>
    <w:rsid w:val="007E3031"/>
    <w:rsid w:val="007E391E"/>
    <w:rsid w:val="007E3983"/>
    <w:rsid w:val="007E3E20"/>
    <w:rsid w:val="007E40B2"/>
    <w:rsid w:val="007E4C16"/>
    <w:rsid w:val="007E5070"/>
    <w:rsid w:val="007E7F94"/>
    <w:rsid w:val="007F1792"/>
    <w:rsid w:val="007F22B8"/>
    <w:rsid w:val="007F27FE"/>
    <w:rsid w:val="007F288C"/>
    <w:rsid w:val="007F34E0"/>
    <w:rsid w:val="007F3B02"/>
    <w:rsid w:val="007F6164"/>
    <w:rsid w:val="007F63EF"/>
    <w:rsid w:val="007F6B71"/>
    <w:rsid w:val="008001BF"/>
    <w:rsid w:val="0080118D"/>
    <w:rsid w:val="0080189C"/>
    <w:rsid w:val="0080338A"/>
    <w:rsid w:val="0080412F"/>
    <w:rsid w:val="008041C5"/>
    <w:rsid w:val="00805894"/>
    <w:rsid w:val="00805A3F"/>
    <w:rsid w:val="00805A4C"/>
    <w:rsid w:val="00805B98"/>
    <w:rsid w:val="008067AD"/>
    <w:rsid w:val="00806E6D"/>
    <w:rsid w:val="008073E0"/>
    <w:rsid w:val="008076D5"/>
    <w:rsid w:val="0081104D"/>
    <w:rsid w:val="008123E9"/>
    <w:rsid w:val="008129AC"/>
    <w:rsid w:val="00813299"/>
    <w:rsid w:val="00813B5D"/>
    <w:rsid w:val="00813E7E"/>
    <w:rsid w:val="00813F71"/>
    <w:rsid w:val="00814936"/>
    <w:rsid w:val="00814E84"/>
    <w:rsid w:val="008152BA"/>
    <w:rsid w:val="00815C1F"/>
    <w:rsid w:val="00815F9A"/>
    <w:rsid w:val="0081608A"/>
    <w:rsid w:val="0081674C"/>
    <w:rsid w:val="00817080"/>
    <w:rsid w:val="00821992"/>
    <w:rsid w:val="00824107"/>
    <w:rsid w:val="00825DBF"/>
    <w:rsid w:val="00826B15"/>
    <w:rsid w:val="00827163"/>
    <w:rsid w:val="008302D2"/>
    <w:rsid w:val="008315D2"/>
    <w:rsid w:val="00832680"/>
    <w:rsid w:val="00832836"/>
    <w:rsid w:val="00832845"/>
    <w:rsid w:val="00832C71"/>
    <w:rsid w:val="008330B5"/>
    <w:rsid w:val="00833455"/>
    <w:rsid w:val="00833818"/>
    <w:rsid w:val="0083382E"/>
    <w:rsid w:val="008338B8"/>
    <w:rsid w:val="00833B32"/>
    <w:rsid w:val="00834037"/>
    <w:rsid w:val="008349DC"/>
    <w:rsid w:val="00834A27"/>
    <w:rsid w:val="00835572"/>
    <w:rsid w:val="00836352"/>
    <w:rsid w:val="00837200"/>
    <w:rsid w:val="00840B98"/>
    <w:rsid w:val="008418FC"/>
    <w:rsid w:val="00841D15"/>
    <w:rsid w:val="0084203A"/>
    <w:rsid w:val="008421CA"/>
    <w:rsid w:val="008423A3"/>
    <w:rsid w:val="00842B67"/>
    <w:rsid w:val="00842C0F"/>
    <w:rsid w:val="00843185"/>
    <w:rsid w:val="00843DCC"/>
    <w:rsid w:val="00844640"/>
    <w:rsid w:val="00844A04"/>
    <w:rsid w:val="00844F81"/>
    <w:rsid w:val="00847C3B"/>
    <w:rsid w:val="00847ED0"/>
    <w:rsid w:val="00850828"/>
    <w:rsid w:val="00850BAE"/>
    <w:rsid w:val="00850E63"/>
    <w:rsid w:val="00851650"/>
    <w:rsid w:val="0085305E"/>
    <w:rsid w:val="008531DD"/>
    <w:rsid w:val="0085496B"/>
    <w:rsid w:val="00854BF7"/>
    <w:rsid w:val="00856803"/>
    <w:rsid w:val="00856A93"/>
    <w:rsid w:val="00856B60"/>
    <w:rsid w:val="00857293"/>
    <w:rsid w:val="008574C3"/>
    <w:rsid w:val="00857B35"/>
    <w:rsid w:val="008603C2"/>
    <w:rsid w:val="00860A1E"/>
    <w:rsid w:val="00861187"/>
    <w:rsid w:val="00861244"/>
    <w:rsid w:val="00861C19"/>
    <w:rsid w:val="00861D67"/>
    <w:rsid w:val="00861D7E"/>
    <w:rsid w:val="008629C3"/>
    <w:rsid w:val="00862B51"/>
    <w:rsid w:val="00862E7A"/>
    <w:rsid w:val="00863276"/>
    <w:rsid w:val="00864341"/>
    <w:rsid w:val="00864BDB"/>
    <w:rsid w:val="008655FC"/>
    <w:rsid w:val="00865BFB"/>
    <w:rsid w:val="00865D2F"/>
    <w:rsid w:val="00867F97"/>
    <w:rsid w:val="0087082E"/>
    <w:rsid w:val="00871452"/>
    <w:rsid w:val="00871E44"/>
    <w:rsid w:val="00872AC9"/>
    <w:rsid w:val="00873AB8"/>
    <w:rsid w:val="0087425E"/>
    <w:rsid w:val="008747C0"/>
    <w:rsid w:val="008753BA"/>
    <w:rsid w:val="00875A9F"/>
    <w:rsid w:val="00876293"/>
    <w:rsid w:val="00880825"/>
    <w:rsid w:val="00880FED"/>
    <w:rsid w:val="00881480"/>
    <w:rsid w:val="00882A6B"/>
    <w:rsid w:val="00883730"/>
    <w:rsid w:val="008848CE"/>
    <w:rsid w:val="00884FEE"/>
    <w:rsid w:val="00886581"/>
    <w:rsid w:val="00886EC6"/>
    <w:rsid w:val="0088750F"/>
    <w:rsid w:val="00887A04"/>
    <w:rsid w:val="008900BF"/>
    <w:rsid w:val="00890BBF"/>
    <w:rsid w:val="00890E85"/>
    <w:rsid w:val="0089100B"/>
    <w:rsid w:val="008919BA"/>
    <w:rsid w:val="00891A37"/>
    <w:rsid w:val="00891CCC"/>
    <w:rsid w:val="00893FBC"/>
    <w:rsid w:val="0089403C"/>
    <w:rsid w:val="0089492C"/>
    <w:rsid w:val="00895396"/>
    <w:rsid w:val="00895C48"/>
    <w:rsid w:val="00896A31"/>
    <w:rsid w:val="00896C99"/>
    <w:rsid w:val="00896D49"/>
    <w:rsid w:val="008978FC"/>
    <w:rsid w:val="00897B7A"/>
    <w:rsid w:val="00897BF5"/>
    <w:rsid w:val="008A036A"/>
    <w:rsid w:val="008A0613"/>
    <w:rsid w:val="008A2894"/>
    <w:rsid w:val="008A2D6B"/>
    <w:rsid w:val="008A3355"/>
    <w:rsid w:val="008A377A"/>
    <w:rsid w:val="008A6756"/>
    <w:rsid w:val="008A74BD"/>
    <w:rsid w:val="008A7603"/>
    <w:rsid w:val="008B105F"/>
    <w:rsid w:val="008B1429"/>
    <w:rsid w:val="008B1F19"/>
    <w:rsid w:val="008B2B0B"/>
    <w:rsid w:val="008B395B"/>
    <w:rsid w:val="008B39F5"/>
    <w:rsid w:val="008B3D1D"/>
    <w:rsid w:val="008B410C"/>
    <w:rsid w:val="008B42A1"/>
    <w:rsid w:val="008B42F3"/>
    <w:rsid w:val="008B43CC"/>
    <w:rsid w:val="008B49A4"/>
    <w:rsid w:val="008B4C55"/>
    <w:rsid w:val="008B5707"/>
    <w:rsid w:val="008B75EC"/>
    <w:rsid w:val="008C023B"/>
    <w:rsid w:val="008C0311"/>
    <w:rsid w:val="008C04EF"/>
    <w:rsid w:val="008C064A"/>
    <w:rsid w:val="008C08CD"/>
    <w:rsid w:val="008C104B"/>
    <w:rsid w:val="008C1864"/>
    <w:rsid w:val="008C1E10"/>
    <w:rsid w:val="008C2502"/>
    <w:rsid w:val="008C25AC"/>
    <w:rsid w:val="008C25C1"/>
    <w:rsid w:val="008C2834"/>
    <w:rsid w:val="008C3111"/>
    <w:rsid w:val="008C374A"/>
    <w:rsid w:val="008C4854"/>
    <w:rsid w:val="008C4B57"/>
    <w:rsid w:val="008C4B6C"/>
    <w:rsid w:val="008C4D90"/>
    <w:rsid w:val="008C51BB"/>
    <w:rsid w:val="008C7556"/>
    <w:rsid w:val="008C78FD"/>
    <w:rsid w:val="008D02E1"/>
    <w:rsid w:val="008D11BA"/>
    <w:rsid w:val="008D2827"/>
    <w:rsid w:val="008D2DF8"/>
    <w:rsid w:val="008D3E94"/>
    <w:rsid w:val="008D4A4D"/>
    <w:rsid w:val="008D4C99"/>
    <w:rsid w:val="008D5540"/>
    <w:rsid w:val="008D559F"/>
    <w:rsid w:val="008D5B00"/>
    <w:rsid w:val="008D5FE0"/>
    <w:rsid w:val="008D61C9"/>
    <w:rsid w:val="008D6655"/>
    <w:rsid w:val="008D7DC4"/>
    <w:rsid w:val="008D7EFB"/>
    <w:rsid w:val="008E0293"/>
    <w:rsid w:val="008E056C"/>
    <w:rsid w:val="008E0FC2"/>
    <w:rsid w:val="008E2041"/>
    <w:rsid w:val="008E30AE"/>
    <w:rsid w:val="008E3647"/>
    <w:rsid w:val="008E391C"/>
    <w:rsid w:val="008E61E3"/>
    <w:rsid w:val="008E741A"/>
    <w:rsid w:val="008E7721"/>
    <w:rsid w:val="008F00D0"/>
    <w:rsid w:val="008F0892"/>
    <w:rsid w:val="008F1E45"/>
    <w:rsid w:val="008F1ED4"/>
    <w:rsid w:val="008F1F39"/>
    <w:rsid w:val="008F2028"/>
    <w:rsid w:val="008F21C9"/>
    <w:rsid w:val="008F230B"/>
    <w:rsid w:val="008F2312"/>
    <w:rsid w:val="008F2828"/>
    <w:rsid w:val="008F2F65"/>
    <w:rsid w:val="008F372B"/>
    <w:rsid w:val="008F4063"/>
    <w:rsid w:val="008F4E22"/>
    <w:rsid w:val="008F4E55"/>
    <w:rsid w:val="008F5756"/>
    <w:rsid w:val="008F5B30"/>
    <w:rsid w:val="008F5C37"/>
    <w:rsid w:val="008F60C9"/>
    <w:rsid w:val="008F6C91"/>
    <w:rsid w:val="008F6D9B"/>
    <w:rsid w:val="00900167"/>
    <w:rsid w:val="00900756"/>
    <w:rsid w:val="00900BDE"/>
    <w:rsid w:val="00901742"/>
    <w:rsid w:val="00902F77"/>
    <w:rsid w:val="00904E91"/>
    <w:rsid w:val="00905F61"/>
    <w:rsid w:val="0090679F"/>
    <w:rsid w:val="00906DFF"/>
    <w:rsid w:val="00907523"/>
    <w:rsid w:val="00907A31"/>
    <w:rsid w:val="00907CD1"/>
    <w:rsid w:val="00910838"/>
    <w:rsid w:val="00910B11"/>
    <w:rsid w:val="009121B2"/>
    <w:rsid w:val="009124CA"/>
    <w:rsid w:val="00912680"/>
    <w:rsid w:val="00912F24"/>
    <w:rsid w:val="00912F3D"/>
    <w:rsid w:val="009137C7"/>
    <w:rsid w:val="0091482C"/>
    <w:rsid w:val="00914DAF"/>
    <w:rsid w:val="0091503B"/>
    <w:rsid w:val="00915FDE"/>
    <w:rsid w:val="009205FC"/>
    <w:rsid w:val="00920D7F"/>
    <w:rsid w:val="00920EB2"/>
    <w:rsid w:val="00920EDB"/>
    <w:rsid w:val="00920EE8"/>
    <w:rsid w:val="00921DAE"/>
    <w:rsid w:val="00923264"/>
    <w:rsid w:val="00924FE2"/>
    <w:rsid w:val="00925782"/>
    <w:rsid w:val="00925D3E"/>
    <w:rsid w:val="00925E16"/>
    <w:rsid w:val="0092626B"/>
    <w:rsid w:val="00926DE0"/>
    <w:rsid w:val="00927249"/>
    <w:rsid w:val="00927562"/>
    <w:rsid w:val="0093032B"/>
    <w:rsid w:val="00930974"/>
    <w:rsid w:val="00930C41"/>
    <w:rsid w:val="009312A1"/>
    <w:rsid w:val="00931E5A"/>
    <w:rsid w:val="00933791"/>
    <w:rsid w:val="0093398C"/>
    <w:rsid w:val="00934F6F"/>
    <w:rsid w:val="00935563"/>
    <w:rsid w:val="00936186"/>
    <w:rsid w:val="00936BB5"/>
    <w:rsid w:val="00936CD1"/>
    <w:rsid w:val="00940E8E"/>
    <w:rsid w:val="00941454"/>
    <w:rsid w:val="00941E7F"/>
    <w:rsid w:val="0094298A"/>
    <w:rsid w:val="00942DCE"/>
    <w:rsid w:val="0094400E"/>
    <w:rsid w:val="009464B7"/>
    <w:rsid w:val="00946806"/>
    <w:rsid w:val="00946FC6"/>
    <w:rsid w:val="0094760C"/>
    <w:rsid w:val="0095069D"/>
    <w:rsid w:val="009506AE"/>
    <w:rsid w:val="009510CB"/>
    <w:rsid w:val="00951B50"/>
    <w:rsid w:val="009523BF"/>
    <w:rsid w:val="00952CA6"/>
    <w:rsid w:val="00953CA0"/>
    <w:rsid w:val="00953E18"/>
    <w:rsid w:val="00954882"/>
    <w:rsid w:val="00954A31"/>
    <w:rsid w:val="00954C9D"/>
    <w:rsid w:val="00954CC8"/>
    <w:rsid w:val="009555AB"/>
    <w:rsid w:val="00955712"/>
    <w:rsid w:val="0095702B"/>
    <w:rsid w:val="00960FF5"/>
    <w:rsid w:val="0096348C"/>
    <w:rsid w:val="009635A9"/>
    <w:rsid w:val="0096399D"/>
    <w:rsid w:val="00963B8C"/>
    <w:rsid w:val="0096484A"/>
    <w:rsid w:val="00964A0E"/>
    <w:rsid w:val="00965708"/>
    <w:rsid w:val="00965B4A"/>
    <w:rsid w:val="009669F1"/>
    <w:rsid w:val="009679AF"/>
    <w:rsid w:val="00967B3D"/>
    <w:rsid w:val="00967E2E"/>
    <w:rsid w:val="00967F3A"/>
    <w:rsid w:val="009716BB"/>
    <w:rsid w:val="0097202A"/>
    <w:rsid w:val="0097206A"/>
    <w:rsid w:val="00972E9D"/>
    <w:rsid w:val="0097343F"/>
    <w:rsid w:val="0097362C"/>
    <w:rsid w:val="00974124"/>
    <w:rsid w:val="009743A4"/>
    <w:rsid w:val="00974B16"/>
    <w:rsid w:val="00975B41"/>
    <w:rsid w:val="00975FDD"/>
    <w:rsid w:val="00976179"/>
    <w:rsid w:val="009765B8"/>
    <w:rsid w:val="00976C61"/>
    <w:rsid w:val="00976C6E"/>
    <w:rsid w:val="009776A9"/>
    <w:rsid w:val="00977B13"/>
    <w:rsid w:val="009803D1"/>
    <w:rsid w:val="00981712"/>
    <w:rsid w:val="00981A9F"/>
    <w:rsid w:val="00981E27"/>
    <w:rsid w:val="00982007"/>
    <w:rsid w:val="00982581"/>
    <w:rsid w:val="009834F6"/>
    <w:rsid w:val="00984348"/>
    <w:rsid w:val="0098572C"/>
    <w:rsid w:val="0098659F"/>
    <w:rsid w:val="0098712A"/>
    <w:rsid w:val="00987494"/>
    <w:rsid w:val="0099058D"/>
    <w:rsid w:val="0099060A"/>
    <w:rsid w:val="009917AB"/>
    <w:rsid w:val="0099285C"/>
    <w:rsid w:val="00993129"/>
    <w:rsid w:val="0099313B"/>
    <w:rsid w:val="009933F0"/>
    <w:rsid w:val="0099464B"/>
    <w:rsid w:val="0099495B"/>
    <w:rsid w:val="009952E6"/>
    <w:rsid w:val="00995353"/>
    <w:rsid w:val="0099610A"/>
    <w:rsid w:val="009964F4"/>
    <w:rsid w:val="00997C79"/>
    <w:rsid w:val="009A0085"/>
    <w:rsid w:val="009A21A2"/>
    <w:rsid w:val="009A3267"/>
    <w:rsid w:val="009A3524"/>
    <w:rsid w:val="009A421B"/>
    <w:rsid w:val="009A46E4"/>
    <w:rsid w:val="009A5411"/>
    <w:rsid w:val="009A6B6D"/>
    <w:rsid w:val="009A75A0"/>
    <w:rsid w:val="009A7B7B"/>
    <w:rsid w:val="009B0494"/>
    <w:rsid w:val="009B10C2"/>
    <w:rsid w:val="009B1509"/>
    <w:rsid w:val="009B22FC"/>
    <w:rsid w:val="009B2566"/>
    <w:rsid w:val="009B2E98"/>
    <w:rsid w:val="009B4779"/>
    <w:rsid w:val="009B59C9"/>
    <w:rsid w:val="009B630C"/>
    <w:rsid w:val="009B6BD3"/>
    <w:rsid w:val="009B7112"/>
    <w:rsid w:val="009C125C"/>
    <w:rsid w:val="009C2325"/>
    <w:rsid w:val="009C2960"/>
    <w:rsid w:val="009C3BC4"/>
    <w:rsid w:val="009C3EBA"/>
    <w:rsid w:val="009C4650"/>
    <w:rsid w:val="009C4CE8"/>
    <w:rsid w:val="009C6065"/>
    <w:rsid w:val="009C73EB"/>
    <w:rsid w:val="009D0045"/>
    <w:rsid w:val="009D02F4"/>
    <w:rsid w:val="009D0841"/>
    <w:rsid w:val="009D1031"/>
    <w:rsid w:val="009D1183"/>
    <w:rsid w:val="009D174B"/>
    <w:rsid w:val="009D1DB6"/>
    <w:rsid w:val="009D212D"/>
    <w:rsid w:val="009D2366"/>
    <w:rsid w:val="009D2A24"/>
    <w:rsid w:val="009D2CD4"/>
    <w:rsid w:val="009D34A0"/>
    <w:rsid w:val="009D3DB6"/>
    <w:rsid w:val="009D3FE5"/>
    <w:rsid w:val="009D4485"/>
    <w:rsid w:val="009D6429"/>
    <w:rsid w:val="009D691D"/>
    <w:rsid w:val="009D6AE3"/>
    <w:rsid w:val="009D71E5"/>
    <w:rsid w:val="009D77EA"/>
    <w:rsid w:val="009D785A"/>
    <w:rsid w:val="009D79E8"/>
    <w:rsid w:val="009D7CE7"/>
    <w:rsid w:val="009E0841"/>
    <w:rsid w:val="009E111A"/>
    <w:rsid w:val="009E11C7"/>
    <w:rsid w:val="009E219F"/>
    <w:rsid w:val="009E3C1C"/>
    <w:rsid w:val="009E47A7"/>
    <w:rsid w:val="009E6AA6"/>
    <w:rsid w:val="009F0823"/>
    <w:rsid w:val="009F090D"/>
    <w:rsid w:val="009F1282"/>
    <w:rsid w:val="009F15EE"/>
    <w:rsid w:val="009F287C"/>
    <w:rsid w:val="009F2B8D"/>
    <w:rsid w:val="009F4A0E"/>
    <w:rsid w:val="009F4D65"/>
    <w:rsid w:val="009F535C"/>
    <w:rsid w:val="009F539A"/>
    <w:rsid w:val="009F6F4B"/>
    <w:rsid w:val="009F7713"/>
    <w:rsid w:val="00A00912"/>
    <w:rsid w:val="00A00A87"/>
    <w:rsid w:val="00A01099"/>
    <w:rsid w:val="00A01637"/>
    <w:rsid w:val="00A016CE"/>
    <w:rsid w:val="00A01EA9"/>
    <w:rsid w:val="00A0299C"/>
    <w:rsid w:val="00A031C3"/>
    <w:rsid w:val="00A03582"/>
    <w:rsid w:val="00A03A38"/>
    <w:rsid w:val="00A03FED"/>
    <w:rsid w:val="00A044F6"/>
    <w:rsid w:val="00A052F4"/>
    <w:rsid w:val="00A05F52"/>
    <w:rsid w:val="00A068A6"/>
    <w:rsid w:val="00A072F4"/>
    <w:rsid w:val="00A07842"/>
    <w:rsid w:val="00A102B9"/>
    <w:rsid w:val="00A1051E"/>
    <w:rsid w:val="00A10843"/>
    <w:rsid w:val="00A11929"/>
    <w:rsid w:val="00A11B90"/>
    <w:rsid w:val="00A1212A"/>
    <w:rsid w:val="00A127AA"/>
    <w:rsid w:val="00A129F2"/>
    <w:rsid w:val="00A12BE1"/>
    <w:rsid w:val="00A138B8"/>
    <w:rsid w:val="00A14230"/>
    <w:rsid w:val="00A1551E"/>
    <w:rsid w:val="00A159B4"/>
    <w:rsid w:val="00A15BD2"/>
    <w:rsid w:val="00A17061"/>
    <w:rsid w:val="00A17444"/>
    <w:rsid w:val="00A177CF"/>
    <w:rsid w:val="00A209AA"/>
    <w:rsid w:val="00A2148C"/>
    <w:rsid w:val="00A21637"/>
    <w:rsid w:val="00A21A13"/>
    <w:rsid w:val="00A2226B"/>
    <w:rsid w:val="00A2298B"/>
    <w:rsid w:val="00A23AB0"/>
    <w:rsid w:val="00A241C4"/>
    <w:rsid w:val="00A24FE4"/>
    <w:rsid w:val="00A251A4"/>
    <w:rsid w:val="00A2547E"/>
    <w:rsid w:val="00A25B5B"/>
    <w:rsid w:val="00A25B72"/>
    <w:rsid w:val="00A27260"/>
    <w:rsid w:val="00A2738F"/>
    <w:rsid w:val="00A30AC9"/>
    <w:rsid w:val="00A30E09"/>
    <w:rsid w:val="00A30EC0"/>
    <w:rsid w:val="00A362AF"/>
    <w:rsid w:val="00A36798"/>
    <w:rsid w:val="00A367C3"/>
    <w:rsid w:val="00A36C6F"/>
    <w:rsid w:val="00A36E07"/>
    <w:rsid w:val="00A37BE8"/>
    <w:rsid w:val="00A4014F"/>
    <w:rsid w:val="00A40B18"/>
    <w:rsid w:val="00A40BA3"/>
    <w:rsid w:val="00A40F5C"/>
    <w:rsid w:val="00A41E14"/>
    <w:rsid w:val="00A4219C"/>
    <w:rsid w:val="00A421BB"/>
    <w:rsid w:val="00A4354F"/>
    <w:rsid w:val="00A43631"/>
    <w:rsid w:val="00A443E8"/>
    <w:rsid w:val="00A4739D"/>
    <w:rsid w:val="00A47E71"/>
    <w:rsid w:val="00A50131"/>
    <w:rsid w:val="00A50C56"/>
    <w:rsid w:val="00A50D85"/>
    <w:rsid w:val="00A5176A"/>
    <w:rsid w:val="00A51B1D"/>
    <w:rsid w:val="00A51C07"/>
    <w:rsid w:val="00A52026"/>
    <w:rsid w:val="00A52150"/>
    <w:rsid w:val="00A52B3F"/>
    <w:rsid w:val="00A5300C"/>
    <w:rsid w:val="00A53B18"/>
    <w:rsid w:val="00A551EF"/>
    <w:rsid w:val="00A552C6"/>
    <w:rsid w:val="00A55AED"/>
    <w:rsid w:val="00A55FDF"/>
    <w:rsid w:val="00A561C5"/>
    <w:rsid w:val="00A5698B"/>
    <w:rsid w:val="00A56CDE"/>
    <w:rsid w:val="00A56E4B"/>
    <w:rsid w:val="00A572E0"/>
    <w:rsid w:val="00A57868"/>
    <w:rsid w:val="00A57E72"/>
    <w:rsid w:val="00A601D2"/>
    <w:rsid w:val="00A60384"/>
    <w:rsid w:val="00A618FB"/>
    <w:rsid w:val="00A61C31"/>
    <w:rsid w:val="00A61C63"/>
    <w:rsid w:val="00A622DE"/>
    <w:rsid w:val="00A62931"/>
    <w:rsid w:val="00A629B3"/>
    <w:rsid w:val="00A62D79"/>
    <w:rsid w:val="00A63D09"/>
    <w:rsid w:val="00A6443E"/>
    <w:rsid w:val="00A64D80"/>
    <w:rsid w:val="00A6513E"/>
    <w:rsid w:val="00A65BB5"/>
    <w:rsid w:val="00A66224"/>
    <w:rsid w:val="00A66DEF"/>
    <w:rsid w:val="00A6760D"/>
    <w:rsid w:val="00A67B1D"/>
    <w:rsid w:val="00A67DCF"/>
    <w:rsid w:val="00A70A5E"/>
    <w:rsid w:val="00A70CC3"/>
    <w:rsid w:val="00A71183"/>
    <w:rsid w:val="00A71904"/>
    <w:rsid w:val="00A7203D"/>
    <w:rsid w:val="00A724C1"/>
    <w:rsid w:val="00A729A7"/>
    <w:rsid w:val="00A72DCE"/>
    <w:rsid w:val="00A73A42"/>
    <w:rsid w:val="00A74211"/>
    <w:rsid w:val="00A743DE"/>
    <w:rsid w:val="00A74E97"/>
    <w:rsid w:val="00A7537B"/>
    <w:rsid w:val="00A768F3"/>
    <w:rsid w:val="00A813C9"/>
    <w:rsid w:val="00A81943"/>
    <w:rsid w:val="00A81C0E"/>
    <w:rsid w:val="00A81C8E"/>
    <w:rsid w:val="00A81E6E"/>
    <w:rsid w:val="00A823FB"/>
    <w:rsid w:val="00A83D1B"/>
    <w:rsid w:val="00A845D2"/>
    <w:rsid w:val="00A846B2"/>
    <w:rsid w:val="00A848FB"/>
    <w:rsid w:val="00A84AA9"/>
    <w:rsid w:val="00A856C6"/>
    <w:rsid w:val="00A856CF"/>
    <w:rsid w:val="00A857B9"/>
    <w:rsid w:val="00A85E6A"/>
    <w:rsid w:val="00A85F42"/>
    <w:rsid w:val="00A86422"/>
    <w:rsid w:val="00A86722"/>
    <w:rsid w:val="00A87FC6"/>
    <w:rsid w:val="00A901A9"/>
    <w:rsid w:val="00A905B8"/>
    <w:rsid w:val="00A905C3"/>
    <w:rsid w:val="00A9067F"/>
    <w:rsid w:val="00A90B20"/>
    <w:rsid w:val="00A90DE4"/>
    <w:rsid w:val="00A90F6A"/>
    <w:rsid w:val="00A91233"/>
    <w:rsid w:val="00A91526"/>
    <w:rsid w:val="00A91E72"/>
    <w:rsid w:val="00A926D4"/>
    <w:rsid w:val="00A92FC6"/>
    <w:rsid w:val="00A92FD8"/>
    <w:rsid w:val="00A932F7"/>
    <w:rsid w:val="00A93A6D"/>
    <w:rsid w:val="00A94391"/>
    <w:rsid w:val="00A9540E"/>
    <w:rsid w:val="00A956A3"/>
    <w:rsid w:val="00A95F6A"/>
    <w:rsid w:val="00A964FF"/>
    <w:rsid w:val="00A965CD"/>
    <w:rsid w:val="00A96B54"/>
    <w:rsid w:val="00A96B8F"/>
    <w:rsid w:val="00A96F10"/>
    <w:rsid w:val="00AA0B83"/>
    <w:rsid w:val="00AA13D3"/>
    <w:rsid w:val="00AA19F5"/>
    <w:rsid w:val="00AA2627"/>
    <w:rsid w:val="00AA28EC"/>
    <w:rsid w:val="00AA33DC"/>
    <w:rsid w:val="00AA38B1"/>
    <w:rsid w:val="00AA3D06"/>
    <w:rsid w:val="00AA494B"/>
    <w:rsid w:val="00AA55BE"/>
    <w:rsid w:val="00AA57E6"/>
    <w:rsid w:val="00AA5D48"/>
    <w:rsid w:val="00AA6902"/>
    <w:rsid w:val="00AA7284"/>
    <w:rsid w:val="00AB0256"/>
    <w:rsid w:val="00AB0846"/>
    <w:rsid w:val="00AB12DD"/>
    <w:rsid w:val="00AB2123"/>
    <w:rsid w:val="00AB284A"/>
    <w:rsid w:val="00AB2E30"/>
    <w:rsid w:val="00AB3039"/>
    <w:rsid w:val="00AB3053"/>
    <w:rsid w:val="00AB471E"/>
    <w:rsid w:val="00AB5172"/>
    <w:rsid w:val="00AB7BA7"/>
    <w:rsid w:val="00AB7DF0"/>
    <w:rsid w:val="00AC1706"/>
    <w:rsid w:val="00AC1711"/>
    <w:rsid w:val="00AC1EB7"/>
    <w:rsid w:val="00AC20A1"/>
    <w:rsid w:val="00AC2826"/>
    <w:rsid w:val="00AC32B8"/>
    <w:rsid w:val="00AC33EB"/>
    <w:rsid w:val="00AC382A"/>
    <w:rsid w:val="00AC3F51"/>
    <w:rsid w:val="00AC40EF"/>
    <w:rsid w:val="00AC45D6"/>
    <w:rsid w:val="00AC46AF"/>
    <w:rsid w:val="00AC5EBD"/>
    <w:rsid w:val="00AC6152"/>
    <w:rsid w:val="00AC6222"/>
    <w:rsid w:val="00AC75A7"/>
    <w:rsid w:val="00AC765D"/>
    <w:rsid w:val="00AC7D05"/>
    <w:rsid w:val="00AC7F69"/>
    <w:rsid w:val="00AD0704"/>
    <w:rsid w:val="00AD2909"/>
    <w:rsid w:val="00AD2CDC"/>
    <w:rsid w:val="00AD3DCF"/>
    <w:rsid w:val="00AD49A9"/>
    <w:rsid w:val="00AD4F8A"/>
    <w:rsid w:val="00AD57A4"/>
    <w:rsid w:val="00AD5B37"/>
    <w:rsid w:val="00AD6AF1"/>
    <w:rsid w:val="00AD7715"/>
    <w:rsid w:val="00AD7BF7"/>
    <w:rsid w:val="00AD7F9F"/>
    <w:rsid w:val="00AE10FE"/>
    <w:rsid w:val="00AE11E0"/>
    <w:rsid w:val="00AE1DC2"/>
    <w:rsid w:val="00AE2648"/>
    <w:rsid w:val="00AE2DDA"/>
    <w:rsid w:val="00AE35BC"/>
    <w:rsid w:val="00AE473B"/>
    <w:rsid w:val="00AE4746"/>
    <w:rsid w:val="00AE5CC2"/>
    <w:rsid w:val="00AE6445"/>
    <w:rsid w:val="00AE7BEB"/>
    <w:rsid w:val="00AF0D28"/>
    <w:rsid w:val="00AF1914"/>
    <w:rsid w:val="00AF22AA"/>
    <w:rsid w:val="00AF2A98"/>
    <w:rsid w:val="00AF2C64"/>
    <w:rsid w:val="00AF40B0"/>
    <w:rsid w:val="00AF49E4"/>
    <w:rsid w:val="00AF50B3"/>
    <w:rsid w:val="00AF5D17"/>
    <w:rsid w:val="00AF69CC"/>
    <w:rsid w:val="00AF6FA8"/>
    <w:rsid w:val="00AF75B6"/>
    <w:rsid w:val="00AF770D"/>
    <w:rsid w:val="00AF7DE1"/>
    <w:rsid w:val="00B001AD"/>
    <w:rsid w:val="00B0094F"/>
    <w:rsid w:val="00B00951"/>
    <w:rsid w:val="00B00A95"/>
    <w:rsid w:val="00B01648"/>
    <w:rsid w:val="00B021B3"/>
    <w:rsid w:val="00B030A6"/>
    <w:rsid w:val="00B04194"/>
    <w:rsid w:val="00B04AD4"/>
    <w:rsid w:val="00B05552"/>
    <w:rsid w:val="00B07659"/>
    <w:rsid w:val="00B07859"/>
    <w:rsid w:val="00B101BF"/>
    <w:rsid w:val="00B1046B"/>
    <w:rsid w:val="00B1077C"/>
    <w:rsid w:val="00B123B6"/>
    <w:rsid w:val="00B12A7B"/>
    <w:rsid w:val="00B13304"/>
    <w:rsid w:val="00B1563E"/>
    <w:rsid w:val="00B166DE"/>
    <w:rsid w:val="00B16C20"/>
    <w:rsid w:val="00B17A2C"/>
    <w:rsid w:val="00B216D6"/>
    <w:rsid w:val="00B21C0E"/>
    <w:rsid w:val="00B21FB9"/>
    <w:rsid w:val="00B22508"/>
    <w:rsid w:val="00B235A2"/>
    <w:rsid w:val="00B238F6"/>
    <w:rsid w:val="00B23E8A"/>
    <w:rsid w:val="00B2430E"/>
    <w:rsid w:val="00B26475"/>
    <w:rsid w:val="00B27048"/>
    <w:rsid w:val="00B27051"/>
    <w:rsid w:val="00B270E6"/>
    <w:rsid w:val="00B27CF2"/>
    <w:rsid w:val="00B30CFF"/>
    <w:rsid w:val="00B30D29"/>
    <w:rsid w:val="00B31189"/>
    <w:rsid w:val="00B31212"/>
    <w:rsid w:val="00B319CD"/>
    <w:rsid w:val="00B31FD7"/>
    <w:rsid w:val="00B3278F"/>
    <w:rsid w:val="00B32EA3"/>
    <w:rsid w:val="00B33242"/>
    <w:rsid w:val="00B332DB"/>
    <w:rsid w:val="00B33ADF"/>
    <w:rsid w:val="00B33F2C"/>
    <w:rsid w:val="00B35F65"/>
    <w:rsid w:val="00B362AD"/>
    <w:rsid w:val="00B36451"/>
    <w:rsid w:val="00B366E3"/>
    <w:rsid w:val="00B36C5D"/>
    <w:rsid w:val="00B3706C"/>
    <w:rsid w:val="00B37306"/>
    <w:rsid w:val="00B37C3B"/>
    <w:rsid w:val="00B407CA"/>
    <w:rsid w:val="00B40ACE"/>
    <w:rsid w:val="00B40D71"/>
    <w:rsid w:val="00B40F85"/>
    <w:rsid w:val="00B412C4"/>
    <w:rsid w:val="00B4145A"/>
    <w:rsid w:val="00B429AF"/>
    <w:rsid w:val="00B434EA"/>
    <w:rsid w:val="00B43852"/>
    <w:rsid w:val="00B44B8F"/>
    <w:rsid w:val="00B4506F"/>
    <w:rsid w:val="00B4517D"/>
    <w:rsid w:val="00B45280"/>
    <w:rsid w:val="00B4531F"/>
    <w:rsid w:val="00B453B5"/>
    <w:rsid w:val="00B45CD8"/>
    <w:rsid w:val="00B46394"/>
    <w:rsid w:val="00B46BDE"/>
    <w:rsid w:val="00B46C23"/>
    <w:rsid w:val="00B50D44"/>
    <w:rsid w:val="00B51916"/>
    <w:rsid w:val="00B51A61"/>
    <w:rsid w:val="00B53001"/>
    <w:rsid w:val="00B5321E"/>
    <w:rsid w:val="00B53F53"/>
    <w:rsid w:val="00B54206"/>
    <w:rsid w:val="00B54AA7"/>
    <w:rsid w:val="00B54DB9"/>
    <w:rsid w:val="00B55636"/>
    <w:rsid w:val="00B55E33"/>
    <w:rsid w:val="00B55E6A"/>
    <w:rsid w:val="00B563B8"/>
    <w:rsid w:val="00B56F2D"/>
    <w:rsid w:val="00B6038A"/>
    <w:rsid w:val="00B61354"/>
    <w:rsid w:val="00B62776"/>
    <w:rsid w:val="00B627F0"/>
    <w:rsid w:val="00B62B2B"/>
    <w:rsid w:val="00B62C6B"/>
    <w:rsid w:val="00B63B0F"/>
    <w:rsid w:val="00B64350"/>
    <w:rsid w:val="00B655E3"/>
    <w:rsid w:val="00B6668B"/>
    <w:rsid w:val="00B66D97"/>
    <w:rsid w:val="00B67ECF"/>
    <w:rsid w:val="00B70435"/>
    <w:rsid w:val="00B705ED"/>
    <w:rsid w:val="00B70652"/>
    <w:rsid w:val="00B71323"/>
    <w:rsid w:val="00B71584"/>
    <w:rsid w:val="00B716BA"/>
    <w:rsid w:val="00B71E0D"/>
    <w:rsid w:val="00B72A18"/>
    <w:rsid w:val="00B735AC"/>
    <w:rsid w:val="00B73D3E"/>
    <w:rsid w:val="00B74D2F"/>
    <w:rsid w:val="00B74D6B"/>
    <w:rsid w:val="00B751AF"/>
    <w:rsid w:val="00B75732"/>
    <w:rsid w:val="00B757E4"/>
    <w:rsid w:val="00B75A65"/>
    <w:rsid w:val="00B762B8"/>
    <w:rsid w:val="00B76601"/>
    <w:rsid w:val="00B76635"/>
    <w:rsid w:val="00B77D10"/>
    <w:rsid w:val="00B80E12"/>
    <w:rsid w:val="00B8161E"/>
    <w:rsid w:val="00B82CC6"/>
    <w:rsid w:val="00B834D5"/>
    <w:rsid w:val="00B83DC3"/>
    <w:rsid w:val="00B8406B"/>
    <w:rsid w:val="00B84DC0"/>
    <w:rsid w:val="00B856E8"/>
    <w:rsid w:val="00B85ECA"/>
    <w:rsid w:val="00B86925"/>
    <w:rsid w:val="00B8706C"/>
    <w:rsid w:val="00B90BE6"/>
    <w:rsid w:val="00B90C33"/>
    <w:rsid w:val="00B90CDB"/>
    <w:rsid w:val="00B90DE0"/>
    <w:rsid w:val="00B9112D"/>
    <w:rsid w:val="00B9118A"/>
    <w:rsid w:val="00B9120C"/>
    <w:rsid w:val="00B91339"/>
    <w:rsid w:val="00B9239B"/>
    <w:rsid w:val="00B92E6B"/>
    <w:rsid w:val="00B931A9"/>
    <w:rsid w:val="00B93799"/>
    <w:rsid w:val="00B939C3"/>
    <w:rsid w:val="00B94829"/>
    <w:rsid w:val="00B94CB9"/>
    <w:rsid w:val="00B94FA9"/>
    <w:rsid w:val="00B95221"/>
    <w:rsid w:val="00B95C75"/>
    <w:rsid w:val="00B95F8C"/>
    <w:rsid w:val="00B97346"/>
    <w:rsid w:val="00BA130E"/>
    <w:rsid w:val="00BA1439"/>
    <w:rsid w:val="00BA1CE3"/>
    <w:rsid w:val="00BA222F"/>
    <w:rsid w:val="00BA28BA"/>
    <w:rsid w:val="00BA3338"/>
    <w:rsid w:val="00BA3D57"/>
    <w:rsid w:val="00BA3E56"/>
    <w:rsid w:val="00BA3F4C"/>
    <w:rsid w:val="00BA4EC8"/>
    <w:rsid w:val="00BA5CA0"/>
    <w:rsid w:val="00BA5FFB"/>
    <w:rsid w:val="00BA6307"/>
    <w:rsid w:val="00BA784F"/>
    <w:rsid w:val="00BA7B90"/>
    <w:rsid w:val="00BB0240"/>
    <w:rsid w:val="00BB13BE"/>
    <w:rsid w:val="00BB1AD9"/>
    <w:rsid w:val="00BB1EF5"/>
    <w:rsid w:val="00BB2B59"/>
    <w:rsid w:val="00BB2E9F"/>
    <w:rsid w:val="00BB3046"/>
    <w:rsid w:val="00BB381B"/>
    <w:rsid w:val="00BB3A88"/>
    <w:rsid w:val="00BB3DCA"/>
    <w:rsid w:val="00BB3FEB"/>
    <w:rsid w:val="00BB4104"/>
    <w:rsid w:val="00BB4786"/>
    <w:rsid w:val="00BB7360"/>
    <w:rsid w:val="00BB77B4"/>
    <w:rsid w:val="00BC0B5F"/>
    <w:rsid w:val="00BC1E82"/>
    <w:rsid w:val="00BC477B"/>
    <w:rsid w:val="00BC47EA"/>
    <w:rsid w:val="00BC481B"/>
    <w:rsid w:val="00BC48D7"/>
    <w:rsid w:val="00BC579C"/>
    <w:rsid w:val="00BC583B"/>
    <w:rsid w:val="00BC6CAB"/>
    <w:rsid w:val="00BC71D1"/>
    <w:rsid w:val="00BC7B33"/>
    <w:rsid w:val="00BD0358"/>
    <w:rsid w:val="00BD059F"/>
    <w:rsid w:val="00BD1277"/>
    <w:rsid w:val="00BD1C2B"/>
    <w:rsid w:val="00BD27E3"/>
    <w:rsid w:val="00BD293B"/>
    <w:rsid w:val="00BD299D"/>
    <w:rsid w:val="00BD2D8F"/>
    <w:rsid w:val="00BD35FD"/>
    <w:rsid w:val="00BD38A9"/>
    <w:rsid w:val="00BD403B"/>
    <w:rsid w:val="00BD41A3"/>
    <w:rsid w:val="00BD45D7"/>
    <w:rsid w:val="00BD4A35"/>
    <w:rsid w:val="00BD4AD6"/>
    <w:rsid w:val="00BD4EB9"/>
    <w:rsid w:val="00BD7285"/>
    <w:rsid w:val="00BD7AD1"/>
    <w:rsid w:val="00BE1234"/>
    <w:rsid w:val="00BE172E"/>
    <w:rsid w:val="00BE19F1"/>
    <w:rsid w:val="00BE265C"/>
    <w:rsid w:val="00BE2875"/>
    <w:rsid w:val="00BE2AAF"/>
    <w:rsid w:val="00BE37F9"/>
    <w:rsid w:val="00BE4080"/>
    <w:rsid w:val="00BE47F8"/>
    <w:rsid w:val="00BE4FE1"/>
    <w:rsid w:val="00BE5159"/>
    <w:rsid w:val="00BE5B4C"/>
    <w:rsid w:val="00BE627E"/>
    <w:rsid w:val="00BE720C"/>
    <w:rsid w:val="00BE758F"/>
    <w:rsid w:val="00BE78FF"/>
    <w:rsid w:val="00BE7E13"/>
    <w:rsid w:val="00BF02A0"/>
    <w:rsid w:val="00BF095A"/>
    <w:rsid w:val="00BF1FE3"/>
    <w:rsid w:val="00BF2AF1"/>
    <w:rsid w:val="00BF38D2"/>
    <w:rsid w:val="00BF57E0"/>
    <w:rsid w:val="00BF5B2C"/>
    <w:rsid w:val="00BF5DB4"/>
    <w:rsid w:val="00BF6076"/>
    <w:rsid w:val="00BF6560"/>
    <w:rsid w:val="00BF76FB"/>
    <w:rsid w:val="00BF7977"/>
    <w:rsid w:val="00BF7AD4"/>
    <w:rsid w:val="00BF7BD8"/>
    <w:rsid w:val="00BF7FBB"/>
    <w:rsid w:val="00C0020B"/>
    <w:rsid w:val="00C00F69"/>
    <w:rsid w:val="00C010CE"/>
    <w:rsid w:val="00C01147"/>
    <w:rsid w:val="00C018B8"/>
    <w:rsid w:val="00C01ED7"/>
    <w:rsid w:val="00C0248A"/>
    <w:rsid w:val="00C037F2"/>
    <w:rsid w:val="00C04665"/>
    <w:rsid w:val="00C04904"/>
    <w:rsid w:val="00C0499B"/>
    <w:rsid w:val="00C04BA1"/>
    <w:rsid w:val="00C059DD"/>
    <w:rsid w:val="00C07536"/>
    <w:rsid w:val="00C07887"/>
    <w:rsid w:val="00C07B38"/>
    <w:rsid w:val="00C104C6"/>
    <w:rsid w:val="00C105FB"/>
    <w:rsid w:val="00C1080E"/>
    <w:rsid w:val="00C11403"/>
    <w:rsid w:val="00C114A2"/>
    <w:rsid w:val="00C11B47"/>
    <w:rsid w:val="00C12084"/>
    <w:rsid w:val="00C12A7A"/>
    <w:rsid w:val="00C13D74"/>
    <w:rsid w:val="00C163A7"/>
    <w:rsid w:val="00C16FDC"/>
    <w:rsid w:val="00C17752"/>
    <w:rsid w:val="00C17EF2"/>
    <w:rsid w:val="00C21206"/>
    <w:rsid w:val="00C212C2"/>
    <w:rsid w:val="00C21324"/>
    <w:rsid w:val="00C214CD"/>
    <w:rsid w:val="00C22984"/>
    <w:rsid w:val="00C22AB1"/>
    <w:rsid w:val="00C22F42"/>
    <w:rsid w:val="00C2310A"/>
    <w:rsid w:val="00C23195"/>
    <w:rsid w:val="00C2377A"/>
    <w:rsid w:val="00C249C2"/>
    <w:rsid w:val="00C24EEB"/>
    <w:rsid w:val="00C25A9E"/>
    <w:rsid w:val="00C25D7A"/>
    <w:rsid w:val="00C26599"/>
    <w:rsid w:val="00C2791D"/>
    <w:rsid w:val="00C30410"/>
    <w:rsid w:val="00C315BA"/>
    <w:rsid w:val="00C31723"/>
    <w:rsid w:val="00C3218D"/>
    <w:rsid w:val="00C32521"/>
    <w:rsid w:val="00C33ED3"/>
    <w:rsid w:val="00C3400F"/>
    <w:rsid w:val="00C34491"/>
    <w:rsid w:val="00C34795"/>
    <w:rsid w:val="00C34920"/>
    <w:rsid w:val="00C349A7"/>
    <w:rsid w:val="00C3605A"/>
    <w:rsid w:val="00C36719"/>
    <w:rsid w:val="00C36E14"/>
    <w:rsid w:val="00C37519"/>
    <w:rsid w:val="00C4067B"/>
    <w:rsid w:val="00C41E53"/>
    <w:rsid w:val="00C41F73"/>
    <w:rsid w:val="00C423BA"/>
    <w:rsid w:val="00C4253B"/>
    <w:rsid w:val="00C42816"/>
    <w:rsid w:val="00C42B3F"/>
    <w:rsid w:val="00C4340F"/>
    <w:rsid w:val="00C441ED"/>
    <w:rsid w:val="00C4474E"/>
    <w:rsid w:val="00C44FC9"/>
    <w:rsid w:val="00C456CA"/>
    <w:rsid w:val="00C45703"/>
    <w:rsid w:val="00C46188"/>
    <w:rsid w:val="00C46FD5"/>
    <w:rsid w:val="00C473E4"/>
    <w:rsid w:val="00C474AA"/>
    <w:rsid w:val="00C50B48"/>
    <w:rsid w:val="00C51CC5"/>
    <w:rsid w:val="00C525DC"/>
    <w:rsid w:val="00C53C7A"/>
    <w:rsid w:val="00C53E18"/>
    <w:rsid w:val="00C53F70"/>
    <w:rsid w:val="00C5456B"/>
    <w:rsid w:val="00C548A1"/>
    <w:rsid w:val="00C5495F"/>
    <w:rsid w:val="00C5502F"/>
    <w:rsid w:val="00C550AA"/>
    <w:rsid w:val="00C55688"/>
    <w:rsid w:val="00C558CD"/>
    <w:rsid w:val="00C56035"/>
    <w:rsid w:val="00C56600"/>
    <w:rsid w:val="00C568C1"/>
    <w:rsid w:val="00C5690F"/>
    <w:rsid w:val="00C56C88"/>
    <w:rsid w:val="00C56D77"/>
    <w:rsid w:val="00C56FE9"/>
    <w:rsid w:val="00C570B3"/>
    <w:rsid w:val="00C57659"/>
    <w:rsid w:val="00C57AB5"/>
    <w:rsid w:val="00C57CB9"/>
    <w:rsid w:val="00C60C06"/>
    <w:rsid w:val="00C60C0F"/>
    <w:rsid w:val="00C612F7"/>
    <w:rsid w:val="00C6137D"/>
    <w:rsid w:val="00C61702"/>
    <w:rsid w:val="00C62229"/>
    <w:rsid w:val="00C626FF"/>
    <w:rsid w:val="00C629C6"/>
    <w:rsid w:val="00C63994"/>
    <w:rsid w:val="00C63F5B"/>
    <w:rsid w:val="00C64BAD"/>
    <w:rsid w:val="00C669F5"/>
    <w:rsid w:val="00C6759D"/>
    <w:rsid w:val="00C67E97"/>
    <w:rsid w:val="00C7068D"/>
    <w:rsid w:val="00C70B78"/>
    <w:rsid w:val="00C7177B"/>
    <w:rsid w:val="00C71801"/>
    <w:rsid w:val="00C71AB1"/>
    <w:rsid w:val="00C72328"/>
    <w:rsid w:val="00C725A3"/>
    <w:rsid w:val="00C73DEA"/>
    <w:rsid w:val="00C742E5"/>
    <w:rsid w:val="00C75B0E"/>
    <w:rsid w:val="00C776C1"/>
    <w:rsid w:val="00C77B3C"/>
    <w:rsid w:val="00C807D5"/>
    <w:rsid w:val="00C80887"/>
    <w:rsid w:val="00C8135E"/>
    <w:rsid w:val="00C825A6"/>
    <w:rsid w:val="00C82D1B"/>
    <w:rsid w:val="00C82F0A"/>
    <w:rsid w:val="00C82F7F"/>
    <w:rsid w:val="00C83023"/>
    <w:rsid w:val="00C835F4"/>
    <w:rsid w:val="00C83D07"/>
    <w:rsid w:val="00C845F6"/>
    <w:rsid w:val="00C8678D"/>
    <w:rsid w:val="00C87018"/>
    <w:rsid w:val="00C87C94"/>
    <w:rsid w:val="00C9124F"/>
    <w:rsid w:val="00C923D4"/>
    <w:rsid w:val="00C926CD"/>
    <w:rsid w:val="00C92EA3"/>
    <w:rsid w:val="00C937DB"/>
    <w:rsid w:val="00C947F0"/>
    <w:rsid w:val="00C94C76"/>
    <w:rsid w:val="00C952F1"/>
    <w:rsid w:val="00C953EC"/>
    <w:rsid w:val="00C95774"/>
    <w:rsid w:val="00C96D7D"/>
    <w:rsid w:val="00C9701D"/>
    <w:rsid w:val="00CA139F"/>
    <w:rsid w:val="00CA15CA"/>
    <w:rsid w:val="00CA226F"/>
    <w:rsid w:val="00CA25C0"/>
    <w:rsid w:val="00CA2B57"/>
    <w:rsid w:val="00CA2C0E"/>
    <w:rsid w:val="00CA3DBB"/>
    <w:rsid w:val="00CA41CF"/>
    <w:rsid w:val="00CA466C"/>
    <w:rsid w:val="00CA53F2"/>
    <w:rsid w:val="00CA5599"/>
    <w:rsid w:val="00CA5C67"/>
    <w:rsid w:val="00CA61C6"/>
    <w:rsid w:val="00CA6288"/>
    <w:rsid w:val="00CA641F"/>
    <w:rsid w:val="00CA6A4F"/>
    <w:rsid w:val="00CA7038"/>
    <w:rsid w:val="00CA74E5"/>
    <w:rsid w:val="00CA7A6B"/>
    <w:rsid w:val="00CA7E22"/>
    <w:rsid w:val="00CB059C"/>
    <w:rsid w:val="00CB155A"/>
    <w:rsid w:val="00CB1778"/>
    <w:rsid w:val="00CB1A96"/>
    <w:rsid w:val="00CB1DFF"/>
    <w:rsid w:val="00CB1E39"/>
    <w:rsid w:val="00CB2727"/>
    <w:rsid w:val="00CB2798"/>
    <w:rsid w:val="00CB32C2"/>
    <w:rsid w:val="00CB345A"/>
    <w:rsid w:val="00CB4178"/>
    <w:rsid w:val="00CB4314"/>
    <w:rsid w:val="00CB4AC6"/>
    <w:rsid w:val="00CB539F"/>
    <w:rsid w:val="00CB5D66"/>
    <w:rsid w:val="00CB61CF"/>
    <w:rsid w:val="00CB6263"/>
    <w:rsid w:val="00CB62D7"/>
    <w:rsid w:val="00CB6A0A"/>
    <w:rsid w:val="00CB6AD0"/>
    <w:rsid w:val="00CB702B"/>
    <w:rsid w:val="00CB70C7"/>
    <w:rsid w:val="00CB76F6"/>
    <w:rsid w:val="00CB7A3A"/>
    <w:rsid w:val="00CC04FE"/>
    <w:rsid w:val="00CC0B1B"/>
    <w:rsid w:val="00CC2094"/>
    <w:rsid w:val="00CC2B83"/>
    <w:rsid w:val="00CC31B8"/>
    <w:rsid w:val="00CC482E"/>
    <w:rsid w:val="00CC48A9"/>
    <w:rsid w:val="00CC49D8"/>
    <w:rsid w:val="00CC4A1E"/>
    <w:rsid w:val="00CC5A3C"/>
    <w:rsid w:val="00CC6589"/>
    <w:rsid w:val="00CC6EF6"/>
    <w:rsid w:val="00CC7E05"/>
    <w:rsid w:val="00CC7FFD"/>
    <w:rsid w:val="00CD1107"/>
    <w:rsid w:val="00CD14C6"/>
    <w:rsid w:val="00CD1562"/>
    <w:rsid w:val="00CD277E"/>
    <w:rsid w:val="00CD2E34"/>
    <w:rsid w:val="00CD38E8"/>
    <w:rsid w:val="00CD5454"/>
    <w:rsid w:val="00CD6206"/>
    <w:rsid w:val="00CD69A1"/>
    <w:rsid w:val="00CD6E9F"/>
    <w:rsid w:val="00CD7929"/>
    <w:rsid w:val="00CD7DE7"/>
    <w:rsid w:val="00CE0B56"/>
    <w:rsid w:val="00CE10F1"/>
    <w:rsid w:val="00CE151D"/>
    <w:rsid w:val="00CE2072"/>
    <w:rsid w:val="00CE287A"/>
    <w:rsid w:val="00CE2909"/>
    <w:rsid w:val="00CE3130"/>
    <w:rsid w:val="00CE3390"/>
    <w:rsid w:val="00CE3F56"/>
    <w:rsid w:val="00CE4D82"/>
    <w:rsid w:val="00CE4E15"/>
    <w:rsid w:val="00CE4E38"/>
    <w:rsid w:val="00CE55A1"/>
    <w:rsid w:val="00CE577C"/>
    <w:rsid w:val="00CE5E1D"/>
    <w:rsid w:val="00CE6317"/>
    <w:rsid w:val="00CE638A"/>
    <w:rsid w:val="00CE6481"/>
    <w:rsid w:val="00CE6885"/>
    <w:rsid w:val="00CE68D6"/>
    <w:rsid w:val="00CE6F8C"/>
    <w:rsid w:val="00CE72F1"/>
    <w:rsid w:val="00CE7D8E"/>
    <w:rsid w:val="00CE7E7A"/>
    <w:rsid w:val="00CF02D2"/>
    <w:rsid w:val="00CF0898"/>
    <w:rsid w:val="00CF0AB4"/>
    <w:rsid w:val="00CF1529"/>
    <w:rsid w:val="00CF1530"/>
    <w:rsid w:val="00CF2A2D"/>
    <w:rsid w:val="00CF2F1B"/>
    <w:rsid w:val="00CF3365"/>
    <w:rsid w:val="00CF47D3"/>
    <w:rsid w:val="00CF4B92"/>
    <w:rsid w:val="00CF5587"/>
    <w:rsid w:val="00CF5B05"/>
    <w:rsid w:val="00CF5C6E"/>
    <w:rsid w:val="00CF6B92"/>
    <w:rsid w:val="00CF6C38"/>
    <w:rsid w:val="00CF749D"/>
    <w:rsid w:val="00CF792A"/>
    <w:rsid w:val="00CF7947"/>
    <w:rsid w:val="00CF7B6A"/>
    <w:rsid w:val="00CF7E15"/>
    <w:rsid w:val="00D0008E"/>
    <w:rsid w:val="00D00906"/>
    <w:rsid w:val="00D00F79"/>
    <w:rsid w:val="00D00FE2"/>
    <w:rsid w:val="00D0242A"/>
    <w:rsid w:val="00D02873"/>
    <w:rsid w:val="00D02B32"/>
    <w:rsid w:val="00D02CCC"/>
    <w:rsid w:val="00D02FE7"/>
    <w:rsid w:val="00D03151"/>
    <w:rsid w:val="00D03635"/>
    <w:rsid w:val="00D0387E"/>
    <w:rsid w:val="00D03A0B"/>
    <w:rsid w:val="00D03E04"/>
    <w:rsid w:val="00D04485"/>
    <w:rsid w:val="00D04D4C"/>
    <w:rsid w:val="00D04F4A"/>
    <w:rsid w:val="00D075B7"/>
    <w:rsid w:val="00D1003D"/>
    <w:rsid w:val="00D1057C"/>
    <w:rsid w:val="00D10D8A"/>
    <w:rsid w:val="00D11B0C"/>
    <w:rsid w:val="00D131B4"/>
    <w:rsid w:val="00D1397C"/>
    <w:rsid w:val="00D13F28"/>
    <w:rsid w:val="00D13F66"/>
    <w:rsid w:val="00D1425E"/>
    <w:rsid w:val="00D15015"/>
    <w:rsid w:val="00D15A5F"/>
    <w:rsid w:val="00D15C90"/>
    <w:rsid w:val="00D15CBF"/>
    <w:rsid w:val="00D16367"/>
    <w:rsid w:val="00D16726"/>
    <w:rsid w:val="00D16A13"/>
    <w:rsid w:val="00D16E4E"/>
    <w:rsid w:val="00D17035"/>
    <w:rsid w:val="00D171A4"/>
    <w:rsid w:val="00D17AB1"/>
    <w:rsid w:val="00D17E75"/>
    <w:rsid w:val="00D20D2A"/>
    <w:rsid w:val="00D20E2A"/>
    <w:rsid w:val="00D218BD"/>
    <w:rsid w:val="00D21B4F"/>
    <w:rsid w:val="00D22772"/>
    <w:rsid w:val="00D22E5A"/>
    <w:rsid w:val="00D23F25"/>
    <w:rsid w:val="00D2421C"/>
    <w:rsid w:val="00D2564E"/>
    <w:rsid w:val="00D256CB"/>
    <w:rsid w:val="00D26761"/>
    <w:rsid w:val="00D268EF"/>
    <w:rsid w:val="00D26906"/>
    <w:rsid w:val="00D26BB9"/>
    <w:rsid w:val="00D26DD3"/>
    <w:rsid w:val="00D275F6"/>
    <w:rsid w:val="00D27797"/>
    <w:rsid w:val="00D27817"/>
    <w:rsid w:val="00D305CD"/>
    <w:rsid w:val="00D31AF9"/>
    <w:rsid w:val="00D3284B"/>
    <w:rsid w:val="00D32E30"/>
    <w:rsid w:val="00D35150"/>
    <w:rsid w:val="00D367D1"/>
    <w:rsid w:val="00D37A25"/>
    <w:rsid w:val="00D405A2"/>
    <w:rsid w:val="00D407F1"/>
    <w:rsid w:val="00D40DE7"/>
    <w:rsid w:val="00D422E6"/>
    <w:rsid w:val="00D445DC"/>
    <w:rsid w:val="00D44BA0"/>
    <w:rsid w:val="00D45098"/>
    <w:rsid w:val="00D45119"/>
    <w:rsid w:val="00D4609D"/>
    <w:rsid w:val="00D463F8"/>
    <w:rsid w:val="00D46BA0"/>
    <w:rsid w:val="00D47322"/>
    <w:rsid w:val="00D47967"/>
    <w:rsid w:val="00D47EE6"/>
    <w:rsid w:val="00D50458"/>
    <w:rsid w:val="00D51754"/>
    <w:rsid w:val="00D51C32"/>
    <w:rsid w:val="00D52622"/>
    <w:rsid w:val="00D5282B"/>
    <w:rsid w:val="00D52A87"/>
    <w:rsid w:val="00D52C86"/>
    <w:rsid w:val="00D53394"/>
    <w:rsid w:val="00D55408"/>
    <w:rsid w:val="00D557D3"/>
    <w:rsid w:val="00D55CB1"/>
    <w:rsid w:val="00D564F5"/>
    <w:rsid w:val="00D57660"/>
    <w:rsid w:val="00D60237"/>
    <w:rsid w:val="00D605CA"/>
    <w:rsid w:val="00D615DE"/>
    <w:rsid w:val="00D620FE"/>
    <w:rsid w:val="00D62AE9"/>
    <w:rsid w:val="00D63175"/>
    <w:rsid w:val="00D6333A"/>
    <w:rsid w:val="00D64224"/>
    <w:rsid w:val="00D64498"/>
    <w:rsid w:val="00D64E9D"/>
    <w:rsid w:val="00D65B68"/>
    <w:rsid w:val="00D65D29"/>
    <w:rsid w:val="00D6605E"/>
    <w:rsid w:val="00D701CD"/>
    <w:rsid w:val="00D71D14"/>
    <w:rsid w:val="00D71D4E"/>
    <w:rsid w:val="00D72B4F"/>
    <w:rsid w:val="00D72C69"/>
    <w:rsid w:val="00D73437"/>
    <w:rsid w:val="00D73811"/>
    <w:rsid w:val="00D741FB"/>
    <w:rsid w:val="00D7425A"/>
    <w:rsid w:val="00D762E3"/>
    <w:rsid w:val="00D76591"/>
    <w:rsid w:val="00D76641"/>
    <w:rsid w:val="00D76DD5"/>
    <w:rsid w:val="00D76DED"/>
    <w:rsid w:val="00D76E99"/>
    <w:rsid w:val="00D77A7B"/>
    <w:rsid w:val="00D77BC2"/>
    <w:rsid w:val="00D80C52"/>
    <w:rsid w:val="00D816A1"/>
    <w:rsid w:val="00D81733"/>
    <w:rsid w:val="00D82234"/>
    <w:rsid w:val="00D823E2"/>
    <w:rsid w:val="00D825BF"/>
    <w:rsid w:val="00D83C4C"/>
    <w:rsid w:val="00D851CA"/>
    <w:rsid w:val="00D85602"/>
    <w:rsid w:val="00D858DF"/>
    <w:rsid w:val="00D85940"/>
    <w:rsid w:val="00D85AF6"/>
    <w:rsid w:val="00D85CB6"/>
    <w:rsid w:val="00D85FE5"/>
    <w:rsid w:val="00D86123"/>
    <w:rsid w:val="00D86468"/>
    <w:rsid w:val="00D871D8"/>
    <w:rsid w:val="00D8785B"/>
    <w:rsid w:val="00D87C43"/>
    <w:rsid w:val="00D90CA4"/>
    <w:rsid w:val="00D90EF6"/>
    <w:rsid w:val="00D914EC"/>
    <w:rsid w:val="00D91CDB"/>
    <w:rsid w:val="00D922E1"/>
    <w:rsid w:val="00D92468"/>
    <w:rsid w:val="00D92BE7"/>
    <w:rsid w:val="00D94550"/>
    <w:rsid w:val="00D94D9D"/>
    <w:rsid w:val="00D95555"/>
    <w:rsid w:val="00D9574D"/>
    <w:rsid w:val="00D9615C"/>
    <w:rsid w:val="00D9616B"/>
    <w:rsid w:val="00D961EF"/>
    <w:rsid w:val="00D96C5E"/>
    <w:rsid w:val="00D971EA"/>
    <w:rsid w:val="00DA16FB"/>
    <w:rsid w:val="00DA2132"/>
    <w:rsid w:val="00DA260A"/>
    <w:rsid w:val="00DA266D"/>
    <w:rsid w:val="00DA26BF"/>
    <w:rsid w:val="00DA3205"/>
    <w:rsid w:val="00DA38F4"/>
    <w:rsid w:val="00DA3C1D"/>
    <w:rsid w:val="00DA3F95"/>
    <w:rsid w:val="00DA42E0"/>
    <w:rsid w:val="00DA55EB"/>
    <w:rsid w:val="00DA5A4E"/>
    <w:rsid w:val="00DA67AA"/>
    <w:rsid w:val="00DA794B"/>
    <w:rsid w:val="00DB0366"/>
    <w:rsid w:val="00DB1296"/>
    <w:rsid w:val="00DB141C"/>
    <w:rsid w:val="00DB16EE"/>
    <w:rsid w:val="00DB1DB9"/>
    <w:rsid w:val="00DB23A3"/>
    <w:rsid w:val="00DB298C"/>
    <w:rsid w:val="00DB3B33"/>
    <w:rsid w:val="00DB4C92"/>
    <w:rsid w:val="00DB4D66"/>
    <w:rsid w:val="00DB52FD"/>
    <w:rsid w:val="00DB5EB1"/>
    <w:rsid w:val="00DB6B6C"/>
    <w:rsid w:val="00DB6FB1"/>
    <w:rsid w:val="00DB7BA0"/>
    <w:rsid w:val="00DB7CD3"/>
    <w:rsid w:val="00DC0303"/>
    <w:rsid w:val="00DC0D5F"/>
    <w:rsid w:val="00DC1EB4"/>
    <w:rsid w:val="00DC2269"/>
    <w:rsid w:val="00DC236A"/>
    <w:rsid w:val="00DC295A"/>
    <w:rsid w:val="00DC2CEF"/>
    <w:rsid w:val="00DC30FE"/>
    <w:rsid w:val="00DC4264"/>
    <w:rsid w:val="00DC7656"/>
    <w:rsid w:val="00DC7A67"/>
    <w:rsid w:val="00DC7D8E"/>
    <w:rsid w:val="00DC7FAB"/>
    <w:rsid w:val="00DD0504"/>
    <w:rsid w:val="00DD072F"/>
    <w:rsid w:val="00DD16E6"/>
    <w:rsid w:val="00DD1C83"/>
    <w:rsid w:val="00DD1C92"/>
    <w:rsid w:val="00DD2416"/>
    <w:rsid w:val="00DD2546"/>
    <w:rsid w:val="00DD2CF5"/>
    <w:rsid w:val="00DD2F09"/>
    <w:rsid w:val="00DD3182"/>
    <w:rsid w:val="00DD35C7"/>
    <w:rsid w:val="00DD3693"/>
    <w:rsid w:val="00DD3E8D"/>
    <w:rsid w:val="00DD43AD"/>
    <w:rsid w:val="00DD4BF1"/>
    <w:rsid w:val="00DD51D1"/>
    <w:rsid w:val="00DD571A"/>
    <w:rsid w:val="00DD5E1F"/>
    <w:rsid w:val="00DD6B37"/>
    <w:rsid w:val="00DD6BAA"/>
    <w:rsid w:val="00DD6D8F"/>
    <w:rsid w:val="00DD7050"/>
    <w:rsid w:val="00DD7770"/>
    <w:rsid w:val="00DE0ACE"/>
    <w:rsid w:val="00DE221B"/>
    <w:rsid w:val="00DE2A48"/>
    <w:rsid w:val="00DE43F3"/>
    <w:rsid w:val="00DE478B"/>
    <w:rsid w:val="00DE4993"/>
    <w:rsid w:val="00DE4B05"/>
    <w:rsid w:val="00DE53CD"/>
    <w:rsid w:val="00DE6943"/>
    <w:rsid w:val="00DE69E7"/>
    <w:rsid w:val="00DF0A49"/>
    <w:rsid w:val="00DF1438"/>
    <w:rsid w:val="00DF1D38"/>
    <w:rsid w:val="00DF21B8"/>
    <w:rsid w:val="00DF23CC"/>
    <w:rsid w:val="00DF2652"/>
    <w:rsid w:val="00DF2B55"/>
    <w:rsid w:val="00DF2BA9"/>
    <w:rsid w:val="00DF311C"/>
    <w:rsid w:val="00DF35CE"/>
    <w:rsid w:val="00DF568F"/>
    <w:rsid w:val="00DF58E9"/>
    <w:rsid w:val="00DF59A8"/>
    <w:rsid w:val="00DF5A82"/>
    <w:rsid w:val="00DF6601"/>
    <w:rsid w:val="00DF7A50"/>
    <w:rsid w:val="00DF7BB7"/>
    <w:rsid w:val="00DF7C9F"/>
    <w:rsid w:val="00E0089F"/>
    <w:rsid w:val="00E01617"/>
    <w:rsid w:val="00E01ACB"/>
    <w:rsid w:val="00E01C85"/>
    <w:rsid w:val="00E01D3D"/>
    <w:rsid w:val="00E01EE6"/>
    <w:rsid w:val="00E01F42"/>
    <w:rsid w:val="00E02670"/>
    <w:rsid w:val="00E027C1"/>
    <w:rsid w:val="00E035F9"/>
    <w:rsid w:val="00E0438C"/>
    <w:rsid w:val="00E04D32"/>
    <w:rsid w:val="00E04DBE"/>
    <w:rsid w:val="00E0541B"/>
    <w:rsid w:val="00E07080"/>
    <w:rsid w:val="00E129E5"/>
    <w:rsid w:val="00E1450D"/>
    <w:rsid w:val="00E14D25"/>
    <w:rsid w:val="00E14F80"/>
    <w:rsid w:val="00E16182"/>
    <w:rsid w:val="00E17124"/>
    <w:rsid w:val="00E1769F"/>
    <w:rsid w:val="00E17E5B"/>
    <w:rsid w:val="00E2096E"/>
    <w:rsid w:val="00E20CD0"/>
    <w:rsid w:val="00E217A2"/>
    <w:rsid w:val="00E21B72"/>
    <w:rsid w:val="00E22F01"/>
    <w:rsid w:val="00E23783"/>
    <w:rsid w:val="00E23F83"/>
    <w:rsid w:val="00E2443A"/>
    <w:rsid w:val="00E24C3F"/>
    <w:rsid w:val="00E258A8"/>
    <w:rsid w:val="00E265F6"/>
    <w:rsid w:val="00E30EF3"/>
    <w:rsid w:val="00E321A5"/>
    <w:rsid w:val="00E321C4"/>
    <w:rsid w:val="00E32609"/>
    <w:rsid w:val="00E33A9B"/>
    <w:rsid w:val="00E34A3B"/>
    <w:rsid w:val="00E35848"/>
    <w:rsid w:val="00E36521"/>
    <w:rsid w:val="00E3695A"/>
    <w:rsid w:val="00E36971"/>
    <w:rsid w:val="00E37F85"/>
    <w:rsid w:val="00E40354"/>
    <w:rsid w:val="00E40891"/>
    <w:rsid w:val="00E40C45"/>
    <w:rsid w:val="00E40F3C"/>
    <w:rsid w:val="00E450EF"/>
    <w:rsid w:val="00E456EC"/>
    <w:rsid w:val="00E45954"/>
    <w:rsid w:val="00E459DA"/>
    <w:rsid w:val="00E45A33"/>
    <w:rsid w:val="00E462B2"/>
    <w:rsid w:val="00E46541"/>
    <w:rsid w:val="00E473B0"/>
    <w:rsid w:val="00E50077"/>
    <w:rsid w:val="00E504B5"/>
    <w:rsid w:val="00E5065B"/>
    <w:rsid w:val="00E51237"/>
    <w:rsid w:val="00E53030"/>
    <w:rsid w:val="00E5332D"/>
    <w:rsid w:val="00E5398C"/>
    <w:rsid w:val="00E5432A"/>
    <w:rsid w:val="00E54C6B"/>
    <w:rsid w:val="00E54F50"/>
    <w:rsid w:val="00E55EF8"/>
    <w:rsid w:val="00E562F6"/>
    <w:rsid w:val="00E56F79"/>
    <w:rsid w:val="00E6047D"/>
    <w:rsid w:val="00E608FF"/>
    <w:rsid w:val="00E6171D"/>
    <w:rsid w:val="00E61ACE"/>
    <w:rsid w:val="00E62E34"/>
    <w:rsid w:val="00E631E7"/>
    <w:rsid w:val="00E64975"/>
    <w:rsid w:val="00E64F75"/>
    <w:rsid w:val="00E653F5"/>
    <w:rsid w:val="00E65469"/>
    <w:rsid w:val="00E65A28"/>
    <w:rsid w:val="00E664A7"/>
    <w:rsid w:val="00E66B56"/>
    <w:rsid w:val="00E66BF9"/>
    <w:rsid w:val="00E67439"/>
    <w:rsid w:val="00E6774E"/>
    <w:rsid w:val="00E67D49"/>
    <w:rsid w:val="00E67D66"/>
    <w:rsid w:val="00E67F14"/>
    <w:rsid w:val="00E706BB"/>
    <w:rsid w:val="00E710C8"/>
    <w:rsid w:val="00E718C7"/>
    <w:rsid w:val="00E71CC4"/>
    <w:rsid w:val="00E727F1"/>
    <w:rsid w:val="00E72E6D"/>
    <w:rsid w:val="00E72EBE"/>
    <w:rsid w:val="00E73160"/>
    <w:rsid w:val="00E73437"/>
    <w:rsid w:val="00E736E9"/>
    <w:rsid w:val="00E74C77"/>
    <w:rsid w:val="00E75579"/>
    <w:rsid w:val="00E764C7"/>
    <w:rsid w:val="00E77A1B"/>
    <w:rsid w:val="00E77DC5"/>
    <w:rsid w:val="00E800E6"/>
    <w:rsid w:val="00E8122D"/>
    <w:rsid w:val="00E825DD"/>
    <w:rsid w:val="00E843C0"/>
    <w:rsid w:val="00E84B8D"/>
    <w:rsid w:val="00E856FA"/>
    <w:rsid w:val="00E86498"/>
    <w:rsid w:val="00E86997"/>
    <w:rsid w:val="00E87288"/>
    <w:rsid w:val="00E8758A"/>
    <w:rsid w:val="00E900E0"/>
    <w:rsid w:val="00E90A80"/>
    <w:rsid w:val="00E917E7"/>
    <w:rsid w:val="00E9189A"/>
    <w:rsid w:val="00E91D80"/>
    <w:rsid w:val="00E91F4E"/>
    <w:rsid w:val="00E92073"/>
    <w:rsid w:val="00E924DE"/>
    <w:rsid w:val="00E93124"/>
    <w:rsid w:val="00E93B9B"/>
    <w:rsid w:val="00E942C3"/>
    <w:rsid w:val="00E9560E"/>
    <w:rsid w:val="00E97296"/>
    <w:rsid w:val="00EA0254"/>
    <w:rsid w:val="00EA0EA6"/>
    <w:rsid w:val="00EA10B3"/>
    <w:rsid w:val="00EA134F"/>
    <w:rsid w:val="00EA1C93"/>
    <w:rsid w:val="00EA29BC"/>
    <w:rsid w:val="00EA2C72"/>
    <w:rsid w:val="00EA2E77"/>
    <w:rsid w:val="00EA4F97"/>
    <w:rsid w:val="00EA53B5"/>
    <w:rsid w:val="00EA6B83"/>
    <w:rsid w:val="00EA6FC4"/>
    <w:rsid w:val="00EA70E8"/>
    <w:rsid w:val="00EA7CC5"/>
    <w:rsid w:val="00EB0F37"/>
    <w:rsid w:val="00EB13D3"/>
    <w:rsid w:val="00EB2DAE"/>
    <w:rsid w:val="00EB4B55"/>
    <w:rsid w:val="00EB6430"/>
    <w:rsid w:val="00EB6D38"/>
    <w:rsid w:val="00EB6F69"/>
    <w:rsid w:val="00EB7002"/>
    <w:rsid w:val="00EC2F23"/>
    <w:rsid w:val="00EC30AA"/>
    <w:rsid w:val="00EC35DC"/>
    <w:rsid w:val="00EC3746"/>
    <w:rsid w:val="00EC3EF7"/>
    <w:rsid w:val="00EC4520"/>
    <w:rsid w:val="00EC46CF"/>
    <w:rsid w:val="00EC47CE"/>
    <w:rsid w:val="00EC4DA4"/>
    <w:rsid w:val="00EC52FA"/>
    <w:rsid w:val="00EC613F"/>
    <w:rsid w:val="00EC7CC7"/>
    <w:rsid w:val="00ED00F0"/>
    <w:rsid w:val="00ED0247"/>
    <w:rsid w:val="00ED0701"/>
    <w:rsid w:val="00ED0964"/>
    <w:rsid w:val="00ED0B3D"/>
    <w:rsid w:val="00ED3950"/>
    <w:rsid w:val="00ED3D6F"/>
    <w:rsid w:val="00ED3F2D"/>
    <w:rsid w:val="00ED417E"/>
    <w:rsid w:val="00ED453C"/>
    <w:rsid w:val="00ED5F3B"/>
    <w:rsid w:val="00ED619F"/>
    <w:rsid w:val="00ED6BD7"/>
    <w:rsid w:val="00ED725A"/>
    <w:rsid w:val="00ED776A"/>
    <w:rsid w:val="00EE0288"/>
    <w:rsid w:val="00EE1AEC"/>
    <w:rsid w:val="00EE1D2A"/>
    <w:rsid w:val="00EE27E1"/>
    <w:rsid w:val="00EE2C50"/>
    <w:rsid w:val="00EE4180"/>
    <w:rsid w:val="00EE4BEB"/>
    <w:rsid w:val="00EE4ED2"/>
    <w:rsid w:val="00EE69E4"/>
    <w:rsid w:val="00EE6B6E"/>
    <w:rsid w:val="00EE6CAB"/>
    <w:rsid w:val="00EE7EB8"/>
    <w:rsid w:val="00EF0D67"/>
    <w:rsid w:val="00EF1099"/>
    <w:rsid w:val="00EF2962"/>
    <w:rsid w:val="00EF3275"/>
    <w:rsid w:val="00EF398F"/>
    <w:rsid w:val="00EF569B"/>
    <w:rsid w:val="00EF5F31"/>
    <w:rsid w:val="00EF6F21"/>
    <w:rsid w:val="00EF7EFD"/>
    <w:rsid w:val="00F00E27"/>
    <w:rsid w:val="00F01664"/>
    <w:rsid w:val="00F01A64"/>
    <w:rsid w:val="00F0223B"/>
    <w:rsid w:val="00F023C3"/>
    <w:rsid w:val="00F0277C"/>
    <w:rsid w:val="00F02975"/>
    <w:rsid w:val="00F02BF1"/>
    <w:rsid w:val="00F02D61"/>
    <w:rsid w:val="00F0367C"/>
    <w:rsid w:val="00F04227"/>
    <w:rsid w:val="00F04BDC"/>
    <w:rsid w:val="00F05130"/>
    <w:rsid w:val="00F05827"/>
    <w:rsid w:val="00F062D5"/>
    <w:rsid w:val="00F07002"/>
    <w:rsid w:val="00F1187E"/>
    <w:rsid w:val="00F11932"/>
    <w:rsid w:val="00F126AC"/>
    <w:rsid w:val="00F13494"/>
    <w:rsid w:val="00F135CA"/>
    <w:rsid w:val="00F136DD"/>
    <w:rsid w:val="00F14371"/>
    <w:rsid w:val="00F14EE0"/>
    <w:rsid w:val="00F1659A"/>
    <w:rsid w:val="00F165FB"/>
    <w:rsid w:val="00F16770"/>
    <w:rsid w:val="00F20EC7"/>
    <w:rsid w:val="00F23015"/>
    <w:rsid w:val="00F23308"/>
    <w:rsid w:val="00F2354F"/>
    <w:rsid w:val="00F235CA"/>
    <w:rsid w:val="00F239B3"/>
    <w:rsid w:val="00F23E30"/>
    <w:rsid w:val="00F24092"/>
    <w:rsid w:val="00F24959"/>
    <w:rsid w:val="00F24E4B"/>
    <w:rsid w:val="00F25908"/>
    <w:rsid w:val="00F26BC2"/>
    <w:rsid w:val="00F27390"/>
    <w:rsid w:val="00F27478"/>
    <w:rsid w:val="00F274FB"/>
    <w:rsid w:val="00F30245"/>
    <w:rsid w:val="00F30903"/>
    <w:rsid w:val="00F30971"/>
    <w:rsid w:val="00F30AC9"/>
    <w:rsid w:val="00F30DE3"/>
    <w:rsid w:val="00F3248C"/>
    <w:rsid w:val="00F32552"/>
    <w:rsid w:val="00F32688"/>
    <w:rsid w:val="00F33C35"/>
    <w:rsid w:val="00F34149"/>
    <w:rsid w:val="00F342BC"/>
    <w:rsid w:val="00F34917"/>
    <w:rsid w:val="00F351FE"/>
    <w:rsid w:val="00F36880"/>
    <w:rsid w:val="00F36E15"/>
    <w:rsid w:val="00F36E4D"/>
    <w:rsid w:val="00F3725B"/>
    <w:rsid w:val="00F406BE"/>
    <w:rsid w:val="00F40BFA"/>
    <w:rsid w:val="00F40EEA"/>
    <w:rsid w:val="00F41129"/>
    <w:rsid w:val="00F41222"/>
    <w:rsid w:val="00F41C50"/>
    <w:rsid w:val="00F41E4A"/>
    <w:rsid w:val="00F42102"/>
    <w:rsid w:val="00F425C4"/>
    <w:rsid w:val="00F429BD"/>
    <w:rsid w:val="00F42A06"/>
    <w:rsid w:val="00F42FB5"/>
    <w:rsid w:val="00F430CA"/>
    <w:rsid w:val="00F44180"/>
    <w:rsid w:val="00F447A3"/>
    <w:rsid w:val="00F448E4"/>
    <w:rsid w:val="00F44A3F"/>
    <w:rsid w:val="00F450E1"/>
    <w:rsid w:val="00F46A79"/>
    <w:rsid w:val="00F46F34"/>
    <w:rsid w:val="00F47502"/>
    <w:rsid w:val="00F4798F"/>
    <w:rsid w:val="00F501B9"/>
    <w:rsid w:val="00F50599"/>
    <w:rsid w:val="00F50798"/>
    <w:rsid w:val="00F50F5D"/>
    <w:rsid w:val="00F5299E"/>
    <w:rsid w:val="00F5345D"/>
    <w:rsid w:val="00F54377"/>
    <w:rsid w:val="00F54685"/>
    <w:rsid w:val="00F546BB"/>
    <w:rsid w:val="00F577FF"/>
    <w:rsid w:val="00F5797C"/>
    <w:rsid w:val="00F57F5D"/>
    <w:rsid w:val="00F60350"/>
    <w:rsid w:val="00F61CAB"/>
    <w:rsid w:val="00F62866"/>
    <w:rsid w:val="00F636DB"/>
    <w:rsid w:val="00F637D3"/>
    <w:rsid w:val="00F63AD4"/>
    <w:rsid w:val="00F6432F"/>
    <w:rsid w:val="00F64750"/>
    <w:rsid w:val="00F64AD4"/>
    <w:rsid w:val="00F64C44"/>
    <w:rsid w:val="00F65581"/>
    <w:rsid w:val="00F6565E"/>
    <w:rsid w:val="00F65D4F"/>
    <w:rsid w:val="00F65EE9"/>
    <w:rsid w:val="00F66E68"/>
    <w:rsid w:val="00F6742C"/>
    <w:rsid w:val="00F70303"/>
    <w:rsid w:val="00F72C2E"/>
    <w:rsid w:val="00F733FB"/>
    <w:rsid w:val="00F73C6F"/>
    <w:rsid w:val="00F73CB8"/>
    <w:rsid w:val="00F74300"/>
    <w:rsid w:val="00F743DD"/>
    <w:rsid w:val="00F7542D"/>
    <w:rsid w:val="00F755B4"/>
    <w:rsid w:val="00F80013"/>
    <w:rsid w:val="00F801EF"/>
    <w:rsid w:val="00F8035E"/>
    <w:rsid w:val="00F805FA"/>
    <w:rsid w:val="00F80940"/>
    <w:rsid w:val="00F81072"/>
    <w:rsid w:val="00F810DF"/>
    <w:rsid w:val="00F82562"/>
    <w:rsid w:val="00F82E44"/>
    <w:rsid w:val="00F83F4C"/>
    <w:rsid w:val="00F84273"/>
    <w:rsid w:val="00F842EF"/>
    <w:rsid w:val="00F850EE"/>
    <w:rsid w:val="00F86145"/>
    <w:rsid w:val="00F866DE"/>
    <w:rsid w:val="00F86A26"/>
    <w:rsid w:val="00F86EAD"/>
    <w:rsid w:val="00F8741D"/>
    <w:rsid w:val="00F91BE2"/>
    <w:rsid w:val="00F92A44"/>
    <w:rsid w:val="00F9397D"/>
    <w:rsid w:val="00F94625"/>
    <w:rsid w:val="00F949B2"/>
    <w:rsid w:val="00F95135"/>
    <w:rsid w:val="00F95586"/>
    <w:rsid w:val="00F95B74"/>
    <w:rsid w:val="00F95C7B"/>
    <w:rsid w:val="00F96062"/>
    <w:rsid w:val="00F96E34"/>
    <w:rsid w:val="00F9762A"/>
    <w:rsid w:val="00F9799A"/>
    <w:rsid w:val="00F97E94"/>
    <w:rsid w:val="00FA0278"/>
    <w:rsid w:val="00FA06E9"/>
    <w:rsid w:val="00FA096F"/>
    <w:rsid w:val="00FA0E4A"/>
    <w:rsid w:val="00FA0EDB"/>
    <w:rsid w:val="00FA1547"/>
    <w:rsid w:val="00FA19D1"/>
    <w:rsid w:val="00FA2616"/>
    <w:rsid w:val="00FA274E"/>
    <w:rsid w:val="00FA2BC3"/>
    <w:rsid w:val="00FA33DE"/>
    <w:rsid w:val="00FA36B1"/>
    <w:rsid w:val="00FA36D4"/>
    <w:rsid w:val="00FA49D0"/>
    <w:rsid w:val="00FA610E"/>
    <w:rsid w:val="00FA6C28"/>
    <w:rsid w:val="00FA6E2F"/>
    <w:rsid w:val="00FA7248"/>
    <w:rsid w:val="00FA74C1"/>
    <w:rsid w:val="00FB0210"/>
    <w:rsid w:val="00FB0406"/>
    <w:rsid w:val="00FB047D"/>
    <w:rsid w:val="00FB0C0E"/>
    <w:rsid w:val="00FB0ED3"/>
    <w:rsid w:val="00FB0F0F"/>
    <w:rsid w:val="00FB1198"/>
    <w:rsid w:val="00FB143D"/>
    <w:rsid w:val="00FB1CEA"/>
    <w:rsid w:val="00FB3134"/>
    <w:rsid w:val="00FB3F2E"/>
    <w:rsid w:val="00FB44DD"/>
    <w:rsid w:val="00FB4A6B"/>
    <w:rsid w:val="00FB541D"/>
    <w:rsid w:val="00FB5474"/>
    <w:rsid w:val="00FB5808"/>
    <w:rsid w:val="00FB6986"/>
    <w:rsid w:val="00FB72D9"/>
    <w:rsid w:val="00FB7693"/>
    <w:rsid w:val="00FB77FC"/>
    <w:rsid w:val="00FB7DA6"/>
    <w:rsid w:val="00FB7F13"/>
    <w:rsid w:val="00FC00DB"/>
    <w:rsid w:val="00FC0516"/>
    <w:rsid w:val="00FC0711"/>
    <w:rsid w:val="00FC0B81"/>
    <w:rsid w:val="00FC1180"/>
    <w:rsid w:val="00FC1B76"/>
    <w:rsid w:val="00FC1CAC"/>
    <w:rsid w:val="00FC2179"/>
    <w:rsid w:val="00FC24E5"/>
    <w:rsid w:val="00FC24E9"/>
    <w:rsid w:val="00FC344B"/>
    <w:rsid w:val="00FC42D3"/>
    <w:rsid w:val="00FC4A0E"/>
    <w:rsid w:val="00FC5543"/>
    <w:rsid w:val="00FC70CE"/>
    <w:rsid w:val="00FD02A8"/>
    <w:rsid w:val="00FD06A7"/>
    <w:rsid w:val="00FD1892"/>
    <w:rsid w:val="00FD1CDD"/>
    <w:rsid w:val="00FD226F"/>
    <w:rsid w:val="00FD27A8"/>
    <w:rsid w:val="00FD2DD5"/>
    <w:rsid w:val="00FD2EE9"/>
    <w:rsid w:val="00FD34D9"/>
    <w:rsid w:val="00FD3588"/>
    <w:rsid w:val="00FD3AD1"/>
    <w:rsid w:val="00FD40F9"/>
    <w:rsid w:val="00FD49AF"/>
    <w:rsid w:val="00FD4FCE"/>
    <w:rsid w:val="00FD5A81"/>
    <w:rsid w:val="00FD69AA"/>
    <w:rsid w:val="00FD69E5"/>
    <w:rsid w:val="00FD76B7"/>
    <w:rsid w:val="00FD7AE1"/>
    <w:rsid w:val="00FD7C4E"/>
    <w:rsid w:val="00FE026F"/>
    <w:rsid w:val="00FE134D"/>
    <w:rsid w:val="00FE1367"/>
    <w:rsid w:val="00FE1479"/>
    <w:rsid w:val="00FE456A"/>
    <w:rsid w:val="00FE5601"/>
    <w:rsid w:val="00FE5E4A"/>
    <w:rsid w:val="00FE6D9D"/>
    <w:rsid w:val="00FE76DA"/>
    <w:rsid w:val="00FE7A37"/>
    <w:rsid w:val="00FF120A"/>
    <w:rsid w:val="00FF1F38"/>
    <w:rsid w:val="00FF2DC6"/>
    <w:rsid w:val="00FF3467"/>
    <w:rsid w:val="00FF370D"/>
    <w:rsid w:val="00FF3CBB"/>
    <w:rsid w:val="00FF46A8"/>
    <w:rsid w:val="00FF5F02"/>
    <w:rsid w:val="00FF60F7"/>
    <w:rsid w:val="00FF6494"/>
    <w:rsid w:val="00FF6595"/>
    <w:rsid w:val="00FF7B86"/>
    <w:rsid w:val="195DF729"/>
    <w:rsid w:val="6F3F8E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672AA"/>
  <w15:chartTrackingRefBased/>
  <w15:docId w15:val="{3698E446-EDD6-4352-9D68-61F486E6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7FEC"/>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6748D"/>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6748D"/>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6B4973"/>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styleId="Heading3Char" w:customStyle="1">
    <w:name w:val="Heading 3 Char"/>
    <w:basedOn w:val="DefaultParagraphFont"/>
    <w:link w:val="Heading3"/>
    <w:uiPriority w:val="9"/>
    <w:rsid w:val="008C51BB"/>
    <w:rPr>
      <w:rFonts w:asciiTheme="majorHAnsi" w:hAnsiTheme="majorHAnsi" w:eastAsiaTheme="majorEastAsia"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styleId="Heading4Char" w:customStyle="1">
    <w:name w:val="Heading 4 Char"/>
    <w:basedOn w:val="DefaultParagraphFont"/>
    <w:link w:val="Heading4"/>
    <w:uiPriority w:val="9"/>
    <w:rsid w:val="002B0C83"/>
    <w:rPr>
      <w:rFonts w:asciiTheme="majorHAnsi" w:hAnsiTheme="majorHAnsi" w:eastAsiaTheme="majorEastAsia" w:cstheme="majorBidi"/>
      <w:i/>
      <w:iCs/>
      <w:color w:val="2F5496" w:themeColor="accent1" w:themeShade="BF"/>
    </w:rPr>
  </w:style>
  <w:style w:type="character" w:styleId="cf01" w:customStyle="1">
    <w:name w:val="cf01"/>
    <w:basedOn w:val="DefaultParagraphFont"/>
    <w:rsid w:val="00221F8B"/>
    <w:rPr>
      <w:rFonts w:hint="default" w:ascii="Segoe UI" w:hAnsi="Segoe UI" w:cs="Segoe UI"/>
      <w:sz w:val="18"/>
      <w:szCs w:val="18"/>
    </w:rPr>
  </w:style>
  <w:style w:type="paragraph" w:styleId="Header">
    <w:name w:val="header"/>
    <w:basedOn w:val="Normal"/>
    <w:link w:val="HeaderChar"/>
    <w:uiPriority w:val="99"/>
    <w:unhideWhenUsed/>
    <w:rsid w:val="002B2275"/>
    <w:pPr>
      <w:tabs>
        <w:tab w:val="center" w:pos="4513"/>
        <w:tab w:val="right" w:pos="9026"/>
      </w:tabs>
      <w:spacing w:after="0" w:line="240" w:lineRule="auto"/>
    </w:pPr>
  </w:style>
  <w:style w:type="character" w:styleId="HeaderChar" w:customStyle="1">
    <w:name w:val="Header Char"/>
    <w:basedOn w:val="DefaultParagraphFont"/>
    <w:link w:val="Header"/>
    <w:uiPriority w:val="99"/>
    <w:rsid w:val="002B2275"/>
  </w:style>
  <w:style w:type="paragraph" w:styleId="Footer">
    <w:name w:val="footer"/>
    <w:basedOn w:val="Normal"/>
    <w:link w:val="FooterChar"/>
    <w:uiPriority w:val="99"/>
    <w:unhideWhenUsed/>
    <w:rsid w:val="002B2275"/>
    <w:pPr>
      <w:tabs>
        <w:tab w:val="center" w:pos="4513"/>
        <w:tab w:val="right" w:pos="9026"/>
      </w:tabs>
      <w:spacing w:after="0" w:line="240" w:lineRule="auto"/>
    </w:pPr>
  </w:style>
  <w:style w:type="character" w:styleId="FooterChar" w:customStyle="1">
    <w:name w:val="Footer Char"/>
    <w:basedOn w:val="DefaultParagraphFont"/>
    <w:link w:val="Footer"/>
    <w:uiPriority w:val="99"/>
    <w:rsid w:val="002B2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comments" Target="comments.xml" Id="R71870a8ab7464d1e" /><Relationship Type="http://schemas.microsoft.com/office/2011/relationships/people" Target="people.xml" Id="R560d73ebe5c24725" /><Relationship Type="http://schemas.microsoft.com/office/2011/relationships/commentsExtended" Target="commentsExtended.xml" Id="Rb4225f15a9e74f59" /><Relationship Type="http://schemas.microsoft.com/office/2016/09/relationships/commentsIds" Target="commentsIds.xml" Id="R6d946940a2174f1c" /><Relationship Type="http://schemas.microsoft.com/office/2018/08/relationships/commentsExtensible" Target="commentsExtensible.xml" Id="R75c9ffb44b634bd1" /><Relationship Type="http://schemas.openxmlformats.org/officeDocument/2006/relationships/glossaryDocument" Target="glossary/document.xml" Id="R117d0ed82f79448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be2c99d-c5a1-4025-a6ce-1ec5a532046a}"/>
      </w:docPartPr>
      <w:docPartBody>
        <w:p w14:paraId="53966D5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James Cook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Elliott Schmidt</dc:creator>
  <keywords/>
  <dc:description/>
  <lastModifiedBy>Guest User</lastModifiedBy>
  <revision>516</revision>
  <lastPrinted>2023-09-15T03:40:00.0000000Z</lastPrinted>
  <dcterms:created xsi:type="dcterms:W3CDTF">2023-09-18T23:07:00.0000000Z</dcterms:created>
  <dcterms:modified xsi:type="dcterms:W3CDTF">2023-10-04T02:44:33.8952257Z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http://csl.mendeley.com/styles/25263071/coral-reefs-3</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http://csl.mendeley.com/styles/25263071/coral-reefs-3</vt:lpwstr>
  </property>
  <property fmtid="{D5CDD505-2E9C-101B-9397-08002B2CF9AE}" pid="16" name="Mendeley Recent Style Name 5_1">
    <vt:lpwstr>Coral Reefs - Elliott Schmidt</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