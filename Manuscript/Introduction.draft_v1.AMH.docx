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52F3" w14:textId="77777777" w:rsidR="00FE08FA" w:rsidRPr="000C143E" w:rsidRDefault="00FE08FA" w:rsidP="00FE08FA">
      <w:pPr>
        <w:pStyle w:val="Heading1"/>
        <w:rPr>
          <w:lang w:val="en-US"/>
        </w:rPr>
      </w:pPr>
      <w:r>
        <w:rPr>
          <w:lang w:val="en-US"/>
        </w:rPr>
        <w:t>Introduction</w:t>
      </w:r>
    </w:p>
    <w:p w14:paraId="50B0E056" w14:textId="1EDF89C0" w:rsidR="00FE08FA" w:rsidRDefault="00FE08FA" w:rsidP="00FE08FA">
      <w:pPr>
        <w:jc w:val="both"/>
        <w:rPr>
          <w:color w:val="000000" w:themeColor="text1"/>
          <w:lang w:val="en-US"/>
        </w:rPr>
      </w:pPr>
      <w:r w:rsidRPr="00C42B3F">
        <w:rPr>
          <w:color w:val="000000" w:themeColor="text1"/>
          <w:lang w:val="en-US"/>
        </w:rPr>
        <w:t>Increasing global temperatures are causing</w:t>
      </w:r>
      <w:r>
        <w:rPr>
          <w:color w:val="000000" w:themeColor="text1"/>
          <w:lang w:val="en-US"/>
        </w:rPr>
        <w:t xml:space="preserve"> species to undergo range redistributions or rapidly adapt to new thermal conditions </w:t>
      </w:r>
      <w:r w:rsidRPr="008C104B">
        <w:rPr>
          <w:noProof/>
          <w:color w:val="000000" w:themeColor="text1"/>
          <w:vertAlign w:val="superscript"/>
          <w:lang w:val="en-US"/>
        </w:rPr>
        <w:t>1–3</w:t>
      </w:r>
      <w:r w:rsidRPr="008B75EC">
        <w:rPr>
          <w:color w:val="000000" w:themeColor="text1"/>
          <w:lang w:val="en-US"/>
        </w:rPr>
        <w:t>.</w:t>
      </w:r>
      <w:r>
        <w:rPr>
          <w:color w:val="000000" w:themeColor="text1"/>
          <w:lang w:val="en-US"/>
        </w:rPr>
        <w:t xml:space="preserve"> </w:t>
      </w:r>
      <w:r w:rsidRPr="002A7C6D">
        <w:rPr>
          <w:color w:val="000000" w:themeColor="text1"/>
          <w:lang w:val="en-US"/>
        </w:rPr>
        <w:t>How species respond t</w:t>
      </w:r>
      <w:r>
        <w:rPr>
          <w:color w:val="000000" w:themeColor="text1"/>
          <w:lang w:val="en-US"/>
        </w:rPr>
        <w:t xml:space="preserve">o warming temperatures will depend on the collective response of populations </w:t>
      </w:r>
      <w:r w:rsidRPr="00396C08">
        <w:rPr>
          <w:noProof/>
          <w:color w:val="000000" w:themeColor="text1"/>
          <w:vertAlign w:val="superscript"/>
          <w:lang w:val="en-US"/>
        </w:rPr>
        <w:t>4,5</w:t>
      </w:r>
      <w:r>
        <w:rPr>
          <w:color w:val="000000" w:themeColor="text1"/>
          <w:lang w:val="en-US"/>
        </w:rPr>
        <w:t xml:space="preserve">. Spatial variation in traits across populations represents genetic adaptation and phenotypic plasticity along geographic and environmental gradients </w:t>
      </w:r>
      <w:r w:rsidRPr="00442861">
        <w:rPr>
          <w:noProof/>
          <w:color w:val="000000" w:themeColor="text1"/>
          <w:vertAlign w:val="superscript"/>
          <w:lang w:val="en-US"/>
        </w:rPr>
        <w:t>5–8</w:t>
      </w:r>
      <w:r>
        <w:rPr>
          <w:color w:val="000000" w:themeColor="text1"/>
          <w:lang w:val="en-US"/>
        </w:rPr>
        <w:t xml:space="preserve">. </w:t>
      </w:r>
      <w:commentRangeStart w:id="0"/>
      <w:r>
        <w:rPr>
          <w:lang w:val="en-US"/>
        </w:rPr>
        <w:t>Co-gradient variation</w:t>
      </w:r>
      <w:r w:rsidRPr="004059EA">
        <w:rPr>
          <w:lang w:val="en-US"/>
        </w:rPr>
        <w:t xml:space="preserve"> </w:t>
      </w:r>
      <w:r>
        <w:rPr>
          <w:lang w:val="en-US"/>
        </w:rPr>
        <w:t xml:space="preserve">across thermal clines, whereby genetic and environmental influences on phenotype are aligned (e.g., populations exposed to higher temperatures have high optimal performance temperatures), has been demonstrated in plants </w:t>
      </w:r>
      <w:r w:rsidRPr="00442861">
        <w:rPr>
          <w:noProof/>
          <w:vertAlign w:val="superscript"/>
          <w:lang w:val="en-US"/>
        </w:rPr>
        <w:t>9,10</w:t>
      </w:r>
      <w:r>
        <w:rPr>
          <w:lang w:val="en-US"/>
        </w:rPr>
        <w:t>, insects</w:t>
      </w:r>
      <w:r w:rsidRPr="006D5844">
        <w:rPr>
          <w:noProof/>
          <w:vertAlign w:val="superscript"/>
          <w:lang w:val="en-US"/>
        </w:rPr>
        <w:t>11,12</w:t>
      </w:r>
      <w:r>
        <w:rPr>
          <w:lang w:val="en-US"/>
        </w:rPr>
        <w:t xml:space="preserve">, </w:t>
      </w:r>
      <w:r w:rsidRPr="008B42A1">
        <w:rPr>
          <w:lang w:val="en-US"/>
        </w:rPr>
        <w:t>crustaceans</w:t>
      </w:r>
      <w:r w:rsidRPr="008B42A1">
        <w:rPr>
          <w:iCs/>
          <w:noProof/>
          <w:vertAlign w:val="superscript"/>
          <w:lang w:val="en-US"/>
        </w:rPr>
        <w:t>6,13,</w:t>
      </w:r>
      <w:del w:id="1" w:author="Aaron Hasenei" w:date="2023-09-18T11:07:00Z">
        <w:r w:rsidRPr="008B42A1" w:rsidDel="00D17D69">
          <w:rPr>
            <w:iCs/>
            <w:noProof/>
            <w:vertAlign w:val="superscript"/>
            <w:lang w:val="en-US"/>
          </w:rPr>
          <w:delText>14</w:delText>
        </w:r>
        <w:r w:rsidDel="00D17D69">
          <w:rPr>
            <w:lang w:val="en-US"/>
          </w:rPr>
          <w:delText>,  and</w:delText>
        </w:r>
      </w:del>
      <w:ins w:id="2" w:author="Aaron Hasenei" w:date="2023-09-18T11:07:00Z">
        <w:r w:rsidR="00D17D69" w:rsidRPr="008B42A1">
          <w:rPr>
            <w:iCs/>
            <w:noProof/>
            <w:vertAlign w:val="superscript"/>
            <w:lang w:val="en-US"/>
          </w:rPr>
          <w:t>14</w:t>
        </w:r>
        <w:r w:rsidR="00D17D69">
          <w:rPr>
            <w:lang w:val="en-US"/>
          </w:rPr>
          <w:t>, and</w:t>
        </w:r>
      </w:ins>
      <w:r>
        <w:rPr>
          <w:lang w:val="en-US"/>
        </w:rPr>
        <w:t xml:space="preserve"> fish (see review by Conover </w:t>
      </w:r>
      <w:r>
        <w:rPr>
          <w:i/>
          <w:iCs/>
          <w:lang w:val="en-US"/>
        </w:rPr>
        <w:t xml:space="preserve">et al., </w:t>
      </w:r>
      <w:r>
        <w:rPr>
          <w:lang w:val="en-US"/>
        </w:rPr>
        <w:t>2009)</w:t>
      </w:r>
      <w:r w:rsidRPr="006B7BB4">
        <w:rPr>
          <w:noProof/>
          <w:vertAlign w:val="superscript"/>
          <w:lang w:val="en-US"/>
        </w:rPr>
        <w:t>15</w:t>
      </w:r>
      <w:r>
        <w:rPr>
          <w:lang w:val="en-US"/>
        </w:rPr>
        <w:t xml:space="preserve">. </w:t>
      </w:r>
      <w:r>
        <w:rPr>
          <w:color w:val="000000" w:themeColor="text1"/>
          <w:lang w:val="en-US"/>
        </w:rPr>
        <w:t xml:space="preserve">However, optimal performance temperatures typically do not follow the trajectory of environmental gradients. Counter-gradient variation, whereby genetic and environmental influences on phenotypes are opposed, has been recorded in </w:t>
      </w:r>
      <w:ins w:id="3" w:author="Aaron Hasenei" w:date="2023-09-18T11:12:00Z">
        <w:r w:rsidR="00D17D69">
          <w:rPr>
            <w:color w:val="000000" w:themeColor="text1"/>
            <w:lang w:val="en-US"/>
          </w:rPr>
          <w:t xml:space="preserve">several </w:t>
        </w:r>
      </w:ins>
      <w:del w:id="4" w:author="Aaron Hasenei" w:date="2023-09-18T11:12:00Z">
        <w:r w:rsidDel="00D17D69">
          <w:rPr>
            <w:color w:val="000000" w:themeColor="text1"/>
            <w:lang w:val="en-US"/>
          </w:rPr>
          <w:delText xml:space="preserve">a number of </w:delText>
        </w:r>
      </w:del>
      <w:r>
        <w:rPr>
          <w:color w:val="000000" w:themeColor="text1"/>
          <w:lang w:val="en-US"/>
        </w:rPr>
        <w:t>taxa (fish</w:t>
      </w:r>
      <w:r w:rsidRPr="0060667E">
        <w:rPr>
          <w:noProof/>
          <w:color w:val="000000" w:themeColor="text1"/>
          <w:vertAlign w:val="superscript"/>
          <w:lang w:val="en-US"/>
        </w:rPr>
        <w:t>16</w:t>
      </w:r>
      <w:r>
        <w:rPr>
          <w:color w:val="000000" w:themeColor="text1"/>
          <w:lang w:val="en-US"/>
        </w:rPr>
        <w:t xml:space="preserve">, lizards </w:t>
      </w:r>
      <w:r w:rsidRPr="008B42A1">
        <w:rPr>
          <w:noProof/>
          <w:color w:val="000000" w:themeColor="text1"/>
          <w:vertAlign w:val="superscript"/>
          <w:lang w:val="en-US"/>
        </w:rPr>
        <w:t>17,18</w:t>
      </w:r>
      <w:r>
        <w:rPr>
          <w:color w:val="000000" w:themeColor="text1"/>
          <w:lang w:val="en-US"/>
        </w:rPr>
        <w:t xml:space="preserve">, and turtles </w:t>
      </w:r>
      <w:r w:rsidRPr="008B42A1">
        <w:rPr>
          <w:noProof/>
          <w:color w:val="000000" w:themeColor="text1"/>
          <w:vertAlign w:val="superscript"/>
          <w:lang w:val="en-US"/>
        </w:rPr>
        <w:t>19</w:t>
      </w:r>
      <w:r>
        <w:rPr>
          <w:color w:val="000000" w:themeColor="text1"/>
          <w:lang w:val="en-US"/>
        </w:rPr>
        <w:t xml:space="preserve">) </w:t>
      </w:r>
      <w:commentRangeEnd w:id="0"/>
      <w:r w:rsidR="00D17D69">
        <w:rPr>
          <w:rStyle w:val="CommentReference"/>
        </w:rPr>
        <w:commentReference w:id="0"/>
      </w:r>
      <w:r>
        <w:rPr>
          <w:color w:val="000000" w:themeColor="text1"/>
          <w:lang w:val="en-US"/>
        </w:rPr>
        <w:t xml:space="preserve">and appears more frequently in nature than co-gradient variation </w:t>
      </w:r>
      <w:r w:rsidRPr="006D46CC">
        <w:rPr>
          <w:noProof/>
          <w:color w:val="000000" w:themeColor="text1"/>
          <w:vertAlign w:val="superscript"/>
          <w:lang w:val="en-US"/>
        </w:rPr>
        <w:t>15</w:t>
      </w:r>
      <w:r>
        <w:rPr>
          <w:color w:val="000000" w:themeColor="text1"/>
          <w:lang w:val="en-US"/>
        </w:rPr>
        <w:t xml:space="preserve">. Evidence of counter-gradient </w:t>
      </w:r>
      <w:ins w:id="5" w:author="Aaron Hasenei" w:date="2023-09-18T11:11:00Z">
        <w:r w:rsidR="00D17D69">
          <w:rPr>
            <w:color w:val="000000" w:themeColor="text1"/>
            <w:lang w:val="en-US"/>
          </w:rPr>
          <w:t xml:space="preserve">variation </w:t>
        </w:r>
      </w:ins>
      <w:del w:id="6" w:author="Aaron Hasenei" w:date="2023-09-18T11:11:00Z">
        <w:r w:rsidDel="00D17D69">
          <w:rPr>
            <w:color w:val="000000" w:themeColor="text1"/>
            <w:lang w:val="en-US"/>
          </w:rPr>
          <w:delText xml:space="preserve">evidence </w:delText>
        </w:r>
      </w:del>
      <w:r>
        <w:rPr>
          <w:color w:val="000000" w:themeColor="text1"/>
          <w:lang w:val="en-US"/>
        </w:rPr>
        <w:t>suggests limited thermal plastic potential in low-latitude populations.</w:t>
      </w:r>
    </w:p>
    <w:p w14:paraId="2C9B1597" w14:textId="3DBCB613" w:rsidR="00FE08FA" w:rsidRDefault="00FE08FA" w:rsidP="00FE08FA">
      <w:pPr>
        <w:jc w:val="both"/>
        <w:rPr>
          <w:color w:val="000000" w:themeColor="text1"/>
          <w:lang w:val="en-US"/>
        </w:rPr>
      </w:pPr>
      <w:r>
        <w:rPr>
          <w:color w:val="000000" w:themeColor="text1"/>
          <w:lang w:val="en-US"/>
        </w:rPr>
        <w:t xml:space="preserve">Low-latitude environments characterized by </w:t>
      </w:r>
      <w:ins w:id="7" w:author="Aaron Hasenei" w:date="2023-09-18T11:28:00Z">
        <w:r w:rsidR="00B93BAE">
          <w:rPr>
            <w:color w:val="000000" w:themeColor="text1"/>
            <w:lang w:val="en-US"/>
          </w:rPr>
          <w:t>historically (or</w:t>
        </w:r>
      </w:ins>
      <w:ins w:id="8" w:author="Aaron Hasenei" w:date="2023-09-18T11:29:00Z">
        <w:r w:rsidR="00B93BAE">
          <w:rPr>
            <w:color w:val="000000" w:themeColor="text1"/>
            <w:lang w:val="en-US"/>
          </w:rPr>
          <w:t xml:space="preserve"> evolutionar</w:t>
        </w:r>
        <w:r w:rsidR="004515E5">
          <w:rPr>
            <w:color w:val="000000" w:themeColor="text1"/>
            <w:lang w:val="en-US"/>
          </w:rPr>
          <w:t xml:space="preserve">ily) </w:t>
        </w:r>
      </w:ins>
      <w:r>
        <w:rPr>
          <w:color w:val="000000" w:themeColor="text1"/>
          <w:lang w:val="en-US"/>
        </w:rPr>
        <w:t xml:space="preserve">stable temperatures near physiological maximums favor specialized (narrow) thermal niche breadths that evolve primarily through genetic adaptation rather than phenotypic plasticity– Climate Variability Hypothesis (CVH) </w:t>
      </w:r>
      <w:r w:rsidRPr="008B42A1">
        <w:rPr>
          <w:noProof/>
          <w:color w:val="000000" w:themeColor="text1"/>
          <w:vertAlign w:val="superscript"/>
          <w:lang w:val="en-US"/>
        </w:rPr>
        <w:t>20,21</w:t>
      </w:r>
      <w:r>
        <w:rPr>
          <w:color w:val="000000" w:themeColor="text1"/>
          <w:lang w:val="en-US"/>
        </w:rPr>
        <w:t xml:space="preserve"> (</w:t>
      </w:r>
      <w:r>
        <w:rPr>
          <w:i/>
          <w:iCs/>
          <w:color w:val="000000" w:themeColor="text1"/>
          <w:lang w:val="en-US"/>
        </w:rPr>
        <w:t>but see</w:t>
      </w:r>
      <w:r>
        <w:rPr>
          <w:color w:val="000000" w:themeColor="text1"/>
          <w:lang w:val="en-US"/>
        </w:rPr>
        <w:t xml:space="preserve"> </w:t>
      </w:r>
      <w:r w:rsidRPr="008B42A1">
        <w:rPr>
          <w:noProof/>
          <w:color w:val="000000" w:themeColor="text1"/>
          <w:vertAlign w:val="superscript"/>
          <w:lang w:val="en-US"/>
        </w:rPr>
        <w:t>22,23</w:t>
      </w:r>
      <w:r>
        <w:rPr>
          <w:color w:val="000000" w:themeColor="text1"/>
          <w:lang w:val="en-US"/>
        </w:rPr>
        <w:t xml:space="preserve">).  Narrow thermal niche breadths, limited plasticity, and evidence of hard ceilings for upper thermal tolerance </w:t>
      </w:r>
      <w:r w:rsidRPr="00607AB0">
        <w:rPr>
          <w:noProof/>
          <w:color w:val="000000" w:themeColor="text1"/>
          <w:vertAlign w:val="superscript"/>
          <w:lang w:val="en-US"/>
        </w:rPr>
        <w:t>24–26</w:t>
      </w:r>
      <w:r>
        <w:rPr>
          <w:color w:val="000000" w:themeColor="text1"/>
          <w:lang w:val="en-US"/>
        </w:rPr>
        <w:t xml:space="preserve">, suggest that low-latitude populations are more vulnerable to shifting temperatures than high-latitude conspecifics </w:t>
      </w:r>
      <w:r w:rsidRPr="008B42A1">
        <w:rPr>
          <w:noProof/>
          <w:color w:val="000000" w:themeColor="text1"/>
          <w:vertAlign w:val="superscript"/>
          <w:lang w:val="en-US"/>
        </w:rPr>
        <w:t>27–31</w:t>
      </w:r>
      <w:r>
        <w:rPr>
          <w:color w:val="000000" w:themeColor="text1"/>
          <w:lang w:val="en-US"/>
        </w:rPr>
        <w:t>. Wider thermal niche breadths, present in high-latitude populations with greater levels of phenotypic plasticity, can increase thermal tolerance</w:t>
      </w:r>
      <w:r w:rsidRPr="00396C08">
        <w:rPr>
          <w:noProof/>
          <w:color w:val="000000" w:themeColor="text1"/>
          <w:vertAlign w:val="superscript"/>
          <w:lang w:val="en-US"/>
        </w:rPr>
        <w:t>4</w:t>
      </w:r>
      <w:r>
        <w:rPr>
          <w:color w:val="000000" w:themeColor="text1"/>
          <w:lang w:val="en-US"/>
        </w:rPr>
        <w:t>; however, heat-tolerant phenotypes present in low-latitude populations may be unattainable within high-latitude populations</w:t>
      </w:r>
      <w:r w:rsidRPr="00C23195">
        <w:rPr>
          <w:color w:val="000000" w:themeColor="text1"/>
          <w:lang w:val="en-US"/>
        </w:rPr>
        <w:t xml:space="preserve"> </w:t>
      </w:r>
      <w:r w:rsidRPr="008B42A1">
        <w:rPr>
          <w:noProof/>
          <w:color w:val="000000" w:themeColor="text1"/>
          <w:vertAlign w:val="superscript"/>
          <w:lang w:val="en-US"/>
        </w:rPr>
        <w:t>32</w:t>
      </w:r>
      <w:r>
        <w:rPr>
          <w:color w:val="000000" w:themeColor="text1"/>
          <w:lang w:val="en-US"/>
        </w:rPr>
        <w:t xml:space="preserve">.  </w:t>
      </w:r>
      <w:del w:id="9" w:author="Aaron Hasenei" w:date="2023-09-18T11:32:00Z">
        <w:r w:rsidDel="000B25D7">
          <w:rPr>
            <w:color w:val="000000" w:themeColor="text1"/>
            <w:lang w:val="en-US"/>
          </w:rPr>
          <w:delText xml:space="preserve">Populations that are locally adapted, </w:delText>
        </w:r>
      </w:del>
      <w:ins w:id="10" w:author="Aaron Hasenei" w:date="2023-09-18T11:32:00Z">
        <w:r w:rsidR="000B25D7">
          <w:rPr>
            <w:color w:val="000000" w:themeColor="text1"/>
            <w:lang w:val="en-US"/>
          </w:rPr>
          <w:t>T</w:t>
        </w:r>
      </w:ins>
      <w:del w:id="11" w:author="Aaron Hasenei" w:date="2023-09-18T11:32:00Z">
        <w:r w:rsidDel="000B25D7">
          <w:rPr>
            <w:color w:val="000000" w:themeColor="text1"/>
            <w:lang w:val="en-US"/>
          </w:rPr>
          <w:delText>t</w:delText>
        </w:r>
      </w:del>
      <w:r>
        <w:rPr>
          <w:color w:val="000000" w:themeColor="text1"/>
          <w:lang w:val="en-US"/>
        </w:rPr>
        <w:t xml:space="preserve">herefore, </w:t>
      </w:r>
      <w:ins w:id="12" w:author="Aaron Hasenei" w:date="2023-09-18T11:33:00Z">
        <w:r w:rsidR="000B25D7">
          <w:rPr>
            <w:color w:val="000000" w:themeColor="text1"/>
            <w:lang w:val="en-US"/>
          </w:rPr>
          <w:t xml:space="preserve">locally adapted populations </w:t>
        </w:r>
      </w:ins>
      <w:r>
        <w:rPr>
          <w:color w:val="000000" w:themeColor="text1"/>
          <w:lang w:val="en-US"/>
        </w:rPr>
        <w:t>may possess thermal niches that are narrower than the species as a whole</w:t>
      </w:r>
      <w:r w:rsidRPr="008B42A1">
        <w:rPr>
          <w:noProof/>
          <w:color w:val="000000" w:themeColor="text1"/>
          <w:vertAlign w:val="superscript"/>
          <w:lang w:val="en-US"/>
        </w:rPr>
        <w:t>33</w:t>
      </w:r>
      <w:r>
        <w:rPr>
          <w:color w:val="000000" w:themeColor="text1"/>
          <w:lang w:val="en-US"/>
        </w:rPr>
        <w:t>.</w:t>
      </w:r>
    </w:p>
    <w:p w14:paraId="54980D3B" w14:textId="1C98A8B8" w:rsidR="00FE08FA" w:rsidRDefault="00FE08FA" w:rsidP="00FE08FA">
      <w:pPr>
        <w:jc w:val="both"/>
        <w:rPr>
          <w:color w:val="000000" w:themeColor="text1"/>
          <w:lang w:val="en-US"/>
        </w:rPr>
      </w:pPr>
      <w:r>
        <w:rPr>
          <w:color w:val="000000" w:themeColor="text1"/>
          <w:lang w:val="en-US"/>
        </w:rPr>
        <w:t xml:space="preserve">Thermal variation between populations within marine systems has not received the same attention as terrestrial systems; despite marine organisms having greater confinement to thermal tolerance limits </w:t>
      </w:r>
      <w:r w:rsidRPr="0033049E">
        <w:rPr>
          <w:noProof/>
          <w:color w:val="000000" w:themeColor="text1"/>
          <w:vertAlign w:val="superscript"/>
          <w:lang w:val="en-US"/>
        </w:rPr>
        <w:t>30,34–36</w:t>
      </w:r>
      <w:r>
        <w:rPr>
          <w:color w:val="000000" w:themeColor="text1"/>
          <w:lang w:val="en-US"/>
        </w:rPr>
        <w:t xml:space="preserve">. </w:t>
      </w:r>
      <w:commentRangeStart w:id="13"/>
      <w:r>
        <w:rPr>
          <w:color w:val="000000" w:themeColor="text1"/>
          <w:lang w:val="en-US"/>
        </w:rPr>
        <w:t>Marine systems have previously been viewed as demographically open networks with minimal dispersal barriers</w:t>
      </w:r>
      <w:commentRangeEnd w:id="13"/>
      <w:r w:rsidR="00BC2822">
        <w:rPr>
          <w:rStyle w:val="CommentReference"/>
        </w:rPr>
        <w:commentReference w:id="13"/>
      </w:r>
      <w:r>
        <w:rPr>
          <w:color w:val="000000" w:themeColor="text1"/>
          <w:lang w:val="en-US"/>
        </w:rPr>
        <w:t xml:space="preserve">. However, a growing body of evidence suggests that oceanographic features, life history traits, and larval dispersal/establishment ability act as challenges to gene flow and promote local adaptation </w:t>
      </w:r>
      <w:r w:rsidRPr="008B42A1">
        <w:rPr>
          <w:noProof/>
          <w:color w:val="000000" w:themeColor="text1"/>
          <w:vertAlign w:val="superscript"/>
          <w:lang w:val="en-US"/>
        </w:rPr>
        <w:t>34</w:t>
      </w:r>
      <w:r>
        <w:rPr>
          <w:color w:val="000000" w:themeColor="text1"/>
          <w:lang w:val="en-US"/>
        </w:rPr>
        <w:t>. To date studies that have addressed intraspecific variation in marine species have focused on invertebrates (see review Sanford and Kelly., 2011</w:t>
      </w:r>
      <w:r w:rsidRPr="008B42A1">
        <w:rPr>
          <w:noProof/>
          <w:color w:val="000000" w:themeColor="text1"/>
          <w:vertAlign w:val="superscript"/>
          <w:lang w:val="en-US"/>
        </w:rPr>
        <w:t>34</w:t>
      </w:r>
      <w:r>
        <w:rPr>
          <w:color w:val="000000" w:themeColor="text1"/>
          <w:lang w:val="en-US"/>
        </w:rPr>
        <w:t xml:space="preserve">) including </w:t>
      </w:r>
      <w:r>
        <w:rPr>
          <w:lang w:val="en-US"/>
        </w:rPr>
        <w:t xml:space="preserve">copepods </w:t>
      </w:r>
      <w:r w:rsidRPr="0033049E">
        <w:rPr>
          <w:iCs/>
          <w:noProof/>
          <w:vertAlign w:val="superscript"/>
          <w:lang w:val="en-US"/>
        </w:rPr>
        <w:t>32,37,38</w:t>
      </w:r>
      <w:r>
        <w:rPr>
          <w:lang w:val="en-US"/>
        </w:rPr>
        <w:t xml:space="preserve">, porcelain crabs </w:t>
      </w:r>
      <w:r w:rsidRPr="0033049E">
        <w:rPr>
          <w:noProof/>
          <w:vertAlign w:val="superscript"/>
          <w:lang w:val="en-US"/>
        </w:rPr>
        <w:t>39</w:t>
      </w:r>
      <w:r>
        <w:rPr>
          <w:lang w:val="en-US"/>
        </w:rPr>
        <w:t xml:space="preserve">, intertidal snails </w:t>
      </w:r>
      <w:r w:rsidRPr="00D13F66">
        <w:rPr>
          <w:iCs/>
          <w:noProof/>
          <w:vertAlign w:val="superscript"/>
          <w:lang w:val="en-US"/>
        </w:rPr>
        <w:t>6,14</w:t>
      </w:r>
      <w:r>
        <w:rPr>
          <w:lang w:val="en-US"/>
        </w:rPr>
        <w:t xml:space="preserve">, and coral </w:t>
      </w:r>
      <w:r w:rsidRPr="0033049E">
        <w:rPr>
          <w:noProof/>
          <w:vertAlign w:val="superscript"/>
          <w:lang w:val="en-US"/>
        </w:rPr>
        <w:t>40</w:t>
      </w:r>
      <w:r>
        <w:rPr>
          <w:lang w:val="en-US"/>
        </w:rPr>
        <w:t xml:space="preserve">; </w:t>
      </w:r>
      <w:r>
        <w:rPr>
          <w:color w:val="000000" w:themeColor="text1"/>
          <w:lang w:val="en-US"/>
        </w:rPr>
        <w:t>few broach the topic among</w:t>
      </w:r>
      <w:r w:rsidR="000F5D05">
        <w:rPr>
          <w:color w:val="000000" w:themeColor="text1"/>
          <w:lang w:val="en-US"/>
        </w:rPr>
        <w:t xml:space="preserve"> marine</w:t>
      </w:r>
      <w:r>
        <w:rPr>
          <w:color w:val="000000" w:themeColor="text1"/>
          <w:lang w:val="en-US"/>
        </w:rPr>
        <w:t xml:space="preserve"> fish</w:t>
      </w:r>
      <w:ins w:id="14" w:author="Aaron Hasenei" w:date="2023-09-18T16:55:00Z">
        <w:r w:rsidR="00EA678C">
          <w:rPr>
            <w:color w:val="000000" w:themeColor="text1"/>
            <w:lang w:val="en-US"/>
          </w:rPr>
          <w:t>es</w:t>
        </w:r>
      </w:ins>
      <w:r>
        <w:rPr>
          <w:color w:val="000000" w:themeColor="text1"/>
          <w:lang w:val="en-US"/>
        </w:rPr>
        <w:t xml:space="preserve">. </w:t>
      </w:r>
    </w:p>
    <w:p w14:paraId="6840864B" w14:textId="67FFC9C8" w:rsidR="00FE08FA" w:rsidRPr="000160FF" w:rsidRDefault="00FE08FA" w:rsidP="00FE08FA">
      <w:pPr>
        <w:jc w:val="both"/>
        <w:rPr>
          <w:color w:val="000000" w:themeColor="text1"/>
          <w:lang w:val="en-US"/>
        </w:rPr>
      </w:pPr>
      <w:r>
        <w:rPr>
          <w:color w:val="000000" w:themeColor="text1"/>
          <w:lang w:val="en-US"/>
        </w:rPr>
        <w:t>Studies on intraspecific variation in marine fish</w:t>
      </w:r>
      <w:ins w:id="15" w:author="Aaron Hasenei" w:date="2023-09-18T16:56:00Z">
        <w:r w:rsidR="004B0FD0">
          <w:rPr>
            <w:color w:val="000000" w:themeColor="text1"/>
            <w:lang w:val="en-US"/>
          </w:rPr>
          <w:t>es</w:t>
        </w:r>
      </w:ins>
      <w:r>
        <w:rPr>
          <w:color w:val="000000" w:themeColor="text1"/>
          <w:lang w:val="en-US"/>
        </w:rPr>
        <w:t xml:space="preserve"> have </w:t>
      </w:r>
      <w:r w:rsidR="00D96719">
        <w:rPr>
          <w:color w:val="000000" w:themeColor="text1"/>
          <w:lang w:val="en-US"/>
        </w:rPr>
        <w:t>previously</w:t>
      </w:r>
      <w:r>
        <w:rPr>
          <w:color w:val="000000" w:themeColor="text1"/>
          <w:lang w:val="en-US"/>
        </w:rPr>
        <w:t xml:space="preserve"> examined populations on the Great Barrier Reef (GBR), Australia, which represents a </w:t>
      </w:r>
      <w:commentRangeStart w:id="16"/>
      <w:r>
        <w:rPr>
          <w:color w:val="000000" w:themeColor="text1"/>
          <w:lang w:val="en-US"/>
        </w:rPr>
        <w:t xml:space="preserve">broad spatial </w:t>
      </w:r>
      <w:ins w:id="17" w:author="Aaron Hasenei" w:date="2023-09-19T07:41:00Z">
        <w:r w:rsidR="002C4D40">
          <w:rPr>
            <w:color w:val="000000" w:themeColor="text1"/>
            <w:lang w:val="en-US"/>
          </w:rPr>
          <w:t xml:space="preserve">(over </w:t>
        </w:r>
        <w:r w:rsidR="009647E6">
          <w:rPr>
            <w:color w:val="000000" w:themeColor="text1"/>
            <w:lang w:val="en-US"/>
          </w:rPr>
          <w:t xml:space="preserve">340,000 </w:t>
        </w:r>
        <w:r w:rsidR="009647E6" w:rsidRPr="009647E6">
          <w:rPr>
            <w:color w:val="000000" w:themeColor="text1"/>
            <w:lang w:val="en-US"/>
          </w:rPr>
          <w:t>km</w:t>
        </w:r>
      </w:ins>
      <w:ins w:id="18" w:author="Aaron Hasenei" w:date="2023-09-19T07:42:00Z">
        <w:r w:rsidR="009647E6">
          <w:rPr>
            <w:color w:val="000000" w:themeColor="text1"/>
            <w:vertAlign w:val="superscript"/>
            <w:lang w:val="en-US"/>
          </w:rPr>
          <w:t>2</w:t>
        </w:r>
        <w:r w:rsidR="009647E6">
          <w:rPr>
            <w:color w:val="000000" w:themeColor="text1"/>
            <w:lang w:val="en-US"/>
          </w:rPr>
          <w:t xml:space="preserve">) </w:t>
        </w:r>
      </w:ins>
      <w:r w:rsidRPr="009647E6">
        <w:rPr>
          <w:color w:val="000000" w:themeColor="text1"/>
          <w:lang w:val="en-US"/>
        </w:rPr>
        <w:t>and</w:t>
      </w:r>
      <w:r>
        <w:rPr>
          <w:color w:val="000000" w:themeColor="text1"/>
          <w:lang w:val="en-US"/>
        </w:rPr>
        <w:t xml:space="preserve"> thermal gradient</w:t>
      </w:r>
      <w:commentRangeEnd w:id="16"/>
      <w:r w:rsidR="004B0FD0">
        <w:rPr>
          <w:rStyle w:val="CommentReference"/>
        </w:rPr>
        <w:commentReference w:id="16"/>
      </w:r>
      <w:r>
        <w:rPr>
          <w:color w:val="000000" w:themeColor="text1"/>
          <w:lang w:val="en-US"/>
        </w:rPr>
        <w:t xml:space="preserve">. Pratchett </w:t>
      </w:r>
      <w:r>
        <w:rPr>
          <w:i/>
          <w:iCs/>
          <w:color w:val="000000" w:themeColor="text1"/>
          <w:lang w:val="en-US"/>
        </w:rPr>
        <w:t xml:space="preserve">et al., </w:t>
      </w:r>
      <w:r>
        <w:rPr>
          <w:color w:val="000000" w:themeColor="text1"/>
          <w:lang w:val="en-US"/>
        </w:rPr>
        <w:t>(2013)</w:t>
      </w:r>
      <w:r w:rsidRPr="002976E5">
        <w:rPr>
          <w:noProof/>
          <w:color w:val="000000" w:themeColor="text1"/>
          <w:vertAlign w:val="superscript"/>
          <w:lang w:val="en-US"/>
        </w:rPr>
        <w:t>41</w:t>
      </w:r>
      <w:r>
        <w:rPr>
          <w:color w:val="000000" w:themeColor="text1"/>
          <w:lang w:val="en-US"/>
        </w:rPr>
        <w:t xml:space="preserve"> compared aerobic physiology and hematological metrics among low- and high-latitude populations of coral trout (</w:t>
      </w:r>
      <w:r>
        <w:rPr>
          <w:i/>
          <w:iCs/>
          <w:color w:val="000000" w:themeColor="text1"/>
          <w:lang w:val="en-US"/>
        </w:rPr>
        <w:t>Plectropomus leopardus</w:t>
      </w:r>
      <w:r>
        <w:rPr>
          <w:color w:val="000000" w:themeColor="text1"/>
          <w:lang w:val="en-US"/>
        </w:rPr>
        <w:t>)</w:t>
      </w:r>
      <w:ins w:id="19" w:author="Aaron Hasenei" w:date="2023-09-18T16:57:00Z">
        <w:r w:rsidR="007F6BFB">
          <w:rPr>
            <w:color w:val="000000" w:themeColor="text1"/>
            <w:lang w:val="en-US"/>
          </w:rPr>
          <w:t>;</w:t>
        </w:r>
      </w:ins>
      <w:del w:id="20" w:author="Aaron Hasenei" w:date="2023-09-18T16:57:00Z">
        <w:r w:rsidDel="007F6BFB">
          <w:rPr>
            <w:color w:val="000000" w:themeColor="text1"/>
            <w:lang w:val="en-US"/>
          </w:rPr>
          <w:delText>,</w:delText>
        </w:r>
      </w:del>
      <w:r>
        <w:rPr>
          <w:color w:val="000000" w:themeColor="text1"/>
          <w:lang w:val="en-US"/>
        </w:rPr>
        <w:t xml:space="preserve"> however, no significant differences were identified. Further analysis </w:t>
      </w:r>
      <w:ins w:id="21" w:author="Aaron Hasenei" w:date="2023-09-18T16:57:00Z">
        <w:r w:rsidR="0096768D">
          <w:rPr>
            <w:color w:val="000000" w:themeColor="text1"/>
            <w:lang w:val="en-US"/>
          </w:rPr>
          <w:t>suggests there</w:t>
        </w:r>
      </w:ins>
      <w:r>
        <w:rPr>
          <w:color w:val="000000" w:themeColor="text1"/>
          <w:lang w:val="en-US"/>
        </w:rPr>
        <w:t xml:space="preserve"> is little genetic variation between coral trout populations across the GBR</w:t>
      </w:r>
      <w:ins w:id="22" w:author="Aaron Hasenei" w:date="2023-09-18T16:59:00Z">
        <w:r w:rsidR="00E44AC1">
          <w:rPr>
            <w:color w:val="000000" w:themeColor="text1"/>
            <w:lang w:val="en-US"/>
          </w:rPr>
          <w:t xml:space="preserve"> because…</w:t>
        </w:r>
      </w:ins>
      <w:r w:rsidRPr="000C2FBE">
        <w:rPr>
          <w:noProof/>
          <w:color w:val="000000" w:themeColor="text1"/>
          <w:vertAlign w:val="superscript"/>
          <w:lang w:val="en-US"/>
        </w:rPr>
        <w:t>42,43</w:t>
      </w:r>
      <w:r>
        <w:rPr>
          <w:color w:val="000000" w:themeColor="text1"/>
          <w:lang w:val="en-US"/>
        </w:rPr>
        <w:t xml:space="preserve">. Gardiner </w:t>
      </w:r>
      <w:r>
        <w:rPr>
          <w:i/>
          <w:iCs/>
          <w:color w:val="000000" w:themeColor="text1"/>
          <w:lang w:val="en-US"/>
        </w:rPr>
        <w:t xml:space="preserve">et al., </w:t>
      </w:r>
      <w:r>
        <w:rPr>
          <w:color w:val="000000" w:themeColor="text1"/>
          <w:lang w:val="en-US"/>
        </w:rPr>
        <w:t>(2010)</w:t>
      </w:r>
      <w:r w:rsidRPr="008B42A1">
        <w:rPr>
          <w:noProof/>
          <w:color w:val="000000" w:themeColor="text1"/>
          <w:vertAlign w:val="superscript"/>
          <w:lang w:val="en-US"/>
        </w:rPr>
        <w:t>16</w:t>
      </w:r>
      <w:r>
        <w:rPr>
          <w:color w:val="000000" w:themeColor="text1"/>
          <w:lang w:val="en-US"/>
        </w:rPr>
        <w:t xml:space="preserve"> and Donelson and Munday (2012)</w:t>
      </w:r>
      <w:r w:rsidRPr="008A377A">
        <w:rPr>
          <w:noProof/>
          <w:color w:val="000000" w:themeColor="text1"/>
          <w:vertAlign w:val="superscript"/>
          <w:lang w:val="en-US"/>
        </w:rPr>
        <w:t>44</w:t>
      </w:r>
      <w:r>
        <w:rPr>
          <w:color w:val="000000" w:themeColor="text1"/>
          <w:lang w:val="en-US"/>
        </w:rPr>
        <w:t xml:space="preserve"> compared thermal performance and acclimation capacity, respectively, between low- and high-latitude populations of a tropical coral reef damselfish, </w:t>
      </w:r>
      <w:r>
        <w:rPr>
          <w:i/>
          <w:iCs/>
          <w:color w:val="000000" w:themeColor="text1"/>
          <w:lang w:val="en-US"/>
        </w:rPr>
        <w:t>Acanthochromis polyacanthus</w:t>
      </w:r>
      <w:r>
        <w:rPr>
          <w:color w:val="000000" w:themeColor="text1"/>
          <w:lang w:val="en-US"/>
        </w:rPr>
        <w:t xml:space="preserve">. Gardiner </w:t>
      </w:r>
      <w:r>
        <w:rPr>
          <w:i/>
          <w:iCs/>
          <w:color w:val="000000" w:themeColor="text1"/>
          <w:lang w:val="en-US"/>
        </w:rPr>
        <w:t>et al.,</w:t>
      </w:r>
      <w:r>
        <w:rPr>
          <w:color w:val="000000" w:themeColor="text1"/>
          <w:lang w:val="en-US"/>
        </w:rPr>
        <w:t xml:space="preserve"> (2010)</w:t>
      </w:r>
      <w:r w:rsidRPr="008B42A1">
        <w:rPr>
          <w:noProof/>
          <w:color w:val="000000" w:themeColor="text1"/>
          <w:vertAlign w:val="superscript"/>
          <w:lang w:val="en-US"/>
        </w:rPr>
        <w:t>16</w:t>
      </w:r>
      <w:r>
        <w:rPr>
          <w:color w:val="000000" w:themeColor="text1"/>
          <w:lang w:val="en-US"/>
        </w:rPr>
        <w:t xml:space="preserve"> found evidence that high-latitude populations maintained higher aerobic capacity than low-latitude populations at warmer temperatures – counter-gradient variation. Donelson and Munday (2012)</w:t>
      </w:r>
      <w:r w:rsidRPr="008A377A">
        <w:rPr>
          <w:noProof/>
          <w:color w:val="000000" w:themeColor="text1"/>
          <w:vertAlign w:val="superscript"/>
          <w:lang w:val="en-US"/>
        </w:rPr>
        <w:t>44</w:t>
      </w:r>
      <w:r>
        <w:rPr>
          <w:color w:val="000000" w:themeColor="text1"/>
          <w:lang w:val="en-US"/>
        </w:rPr>
        <w:t xml:space="preserve"> reported that high-latitude populations displayed increased acclimation capacity (i.e., developmental plasticity) compared to low-latitude populations – evidence supporting the CVH. Differences in intraspecific variation between coral trout and </w:t>
      </w:r>
      <w:r>
        <w:rPr>
          <w:i/>
          <w:iCs/>
          <w:color w:val="000000" w:themeColor="text1"/>
          <w:lang w:val="en-US"/>
        </w:rPr>
        <w:t>A. polyacanthus</w:t>
      </w:r>
      <w:r>
        <w:rPr>
          <w:color w:val="000000" w:themeColor="text1"/>
          <w:lang w:val="en-US"/>
        </w:rPr>
        <w:t xml:space="preserve">, are perhaps </w:t>
      </w:r>
      <w:r>
        <w:rPr>
          <w:color w:val="000000" w:themeColor="text1"/>
          <w:lang w:val="en-US"/>
        </w:rPr>
        <w:lastRenderedPageBreak/>
        <w:t xml:space="preserve">unsurprising considering ecological differences between species; in </w:t>
      </w:r>
      <w:del w:id="23" w:author="Aaron Hasenei" w:date="2023-09-19T07:43:00Z">
        <w:r w:rsidDel="0011689C">
          <w:rPr>
            <w:color w:val="000000" w:themeColor="text1"/>
            <w:lang w:val="en-US"/>
          </w:rPr>
          <w:delText>particularly</w:delText>
        </w:r>
      </w:del>
      <w:ins w:id="24" w:author="Aaron Hasenei" w:date="2023-09-19T07:43:00Z">
        <w:r w:rsidR="0011689C">
          <w:rPr>
            <w:color w:val="000000" w:themeColor="text1"/>
            <w:lang w:val="en-US"/>
          </w:rPr>
          <w:t>particular</w:t>
        </w:r>
      </w:ins>
      <w:r>
        <w:rPr>
          <w:color w:val="000000" w:themeColor="text1"/>
          <w:lang w:val="en-US"/>
        </w:rPr>
        <w:t xml:space="preserve">, </w:t>
      </w:r>
      <w:r>
        <w:rPr>
          <w:i/>
          <w:iCs/>
          <w:color w:val="000000" w:themeColor="text1"/>
          <w:lang w:val="en-US"/>
        </w:rPr>
        <w:t>A. polyacanthus’s</w:t>
      </w:r>
      <w:r>
        <w:rPr>
          <w:color w:val="000000" w:themeColor="text1"/>
          <w:lang w:val="en-US"/>
        </w:rPr>
        <w:t xml:space="preserve"> lack of a pelagic larval stage. Nonetheless, evidence of intraspecific variation within </w:t>
      </w:r>
      <w:r>
        <w:rPr>
          <w:i/>
          <w:iCs/>
          <w:color w:val="000000" w:themeColor="text1"/>
          <w:lang w:val="en-US"/>
        </w:rPr>
        <w:t>A. polyacanthus</w:t>
      </w:r>
      <w:r>
        <w:rPr>
          <w:color w:val="000000" w:themeColor="text1"/>
          <w:lang w:val="en-US"/>
        </w:rPr>
        <w:t xml:space="preserve"> suggest the potential to explore </w:t>
      </w:r>
      <w:commentRangeStart w:id="25"/>
      <w:r>
        <w:rPr>
          <w:color w:val="000000" w:themeColor="text1"/>
          <w:lang w:val="en-US"/>
        </w:rPr>
        <w:t>intraspecific variation</w:t>
      </w:r>
      <w:commentRangeEnd w:id="25"/>
      <w:r w:rsidR="00DF24D4">
        <w:rPr>
          <w:rStyle w:val="CommentReference"/>
        </w:rPr>
        <w:commentReference w:id="25"/>
      </w:r>
      <w:r>
        <w:rPr>
          <w:color w:val="000000" w:themeColor="text1"/>
          <w:lang w:val="en-US"/>
        </w:rPr>
        <w:t xml:space="preserve"> in a </w:t>
      </w:r>
      <w:commentRangeStart w:id="26"/>
      <w:commentRangeStart w:id="27"/>
      <w:r>
        <w:rPr>
          <w:color w:val="000000" w:themeColor="text1"/>
          <w:lang w:val="en-US"/>
        </w:rPr>
        <w:t xml:space="preserve">non-commercial </w:t>
      </w:r>
      <w:commentRangeEnd w:id="26"/>
      <w:r w:rsidR="00B26D3C">
        <w:rPr>
          <w:rStyle w:val="CommentReference"/>
        </w:rPr>
        <w:commentReference w:id="26"/>
      </w:r>
      <w:commentRangeEnd w:id="27"/>
      <w:r w:rsidR="00E2248A">
        <w:rPr>
          <w:rStyle w:val="CommentReference"/>
        </w:rPr>
        <w:commentReference w:id="27"/>
      </w:r>
      <w:r>
        <w:rPr>
          <w:color w:val="000000" w:themeColor="text1"/>
          <w:lang w:val="en-US"/>
        </w:rPr>
        <w:t>marine fish species, a currently underexamined area of research that has important implications for the conservation of coral reef fish</w:t>
      </w:r>
      <w:ins w:id="28" w:author="Aaron Hasenei" w:date="2023-09-19T07:56:00Z">
        <w:r w:rsidR="00C33E5C">
          <w:rPr>
            <w:color w:val="000000" w:themeColor="text1"/>
            <w:lang w:val="en-US"/>
          </w:rPr>
          <w:t>es</w:t>
        </w:r>
      </w:ins>
      <w:r>
        <w:rPr>
          <w:color w:val="000000" w:themeColor="text1"/>
          <w:lang w:val="en-US"/>
        </w:rPr>
        <w:t>.</w:t>
      </w:r>
    </w:p>
    <w:p w14:paraId="0E6CE0BD" w14:textId="58112372" w:rsidR="00FE08FA" w:rsidRDefault="00FE08FA" w:rsidP="00FE08FA">
      <w:pPr>
        <w:jc w:val="both"/>
        <w:rPr>
          <w:color w:val="000000" w:themeColor="text1"/>
          <w:lang w:val="en-US"/>
        </w:rPr>
      </w:pPr>
      <w:r>
        <w:rPr>
          <w:color w:val="000000" w:themeColor="text1"/>
          <w:lang w:val="en-US"/>
        </w:rPr>
        <w:t xml:space="preserve">Robust genetic variation between </w:t>
      </w:r>
      <w:r>
        <w:rPr>
          <w:i/>
          <w:iCs/>
          <w:color w:val="000000" w:themeColor="text1"/>
          <w:lang w:val="en-US"/>
        </w:rPr>
        <w:t>A. polyacanthus</w:t>
      </w:r>
      <w:r>
        <w:rPr>
          <w:color w:val="000000" w:themeColor="text1"/>
          <w:lang w:val="en-US"/>
        </w:rPr>
        <w:t xml:space="preserve"> populations </w:t>
      </w:r>
      <w:r w:rsidRPr="008A377A">
        <w:rPr>
          <w:noProof/>
          <w:color w:val="000000" w:themeColor="text1"/>
          <w:vertAlign w:val="superscript"/>
          <w:lang w:val="en-US"/>
        </w:rPr>
        <w:t>45–47</w:t>
      </w:r>
      <w:r>
        <w:rPr>
          <w:color w:val="000000" w:themeColor="text1"/>
          <w:lang w:val="en-US"/>
        </w:rPr>
        <w:t xml:space="preserve"> suggests that existing physiological studies provide a rudimentary understanding of the </w:t>
      </w:r>
      <w:r>
        <w:rPr>
          <w:i/>
          <w:iCs/>
          <w:color w:val="000000" w:themeColor="text1"/>
          <w:lang w:val="en-US"/>
        </w:rPr>
        <w:t>A. polyacanthus’s</w:t>
      </w:r>
      <w:r>
        <w:rPr>
          <w:color w:val="000000" w:themeColor="text1"/>
          <w:lang w:val="en-US"/>
        </w:rPr>
        <w:t xml:space="preserve"> thermal landscape. Gardiner </w:t>
      </w:r>
      <w:r>
        <w:rPr>
          <w:i/>
          <w:iCs/>
          <w:color w:val="000000" w:themeColor="text1"/>
          <w:lang w:val="en-US"/>
        </w:rPr>
        <w:t xml:space="preserve">et al., </w:t>
      </w:r>
      <w:r>
        <w:rPr>
          <w:color w:val="000000" w:themeColor="text1"/>
          <w:lang w:val="en-US"/>
        </w:rPr>
        <w:t xml:space="preserve">(2010) and Donelson and Munday (2012) both focused on a single high-latitude population, however, genetic analysis suggests high levels of genetic differentiation between populations throughout </w:t>
      </w:r>
      <w:r>
        <w:rPr>
          <w:i/>
          <w:iCs/>
          <w:color w:val="000000" w:themeColor="text1"/>
          <w:lang w:val="en-US"/>
        </w:rPr>
        <w:t>A. polyacanthus’s</w:t>
      </w:r>
      <w:r>
        <w:rPr>
          <w:color w:val="000000" w:themeColor="text1"/>
          <w:lang w:val="en-US"/>
        </w:rPr>
        <w:t xml:space="preserve"> range; particularly within </w:t>
      </w:r>
      <w:commentRangeStart w:id="29"/>
      <w:commentRangeStart w:id="30"/>
      <w:r>
        <w:rPr>
          <w:color w:val="000000" w:themeColor="text1"/>
          <w:lang w:val="en-US"/>
        </w:rPr>
        <w:t xml:space="preserve">the southern region </w:t>
      </w:r>
      <w:commentRangeEnd w:id="29"/>
      <w:r w:rsidR="005644EE">
        <w:rPr>
          <w:rStyle w:val="CommentReference"/>
        </w:rPr>
        <w:commentReference w:id="29"/>
      </w:r>
      <w:commentRangeEnd w:id="30"/>
      <w:r w:rsidR="003F5801">
        <w:rPr>
          <w:rStyle w:val="CommentReference"/>
        </w:rPr>
        <w:commentReference w:id="30"/>
      </w:r>
      <w:r>
        <w:rPr>
          <w:color w:val="000000" w:themeColor="text1"/>
          <w:lang w:val="en-US"/>
        </w:rPr>
        <w:t xml:space="preserve">of their distribution. Therefore, to increase the resolution of </w:t>
      </w:r>
      <w:r>
        <w:rPr>
          <w:i/>
          <w:iCs/>
          <w:color w:val="000000" w:themeColor="text1"/>
          <w:lang w:val="en-US"/>
        </w:rPr>
        <w:t>A. polyacanthus’s</w:t>
      </w:r>
      <w:r>
        <w:rPr>
          <w:color w:val="000000" w:themeColor="text1"/>
          <w:lang w:val="en-US"/>
        </w:rPr>
        <w:t xml:space="preserve"> thermal landscape and allude to a </w:t>
      </w:r>
      <w:commentRangeStart w:id="31"/>
      <w:r>
        <w:rPr>
          <w:color w:val="000000" w:themeColor="text1"/>
          <w:lang w:val="en-US"/>
        </w:rPr>
        <w:t>greater understanding of intraspecific variation within marine environments,</w:t>
      </w:r>
      <w:commentRangeEnd w:id="31"/>
      <w:r w:rsidR="00144136">
        <w:rPr>
          <w:rStyle w:val="CommentReference"/>
        </w:rPr>
        <w:commentReference w:id="31"/>
      </w:r>
      <w:r>
        <w:rPr>
          <w:color w:val="000000" w:themeColor="text1"/>
          <w:lang w:val="en-US"/>
        </w:rPr>
        <w:t xml:space="preserve"> further exploration of intraspecific variation is required. This study compares thermal performance curves</w:t>
      </w:r>
      <w:r w:rsidR="00F56014">
        <w:rPr>
          <w:color w:val="000000" w:themeColor="text1"/>
          <w:lang w:val="en-US"/>
        </w:rPr>
        <w:t xml:space="preserve"> </w:t>
      </w:r>
      <w:ins w:id="32" w:author="Aaron Hasenei" w:date="2023-09-19T08:28:00Z">
        <w:r w:rsidR="00F56014">
          <w:rPr>
            <w:color w:val="000000" w:themeColor="text1"/>
            <w:lang w:val="en-US"/>
          </w:rPr>
          <w:t xml:space="preserve">of key physiological traits </w:t>
        </w:r>
        <w:r w:rsidR="006613CC">
          <w:rPr>
            <w:color w:val="000000" w:themeColor="text1"/>
            <w:lang w:val="en-US"/>
          </w:rPr>
          <w:t xml:space="preserve">within </w:t>
        </w:r>
      </w:ins>
      <w:del w:id="33" w:author="Aaron Hasenei" w:date="2023-09-19T08:28:00Z">
        <w:r w:rsidDel="006613CC">
          <w:rPr>
            <w:color w:val="000000" w:themeColor="text1"/>
            <w:lang w:val="en-US"/>
          </w:rPr>
          <w:delText>of</w:delText>
        </w:r>
      </w:del>
      <w:r>
        <w:rPr>
          <w:color w:val="000000" w:themeColor="text1"/>
          <w:lang w:val="en-US"/>
        </w:rPr>
        <w:t xml:space="preserve"> </w:t>
      </w:r>
      <w:r>
        <w:rPr>
          <w:i/>
          <w:iCs/>
          <w:color w:val="000000" w:themeColor="text1"/>
          <w:lang w:val="en-US"/>
        </w:rPr>
        <w:t>A. polyacanthus</w:t>
      </w:r>
      <w:r>
        <w:rPr>
          <w:color w:val="000000" w:themeColor="text1"/>
          <w:lang w:val="en-US"/>
        </w:rPr>
        <w:t xml:space="preserve"> from three different populations </w:t>
      </w:r>
      <w:ins w:id="34" w:author="Aaron Hasenei" w:date="2023-09-19T08:29:00Z">
        <w:r w:rsidR="007A4340">
          <w:rPr>
            <w:color w:val="000000" w:themeColor="text1"/>
            <w:lang w:val="en-US"/>
          </w:rPr>
          <w:t>among</w:t>
        </w:r>
      </w:ins>
      <w:del w:id="35" w:author="Aaron Hasenei" w:date="2023-09-19T08:29:00Z">
        <w:r w:rsidDel="007A4340">
          <w:rPr>
            <w:color w:val="000000" w:themeColor="text1"/>
            <w:lang w:val="en-US"/>
          </w:rPr>
          <w:delText>in</w:delText>
        </w:r>
      </w:del>
      <w:r>
        <w:rPr>
          <w:color w:val="000000" w:themeColor="text1"/>
          <w:lang w:val="en-US"/>
        </w:rPr>
        <w:t xml:space="preserve"> two regions</w:t>
      </w:r>
      <w:ins w:id="36" w:author="Aaron Hasenei" w:date="2023-09-19T08:29:00Z">
        <w:r w:rsidR="00AE1781">
          <w:rPr>
            <w:color w:val="000000" w:themeColor="text1"/>
            <w:lang w:val="en-US"/>
          </w:rPr>
          <w:t xml:space="preserve"> of th</w:t>
        </w:r>
      </w:ins>
      <w:ins w:id="37" w:author="Aaron Hasenei" w:date="2023-09-19T08:30:00Z">
        <w:r w:rsidR="00AE1781">
          <w:rPr>
            <w:color w:val="000000" w:themeColor="text1"/>
            <w:lang w:val="en-US"/>
          </w:rPr>
          <w:t>e GBR</w:t>
        </w:r>
      </w:ins>
      <w:r>
        <w:rPr>
          <w:color w:val="000000" w:themeColor="text1"/>
          <w:lang w:val="en-US"/>
        </w:rPr>
        <w:t xml:space="preserve">, Cairns and Mackay, </w:t>
      </w:r>
      <w:del w:id="38" w:author="Aaron Hasenei" w:date="2023-09-19T08:30:00Z">
        <w:r w:rsidDel="00AE1781">
          <w:rPr>
            <w:color w:val="000000" w:themeColor="text1"/>
            <w:lang w:val="en-US"/>
          </w:rPr>
          <w:delText>on the GBR</w:delText>
        </w:r>
      </w:del>
      <w:ins w:id="39" w:author="Aaron Hasenei" w:date="2023-09-19T08:30:00Z">
        <w:r w:rsidR="00AE1781">
          <w:rPr>
            <w:color w:val="000000" w:themeColor="text1"/>
            <w:lang w:val="en-US"/>
          </w:rPr>
          <w:t xml:space="preserve"> </w:t>
        </w:r>
      </w:ins>
      <w:ins w:id="40" w:author="Aaron Hasenei" w:date="2023-09-19T08:31:00Z">
        <w:r w:rsidR="00F11651">
          <w:rPr>
            <w:color w:val="000000" w:themeColor="text1"/>
            <w:lang w:val="en-US"/>
          </w:rPr>
          <w:t>which exhibit</w:t>
        </w:r>
      </w:ins>
      <w:del w:id="41" w:author="Aaron Hasenei" w:date="2023-09-19T08:30:00Z">
        <w:r w:rsidDel="00AE1781">
          <w:rPr>
            <w:color w:val="000000" w:themeColor="text1"/>
            <w:lang w:val="en-US"/>
          </w:rPr>
          <w:delText xml:space="preserve"> with </w:delText>
        </w:r>
      </w:del>
      <w:ins w:id="42" w:author="Aaron Hasenei" w:date="2023-09-19T08:30:00Z">
        <w:r w:rsidR="00AE1781">
          <w:rPr>
            <w:color w:val="000000" w:themeColor="text1"/>
            <w:lang w:val="en-US"/>
          </w:rPr>
          <w:t xml:space="preserve"> </w:t>
        </w:r>
      </w:ins>
      <w:r>
        <w:rPr>
          <w:color w:val="000000" w:themeColor="text1"/>
          <w:lang w:val="en-US"/>
        </w:rPr>
        <w:t xml:space="preserve">different thermal profiles. Thermal performance curves were used to compare physiological metrics including resting oxygen </w:t>
      </w:r>
      <w:ins w:id="43" w:author="Aaron Hasenei" w:date="2023-09-19T08:32:00Z">
        <w:r w:rsidR="009257F3">
          <w:rPr>
            <w:color w:val="000000" w:themeColor="text1"/>
            <w:lang w:val="en-US"/>
          </w:rPr>
          <w:t xml:space="preserve">uptake </w:t>
        </w:r>
      </w:ins>
      <w:del w:id="44" w:author="Aaron Hasenei" w:date="2023-09-19T08:32:00Z">
        <w:r w:rsidDel="009257F3">
          <w:rPr>
            <w:color w:val="000000" w:themeColor="text1"/>
            <w:lang w:val="en-US"/>
          </w:rPr>
          <w:delText xml:space="preserve">consumption </w:delText>
        </w:r>
      </w:del>
      <w:r>
        <w:rPr>
          <w:color w:val="000000" w:themeColor="text1"/>
          <w:lang w:val="en-US"/>
        </w:rPr>
        <w:t>(</w:t>
      </w:r>
      <w:r w:rsidRPr="009257F3">
        <w:rPr>
          <w:i/>
          <w:iCs/>
          <w:lang w:val="en-US"/>
          <w:rPrChange w:id="45" w:author="Aaron Hasenei" w:date="2023-09-19T08:31:00Z">
            <w:rPr>
              <w:lang w:val="en-US"/>
            </w:rPr>
          </w:rPrChange>
        </w:rPr>
        <w:t>M</w:t>
      </w:r>
      <w:r>
        <w:rPr>
          <w:lang w:val="en-US"/>
        </w:rPr>
        <w:t>O</w:t>
      </w:r>
      <w:r>
        <w:rPr>
          <w:vertAlign w:val="subscript"/>
          <w:lang w:val="en-US"/>
        </w:rPr>
        <w:t>2rest</w:t>
      </w:r>
      <w:r>
        <w:rPr>
          <w:lang w:val="en-US"/>
        </w:rPr>
        <w:t xml:space="preserve">), maximal oxygen </w:t>
      </w:r>
      <w:ins w:id="46" w:author="Aaron Hasenei" w:date="2023-09-19T08:32:00Z">
        <w:r w:rsidR="009257F3">
          <w:rPr>
            <w:lang w:val="en-US"/>
          </w:rPr>
          <w:t xml:space="preserve">uptake </w:t>
        </w:r>
      </w:ins>
      <w:del w:id="47" w:author="Aaron Hasenei" w:date="2023-09-19T08:32:00Z">
        <w:r w:rsidDel="009257F3">
          <w:rPr>
            <w:lang w:val="en-US"/>
          </w:rPr>
          <w:delText xml:space="preserve">consumption </w:delText>
        </w:r>
      </w:del>
      <w:r>
        <w:rPr>
          <w:lang w:val="en-US"/>
        </w:rPr>
        <w:t>(</w:t>
      </w:r>
      <w:r w:rsidRPr="009257F3">
        <w:rPr>
          <w:i/>
          <w:iCs/>
          <w:lang w:val="en-US"/>
          <w:rPrChange w:id="48" w:author="Aaron Hasenei" w:date="2023-09-19T08:32:00Z">
            <w:rPr>
              <w:lang w:val="en-US"/>
            </w:rPr>
          </w:rPrChange>
        </w:rPr>
        <w:t>M</w:t>
      </w:r>
      <w:r>
        <w:rPr>
          <w:lang w:val="en-US"/>
        </w:rPr>
        <w:t>O</w:t>
      </w:r>
      <w:r>
        <w:rPr>
          <w:vertAlign w:val="subscript"/>
          <w:lang w:val="en-US"/>
        </w:rPr>
        <w:t>2max</w:t>
      </w:r>
      <w:r>
        <w:rPr>
          <w:lang w:val="en-US"/>
        </w:rPr>
        <w:t xml:space="preserve">), absolute aerobic scope (AAS), immune response, and enzyme activation, </w:t>
      </w:r>
      <w:r>
        <w:rPr>
          <w:color w:val="000000" w:themeColor="text1"/>
          <w:lang w:val="en-US"/>
        </w:rPr>
        <w:t>between regions. Hematocrit ratios were also compared at a single temperature. Testing temperatures included the approximate daily mean summer temperature for both Mackay (~27</w:t>
      </w:r>
      <w:r>
        <w:rPr>
          <w:rFonts w:cstheme="minorHAnsi"/>
          <w:color w:val="000000" w:themeColor="text1"/>
          <w:lang w:val="en-US"/>
        </w:rPr>
        <w:t>°</w:t>
      </w:r>
      <w:r>
        <w:rPr>
          <w:color w:val="000000" w:themeColor="text1"/>
          <w:lang w:val="en-US"/>
        </w:rPr>
        <w:t>C) and Cairns (~28.5</w:t>
      </w:r>
      <w:r>
        <w:rPr>
          <w:rFonts w:cstheme="minorHAnsi"/>
          <w:color w:val="000000" w:themeColor="text1"/>
          <w:lang w:val="en-US"/>
        </w:rPr>
        <w:t>°</w:t>
      </w:r>
      <w:r>
        <w:rPr>
          <w:color w:val="000000" w:themeColor="text1"/>
          <w:lang w:val="en-US"/>
        </w:rPr>
        <w:t>C) regions, as well as 30</w:t>
      </w:r>
      <w:r>
        <w:rPr>
          <w:rFonts w:cstheme="minorHAnsi"/>
          <w:color w:val="000000" w:themeColor="text1"/>
          <w:lang w:val="en-US"/>
        </w:rPr>
        <w:t>°</w:t>
      </w:r>
      <w:r>
        <w:rPr>
          <w:color w:val="000000" w:themeColor="text1"/>
          <w:lang w:val="en-US"/>
        </w:rPr>
        <w:t>C (mid-2100 century; SSP2-4.5, SSP3-7.0, and SSP5-8.5), and 31.5</w:t>
      </w:r>
      <w:r>
        <w:rPr>
          <w:rFonts w:cstheme="minorHAnsi"/>
          <w:color w:val="000000" w:themeColor="text1"/>
          <w:lang w:val="en-US"/>
        </w:rPr>
        <w:t>°</w:t>
      </w:r>
      <w:r>
        <w:rPr>
          <w:color w:val="000000" w:themeColor="text1"/>
          <w:lang w:val="en-US"/>
        </w:rPr>
        <w:t>C (end of 2100 century; SSP2-4.5 and SSP5-8.5)</w:t>
      </w:r>
      <w:r w:rsidRPr="008A377A">
        <w:rPr>
          <w:noProof/>
          <w:color w:val="000000" w:themeColor="text1"/>
          <w:vertAlign w:val="superscript"/>
          <w:lang w:val="en-US"/>
        </w:rPr>
        <w:t>48</w:t>
      </w:r>
      <w:r>
        <w:rPr>
          <w:color w:val="000000" w:themeColor="text1"/>
          <w:lang w:val="en-US"/>
        </w:rPr>
        <w:t xml:space="preserve">. We tested the hypothesis for counter-gradient variation across a thermal gradient between northern and a novel southern region. </w:t>
      </w:r>
      <w:commentRangeStart w:id="49"/>
      <w:r>
        <w:rPr>
          <w:color w:val="000000" w:themeColor="text1"/>
          <w:lang w:val="en-US"/>
        </w:rPr>
        <w:t>Based on evidence of greater phenotypic plasticity among low latitude populations</w:t>
      </w:r>
      <w:r>
        <w:rPr>
          <w:noProof/>
          <w:color w:val="000000" w:themeColor="text1"/>
          <w:vertAlign w:val="superscript"/>
          <w:lang w:val="en-US"/>
        </w:rPr>
        <w:t xml:space="preserve"> </w:t>
      </w:r>
      <w:r w:rsidRPr="008A377A">
        <w:rPr>
          <w:noProof/>
          <w:color w:val="000000" w:themeColor="text1"/>
          <w:vertAlign w:val="superscript"/>
          <w:lang w:val="en-US"/>
        </w:rPr>
        <w:t>44</w:t>
      </w:r>
      <w:r>
        <w:rPr>
          <w:color w:val="000000" w:themeColor="text1"/>
          <w:lang w:val="en-US"/>
        </w:rPr>
        <w:t>, populations from Mackay are expected to have increased thermal tolerance and performance at warmer temperatures than populations from the Cairns region</w:t>
      </w:r>
      <w:commentRangeEnd w:id="49"/>
      <w:r w:rsidR="00731E34">
        <w:rPr>
          <w:rStyle w:val="CommentReference"/>
        </w:rPr>
        <w:commentReference w:id="49"/>
      </w:r>
      <w:r>
        <w:rPr>
          <w:color w:val="000000" w:themeColor="text1"/>
          <w:lang w:val="en-US"/>
        </w:rPr>
        <w:t>. However, co-gradient</w:t>
      </w:r>
      <w:ins w:id="50" w:author="Aaron Hasenei" w:date="2023-09-19T08:39:00Z">
        <w:r w:rsidR="00D85AB3">
          <w:rPr>
            <w:color w:val="000000" w:themeColor="text1"/>
            <w:lang w:val="en-US"/>
          </w:rPr>
          <w:t xml:space="preserve"> variation</w:t>
        </w:r>
      </w:ins>
      <w:r>
        <w:rPr>
          <w:color w:val="000000" w:themeColor="text1"/>
          <w:lang w:val="en-US"/>
        </w:rPr>
        <w:t xml:space="preserve"> represents an alternative hypothesis considering the limited amount of research available on the topic, and</w:t>
      </w:r>
      <w:ins w:id="51" w:author="Aaron Hasenei" w:date="2023-09-19T08:41:00Z">
        <w:r w:rsidR="007709A2">
          <w:rPr>
            <w:color w:val="000000" w:themeColor="text1"/>
            <w:lang w:val="en-US"/>
          </w:rPr>
          <w:t xml:space="preserve"> the observed</w:t>
        </w:r>
      </w:ins>
      <w:r>
        <w:rPr>
          <w:color w:val="000000" w:themeColor="text1"/>
          <w:lang w:val="en-US"/>
        </w:rPr>
        <w:t xml:space="preserve"> genetic differences between populations from the Mackay region </w:t>
      </w:r>
      <w:ins w:id="52" w:author="Aaron Hasenei" w:date="2023-09-19T08:41:00Z">
        <w:r w:rsidR="00BA2C8B">
          <w:rPr>
            <w:color w:val="000000" w:themeColor="text1"/>
            <w:lang w:val="en-US"/>
          </w:rPr>
          <w:t>compared with</w:t>
        </w:r>
      </w:ins>
      <w:del w:id="53" w:author="Aaron Hasenei" w:date="2023-09-19T08:41:00Z">
        <w:r w:rsidDel="00BA2C8B">
          <w:rPr>
            <w:color w:val="000000" w:themeColor="text1"/>
            <w:lang w:val="en-US"/>
          </w:rPr>
          <w:delText>and</w:delText>
        </w:r>
      </w:del>
      <w:r>
        <w:rPr>
          <w:color w:val="000000" w:themeColor="text1"/>
          <w:lang w:val="en-US"/>
        </w:rPr>
        <w:t xml:space="preserve"> previously examined southern populations. </w:t>
      </w:r>
    </w:p>
    <w:p w14:paraId="70B49A37" w14:textId="77777777" w:rsidR="00000000" w:rsidRDefault="00000000"/>
    <w:p w14:paraId="62B9B3B7" w14:textId="77777777" w:rsidR="0097085C" w:rsidRDefault="0097085C"/>
    <w:p w14:paraId="1E328788" w14:textId="77777777" w:rsidR="0097085C" w:rsidRDefault="0097085C"/>
    <w:p w14:paraId="1CEC227B" w14:textId="77777777" w:rsidR="0097085C" w:rsidRDefault="0097085C"/>
    <w:p w14:paraId="7F89E48F" w14:textId="77777777" w:rsidR="0097085C" w:rsidRDefault="0097085C"/>
    <w:p w14:paraId="1FE25F85" w14:textId="77777777" w:rsidR="0097085C" w:rsidRDefault="0097085C"/>
    <w:p w14:paraId="5AC50F25" w14:textId="77777777" w:rsidR="0097085C" w:rsidRDefault="0097085C"/>
    <w:p w14:paraId="208F914D" w14:textId="77777777" w:rsidR="0097085C" w:rsidRDefault="0097085C"/>
    <w:p w14:paraId="4B835B25" w14:textId="77777777" w:rsidR="0097085C" w:rsidRDefault="0097085C"/>
    <w:p w14:paraId="55CAD7AE" w14:textId="77777777" w:rsidR="0097085C" w:rsidRDefault="0097085C"/>
    <w:p w14:paraId="46A37DC8" w14:textId="77777777" w:rsidR="0097085C" w:rsidRDefault="0097085C"/>
    <w:p w14:paraId="40A2F2C4" w14:textId="77777777" w:rsidR="0097085C" w:rsidRDefault="0097085C"/>
    <w:p w14:paraId="217E1C9E" w14:textId="77777777" w:rsidR="0097085C" w:rsidRDefault="0097085C"/>
    <w:sectPr w:rsidR="009708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ron Hasenei" w:date="2023-09-18T11:13:00Z" w:initials="AH">
    <w:p w14:paraId="07DA02F8" w14:textId="77777777" w:rsidR="00D17D69" w:rsidRDefault="00D17D69" w:rsidP="00202768">
      <w:pPr>
        <w:pStyle w:val="CommentText"/>
      </w:pPr>
      <w:r>
        <w:rPr>
          <w:rStyle w:val="CommentReference"/>
        </w:rPr>
        <w:annotationRef/>
      </w:r>
      <w:r>
        <w:t>Any differences in ecology or physiology that underpin these differences? Just curious. Probably not important.</w:t>
      </w:r>
    </w:p>
  </w:comment>
  <w:comment w:id="13" w:author="Aaron Hasenei" w:date="2023-09-18T16:54:00Z" w:initials="AH">
    <w:p w14:paraId="55DFFF7C" w14:textId="77777777" w:rsidR="00964D7D" w:rsidRDefault="00BC2822" w:rsidP="003C25A2">
      <w:pPr>
        <w:pStyle w:val="CommentText"/>
      </w:pPr>
      <w:r>
        <w:rPr>
          <w:rStyle w:val="CommentReference"/>
        </w:rPr>
        <w:annotationRef/>
      </w:r>
      <w:r w:rsidR="00964D7D">
        <w:t xml:space="preserve">This sentence might not be necessary.  </w:t>
      </w:r>
    </w:p>
  </w:comment>
  <w:comment w:id="16" w:author="Aaron Hasenei" w:date="2023-09-18T16:56:00Z" w:initials="AH">
    <w:p w14:paraId="60E770EE" w14:textId="2A197E6B" w:rsidR="004B0FD0" w:rsidRDefault="004B0FD0" w:rsidP="007D0C10">
      <w:pPr>
        <w:pStyle w:val="CommentText"/>
      </w:pPr>
      <w:r>
        <w:rPr>
          <w:rStyle w:val="CommentReference"/>
        </w:rPr>
        <w:annotationRef/>
      </w:r>
      <w:r>
        <w:t>Data?</w:t>
      </w:r>
    </w:p>
  </w:comment>
  <w:comment w:id="25" w:author="Aaron Hasenei" w:date="2023-09-19T07:53:00Z" w:initials="AH">
    <w:p w14:paraId="0407DAC5" w14:textId="77777777" w:rsidR="00DF24D4" w:rsidRDefault="00DF24D4" w:rsidP="00B454B4">
      <w:pPr>
        <w:pStyle w:val="CommentText"/>
      </w:pPr>
      <w:r>
        <w:rPr>
          <w:rStyle w:val="CommentReference"/>
        </w:rPr>
        <w:annotationRef/>
      </w:r>
      <w:r>
        <w:t xml:space="preserve">You say this twice in the same sentence. It may be redundant. </w:t>
      </w:r>
    </w:p>
  </w:comment>
  <w:comment w:id="26" w:author="Aaron Hasenei" w:date="2023-09-19T07:48:00Z" w:initials="AH">
    <w:p w14:paraId="5CEF2151" w14:textId="77777777" w:rsidR="00B648E1" w:rsidRDefault="00B26D3C">
      <w:pPr>
        <w:pStyle w:val="CommentText"/>
      </w:pPr>
      <w:r>
        <w:rPr>
          <w:rStyle w:val="CommentReference"/>
        </w:rPr>
        <w:annotationRef/>
      </w:r>
      <w:r w:rsidR="00B648E1">
        <w:t xml:space="preserve">Why specifically non-commercial? Knowledge gaps as you have indicated? It sounds like you're downplaying the importance of your study a little. Why else </w:t>
      </w:r>
      <w:r w:rsidR="00B648E1">
        <w:rPr>
          <w:i/>
          <w:iCs/>
        </w:rPr>
        <w:t xml:space="preserve">is A. poly </w:t>
      </w:r>
      <w:r w:rsidR="00B648E1">
        <w:t xml:space="preserve">an ideal candidate for this area of research? </w:t>
      </w:r>
    </w:p>
    <w:p w14:paraId="5CDE0188" w14:textId="77777777" w:rsidR="00B648E1" w:rsidRDefault="00B648E1">
      <w:pPr>
        <w:pStyle w:val="CommentText"/>
      </w:pPr>
    </w:p>
    <w:p w14:paraId="5BA301E3" w14:textId="77777777" w:rsidR="00B648E1" w:rsidRDefault="00B648E1" w:rsidP="00EC7885">
      <w:pPr>
        <w:pStyle w:val="CommentText"/>
      </w:pPr>
      <w:r>
        <w:t>Wouldn't it be important to include commercially and ecologically important species in these studies? Discussion item perhaps...</w:t>
      </w:r>
    </w:p>
  </w:comment>
  <w:comment w:id="27" w:author="Aaron Hasenei" w:date="2023-09-19T08:20:00Z" w:initials="AH">
    <w:p w14:paraId="00724484" w14:textId="77777777" w:rsidR="00E2248A" w:rsidRDefault="00E2248A" w:rsidP="00DD7EA8">
      <w:pPr>
        <w:pStyle w:val="CommentText"/>
      </w:pPr>
      <w:r>
        <w:rPr>
          <w:rStyle w:val="CommentReference"/>
        </w:rPr>
        <w:annotationRef/>
      </w:r>
      <w:r>
        <w:t xml:space="preserve">Ahhh okay I see in the para below why </w:t>
      </w:r>
      <w:r>
        <w:rPr>
          <w:i/>
          <w:iCs/>
        </w:rPr>
        <w:t xml:space="preserve">A. poly. </w:t>
      </w:r>
      <w:r>
        <w:t>I wonder if it would be better to lead with a broad sentence from the reasons you've listed in the last paragraph to avoid the above perception.</w:t>
      </w:r>
    </w:p>
  </w:comment>
  <w:comment w:id="29" w:author="Aaron Hasenei" w:date="2023-09-19T08:17:00Z" w:initials="AH">
    <w:p w14:paraId="30CF75A7" w14:textId="3E28320B" w:rsidR="005644EE" w:rsidRDefault="005644EE" w:rsidP="000204ED">
      <w:pPr>
        <w:pStyle w:val="CommentText"/>
      </w:pPr>
      <w:r>
        <w:rPr>
          <w:rStyle w:val="CommentReference"/>
        </w:rPr>
        <w:annotationRef/>
      </w:r>
      <w:r>
        <w:t xml:space="preserve">Would this population also be considered high-latitude? Perhaps some spatial point of reference may help guide your reader. </w:t>
      </w:r>
    </w:p>
  </w:comment>
  <w:comment w:id="30" w:author="Aaron Hasenei" w:date="2023-09-19T08:21:00Z" w:initials="AH">
    <w:p w14:paraId="59A6B4A0" w14:textId="77777777" w:rsidR="003F5801" w:rsidRDefault="003F5801" w:rsidP="0004191E">
      <w:pPr>
        <w:pStyle w:val="CommentText"/>
      </w:pPr>
      <w:r>
        <w:rPr>
          <w:rStyle w:val="CommentReference"/>
        </w:rPr>
        <w:annotationRef/>
      </w:r>
      <w:r>
        <w:t xml:space="preserve">Range of </w:t>
      </w:r>
      <w:r>
        <w:rPr>
          <w:i/>
          <w:iCs/>
        </w:rPr>
        <w:t>A. poly</w:t>
      </w:r>
      <w:r>
        <w:t xml:space="preserve">? </w:t>
      </w:r>
    </w:p>
  </w:comment>
  <w:comment w:id="31" w:author="Aaron Hasenei" w:date="2023-09-19T08:25:00Z" w:initials="AH">
    <w:p w14:paraId="008B6FF6" w14:textId="77777777" w:rsidR="00144136" w:rsidRDefault="00144136" w:rsidP="00242B73">
      <w:pPr>
        <w:pStyle w:val="CommentText"/>
      </w:pPr>
      <w:r>
        <w:rPr>
          <w:rStyle w:val="CommentReference"/>
        </w:rPr>
        <w:annotationRef/>
      </w:r>
      <w:r>
        <w:t xml:space="preserve">You say intraspecific variation twice again here so you might be able to reduce this to avoid redundancy. Also, why else is intraspecific variation important? Could tie this in full circle with you first para a little.   </w:t>
      </w:r>
    </w:p>
  </w:comment>
  <w:comment w:id="49" w:author="Aaron Hasenei" w:date="2023-09-19T08:37:00Z" w:initials="AH">
    <w:p w14:paraId="163774BD" w14:textId="77777777" w:rsidR="00731E34" w:rsidRDefault="00731E34" w:rsidP="00F732C9">
      <w:pPr>
        <w:pStyle w:val="CommentText"/>
      </w:pPr>
      <w:r>
        <w:rPr>
          <w:rStyle w:val="CommentReference"/>
        </w:rPr>
        <w:annotationRef/>
      </w:r>
      <w:r>
        <w:t xml:space="preserve">I'm very confused...low latitude populations from Mackay relative to Cairns? Do you mean the opposite?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DA02F8" w15:done="0"/>
  <w15:commentEx w15:paraId="55DFFF7C" w15:done="0"/>
  <w15:commentEx w15:paraId="60E770EE" w15:done="0"/>
  <w15:commentEx w15:paraId="0407DAC5" w15:done="0"/>
  <w15:commentEx w15:paraId="5BA301E3" w15:done="0"/>
  <w15:commentEx w15:paraId="00724484" w15:paraIdParent="5BA301E3" w15:done="0"/>
  <w15:commentEx w15:paraId="30CF75A7" w15:done="0"/>
  <w15:commentEx w15:paraId="59A6B4A0" w15:paraIdParent="30CF75A7" w15:done="0"/>
  <w15:commentEx w15:paraId="008B6FF6" w15:done="0"/>
  <w15:commentEx w15:paraId="16377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AF53" w16cex:dateUtc="2023-09-18T01:13:00Z"/>
  <w16cex:commentExtensible w16cex:durableId="28B2FF45" w16cex:dateUtc="2023-09-18T06:54:00Z"/>
  <w16cex:commentExtensible w16cex:durableId="28B2FFD8" w16cex:dateUtc="2023-09-18T06:56:00Z"/>
  <w16cex:commentExtensible w16cex:durableId="28B3D1FD" w16cex:dateUtc="2023-09-18T21:53:00Z"/>
  <w16cex:commentExtensible w16cex:durableId="28B3D0C7" w16cex:dateUtc="2023-09-18T21:48:00Z"/>
  <w16cex:commentExtensible w16cex:durableId="28B3D846" w16cex:dateUtc="2023-09-18T22:20:00Z"/>
  <w16cex:commentExtensible w16cex:durableId="28B3D79E" w16cex:dateUtc="2023-09-18T22:17:00Z"/>
  <w16cex:commentExtensible w16cex:durableId="28B3D881" w16cex:dateUtc="2023-09-18T22:21:00Z"/>
  <w16cex:commentExtensible w16cex:durableId="28B3D98A" w16cex:dateUtc="2023-09-18T22:25:00Z"/>
  <w16cex:commentExtensible w16cex:durableId="28B3DC5F" w16cex:dateUtc="2023-09-18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DA02F8" w16cid:durableId="28B2AF53"/>
  <w16cid:commentId w16cid:paraId="55DFFF7C" w16cid:durableId="28B2FF45"/>
  <w16cid:commentId w16cid:paraId="60E770EE" w16cid:durableId="28B2FFD8"/>
  <w16cid:commentId w16cid:paraId="0407DAC5" w16cid:durableId="28B3D1FD"/>
  <w16cid:commentId w16cid:paraId="5BA301E3" w16cid:durableId="28B3D0C7"/>
  <w16cid:commentId w16cid:paraId="00724484" w16cid:durableId="28B3D846"/>
  <w16cid:commentId w16cid:paraId="30CF75A7" w16cid:durableId="28B3D79E"/>
  <w16cid:commentId w16cid:paraId="59A6B4A0" w16cid:durableId="28B3D881"/>
  <w16cid:commentId w16cid:paraId="008B6FF6" w16cid:durableId="28B3D98A"/>
  <w16cid:commentId w16cid:paraId="163774BD" w16cid:durableId="28B3DC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Hasenei">
    <w15:presenceInfo w15:providerId="Windows Live" w15:userId="2e38c58bd39ea3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FA"/>
    <w:rsid w:val="000B25D7"/>
    <w:rsid w:val="000F5D05"/>
    <w:rsid w:val="0011689C"/>
    <w:rsid w:val="00144136"/>
    <w:rsid w:val="00241C71"/>
    <w:rsid w:val="002C4D40"/>
    <w:rsid w:val="003F5801"/>
    <w:rsid w:val="004515E5"/>
    <w:rsid w:val="004B0FD0"/>
    <w:rsid w:val="005644EE"/>
    <w:rsid w:val="006613CC"/>
    <w:rsid w:val="00667620"/>
    <w:rsid w:val="00731E34"/>
    <w:rsid w:val="007709A2"/>
    <w:rsid w:val="007853D8"/>
    <w:rsid w:val="007A4340"/>
    <w:rsid w:val="007F6BFB"/>
    <w:rsid w:val="009257F3"/>
    <w:rsid w:val="009647E6"/>
    <w:rsid w:val="00964D7D"/>
    <w:rsid w:val="0096768D"/>
    <w:rsid w:val="0097085C"/>
    <w:rsid w:val="00A90DE4"/>
    <w:rsid w:val="00AE1781"/>
    <w:rsid w:val="00B26D3C"/>
    <w:rsid w:val="00B43852"/>
    <w:rsid w:val="00B648E1"/>
    <w:rsid w:val="00B93BAE"/>
    <w:rsid w:val="00BA2C8B"/>
    <w:rsid w:val="00BC2822"/>
    <w:rsid w:val="00C33E5C"/>
    <w:rsid w:val="00D17D69"/>
    <w:rsid w:val="00D85AB3"/>
    <w:rsid w:val="00D96719"/>
    <w:rsid w:val="00DF24D4"/>
    <w:rsid w:val="00E2248A"/>
    <w:rsid w:val="00E369D0"/>
    <w:rsid w:val="00E44AC1"/>
    <w:rsid w:val="00EA678C"/>
    <w:rsid w:val="00F11651"/>
    <w:rsid w:val="00F56014"/>
    <w:rsid w:val="00FE08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F2B7"/>
  <w15:chartTrackingRefBased/>
  <w15:docId w15:val="{F588D41C-50F4-4C8F-A1F2-C8EC814F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FA"/>
  </w:style>
  <w:style w:type="paragraph" w:styleId="Heading1">
    <w:name w:val="heading 1"/>
    <w:basedOn w:val="Normal"/>
    <w:next w:val="Normal"/>
    <w:link w:val="Heading1Char"/>
    <w:uiPriority w:val="9"/>
    <w:qFormat/>
    <w:rsid w:val="00FE0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FA"/>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17D69"/>
    <w:pPr>
      <w:spacing w:after="0" w:line="240" w:lineRule="auto"/>
    </w:pPr>
  </w:style>
  <w:style w:type="character" w:styleId="CommentReference">
    <w:name w:val="annotation reference"/>
    <w:basedOn w:val="DefaultParagraphFont"/>
    <w:uiPriority w:val="99"/>
    <w:semiHidden/>
    <w:unhideWhenUsed/>
    <w:rsid w:val="00D17D69"/>
    <w:rPr>
      <w:sz w:val="16"/>
      <w:szCs w:val="16"/>
    </w:rPr>
  </w:style>
  <w:style w:type="paragraph" w:styleId="CommentText">
    <w:name w:val="annotation text"/>
    <w:basedOn w:val="Normal"/>
    <w:link w:val="CommentTextChar"/>
    <w:uiPriority w:val="99"/>
    <w:unhideWhenUsed/>
    <w:rsid w:val="00D17D69"/>
    <w:pPr>
      <w:spacing w:line="240" w:lineRule="auto"/>
    </w:pPr>
    <w:rPr>
      <w:sz w:val="20"/>
      <w:szCs w:val="20"/>
    </w:rPr>
  </w:style>
  <w:style w:type="character" w:customStyle="1" w:styleId="CommentTextChar">
    <w:name w:val="Comment Text Char"/>
    <w:basedOn w:val="DefaultParagraphFont"/>
    <w:link w:val="CommentText"/>
    <w:uiPriority w:val="99"/>
    <w:rsid w:val="00D17D69"/>
    <w:rPr>
      <w:sz w:val="20"/>
      <w:szCs w:val="20"/>
    </w:rPr>
  </w:style>
  <w:style w:type="paragraph" w:styleId="CommentSubject">
    <w:name w:val="annotation subject"/>
    <w:basedOn w:val="CommentText"/>
    <w:next w:val="CommentText"/>
    <w:link w:val="CommentSubjectChar"/>
    <w:uiPriority w:val="99"/>
    <w:semiHidden/>
    <w:unhideWhenUsed/>
    <w:rsid w:val="00D17D69"/>
    <w:rPr>
      <w:b/>
      <w:bCs/>
    </w:rPr>
  </w:style>
  <w:style w:type="character" w:customStyle="1" w:styleId="CommentSubjectChar">
    <w:name w:val="Comment Subject Char"/>
    <w:basedOn w:val="CommentTextChar"/>
    <w:link w:val="CommentSubject"/>
    <w:uiPriority w:val="99"/>
    <w:semiHidden/>
    <w:rsid w:val="00D17D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FA28-FA7D-4367-ABF3-44025684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1032</Words>
  <Characters>5889</Characters>
  <Application>Microsoft Office Word</Application>
  <DocSecurity>0</DocSecurity>
  <Lines>49</Lines>
  <Paragraphs>13</Paragraphs>
  <ScaleCrop>false</ScaleCrop>
  <Company>James Cook University</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Aaron Hasenei</cp:lastModifiedBy>
  <cp:revision>16</cp:revision>
  <dcterms:created xsi:type="dcterms:W3CDTF">2023-09-18T21:58:00Z</dcterms:created>
  <dcterms:modified xsi:type="dcterms:W3CDTF">2023-09-18T22:42:00Z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d8221839-87f5-377c-8d30-2635909f4e41</vt:lpwstr>
  </property>
  <property fmtid="{D5CDD505-2E9C-101B-9397-08002B2CF9AE}" pid="24" name="Mendeley Citation Style_1">
    <vt:lpwstr>http://csl.mendeley.com/styles/25263071/coral-reefs-3</vt:lpwstr>
  </property>
</Properties>
</file>