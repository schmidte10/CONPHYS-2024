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355DA" w14:textId="77777777" w:rsidR="00A13EB1" w:rsidRDefault="00A13EB1" w:rsidP="00A13EB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US"/>
        </w:rPr>
        <w:t>Discussion</w:t>
      </w:r>
      <w:r>
        <w:rPr>
          <w:rStyle w:val="eop"/>
          <w:rFonts w:ascii="Calibri Light" w:hAnsi="Calibri Light" w:cs="Calibri Light"/>
          <w:color w:val="2F5496"/>
          <w:sz w:val="32"/>
          <w:szCs w:val="32"/>
        </w:rPr>
        <w:t> </w:t>
      </w:r>
    </w:p>
    <w:p w14:paraId="6F816548" w14:textId="47632778" w:rsidR="00A13EB1" w:rsidRDefault="00A13EB1" w:rsidP="00A13EB1">
      <w:pPr>
        <w:pStyle w:val="paragraph"/>
        <w:spacing w:before="0" w:beforeAutospacing="0" w:after="0" w:afterAutospacing="0"/>
        <w:jc w:val="both"/>
        <w:textAlignment w:val="baseline"/>
        <w:rPr>
          <w:rStyle w:val="eop"/>
          <w:rFonts w:ascii="Calibri" w:hAnsi="Calibri" w:cs="Calibri"/>
          <w:sz w:val="22"/>
          <w:szCs w:val="22"/>
        </w:rPr>
      </w:pPr>
      <w:commentRangeStart w:id="0"/>
      <w:commentRangeStart w:id="1"/>
      <w:r>
        <w:rPr>
          <w:rStyle w:val="normaltextrun"/>
          <w:rFonts w:ascii="Calibri" w:hAnsi="Calibri" w:cs="Calibri"/>
          <w:sz w:val="22"/>
          <w:szCs w:val="22"/>
          <w:lang w:val="en-US"/>
        </w:rPr>
        <w:t xml:space="preserve">How populations will respond to climate change will depend on experienced local environmental conditions. If environmental and genetic influence are aligned (co-gradient variation) low-latitude populations living in warmer conditions are expected to respond to warming temperatures more adeptly than high-latitude populations. However, high-latitude populations that may experience greater environmental variability may be able to compensate performance at warmer conditions via greater investment in phenotypic plasticity (CVH; counter-gradient variation; </w:t>
      </w:r>
      <w:r>
        <w:rPr>
          <w:rStyle w:val="normaltextrun"/>
          <w:rFonts w:ascii="Calibri" w:hAnsi="Calibri" w:cs="Calibri"/>
          <w:color w:val="000000"/>
          <w:sz w:val="22"/>
          <w:szCs w:val="22"/>
          <w:shd w:val="clear" w:color="auto" w:fill="E1E3E6"/>
          <w:lang w:val="en-US"/>
        </w:rPr>
        <w:t>Janzen 1967; Stevens 1989)</w:t>
      </w:r>
      <w:r>
        <w:rPr>
          <w:rStyle w:val="normaltextrun"/>
          <w:rFonts w:ascii="Calibri" w:hAnsi="Calibri" w:cs="Calibri"/>
          <w:sz w:val="22"/>
          <w:szCs w:val="22"/>
          <w:lang w:val="en-US"/>
        </w:rPr>
        <w:t xml:space="preserve">. Results from this study detected co-gradient variation when comparing AAS between low- and high-latitude </w:t>
      </w:r>
      <w:r>
        <w:rPr>
          <w:rStyle w:val="normaltextrun"/>
          <w:rFonts w:ascii="Calibri" w:hAnsi="Calibri" w:cs="Calibri"/>
          <w:i/>
          <w:iCs/>
          <w:sz w:val="22"/>
          <w:szCs w:val="22"/>
          <w:lang w:val="en-US"/>
        </w:rPr>
        <w:t xml:space="preserve">A. polyacanthus </w:t>
      </w:r>
      <w:r>
        <w:rPr>
          <w:rStyle w:val="normaltextrun"/>
          <w:rFonts w:ascii="Calibri" w:hAnsi="Calibri" w:cs="Calibri"/>
          <w:sz w:val="22"/>
          <w:szCs w:val="22"/>
          <w:lang w:val="en-US"/>
        </w:rPr>
        <w:t>populations. Immune response and hematocrit were similar between populations. Findings suggest that AAS is adapted to local regional conditions, and therefore, intraspecific variation in thermal performance needs to be accounted for when modelling responses to climate change.</w:t>
      </w:r>
      <w:r>
        <w:rPr>
          <w:rStyle w:val="eop"/>
          <w:rFonts w:ascii="Calibri" w:hAnsi="Calibri" w:cs="Calibri"/>
          <w:sz w:val="22"/>
          <w:szCs w:val="22"/>
        </w:rPr>
        <w:t> </w:t>
      </w:r>
      <w:commentRangeEnd w:id="0"/>
      <w:r w:rsidR="006A0EE5">
        <w:rPr>
          <w:rStyle w:val="CommentReference"/>
          <w:rFonts w:asciiTheme="minorHAnsi" w:eastAsiaTheme="minorHAnsi" w:hAnsiTheme="minorHAnsi" w:cstheme="minorBidi"/>
          <w:lang w:eastAsia="en-US"/>
        </w:rPr>
        <w:commentReference w:id="0"/>
      </w:r>
      <w:commentRangeEnd w:id="1"/>
      <w:r w:rsidR="00CD002E">
        <w:rPr>
          <w:rStyle w:val="CommentReference"/>
          <w:rFonts w:asciiTheme="minorHAnsi" w:eastAsiaTheme="minorHAnsi" w:hAnsiTheme="minorHAnsi" w:cstheme="minorBidi"/>
          <w:lang w:eastAsia="en-US"/>
        </w:rPr>
        <w:commentReference w:id="1"/>
      </w:r>
    </w:p>
    <w:p w14:paraId="41EE029B" w14:textId="77777777" w:rsidR="00A13EB1" w:rsidRDefault="00A13EB1" w:rsidP="00A13EB1">
      <w:pPr>
        <w:pStyle w:val="paragraph"/>
        <w:spacing w:before="0" w:beforeAutospacing="0" w:after="0" w:afterAutospacing="0"/>
        <w:jc w:val="both"/>
        <w:textAlignment w:val="baseline"/>
        <w:rPr>
          <w:rFonts w:ascii="Segoe UI" w:hAnsi="Segoe UI" w:cs="Segoe UI"/>
          <w:sz w:val="18"/>
          <w:szCs w:val="18"/>
        </w:rPr>
      </w:pPr>
    </w:p>
    <w:p w14:paraId="52177A3C" w14:textId="3135D867" w:rsidR="00A13EB1" w:rsidRDefault="00A13EB1" w:rsidP="00A13EB1">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lang w:val="en-US"/>
        </w:rPr>
        <w:t>Evidence of co-gradient variation was observed in aerobic capacity. Low-latitude populations showed a higher thermal optimum for aerobic performance (MO</w:t>
      </w:r>
      <w:r>
        <w:rPr>
          <w:rStyle w:val="normaltextrun"/>
          <w:rFonts w:ascii="Calibri" w:hAnsi="Calibri" w:cs="Calibri"/>
          <w:sz w:val="17"/>
          <w:szCs w:val="17"/>
          <w:vertAlign w:val="subscript"/>
          <w:lang w:val="en-US"/>
        </w:rPr>
        <w:t xml:space="preserve">2max </w:t>
      </w:r>
      <w:r>
        <w:rPr>
          <w:rStyle w:val="normaltextrun"/>
          <w:rFonts w:ascii="Calibri" w:hAnsi="Calibri" w:cs="Calibri"/>
          <w:sz w:val="22"/>
          <w:szCs w:val="22"/>
          <w:lang w:val="en-US"/>
        </w:rPr>
        <w:t>and AAS) from 30-31</w:t>
      </w:r>
      <w:ins w:id="2" w:author="Jennifer Donelson" w:date="2023-11-03T16:42:00Z">
        <w:r w:rsidR="006A0EE5">
          <w:rPr>
            <w:rStyle w:val="normaltextrun"/>
            <w:rFonts w:ascii="Calibri" w:hAnsi="Calibri" w:cs="Calibri"/>
            <w:sz w:val="22"/>
            <w:szCs w:val="22"/>
            <w:lang w:val="en-US"/>
          </w:rPr>
          <w:t>.</w:t>
        </w:r>
      </w:ins>
      <w:r>
        <w:rPr>
          <w:rStyle w:val="normaltextrun"/>
          <w:rFonts w:ascii="Calibri" w:hAnsi="Calibri" w:cs="Calibri"/>
          <w:sz w:val="22"/>
          <w:szCs w:val="22"/>
          <w:lang w:val="en-US"/>
        </w:rPr>
        <w:t>5</w:t>
      </w:r>
      <w:del w:id="3" w:author="Jennifer Donelson" w:date="2023-11-03T16:42:00Z">
        <w:r w:rsidDel="006A0EE5">
          <w:rPr>
            <w:rStyle w:val="normaltextrun"/>
            <w:rFonts w:ascii="Calibri" w:hAnsi="Calibri" w:cs="Calibri"/>
            <w:sz w:val="22"/>
            <w:szCs w:val="22"/>
            <w:lang w:val="en-US"/>
          </w:rPr>
          <w:delText>.</w:delText>
        </w:r>
      </w:del>
      <w:r>
        <w:rPr>
          <w:rStyle w:val="normaltextrun"/>
          <w:rFonts w:ascii="Calibri" w:hAnsi="Calibri" w:cs="Calibri"/>
          <w:sz w:val="22"/>
          <w:szCs w:val="22"/>
          <w:lang w:val="en-US"/>
        </w:rPr>
        <w:t>C, and higher capacity at th</w:t>
      </w:r>
      <w:del w:id="4" w:author="Jennifer Donelson" w:date="2023-11-03T16:43:00Z">
        <w:r w:rsidDel="006A0EE5">
          <w:rPr>
            <w:rStyle w:val="normaltextrun"/>
            <w:rFonts w:ascii="Calibri" w:hAnsi="Calibri" w:cs="Calibri"/>
            <w:sz w:val="22"/>
            <w:szCs w:val="22"/>
            <w:lang w:val="en-US"/>
          </w:rPr>
          <w:delText>ese</w:delText>
        </w:r>
      </w:del>
      <w:ins w:id="5" w:author="Jennifer Donelson" w:date="2023-11-03T16:43:00Z">
        <w:r w:rsidR="006A0EE5">
          <w:rPr>
            <w:rStyle w:val="normaltextrun"/>
            <w:rFonts w:ascii="Calibri" w:hAnsi="Calibri" w:cs="Calibri"/>
            <w:sz w:val="22"/>
            <w:szCs w:val="22"/>
            <w:lang w:val="en-US"/>
          </w:rPr>
          <w:t>is</w:t>
        </w:r>
      </w:ins>
      <w:r>
        <w:rPr>
          <w:rStyle w:val="normaltextrun"/>
          <w:rFonts w:ascii="Calibri" w:hAnsi="Calibri" w:cs="Calibri"/>
          <w:sz w:val="22"/>
          <w:szCs w:val="22"/>
          <w:lang w:val="en-US"/>
        </w:rPr>
        <w:t xml:space="preserve"> temperature</w:t>
      </w:r>
      <w:del w:id="6" w:author="Jennifer Donelson" w:date="2023-11-03T16:43:00Z">
        <w:r w:rsidDel="006A0EE5">
          <w:rPr>
            <w:rStyle w:val="normaltextrun"/>
            <w:rFonts w:ascii="Calibri" w:hAnsi="Calibri" w:cs="Calibri"/>
            <w:sz w:val="22"/>
            <w:szCs w:val="22"/>
            <w:lang w:val="en-US"/>
          </w:rPr>
          <w:delText>s</w:delText>
        </w:r>
      </w:del>
      <w:ins w:id="7" w:author="Jennifer Donelson" w:date="2023-11-03T16:43:00Z">
        <w:r w:rsidR="006A0EE5">
          <w:rPr>
            <w:rStyle w:val="normaltextrun"/>
            <w:rFonts w:ascii="Calibri" w:hAnsi="Calibri" w:cs="Calibri"/>
            <w:sz w:val="22"/>
            <w:szCs w:val="22"/>
            <w:lang w:val="en-US"/>
          </w:rPr>
          <w:t xml:space="preserve"> range</w:t>
        </w:r>
      </w:ins>
      <w:r>
        <w:rPr>
          <w:rStyle w:val="normaltextrun"/>
          <w:rFonts w:ascii="Calibri" w:hAnsi="Calibri" w:cs="Calibri"/>
          <w:sz w:val="22"/>
          <w:szCs w:val="22"/>
          <w:lang w:val="en-US"/>
        </w:rPr>
        <w:t xml:space="preserve"> than high-latitude conspecifics. </w:t>
      </w:r>
      <w:proofErr w:type="gramStart"/>
      <w:r>
        <w:rPr>
          <w:rStyle w:val="normaltextrun"/>
          <w:rFonts w:ascii="Calibri" w:hAnsi="Calibri" w:cs="Calibri"/>
          <w:sz w:val="22"/>
          <w:szCs w:val="22"/>
          <w:lang w:val="en-US"/>
        </w:rPr>
        <w:t>While,</w:t>
      </w:r>
      <w:proofErr w:type="gramEnd"/>
      <w:r>
        <w:rPr>
          <w:rStyle w:val="normaltextrun"/>
          <w:rFonts w:ascii="Calibri" w:hAnsi="Calibri" w:cs="Calibri"/>
          <w:sz w:val="22"/>
          <w:szCs w:val="22"/>
          <w:lang w:val="en-US"/>
        </w:rPr>
        <w:t xml:space="preserve"> fish from low-latitude exhibited rising MO</w:t>
      </w:r>
      <w:r>
        <w:rPr>
          <w:rStyle w:val="normaltextrun"/>
          <w:rFonts w:ascii="Calibri" w:hAnsi="Calibri" w:cs="Calibri"/>
          <w:sz w:val="17"/>
          <w:szCs w:val="17"/>
          <w:vertAlign w:val="subscript"/>
          <w:lang w:val="en-US"/>
        </w:rPr>
        <w:t>2max</w:t>
      </w:r>
      <w:r>
        <w:rPr>
          <w:rStyle w:val="normaltextrun"/>
          <w:rFonts w:ascii="Calibri" w:hAnsi="Calibri" w:cs="Calibri"/>
          <w:sz w:val="22"/>
          <w:szCs w:val="22"/>
          <w:lang w:val="en-US"/>
        </w:rPr>
        <w:t xml:space="preserve"> and MO</w:t>
      </w:r>
      <w:r>
        <w:rPr>
          <w:rStyle w:val="normaltextrun"/>
          <w:rFonts w:ascii="Calibri" w:hAnsi="Calibri" w:cs="Calibri"/>
          <w:sz w:val="17"/>
          <w:szCs w:val="17"/>
          <w:vertAlign w:val="subscript"/>
          <w:lang w:val="en-US"/>
        </w:rPr>
        <w:t>2Rest</w:t>
      </w:r>
      <w:r>
        <w:rPr>
          <w:rStyle w:val="normaltextrun"/>
          <w:rFonts w:ascii="Calibri" w:hAnsi="Calibri" w:cs="Calibri"/>
          <w:sz w:val="22"/>
          <w:szCs w:val="22"/>
          <w:lang w:val="en-US"/>
        </w:rPr>
        <w:t xml:space="preserve"> with warming, fish from high</w:t>
      </w:r>
      <w:ins w:id="8" w:author="Jennifer Donelson" w:date="2023-11-03T16:43:00Z">
        <w:r w:rsidR="006A0EE5">
          <w:rPr>
            <w:rStyle w:val="normaltextrun"/>
            <w:rFonts w:ascii="Calibri" w:hAnsi="Calibri" w:cs="Calibri"/>
            <w:sz w:val="22"/>
            <w:szCs w:val="22"/>
            <w:lang w:val="en-US"/>
          </w:rPr>
          <w:t>-</w:t>
        </w:r>
      </w:ins>
      <w:r>
        <w:rPr>
          <w:rStyle w:val="normaltextrun"/>
          <w:rFonts w:ascii="Calibri" w:hAnsi="Calibri" w:cs="Calibri"/>
          <w:sz w:val="22"/>
          <w:szCs w:val="22"/>
          <w:lang w:val="en-US"/>
        </w:rPr>
        <w:t>latitude populations displayed a plateaued MO</w:t>
      </w:r>
      <w:r>
        <w:rPr>
          <w:rStyle w:val="normaltextrun"/>
          <w:rFonts w:ascii="Calibri" w:hAnsi="Calibri" w:cs="Calibri"/>
          <w:sz w:val="17"/>
          <w:szCs w:val="17"/>
          <w:vertAlign w:val="subscript"/>
          <w:lang w:val="en-US"/>
        </w:rPr>
        <w:t xml:space="preserve">2max </w:t>
      </w:r>
      <w:r>
        <w:rPr>
          <w:rStyle w:val="normaltextrun"/>
          <w:rFonts w:ascii="Calibri" w:hAnsi="Calibri" w:cs="Calibri"/>
          <w:sz w:val="22"/>
          <w:szCs w:val="22"/>
          <w:lang w:val="en-US"/>
        </w:rPr>
        <w:t>across the testing temperature range and consequently reduced AAS due to the increasing MO</w:t>
      </w:r>
      <w:r>
        <w:rPr>
          <w:rStyle w:val="normaltextrun"/>
          <w:rFonts w:ascii="Calibri" w:hAnsi="Calibri" w:cs="Calibri"/>
          <w:sz w:val="17"/>
          <w:szCs w:val="17"/>
          <w:vertAlign w:val="subscript"/>
          <w:lang w:val="en-US"/>
        </w:rPr>
        <w:t>2Rest</w:t>
      </w:r>
      <w:del w:id="9" w:author="Jennifer Donelson" w:date="2023-11-03T16:43:00Z">
        <w:r w:rsidDel="006A0EE5">
          <w:rPr>
            <w:rStyle w:val="normaltextrun"/>
            <w:rFonts w:ascii="Calibri" w:hAnsi="Calibri" w:cs="Calibri"/>
            <w:sz w:val="22"/>
            <w:szCs w:val="22"/>
            <w:lang w:val="en-US"/>
          </w:rPr>
          <w:delText xml:space="preserve"> </w:delText>
        </w:r>
      </w:del>
      <w:r>
        <w:rPr>
          <w:rStyle w:val="normaltextrun"/>
          <w:rFonts w:ascii="Calibri" w:hAnsi="Calibri" w:cs="Calibri"/>
          <w:sz w:val="22"/>
          <w:szCs w:val="22"/>
          <w:lang w:val="en-US"/>
        </w:rPr>
        <w:t xml:space="preserve">. </w:t>
      </w:r>
      <w:r>
        <w:rPr>
          <w:rStyle w:val="normaltextrun"/>
          <w:rFonts w:ascii="Calibri" w:hAnsi="Calibri" w:cs="Calibri"/>
          <w:color w:val="000000"/>
          <w:sz w:val="22"/>
          <w:szCs w:val="22"/>
          <w:lang w:val="en-US"/>
        </w:rPr>
        <w:t xml:space="preserve">Improved aerobic capacity at higher temperatures suggests low-latitude populations are warmer adapted, compared to high-latitude conspecifics. </w:t>
      </w:r>
      <w:r>
        <w:rPr>
          <w:rStyle w:val="normaltextrun"/>
          <w:rFonts w:ascii="Calibri" w:hAnsi="Calibri" w:cs="Calibri"/>
          <w:sz w:val="22"/>
          <w:szCs w:val="22"/>
          <w:lang w:val="en-US"/>
        </w:rPr>
        <w:t xml:space="preserve">AAS can serve as a proxy for the limits of oxygen demanding processes (e.g., motor activity, reproductive output, growth) that can be performed simultaneously </w:t>
      </w:r>
      <w:r>
        <w:rPr>
          <w:rStyle w:val="normaltextrun"/>
          <w:rFonts w:ascii="Calibri" w:hAnsi="Calibri" w:cs="Calibri"/>
          <w:color w:val="000000"/>
          <w:sz w:val="22"/>
          <w:szCs w:val="22"/>
          <w:shd w:val="clear" w:color="auto" w:fill="E1E3E6"/>
          <w:lang w:val="en-US"/>
        </w:rPr>
        <w:t>(Clark et al. 2013)</w:t>
      </w:r>
      <w:r>
        <w:rPr>
          <w:rStyle w:val="normaltextrun"/>
          <w:rFonts w:ascii="Calibri" w:hAnsi="Calibri" w:cs="Calibri"/>
          <w:sz w:val="22"/>
          <w:szCs w:val="22"/>
          <w:lang w:val="en-US"/>
        </w:rPr>
        <w:t xml:space="preserve"> and is expected to be a primary mechanism that determines how fish will respond to climate change </w:t>
      </w:r>
      <w:r>
        <w:rPr>
          <w:rStyle w:val="normaltextrun"/>
          <w:rFonts w:ascii="Calibri" w:hAnsi="Calibri" w:cs="Calibri"/>
          <w:color w:val="000000"/>
          <w:sz w:val="22"/>
          <w:szCs w:val="22"/>
          <w:shd w:val="clear" w:color="auto" w:fill="E1E3E6"/>
          <w:lang w:val="en-US"/>
        </w:rPr>
        <w:t>(</w:t>
      </w:r>
      <w:proofErr w:type="spellStart"/>
      <w:r>
        <w:rPr>
          <w:rStyle w:val="normaltextrun"/>
          <w:rFonts w:ascii="Calibri" w:hAnsi="Calibri" w:cs="Calibri"/>
          <w:color w:val="000000"/>
          <w:sz w:val="22"/>
          <w:szCs w:val="22"/>
          <w:shd w:val="clear" w:color="auto" w:fill="E1E3E6"/>
          <w:lang w:val="en-US"/>
        </w:rPr>
        <w:t>Pörtner</w:t>
      </w:r>
      <w:proofErr w:type="spellEnd"/>
      <w:r>
        <w:rPr>
          <w:rStyle w:val="normaltextrun"/>
          <w:rFonts w:ascii="Calibri" w:hAnsi="Calibri" w:cs="Calibri"/>
          <w:color w:val="000000"/>
          <w:sz w:val="22"/>
          <w:szCs w:val="22"/>
          <w:shd w:val="clear" w:color="auto" w:fill="E1E3E6"/>
          <w:lang w:val="en-US"/>
        </w:rPr>
        <w:t xml:space="preserve"> and </w:t>
      </w:r>
      <w:proofErr w:type="spellStart"/>
      <w:r>
        <w:rPr>
          <w:rStyle w:val="normaltextrun"/>
          <w:rFonts w:ascii="Calibri" w:hAnsi="Calibri" w:cs="Calibri"/>
          <w:color w:val="000000"/>
          <w:sz w:val="22"/>
          <w:szCs w:val="22"/>
          <w:shd w:val="clear" w:color="auto" w:fill="E1E3E6"/>
          <w:lang w:val="en-US"/>
        </w:rPr>
        <w:t>Knust</w:t>
      </w:r>
      <w:proofErr w:type="spellEnd"/>
      <w:r>
        <w:rPr>
          <w:rStyle w:val="normaltextrun"/>
          <w:rFonts w:ascii="Calibri" w:hAnsi="Calibri" w:cs="Calibri"/>
          <w:color w:val="000000"/>
          <w:sz w:val="22"/>
          <w:szCs w:val="22"/>
          <w:shd w:val="clear" w:color="auto" w:fill="E1E3E6"/>
          <w:lang w:val="en-US"/>
        </w:rPr>
        <w:t xml:space="preserve"> 2007; </w:t>
      </w:r>
      <w:proofErr w:type="spellStart"/>
      <w:r>
        <w:rPr>
          <w:rStyle w:val="normaltextrun"/>
          <w:rFonts w:ascii="Calibri" w:hAnsi="Calibri" w:cs="Calibri"/>
          <w:color w:val="000000"/>
          <w:sz w:val="22"/>
          <w:szCs w:val="22"/>
          <w:shd w:val="clear" w:color="auto" w:fill="E1E3E6"/>
          <w:lang w:val="en-US"/>
        </w:rPr>
        <w:t>Pörtner</w:t>
      </w:r>
      <w:proofErr w:type="spellEnd"/>
      <w:r>
        <w:rPr>
          <w:rStyle w:val="normaltextrun"/>
          <w:rFonts w:ascii="Calibri" w:hAnsi="Calibri" w:cs="Calibri"/>
          <w:color w:val="000000"/>
          <w:sz w:val="22"/>
          <w:szCs w:val="22"/>
          <w:shd w:val="clear" w:color="auto" w:fill="E1E3E6"/>
          <w:lang w:val="en-US"/>
        </w:rPr>
        <w:t xml:space="preserve"> et al. 2017)</w:t>
      </w:r>
      <w:r>
        <w:rPr>
          <w:rStyle w:val="normaltextrun"/>
          <w:rFonts w:ascii="Calibri" w:hAnsi="Calibri" w:cs="Calibri"/>
          <w:sz w:val="22"/>
          <w:szCs w:val="22"/>
          <w:lang w:val="en-US"/>
        </w:rPr>
        <w:t>. Therefore, with future projected warming low-latitude fish are expected to have increased fitness over high-latitude populations. </w:t>
      </w:r>
      <w:r>
        <w:rPr>
          <w:rStyle w:val="eop"/>
          <w:rFonts w:ascii="Calibri" w:hAnsi="Calibri" w:cs="Calibri"/>
          <w:sz w:val="22"/>
          <w:szCs w:val="22"/>
        </w:rPr>
        <w:t> </w:t>
      </w:r>
    </w:p>
    <w:p w14:paraId="4BCFD5DB" w14:textId="77777777" w:rsidR="00A13EB1" w:rsidRDefault="00A13EB1" w:rsidP="00A13EB1">
      <w:pPr>
        <w:pStyle w:val="paragraph"/>
        <w:spacing w:before="0" w:beforeAutospacing="0" w:after="0" w:afterAutospacing="0"/>
        <w:jc w:val="both"/>
        <w:textAlignment w:val="baseline"/>
        <w:rPr>
          <w:rFonts w:ascii="Segoe UI" w:hAnsi="Segoe UI" w:cs="Segoe UI"/>
          <w:sz w:val="18"/>
          <w:szCs w:val="18"/>
        </w:rPr>
      </w:pPr>
    </w:p>
    <w:p w14:paraId="69B92C08" w14:textId="1093993F" w:rsidR="00A13EB1" w:rsidRDefault="00A13EB1" w:rsidP="00A13EB1">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lang w:val="en-US"/>
        </w:rPr>
        <w:t xml:space="preserve">Contrastingly, all other traits investigated did not display differences (co- or counter-gradient) between low and high-latitude populations. Immune response and enzymatic performance across the temperature range, as well as hematocrit at the warmest temperature of 31.5C, were similar between both regions, suggests that natural selection on these phenotypic traits is not differing between latitudes. What does this mean.... </w:t>
      </w:r>
      <w:r>
        <w:rPr>
          <w:rStyle w:val="eop"/>
          <w:rFonts w:ascii="Calibri" w:hAnsi="Calibri" w:cs="Calibri"/>
          <w:sz w:val="22"/>
          <w:szCs w:val="22"/>
        </w:rPr>
        <w:t> </w:t>
      </w:r>
      <w:proofErr w:type="gramStart"/>
      <w:ins w:id="10" w:author="Jennifer Donelson" w:date="2023-11-10T11:00:00Z">
        <w:r w:rsidR="00C962A0">
          <w:rPr>
            <w:rStyle w:val="eop"/>
            <w:rFonts w:ascii="Calibri" w:hAnsi="Calibri" w:cs="Calibri"/>
            <w:sz w:val="22"/>
            <w:szCs w:val="22"/>
          </w:rPr>
          <w:t xml:space="preserve">evolution  </w:t>
        </w:r>
      </w:ins>
      <w:ins w:id="11" w:author="Jennifer Donelson" w:date="2023-11-10T11:52:00Z">
        <w:r w:rsidR="00D6032C">
          <w:rPr>
            <w:rStyle w:val="eop"/>
            <w:rFonts w:ascii="Calibri" w:hAnsi="Calibri" w:cs="Calibri"/>
            <w:sz w:val="22"/>
            <w:szCs w:val="22"/>
          </w:rPr>
          <w:t>does</w:t>
        </w:r>
        <w:proofErr w:type="gramEnd"/>
        <w:r w:rsidR="00D6032C">
          <w:rPr>
            <w:rStyle w:val="eop"/>
            <w:rFonts w:ascii="Calibri" w:hAnsi="Calibri" w:cs="Calibri"/>
            <w:sz w:val="22"/>
            <w:szCs w:val="22"/>
          </w:rPr>
          <w:t xml:space="preserve"> this mean something for how they relate to fitness? </w:t>
        </w:r>
      </w:ins>
    </w:p>
    <w:p w14:paraId="2367B806" w14:textId="77777777" w:rsidR="00A13EB1" w:rsidRDefault="00A13EB1" w:rsidP="00A13EB1">
      <w:pPr>
        <w:pStyle w:val="paragraph"/>
        <w:spacing w:before="0" w:beforeAutospacing="0" w:after="0" w:afterAutospacing="0"/>
        <w:jc w:val="both"/>
        <w:textAlignment w:val="baseline"/>
        <w:rPr>
          <w:rFonts w:ascii="Segoe UI" w:hAnsi="Segoe UI" w:cs="Segoe UI"/>
          <w:sz w:val="18"/>
          <w:szCs w:val="18"/>
        </w:rPr>
      </w:pPr>
    </w:p>
    <w:p w14:paraId="7FDB1FBF" w14:textId="16069AE0" w:rsidR="00A13EB1" w:rsidRDefault="00A13EB1" w:rsidP="00A13EB1">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Calibri" w:hAnsi="Calibri" w:cs="Calibri"/>
          <w:sz w:val="22"/>
          <w:szCs w:val="22"/>
          <w:lang w:val="en-US"/>
        </w:rPr>
        <w:t xml:space="preserve">Considering the observed pattern in AAS, we might have expected latitudinal differences in hematocrit </w:t>
      </w:r>
      <w:r w:rsidR="006723FA">
        <w:rPr>
          <w:rStyle w:val="normaltextrun"/>
          <w:rFonts w:ascii="Calibri" w:hAnsi="Calibri" w:cs="Calibri"/>
          <w:sz w:val="22"/>
          <w:szCs w:val="22"/>
          <w:lang w:val="en-US"/>
        </w:rPr>
        <w:t>(</w:t>
      </w:r>
      <w:commentRangeStart w:id="12"/>
      <w:commentRangeStart w:id="13"/>
      <w:r w:rsidR="006723FA">
        <w:rPr>
          <w:rStyle w:val="normaltextrun"/>
          <w:rFonts w:ascii="Calibri" w:hAnsi="Calibri" w:cs="Calibri"/>
          <w:sz w:val="22"/>
          <w:szCs w:val="22"/>
          <w:lang w:val="en-US"/>
        </w:rPr>
        <w:t xml:space="preserve">proxy or oxygen carrying capacity) </w:t>
      </w:r>
      <w:r>
        <w:rPr>
          <w:rStyle w:val="normaltextrun"/>
          <w:rFonts w:ascii="Calibri" w:hAnsi="Calibri" w:cs="Calibri"/>
          <w:sz w:val="22"/>
          <w:szCs w:val="22"/>
          <w:lang w:val="en-US"/>
        </w:rPr>
        <w:t>and aerobic enzyme performance if these were</w:t>
      </w:r>
      <w:r w:rsidR="006A0EE5">
        <w:rPr>
          <w:rStyle w:val="normaltextrun"/>
          <w:rFonts w:ascii="Calibri" w:hAnsi="Calibri" w:cs="Calibri"/>
          <w:sz w:val="22"/>
          <w:szCs w:val="22"/>
          <w:lang w:val="en-US"/>
        </w:rPr>
        <w:t xml:space="preserve"> correlated to the</w:t>
      </w:r>
      <w:r>
        <w:rPr>
          <w:rStyle w:val="normaltextrun"/>
          <w:rFonts w:ascii="Calibri" w:hAnsi="Calibri" w:cs="Calibri"/>
          <w:sz w:val="22"/>
          <w:szCs w:val="22"/>
          <w:lang w:val="en-US"/>
        </w:rPr>
        <w:t xml:space="preserve"> limit</w:t>
      </w:r>
      <w:r w:rsidR="006A0EE5">
        <w:rPr>
          <w:rStyle w:val="normaltextrun"/>
          <w:rFonts w:ascii="Calibri" w:hAnsi="Calibri" w:cs="Calibri"/>
          <w:sz w:val="22"/>
          <w:szCs w:val="22"/>
          <w:lang w:val="en-US"/>
        </w:rPr>
        <w:t>ed</w:t>
      </w:r>
      <w:r>
        <w:rPr>
          <w:rStyle w:val="normaltextrun"/>
          <w:rFonts w:ascii="Calibri" w:hAnsi="Calibri" w:cs="Calibri"/>
          <w:sz w:val="22"/>
          <w:szCs w:val="22"/>
          <w:lang w:val="en-US"/>
        </w:rPr>
        <w:t xml:space="preserve"> maximum oxygen consumption ().</w:t>
      </w:r>
      <w:r w:rsidR="006723FA">
        <w:rPr>
          <w:rStyle w:val="normaltextrun"/>
          <w:rFonts w:ascii="Calibri" w:hAnsi="Calibri" w:cs="Calibri"/>
          <w:sz w:val="22"/>
          <w:szCs w:val="22"/>
          <w:lang w:val="en-US"/>
        </w:rPr>
        <w:t xml:space="preserve"> </w:t>
      </w:r>
      <w:commentRangeStart w:id="14"/>
      <w:r w:rsidR="006723FA">
        <w:rPr>
          <w:rStyle w:val="normaltextrun"/>
          <w:rFonts w:ascii="Calibri" w:hAnsi="Calibri" w:cs="Calibri"/>
          <w:sz w:val="22"/>
          <w:szCs w:val="22"/>
          <w:lang w:val="en-US"/>
        </w:rPr>
        <w:t>In the case of the snapper</w:t>
      </w:r>
      <w:r w:rsidR="00581989">
        <w:rPr>
          <w:rStyle w:val="normaltextrun"/>
          <w:rFonts w:ascii="Calibri" w:hAnsi="Calibri" w:cs="Calibri"/>
          <w:sz w:val="22"/>
          <w:szCs w:val="22"/>
          <w:lang w:val="en-US"/>
        </w:rPr>
        <w:t xml:space="preserve"> XXXX</w:t>
      </w:r>
      <w:r w:rsidR="006723FA">
        <w:rPr>
          <w:rStyle w:val="normaltextrun"/>
          <w:rFonts w:ascii="Calibri" w:hAnsi="Calibri" w:cs="Calibri"/>
          <w:sz w:val="22"/>
          <w:szCs w:val="22"/>
          <w:lang w:val="en-US"/>
        </w:rPr>
        <w:t xml:space="preserve">, experience of a 4-week marine heatwave of 29.5 and 30.5C (+1-2C) resulted in an increase in hematocrit to allow maintenance of aerobic capacity (McMahon in review). </w:t>
      </w:r>
      <w:r w:rsidR="00146B0B">
        <w:rPr>
          <w:rStyle w:val="normaltextrun"/>
          <w:rFonts w:ascii="Calibri" w:hAnsi="Calibri" w:cs="Calibri"/>
          <w:sz w:val="22"/>
          <w:szCs w:val="22"/>
          <w:lang w:val="en-US"/>
        </w:rPr>
        <w:t>However</w:t>
      </w:r>
      <w:r w:rsidR="006723FA">
        <w:rPr>
          <w:rStyle w:val="normaltextrun"/>
          <w:rFonts w:ascii="Calibri" w:hAnsi="Calibri" w:cs="Calibri"/>
          <w:sz w:val="22"/>
          <w:szCs w:val="22"/>
          <w:lang w:val="en-US"/>
        </w:rPr>
        <w:t xml:space="preserve">, hematocrit was shown to be unresponsive in both </w:t>
      </w:r>
      <w:r w:rsidR="00581989">
        <w:rPr>
          <w:rStyle w:val="normaltextrun"/>
          <w:rFonts w:ascii="Calibri" w:hAnsi="Calibri" w:cs="Calibri"/>
          <w:sz w:val="22"/>
          <w:szCs w:val="22"/>
          <w:lang w:val="en-US"/>
        </w:rPr>
        <w:t>the</w:t>
      </w:r>
      <w:r w:rsidR="00D6032C">
        <w:rPr>
          <w:rStyle w:val="normaltextrun"/>
          <w:rFonts w:ascii="Calibri" w:hAnsi="Calibri" w:cs="Calibri"/>
          <w:sz w:val="22"/>
          <w:szCs w:val="22"/>
          <w:lang w:val="en-US"/>
        </w:rPr>
        <w:pgNum/>
      </w:r>
      <w:proofErr w:type="spellStart"/>
      <w:r w:rsidR="00D6032C">
        <w:rPr>
          <w:rStyle w:val="normaltextrun"/>
          <w:rFonts w:ascii="Calibri" w:hAnsi="Calibri" w:cs="Calibri"/>
          <w:sz w:val="22"/>
          <w:szCs w:val="22"/>
          <w:lang w:val="en-US"/>
        </w:rPr>
        <w:t>usilli</w:t>
      </w:r>
      <w:r w:rsidR="00581989">
        <w:rPr>
          <w:rStyle w:val="normaltextrun"/>
          <w:rFonts w:ascii="Calibri" w:hAnsi="Calibri" w:cs="Calibri"/>
          <w:sz w:val="22"/>
          <w:szCs w:val="22"/>
          <w:lang w:val="en-US"/>
        </w:rPr>
        <w:t>er</w:t>
      </w:r>
      <w:proofErr w:type="spellEnd"/>
      <w:r w:rsidR="00581989">
        <w:rPr>
          <w:rStyle w:val="normaltextrun"/>
          <w:rFonts w:ascii="Calibri" w:hAnsi="Calibri" w:cs="Calibri"/>
          <w:sz w:val="22"/>
          <w:szCs w:val="22"/>
          <w:lang w:val="en-US"/>
        </w:rPr>
        <w:t xml:space="preserve"> </w:t>
      </w:r>
      <w:proofErr w:type="spellStart"/>
      <w:r w:rsidR="006723FA">
        <w:rPr>
          <w:rStyle w:val="normaltextrun"/>
          <w:rFonts w:ascii="Calibri" w:hAnsi="Calibri" w:cs="Calibri"/>
          <w:i/>
          <w:iCs/>
          <w:sz w:val="22"/>
          <w:szCs w:val="22"/>
          <w:lang w:val="en-US"/>
        </w:rPr>
        <w:t>Caesion</w:t>
      </w:r>
      <w:proofErr w:type="spellEnd"/>
      <w:r w:rsidR="006723FA">
        <w:rPr>
          <w:rStyle w:val="normaltextrun"/>
          <w:rFonts w:ascii="Calibri" w:hAnsi="Calibri" w:cs="Calibri"/>
          <w:i/>
          <w:iCs/>
          <w:sz w:val="22"/>
          <w:szCs w:val="22"/>
          <w:lang w:val="en-US"/>
        </w:rPr>
        <w:t xml:space="preserve"> </w:t>
      </w:r>
      <w:proofErr w:type="spellStart"/>
      <w:r w:rsidR="006723FA">
        <w:rPr>
          <w:rStyle w:val="normaltextrun"/>
          <w:rFonts w:ascii="Calibri" w:hAnsi="Calibri" w:cs="Calibri"/>
          <w:i/>
          <w:iCs/>
          <w:sz w:val="22"/>
          <w:szCs w:val="22"/>
          <w:lang w:val="en-US"/>
        </w:rPr>
        <w:t>cuning</w:t>
      </w:r>
      <w:proofErr w:type="spellEnd"/>
      <w:r w:rsidR="006723FA">
        <w:rPr>
          <w:rStyle w:val="normaltextrun"/>
          <w:rFonts w:ascii="Calibri" w:hAnsi="Calibri" w:cs="Calibri"/>
          <w:sz w:val="22"/>
          <w:szCs w:val="22"/>
          <w:lang w:val="en-US"/>
        </w:rPr>
        <w:t xml:space="preserve"> and </w:t>
      </w:r>
      <w:r w:rsidR="00581989">
        <w:rPr>
          <w:rStyle w:val="normaltextrun"/>
          <w:rFonts w:ascii="Calibri" w:hAnsi="Calibri" w:cs="Calibri"/>
          <w:sz w:val="22"/>
          <w:szCs w:val="22"/>
          <w:lang w:val="en-US"/>
        </w:rPr>
        <w:t xml:space="preserve">the cardinalfish </w:t>
      </w:r>
      <w:proofErr w:type="spellStart"/>
      <w:r w:rsidR="006723FA">
        <w:rPr>
          <w:rStyle w:val="normaltextrun"/>
          <w:rFonts w:ascii="Calibri" w:hAnsi="Calibri" w:cs="Calibri"/>
          <w:i/>
          <w:iCs/>
          <w:sz w:val="22"/>
          <w:szCs w:val="22"/>
          <w:lang w:val="en-US"/>
        </w:rPr>
        <w:t>Cheilodipterus</w:t>
      </w:r>
      <w:proofErr w:type="spellEnd"/>
      <w:r w:rsidR="006723FA">
        <w:rPr>
          <w:rStyle w:val="normaltextrun"/>
          <w:rFonts w:ascii="Calibri" w:hAnsi="Calibri" w:cs="Calibri"/>
          <w:i/>
          <w:iCs/>
          <w:sz w:val="22"/>
          <w:szCs w:val="22"/>
          <w:lang w:val="en-US"/>
        </w:rPr>
        <w:t xml:space="preserve"> </w:t>
      </w:r>
      <w:proofErr w:type="spellStart"/>
      <w:r w:rsidR="006723FA">
        <w:rPr>
          <w:rStyle w:val="normaltextrun"/>
          <w:rFonts w:ascii="Calibri" w:hAnsi="Calibri" w:cs="Calibri"/>
          <w:i/>
          <w:iCs/>
          <w:sz w:val="22"/>
          <w:szCs w:val="22"/>
          <w:lang w:val="en-US"/>
        </w:rPr>
        <w:t>quinquelineatus</w:t>
      </w:r>
      <w:proofErr w:type="spellEnd"/>
      <w:r w:rsidR="006723FA">
        <w:rPr>
          <w:rStyle w:val="normaltextrun"/>
          <w:rFonts w:ascii="Calibri" w:hAnsi="Calibri" w:cs="Calibri"/>
          <w:sz w:val="22"/>
          <w:szCs w:val="22"/>
          <w:lang w:val="en-US"/>
        </w:rPr>
        <w:t xml:space="preserve"> when exposed to elevated temperatures (+3.0°C above ambient temperature) for 5-weeks </w:t>
      </w:r>
      <w:r w:rsidR="006723FA">
        <w:rPr>
          <w:rStyle w:val="normaltextrun"/>
          <w:rFonts w:ascii="Calibri" w:hAnsi="Calibri" w:cs="Calibri"/>
          <w:color w:val="000000"/>
          <w:sz w:val="22"/>
          <w:szCs w:val="22"/>
          <w:shd w:val="clear" w:color="auto" w:fill="E1E3E6"/>
          <w:lang w:val="en-US"/>
        </w:rPr>
        <w:t>(Johansen et al. 2021)</w:t>
      </w:r>
      <w:r w:rsidR="006723FA">
        <w:rPr>
          <w:rStyle w:val="normaltextrun"/>
          <w:rFonts w:ascii="Calibri" w:hAnsi="Calibri" w:cs="Calibri"/>
          <w:sz w:val="22"/>
          <w:szCs w:val="22"/>
          <w:lang w:val="en-US"/>
        </w:rPr>
        <w:t xml:space="preserve">. </w:t>
      </w:r>
      <w:commentRangeEnd w:id="14"/>
      <w:r w:rsidR="00146B0B">
        <w:rPr>
          <w:rStyle w:val="CommentReference"/>
          <w:rFonts w:asciiTheme="minorHAnsi" w:eastAsiaTheme="minorHAnsi" w:hAnsiTheme="minorHAnsi" w:cstheme="minorBidi"/>
          <w:lang w:eastAsia="en-US"/>
        </w:rPr>
        <w:commentReference w:id="14"/>
      </w:r>
      <w:r w:rsidR="00146B0B">
        <w:rPr>
          <w:rStyle w:val="normaltextrun"/>
          <w:rFonts w:ascii="Calibri" w:hAnsi="Calibri" w:cs="Calibri"/>
          <w:sz w:val="22"/>
          <w:szCs w:val="22"/>
          <w:lang w:val="en-US"/>
        </w:rPr>
        <w:t>Similarly</w:t>
      </w:r>
      <w:r w:rsidR="00146B0B" w:rsidRPr="00173D7F">
        <w:rPr>
          <w:rStyle w:val="normaltextrun"/>
          <w:rFonts w:ascii="Calibri" w:hAnsi="Calibri" w:cs="Calibri"/>
          <w:sz w:val="22"/>
          <w:szCs w:val="22"/>
          <w:highlight w:val="magenta"/>
          <w:lang w:val="en-US"/>
        </w:rPr>
        <w:t xml:space="preserve">, </w:t>
      </w:r>
      <w:r w:rsidR="00146B0B">
        <w:rPr>
          <w:rStyle w:val="normaltextrun"/>
          <w:rFonts w:ascii="Calibri" w:hAnsi="Calibri" w:cs="Calibri"/>
          <w:sz w:val="22"/>
          <w:szCs w:val="22"/>
          <w:highlight w:val="magenta"/>
          <w:lang w:val="en-US"/>
        </w:rPr>
        <w:t xml:space="preserve">the </w:t>
      </w:r>
      <w:commentRangeStart w:id="15"/>
      <w:r w:rsidR="00146B0B" w:rsidRPr="0049031F">
        <w:rPr>
          <w:rStyle w:val="normaltextrun"/>
          <w:rFonts w:ascii="Calibri" w:hAnsi="Calibri" w:cs="Calibri"/>
          <w:lang w:val="en-US"/>
        </w:rPr>
        <w:t xml:space="preserve">pattern </w:t>
      </w:r>
      <w:commentRangeEnd w:id="15"/>
      <w:r w:rsidR="00146B0B">
        <w:rPr>
          <w:rStyle w:val="CommentReference"/>
          <w:rFonts w:asciiTheme="minorHAnsi" w:eastAsiaTheme="minorHAnsi" w:hAnsiTheme="minorHAnsi" w:cstheme="minorBidi"/>
          <w:lang w:eastAsia="en-US"/>
        </w:rPr>
        <w:commentReference w:id="15"/>
      </w:r>
      <w:r w:rsidR="00146B0B">
        <w:rPr>
          <w:rStyle w:val="normaltextrun"/>
          <w:rFonts w:ascii="Calibri" w:hAnsi="Calibri" w:cs="Calibri"/>
          <w:sz w:val="22"/>
          <w:szCs w:val="22"/>
          <w:highlight w:val="magenta"/>
          <w:lang w:val="en-US"/>
        </w:rPr>
        <w:t>of aerobic enzyme performance</w:t>
      </w:r>
      <w:r w:rsidR="00DD6AF7">
        <w:rPr>
          <w:rStyle w:val="normaltextrun"/>
          <w:rFonts w:ascii="Calibri" w:hAnsi="Calibri" w:cs="Calibri"/>
          <w:sz w:val="22"/>
          <w:szCs w:val="22"/>
          <w:highlight w:val="magenta"/>
          <w:lang w:val="en-US"/>
        </w:rPr>
        <w:t xml:space="preserve"> (CS)</w:t>
      </w:r>
      <w:r w:rsidR="00146B0B">
        <w:rPr>
          <w:rStyle w:val="normaltextrun"/>
          <w:rFonts w:ascii="Calibri" w:hAnsi="Calibri" w:cs="Calibri"/>
          <w:sz w:val="22"/>
          <w:szCs w:val="22"/>
          <w:highlight w:val="magenta"/>
          <w:lang w:val="en-US"/>
        </w:rPr>
        <w:t xml:space="preserve"> and </w:t>
      </w:r>
      <w:r w:rsidR="00146B0B" w:rsidRPr="00173D7F">
        <w:rPr>
          <w:rStyle w:val="normaltextrun"/>
          <w:rFonts w:ascii="Calibri" w:hAnsi="Calibri" w:cs="Calibri"/>
          <w:sz w:val="22"/>
          <w:szCs w:val="22"/>
          <w:highlight w:val="magenta"/>
          <w:lang w:val="en-US"/>
        </w:rPr>
        <w:t xml:space="preserve">a lack of significant difference between regions suggests that enzymatic performance </w:t>
      </w:r>
      <w:r w:rsidR="00146B0B">
        <w:rPr>
          <w:rStyle w:val="normaltextrun"/>
          <w:rFonts w:ascii="Calibri" w:hAnsi="Calibri" w:cs="Calibri"/>
          <w:sz w:val="22"/>
          <w:szCs w:val="22"/>
          <w:highlight w:val="magenta"/>
          <w:lang w:val="en-US"/>
        </w:rPr>
        <w:t>does not likely limit aerobic capacity</w:t>
      </w:r>
      <w:r w:rsidR="00146B0B" w:rsidRPr="00173D7F">
        <w:rPr>
          <w:rStyle w:val="normaltextrun"/>
          <w:rFonts w:ascii="Calibri" w:hAnsi="Calibri" w:cs="Calibri"/>
          <w:sz w:val="22"/>
          <w:szCs w:val="22"/>
          <w:highlight w:val="magenta"/>
          <w:lang w:val="en-US"/>
        </w:rPr>
        <w:t xml:space="preserve">. </w:t>
      </w:r>
      <w:proofErr w:type="gramStart"/>
      <w:r>
        <w:rPr>
          <w:rStyle w:val="normaltextrun"/>
          <w:rFonts w:ascii="Calibri" w:hAnsi="Calibri" w:cs="Calibri"/>
          <w:sz w:val="22"/>
          <w:szCs w:val="22"/>
          <w:lang w:val="en-US"/>
        </w:rPr>
        <w:t>O</w:t>
      </w:r>
      <w:r w:rsidR="00581989">
        <w:rPr>
          <w:rStyle w:val="normaltextrun"/>
          <w:rFonts w:ascii="Calibri" w:hAnsi="Calibri" w:cs="Calibri"/>
          <w:sz w:val="22"/>
          <w:szCs w:val="22"/>
          <w:lang w:val="en-US"/>
        </w:rPr>
        <w:t>verall</w:t>
      </w:r>
      <w:proofErr w:type="gramEnd"/>
      <w:r w:rsidR="00581989">
        <w:rPr>
          <w:rStyle w:val="normaltextrun"/>
          <w:rFonts w:ascii="Calibri" w:hAnsi="Calibri" w:cs="Calibri"/>
          <w:sz w:val="22"/>
          <w:szCs w:val="22"/>
          <w:lang w:val="en-US"/>
        </w:rPr>
        <w:t xml:space="preserve"> o</w:t>
      </w:r>
      <w:r>
        <w:rPr>
          <w:rStyle w:val="normaltextrun"/>
          <w:rFonts w:ascii="Calibri" w:hAnsi="Calibri" w:cs="Calibri"/>
          <w:sz w:val="22"/>
          <w:szCs w:val="22"/>
          <w:lang w:val="en-US"/>
        </w:rPr>
        <w:t>ur findings instead support the theories that it is the</w:t>
      </w:r>
      <w:r w:rsidR="00581989">
        <w:rPr>
          <w:rStyle w:val="normaltextrun"/>
          <w:rFonts w:ascii="Calibri" w:hAnsi="Calibri" w:cs="Calibri"/>
          <w:sz w:val="22"/>
          <w:szCs w:val="22"/>
          <w:lang w:val="en-US"/>
        </w:rPr>
        <w:t xml:space="preserve"> likely the</w:t>
      </w:r>
      <w:r>
        <w:rPr>
          <w:rStyle w:val="normaltextrun"/>
          <w:rFonts w:ascii="Calibri" w:hAnsi="Calibri" w:cs="Calibri"/>
          <w:sz w:val="22"/>
          <w:szCs w:val="22"/>
          <w:lang w:val="en-US"/>
        </w:rPr>
        <w:t xml:space="preserve"> </w:t>
      </w:r>
      <w:commentRangeStart w:id="16"/>
      <w:r>
        <w:rPr>
          <w:rStyle w:val="normaltextrun"/>
          <w:rFonts w:ascii="Calibri" w:hAnsi="Calibri" w:cs="Calibri"/>
          <w:sz w:val="22"/>
          <w:szCs w:val="22"/>
          <w:lang w:val="en-US"/>
        </w:rPr>
        <w:t xml:space="preserve">heart </w:t>
      </w:r>
      <w:r w:rsidR="00581989">
        <w:rPr>
          <w:rStyle w:val="normaltextrun"/>
          <w:rFonts w:ascii="Calibri" w:hAnsi="Calibri" w:cs="Calibri"/>
          <w:sz w:val="22"/>
          <w:szCs w:val="22"/>
          <w:lang w:val="en-US"/>
        </w:rPr>
        <w:t>and/</w:t>
      </w:r>
      <w:r>
        <w:rPr>
          <w:rStyle w:val="normaltextrun"/>
          <w:rFonts w:ascii="Calibri" w:hAnsi="Calibri" w:cs="Calibri"/>
          <w:sz w:val="22"/>
          <w:szCs w:val="22"/>
          <w:lang w:val="en-US"/>
        </w:rPr>
        <w:t xml:space="preserve">or gills </w:t>
      </w:r>
      <w:commentRangeEnd w:id="16"/>
      <w:r w:rsidR="006A0EE5">
        <w:rPr>
          <w:rStyle w:val="CommentReference"/>
          <w:rFonts w:asciiTheme="minorHAnsi" w:eastAsiaTheme="minorHAnsi" w:hAnsiTheme="minorHAnsi" w:cstheme="minorBidi"/>
          <w:lang w:eastAsia="en-US"/>
        </w:rPr>
        <w:commentReference w:id="16"/>
      </w:r>
      <w:r>
        <w:rPr>
          <w:rStyle w:val="normaltextrun"/>
          <w:rFonts w:ascii="Calibri" w:hAnsi="Calibri" w:cs="Calibri"/>
          <w:sz w:val="22"/>
          <w:szCs w:val="22"/>
          <w:lang w:val="en-US"/>
        </w:rPr>
        <w:t>that are limited the ability to maintain oxygen delivery ()</w:t>
      </w:r>
      <w:r w:rsidR="00581989">
        <w:rPr>
          <w:rStyle w:val="normaltextrun"/>
          <w:rFonts w:ascii="Calibri" w:hAnsi="Calibri" w:cs="Calibri"/>
          <w:sz w:val="22"/>
          <w:szCs w:val="22"/>
          <w:lang w:val="en-US"/>
        </w:rPr>
        <w:t xml:space="preserve"> and ultimately </w:t>
      </w:r>
      <w:r w:rsidR="00581989" w:rsidRPr="00173D7F">
        <w:rPr>
          <w:rStyle w:val="normaltextrun"/>
          <w:rFonts w:ascii="Calibri" w:hAnsi="Calibri" w:cs="Calibri"/>
          <w:sz w:val="22"/>
          <w:szCs w:val="22"/>
          <w:highlight w:val="magenta"/>
          <w:lang w:val="en-US"/>
        </w:rPr>
        <w:t xml:space="preserve">determining thermal, tolerances, local adaptation, and plasticity in fish </w:t>
      </w:r>
      <w:r w:rsidR="00581989" w:rsidRPr="00173D7F">
        <w:rPr>
          <w:rStyle w:val="normaltextrun"/>
          <w:rFonts w:ascii="Calibri" w:hAnsi="Calibri" w:cs="Calibri"/>
          <w:color w:val="000000"/>
          <w:sz w:val="22"/>
          <w:szCs w:val="22"/>
          <w:highlight w:val="magenta"/>
          <w:shd w:val="clear" w:color="auto" w:fill="E1E3E6"/>
          <w:lang w:val="en-US"/>
        </w:rPr>
        <w:t xml:space="preserve">(Farrell 2009; </w:t>
      </w:r>
      <w:proofErr w:type="spellStart"/>
      <w:r w:rsidR="00581989" w:rsidRPr="00173D7F">
        <w:rPr>
          <w:rStyle w:val="normaltextrun"/>
          <w:rFonts w:ascii="Calibri" w:hAnsi="Calibri" w:cs="Calibri"/>
          <w:color w:val="000000"/>
          <w:sz w:val="22"/>
          <w:szCs w:val="22"/>
          <w:highlight w:val="magenta"/>
          <w:shd w:val="clear" w:color="auto" w:fill="E1E3E6"/>
          <w:lang w:val="en-US"/>
        </w:rPr>
        <w:t>Ekström</w:t>
      </w:r>
      <w:proofErr w:type="spellEnd"/>
      <w:r w:rsidR="00581989" w:rsidRPr="00173D7F">
        <w:rPr>
          <w:rStyle w:val="normaltextrun"/>
          <w:rFonts w:ascii="Calibri" w:hAnsi="Calibri" w:cs="Calibri"/>
          <w:color w:val="000000"/>
          <w:sz w:val="22"/>
          <w:szCs w:val="22"/>
          <w:highlight w:val="magenta"/>
          <w:shd w:val="clear" w:color="auto" w:fill="E1E3E6"/>
          <w:lang w:val="en-US"/>
        </w:rPr>
        <w:t xml:space="preserve"> et al. 2017; </w:t>
      </w:r>
      <w:proofErr w:type="spellStart"/>
      <w:r w:rsidR="00581989" w:rsidRPr="00173D7F">
        <w:rPr>
          <w:rStyle w:val="normaltextrun"/>
          <w:rFonts w:ascii="Calibri" w:hAnsi="Calibri" w:cs="Calibri"/>
          <w:color w:val="000000"/>
          <w:sz w:val="22"/>
          <w:szCs w:val="22"/>
          <w:highlight w:val="magenta"/>
          <w:shd w:val="clear" w:color="auto" w:fill="E1E3E6"/>
          <w:lang w:val="en-US"/>
        </w:rPr>
        <w:t>Nyboer</w:t>
      </w:r>
      <w:proofErr w:type="spellEnd"/>
      <w:r w:rsidR="00581989" w:rsidRPr="00173D7F">
        <w:rPr>
          <w:rStyle w:val="normaltextrun"/>
          <w:rFonts w:ascii="Calibri" w:hAnsi="Calibri" w:cs="Calibri"/>
          <w:color w:val="000000"/>
          <w:sz w:val="22"/>
          <w:szCs w:val="22"/>
          <w:highlight w:val="magenta"/>
          <w:shd w:val="clear" w:color="auto" w:fill="E1E3E6"/>
          <w:lang w:val="en-US"/>
        </w:rPr>
        <w:t xml:space="preserve"> and Chapman 2018; </w:t>
      </w:r>
      <w:proofErr w:type="spellStart"/>
      <w:r w:rsidR="00581989" w:rsidRPr="00173D7F">
        <w:rPr>
          <w:rStyle w:val="normaltextrun"/>
          <w:rFonts w:ascii="Calibri" w:hAnsi="Calibri" w:cs="Calibri"/>
          <w:color w:val="000000"/>
          <w:sz w:val="22"/>
          <w:szCs w:val="22"/>
          <w:highlight w:val="magenta"/>
          <w:shd w:val="clear" w:color="auto" w:fill="E1E3E6"/>
          <w:lang w:val="en-US"/>
        </w:rPr>
        <w:t>Pichaud</w:t>
      </w:r>
      <w:proofErr w:type="spellEnd"/>
      <w:r w:rsidR="00581989" w:rsidRPr="00173D7F">
        <w:rPr>
          <w:rStyle w:val="normaltextrun"/>
          <w:rFonts w:ascii="Calibri" w:hAnsi="Calibri" w:cs="Calibri"/>
          <w:color w:val="000000"/>
          <w:sz w:val="22"/>
          <w:szCs w:val="22"/>
          <w:highlight w:val="magenta"/>
          <w:shd w:val="clear" w:color="auto" w:fill="E1E3E6"/>
          <w:lang w:val="en-US"/>
        </w:rPr>
        <w:t xml:space="preserve"> et al. 2019)</w:t>
      </w:r>
      <w:r>
        <w:rPr>
          <w:rStyle w:val="normaltextrun"/>
          <w:rFonts w:ascii="Calibri" w:hAnsi="Calibri" w:cs="Calibri"/>
          <w:sz w:val="22"/>
          <w:szCs w:val="22"/>
          <w:lang w:val="en-US"/>
        </w:rPr>
        <w:t>. </w:t>
      </w:r>
      <w:r w:rsidR="00581989">
        <w:rPr>
          <w:rStyle w:val="normaltextrun"/>
          <w:rFonts w:ascii="Calibri" w:hAnsi="Calibri" w:cs="Calibri"/>
          <w:sz w:val="22"/>
          <w:szCs w:val="22"/>
          <w:lang w:val="en-US"/>
        </w:rPr>
        <w:t>Consequently, e</w:t>
      </w:r>
      <w:r w:rsidR="00146B0B" w:rsidRPr="00173D7F">
        <w:rPr>
          <w:rStyle w:val="normaltextrun"/>
          <w:rFonts w:ascii="Calibri" w:hAnsi="Calibri" w:cs="Calibri"/>
          <w:sz w:val="22"/>
          <w:szCs w:val="22"/>
          <w:highlight w:val="magenta"/>
          <w:lang w:val="en-US"/>
        </w:rPr>
        <w:t xml:space="preserve">nzymatic activity </w:t>
      </w:r>
      <w:r w:rsidR="00581989">
        <w:rPr>
          <w:rStyle w:val="normaltextrun"/>
          <w:rFonts w:ascii="Calibri" w:hAnsi="Calibri" w:cs="Calibri"/>
          <w:sz w:val="22"/>
          <w:szCs w:val="22"/>
          <w:highlight w:val="magenta"/>
          <w:lang w:val="en-US"/>
        </w:rPr>
        <w:t xml:space="preserve">with the heart may be more </w:t>
      </w:r>
      <w:r w:rsidR="00146B0B" w:rsidRPr="00173D7F">
        <w:rPr>
          <w:rStyle w:val="normaltextrun"/>
          <w:rFonts w:ascii="Calibri" w:hAnsi="Calibri" w:cs="Calibri"/>
          <w:sz w:val="22"/>
          <w:szCs w:val="22"/>
          <w:highlight w:val="magenta"/>
          <w:lang w:val="en-US"/>
        </w:rPr>
        <w:t xml:space="preserve">relevant to whole organismal </w:t>
      </w:r>
      <w:r w:rsidR="00581989">
        <w:rPr>
          <w:rStyle w:val="normaltextrun"/>
          <w:rFonts w:ascii="Calibri" w:hAnsi="Calibri" w:cs="Calibri"/>
          <w:sz w:val="22"/>
          <w:szCs w:val="22"/>
          <w:highlight w:val="magenta"/>
          <w:lang w:val="en-US"/>
        </w:rPr>
        <w:t>aerobic by limiting</w:t>
      </w:r>
      <w:r w:rsidR="00146B0B" w:rsidRPr="00173D7F">
        <w:rPr>
          <w:rStyle w:val="normaltextrun"/>
          <w:rFonts w:ascii="Calibri" w:hAnsi="Calibri" w:cs="Calibri"/>
          <w:sz w:val="22"/>
          <w:szCs w:val="22"/>
          <w:highlight w:val="magenta"/>
          <w:lang w:val="en-US"/>
        </w:rPr>
        <w:t xml:space="preserve"> cardiac function</w:t>
      </w:r>
      <w:r w:rsidR="00581989">
        <w:rPr>
          <w:rStyle w:val="normaltextrun"/>
          <w:rFonts w:ascii="Calibri" w:hAnsi="Calibri" w:cs="Calibri"/>
          <w:sz w:val="22"/>
          <w:szCs w:val="22"/>
          <w:highlight w:val="magenta"/>
          <w:lang w:val="en-US"/>
        </w:rPr>
        <w:t xml:space="preserve"> (ref for where this has been seen). </w:t>
      </w:r>
      <w:r w:rsidR="00146B0B" w:rsidRPr="00173D7F">
        <w:rPr>
          <w:rStyle w:val="normaltextrun"/>
          <w:rFonts w:ascii="Calibri" w:hAnsi="Calibri" w:cs="Calibri"/>
          <w:sz w:val="22"/>
          <w:szCs w:val="22"/>
          <w:highlight w:val="magenta"/>
          <w:lang w:val="en-US"/>
        </w:rPr>
        <w:t xml:space="preserve"> </w:t>
      </w:r>
      <w:r>
        <w:rPr>
          <w:rStyle w:val="eop"/>
          <w:rFonts w:ascii="Calibri" w:hAnsi="Calibri" w:cs="Calibri"/>
          <w:sz w:val="22"/>
          <w:szCs w:val="22"/>
          <w:lang w:val="en-US"/>
        </w:rPr>
        <w:t> </w:t>
      </w:r>
      <w:commentRangeEnd w:id="12"/>
      <w:r w:rsidR="006723FA">
        <w:rPr>
          <w:rStyle w:val="CommentReference"/>
          <w:rFonts w:asciiTheme="minorHAnsi" w:eastAsiaTheme="minorHAnsi" w:hAnsiTheme="minorHAnsi" w:cstheme="minorBidi"/>
          <w:lang w:eastAsia="en-US"/>
        </w:rPr>
        <w:commentReference w:id="12"/>
      </w:r>
      <w:commentRangeEnd w:id="13"/>
      <w:r w:rsidR="00146B0B">
        <w:rPr>
          <w:rStyle w:val="CommentReference"/>
          <w:rFonts w:asciiTheme="minorHAnsi" w:eastAsiaTheme="minorHAnsi" w:hAnsiTheme="minorHAnsi" w:cstheme="minorBidi"/>
          <w:lang w:eastAsia="en-US"/>
        </w:rPr>
        <w:commentReference w:id="13"/>
      </w:r>
    </w:p>
    <w:p w14:paraId="123DAD74" w14:textId="77777777" w:rsidR="00A13EB1" w:rsidRDefault="00A13EB1" w:rsidP="00A13EB1">
      <w:pPr>
        <w:pStyle w:val="paragraph"/>
        <w:spacing w:before="0" w:beforeAutospacing="0" w:after="0" w:afterAutospacing="0"/>
        <w:jc w:val="both"/>
        <w:textAlignment w:val="baseline"/>
        <w:rPr>
          <w:rFonts w:ascii="Segoe UI" w:hAnsi="Segoe UI" w:cs="Segoe UI"/>
          <w:sz w:val="18"/>
          <w:szCs w:val="18"/>
        </w:rPr>
      </w:pPr>
      <w:del w:id="17" w:author="Elliott Schmidt" w:date="2023-12-01T14:36:00Z">
        <w:r w:rsidDel="00C911FD">
          <w:rPr>
            <w:rStyle w:val="eop"/>
            <w:rFonts w:ascii="Calibri" w:hAnsi="Calibri" w:cs="Calibri"/>
            <w:sz w:val="22"/>
            <w:szCs w:val="22"/>
          </w:rPr>
          <w:delText> </w:delText>
        </w:r>
      </w:del>
    </w:p>
    <w:p w14:paraId="7F1059AF" w14:textId="30D705DA" w:rsidR="00A13EB1" w:rsidRDefault="00581989" w:rsidP="00A13E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While there was no latitudinal difference in i</w:t>
      </w:r>
      <w:r w:rsidR="00A13EB1">
        <w:rPr>
          <w:rStyle w:val="normaltextrun"/>
          <w:rFonts w:ascii="Calibri" w:hAnsi="Calibri" w:cs="Calibri"/>
          <w:sz w:val="22"/>
          <w:szCs w:val="22"/>
          <w:lang w:val="en-US"/>
        </w:rPr>
        <w:t>mmune response</w:t>
      </w:r>
      <w:r>
        <w:rPr>
          <w:rStyle w:val="normaltextrun"/>
          <w:rFonts w:ascii="Calibri" w:hAnsi="Calibri" w:cs="Calibri"/>
          <w:sz w:val="22"/>
          <w:szCs w:val="22"/>
          <w:lang w:val="en-US"/>
        </w:rPr>
        <w:t>, there</w:t>
      </w:r>
      <w:r w:rsidR="00A13EB1">
        <w:rPr>
          <w:rStyle w:val="normaltextrun"/>
          <w:rFonts w:ascii="Calibri" w:hAnsi="Calibri" w:cs="Calibri"/>
          <w:sz w:val="22"/>
          <w:szCs w:val="22"/>
          <w:lang w:val="en-US"/>
        </w:rPr>
        <w:t xml:space="preserve"> was </w:t>
      </w:r>
      <w:r>
        <w:rPr>
          <w:rStyle w:val="normaltextrun"/>
          <w:rFonts w:ascii="Calibri" w:hAnsi="Calibri" w:cs="Calibri"/>
          <w:sz w:val="22"/>
          <w:szCs w:val="22"/>
          <w:lang w:val="en-US"/>
        </w:rPr>
        <w:t xml:space="preserve">a </w:t>
      </w:r>
      <w:r w:rsidR="00A13EB1">
        <w:rPr>
          <w:rStyle w:val="normaltextrun"/>
          <w:rFonts w:ascii="Calibri" w:hAnsi="Calibri" w:cs="Calibri"/>
          <w:sz w:val="22"/>
          <w:szCs w:val="22"/>
          <w:lang w:val="en-US"/>
        </w:rPr>
        <w:t>dependen</w:t>
      </w:r>
      <w:r>
        <w:rPr>
          <w:rStyle w:val="normaltextrun"/>
          <w:rFonts w:ascii="Calibri" w:hAnsi="Calibri" w:cs="Calibri"/>
          <w:sz w:val="22"/>
          <w:szCs w:val="22"/>
          <w:lang w:val="en-US"/>
        </w:rPr>
        <w:t>ce</w:t>
      </w:r>
      <w:r w:rsidR="00A13EB1">
        <w:rPr>
          <w:rStyle w:val="normaltextrun"/>
          <w:rFonts w:ascii="Calibri" w:hAnsi="Calibri" w:cs="Calibri"/>
          <w:sz w:val="22"/>
          <w:szCs w:val="22"/>
          <w:lang w:val="en-US"/>
        </w:rPr>
        <w:t xml:space="preserve"> on temperature</w:t>
      </w:r>
      <w:r>
        <w:rPr>
          <w:rStyle w:val="normaltextrun"/>
          <w:rFonts w:ascii="Calibri" w:hAnsi="Calibri" w:cs="Calibri"/>
          <w:sz w:val="22"/>
          <w:szCs w:val="22"/>
          <w:lang w:val="en-US"/>
        </w:rPr>
        <w:t xml:space="preserve">, with significantly reduced response at temperatures above current-day summer of 28.5C. Interestingly for </w:t>
      </w:r>
      <w:r>
        <w:rPr>
          <w:rStyle w:val="normaltextrun"/>
          <w:rFonts w:ascii="Calibri" w:hAnsi="Calibri" w:cs="Calibri"/>
          <w:i/>
          <w:iCs/>
          <w:sz w:val="22"/>
          <w:szCs w:val="22"/>
          <w:lang w:val="en-US"/>
        </w:rPr>
        <w:t>A. polyacanthus</w:t>
      </w:r>
      <w:r>
        <w:rPr>
          <w:rStyle w:val="normaltextrun"/>
          <w:rFonts w:ascii="Calibri" w:hAnsi="Calibri" w:cs="Calibri"/>
          <w:sz w:val="22"/>
          <w:szCs w:val="22"/>
          <w:lang w:val="en-US"/>
        </w:rPr>
        <w:t xml:space="preserve"> this finding shows that this species </w:t>
      </w:r>
      <w:r w:rsidR="00C962A0">
        <w:rPr>
          <w:rStyle w:val="normaltextrun"/>
          <w:rFonts w:ascii="Calibri" w:hAnsi="Calibri" w:cs="Calibri"/>
          <w:sz w:val="22"/>
          <w:szCs w:val="22"/>
          <w:lang w:val="en-US"/>
        </w:rPr>
        <w:t>may</w:t>
      </w:r>
      <w:r>
        <w:rPr>
          <w:rStyle w:val="normaltextrun"/>
          <w:rFonts w:ascii="Calibri" w:hAnsi="Calibri" w:cs="Calibri"/>
          <w:sz w:val="22"/>
          <w:szCs w:val="22"/>
          <w:lang w:val="en-US"/>
        </w:rPr>
        <w:t xml:space="preserve"> be immunocompromised prior to impacts on aerobic capacity</w:t>
      </w:r>
      <w:r w:rsidR="00C962A0">
        <w:rPr>
          <w:rStyle w:val="normaltextrun"/>
          <w:rFonts w:ascii="Calibri" w:hAnsi="Calibri" w:cs="Calibri"/>
          <w:sz w:val="22"/>
          <w:szCs w:val="22"/>
          <w:lang w:val="en-US"/>
        </w:rPr>
        <w:t>, especially in the low latitude region</w:t>
      </w:r>
      <w:r>
        <w:rPr>
          <w:rStyle w:val="normaltextrun"/>
          <w:rFonts w:ascii="Calibri" w:hAnsi="Calibri" w:cs="Calibri"/>
          <w:sz w:val="22"/>
          <w:szCs w:val="22"/>
          <w:lang w:val="en-US"/>
        </w:rPr>
        <w:t xml:space="preserve">. </w:t>
      </w:r>
      <w:r w:rsidR="00C962A0">
        <w:rPr>
          <w:rStyle w:val="normaltextrun"/>
          <w:rFonts w:ascii="Calibri" w:hAnsi="Calibri" w:cs="Calibri"/>
          <w:sz w:val="22"/>
          <w:szCs w:val="22"/>
          <w:lang w:val="en-US"/>
        </w:rPr>
        <w:t xml:space="preserve">A </w:t>
      </w:r>
      <w:r w:rsidR="00C962A0">
        <w:rPr>
          <w:rStyle w:val="normaltextrun"/>
          <w:rFonts w:ascii="Calibri" w:hAnsi="Calibri" w:cs="Calibri"/>
          <w:sz w:val="22"/>
          <w:szCs w:val="22"/>
          <w:lang w:val="en-US"/>
        </w:rPr>
        <w:lastRenderedPageBreak/>
        <w:t>s</w:t>
      </w:r>
      <w:r w:rsidR="00A13EB1">
        <w:rPr>
          <w:rStyle w:val="normaltextrun"/>
          <w:rFonts w:ascii="Calibri" w:hAnsi="Calibri" w:cs="Calibri"/>
          <w:sz w:val="22"/>
          <w:szCs w:val="22"/>
          <w:lang w:val="en-US"/>
        </w:rPr>
        <w:t>imilar response ha</w:t>
      </w:r>
      <w:r w:rsidR="00C962A0">
        <w:rPr>
          <w:rStyle w:val="normaltextrun"/>
          <w:rFonts w:ascii="Calibri" w:hAnsi="Calibri" w:cs="Calibri"/>
          <w:sz w:val="22"/>
          <w:szCs w:val="22"/>
          <w:lang w:val="en-US"/>
        </w:rPr>
        <w:t>s</w:t>
      </w:r>
      <w:r w:rsidR="00A13EB1">
        <w:rPr>
          <w:rStyle w:val="normaltextrun"/>
          <w:rFonts w:ascii="Calibri" w:hAnsi="Calibri" w:cs="Calibri"/>
          <w:sz w:val="22"/>
          <w:szCs w:val="22"/>
          <w:lang w:val="en-US"/>
        </w:rPr>
        <w:t xml:space="preserve"> been observed in another coral reef fish</w:t>
      </w:r>
      <w:r w:rsidR="00C962A0">
        <w:rPr>
          <w:rStyle w:val="normaltextrun"/>
          <w:rFonts w:ascii="Calibri" w:hAnsi="Calibri" w:cs="Calibri"/>
          <w:sz w:val="22"/>
          <w:szCs w:val="22"/>
          <w:lang w:val="en-US"/>
        </w:rPr>
        <w:t xml:space="preserve"> at a similar low latitude</w:t>
      </w:r>
      <w:r w:rsidR="00A13EB1">
        <w:rPr>
          <w:rStyle w:val="normaltextrun"/>
          <w:rFonts w:ascii="Calibri" w:hAnsi="Calibri" w:cs="Calibri"/>
          <w:sz w:val="22"/>
          <w:szCs w:val="22"/>
          <w:lang w:val="en-US"/>
        </w:rPr>
        <w:t xml:space="preserve">, the rabbitfish </w:t>
      </w:r>
      <w:proofErr w:type="spellStart"/>
      <w:r w:rsidR="00A13EB1">
        <w:rPr>
          <w:rStyle w:val="normaltextrun"/>
          <w:rFonts w:ascii="Calibri" w:hAnsi="Calibri" w:cs="Calibri"/>
          <w:i/>
          <w:iCs/>
          <w:sz w:val="22"/>
          <w:szCs w:val="22"/>
          <w:lang w:val="en-US"/>
        </w:rPr>
        <w:t>Siganus</w:t>
      </w:r>
      <w:proofErr w:type="spellEnd"/>
      <w:r w:rsidR="00A13EB1">
        <w:rPr>
          <w:rStyle w:val="normaltextrun"/>
          <w:rFonts w:ascii="Calibri" w:hAnsi="Calibri" w:cs="Calibri"/>
          <w:i/>
          <w:iCs/>
          <w:sz w:val="22"/>
          <w:szCs w:val="22"/>
          <w:lang w:val="en-US"/>
        </w:rPr>
        <w:t xml:space="preserve"> </w:t>
      </w:r>
      <w:proofErr w:type="spellStart"/>
      <w:r w:rsidR="00A13EB1">
        <w:rPr>
          <w:rStyle w:val="normaltextrun"/>
          <w:rFonts w:ascii="Calibri" w:hAnsi="Calibri" w:cs="Calibri"/>
          <w:i/>
          <w:iCs/>
          <w:sz w:val="22"/>
          <w:szCs w:val="22"/>
          <w:lang w:val="en-US"/>
        </w:rPr>
        <w:t>doliatus</w:t>
      </w:r>
      <w:proofErr w:type="spellEnd"/>
      <w:r w:rsidR="00A13EB1">
        <w:rPr>
          <w:rStyle w:val="normaltextrun"/>
          <w:rFonts w:ascii="Calibri" w:hAnsi="Calibri" w:cs="Calibri"/>
          <w:sz w:val="22"/>
          <w:szCs w:val="22"/>
          <w:lang w:val="en-US"/>
        </w:rPr>
        <w:t xml:space="preserve">, where immune response </w:t>
      </w:r>
      <w:r w:rsidR="00C962A0">
        <w:rPr>
          <w:rStyle w:val="normaltextrun"/>
          <w:rFonts w:ascii="Calibri" w:hAnsi="Calibri" w:cs="Calibri"/>
          <w:sz w:val="22"/>
          <w:szCs w:val="22"/>
          <w:lang w:val="en-US"/>
        </w:rPr>
        <w:t xml:space="preserve">is reduced to nothing </w:t>
      </w:r>
      <w:r w:rsidR="00A13EB1">
        <w:rPr>
          <w:rStyle w:val="normaltextrun"/>
          <w:rFonts w:ascii="Calibri" w:hAnsi="Calibri" w:cs="Calibri"/>
          <w:sz w:val="22"/>
          <w:szCs w:val="22"/>
          <w:lang w:val="en-US"/>
        </w:rPr>
        <w:t xml:space="preserve">at 31.5°C </w:t>
      </w:r>
      <w:r w:rsidR="00A13EB1">
        <w:rPr>
          <w:rStyle w:val="normaltextrun"/>
          <w:rFonts w:ascii="Calibri" w:hAnsi="Calibri" w:cs="Calibri"/>
          <w:color w:val="000000"/>
          <w:sz w:val="22"/>
          <w:szCs w:val="22"/>
          <w:shd w:val="clear" w:color="auto" w:fill="E1E3E6"/>
          <w:lang w:val="en-US"/>
        </w:rPr>
        <w:t>(LaMonica et al. 2021)</w:t>
      </w:r>
      <w:r w:rsidR="00A13EB1">
        <w:rPr>
          <w:rStyle w:val="normaltextrun"/>
          <w:rFonts w:ascii="Calibri" w:hAnsi="Calibri" w:cs="Calibri"/>
          <w:sz w:val="22"/>
          <w:szCs w:val="22"/>
          <w:lang w:val="en-US"/>
        </w:rPr>
        <w:t xml:space="preserve">. </w:t>
      </w:r>
      <w:r w:rsidR="00C962A0">
        <w:rPr>
          <w:rStyle w:val="normaltextrun"/>
          <w:rFonts w:ascii="Calibri" w:hAnsi="Calibri" w:cs="Calibri"/>
          <w:sz w:val="22"/>
          <w:szCs w:val="22"/>
          <w:lang w:val="en-US"/>
        </w:rPr>
        <w:t>While i</w:t>
      </w:r>
      <w:r w:rsidR="00A13EB1">
        <w:rPr>
          <w:rStyle w:val="normaltextrun"/>
          <w:rFonts w:ascii="Calibri" w:hAnsi="Calibri" w:cs="Calibri"/>
          <w:sz w:val="22"/>
          <w:szCs w:val="22"/>
          <w:lang w:val="en-US"/>
        </w:rPr>
        <w:t xml:space="preserve">mmunological research in fish </w:t>
      </w:r>
      <w:r w:rsidR="00C962A0">
        <w:rPr>
          <w:rStyle w:val="normaltextrun"/>
          <w:rFonts w:ascii="Calibri" w:hAnsi="Calibri" w:cs="Calibri"/>
          <w:sz w:val="22"/>
          <w:szCs w:val="22"/>
          <w:lang w:val="en-US"/>
        </w:rPr>
        <w:t>is emerging and</w:t>
      </w:r>
      <w:r w:rsidR="00A13EB1">
        <w:rPr>
          <w:rStyle w:val="normaltextrun"/>
          <w:rFonts w:ascii="Calibri" w:hAnsi="Calibri" w:cs="Calibri"/>
          <w:sz w:val="22"/>
          <w:szCs w:val="22"/>
          <w:lang w:val="en-US"/>
        </w:rPr>
        <w:t xml:space="preserve"> scarce compared to other taxa</w:t>
      </w:r>
      <w:r w:rsidR="00C962A0">
        <w:rPr>
          <w:rStyle w:val="normaltextrun"/>
          <w:rFonts w:ascii="Calibri" w:hAnsi="Calibri" w:cs="Calibri"/>
          <w:sz w:val="22"/>
          <w:szCs w:val="22"/>
          <w:lang w:val="en-US"/>
        </w:rPr>
        <w:t>, w</w:t>
      </w:r>
      <w:r w:rsidR="00A13EB1">
        <w:rPr>
          <w:rStyle w:val="normaltextrun"/>
          <w:rFonts w:ascii="Calibri" w:hAnsi="Calibri" w:cs="Calibri"/>
          <w:sz w:val="22"/>
          <w:szCs w:val="22"/>
          <w:lang w:val="en-US"/>
        </w:rPr>
        <w:t xml:space="preserve">ithin bird species PHA swelling responses have been shown to be less costly than other </w:t>
      </w:r>
      <w:r w:rsidR="00DD6AF7">
        <w:rPr>
          <w:rStyle w:val="normaltextrun"/>
          <w:rFonts w:ascii="Calibri" w:hAnsi="Calibri" w:cs="Calibri"/>
          <w:sz w:val="22"/>
          <w:szCs w:val="22"/>
          <w:lang w:val="en-US"/>
        </w:rPr>
        <w:t xml:space="preserve">activities </w:t>
      </w:r>
      <w:r w:rsidR="00A13EB1">
        <w:rPr>
          <w:rStyle w:val="normaltextrun"/>
          <w:rFonts w:ascii="Calibri" w:hAnsi="Calibri" w:cs="Calibri"/>
          <w:sz w:val="22"/>
          <w:szCs w:val="22"/>
          <w:lang w:val="en-US"/>
        </w:rPr>
        <w:t xml:space="preserve">(e.g., molting, breeding; </w:t>
      </w:r>
      <w:r w:rsidR="00A13EB1">
        <w:rPr>
          <w:rStyle w:val="normaltextrun"/>
          <w:rFonts w:ascii="Calibri" w:hAnsi="Calibri" w:cs="Calibri"/>
          <w:color w:val="000000"/>
          <w:sz w:val="22"/>
          <w:szCs w:val="22"/>
          <w:shd w:val="clear" w:color="auto" w:fill="E1E3E6"/>
          <w:lang w:val="en-US"/>
        </w:rPr>
        <w:t>Martin et al. 2006)</w:t>
      </w:r>
      <w:r w:rsidR="00A13EB1">
        <w:rPr>
          <w:rStyle w:val="normaltextrun"/>
          <w:rFonts w:ascii="Calibri" w:hAnsi="Calibri" w:cs="Calibri"/>
          <w:sz w:val="22"/>
          <w:szCs w:val="22"/>
          <w:lang w:val="en-US"/>
        </w:rPr>
        <w:t>. I</w:t>
      </w:r>
      <w:commentRangeStart w:id="18"/>
      <w:r w:rsidR="00A13EB1">
        <w:rPr>
          <w:rStyle w:val="normaltextrun"/>
          <w:rFonts w:ascii="Calibri" w:hAnsi="Calibri" w:cs="Calibri"/>
          <w:sz w:val="22"/>
          <w:szCs w:val="22"/>
          <w:lang w:val="en-US"/>
        </w:rPr>
        <w:t xml:space="preserve">f similar conditions exist within fish, </w:t>
      </w:r>
      <w:r w:rsidR="00C962A0">
        <w:rPr>
          <w:rStyle w:val="normaltextrun"/>
          <w:rFonts w:ascii="Calibri" w:hAnsi="Calibri" w:cs="Calibri"/>
          <w:sz w:val="22"/>
          <w:szCs w:val="22"/>
          <w:lang w:val="en-US"/>
        </w:rPr>
        <w:t xml:space="preserve">we </w:t>
      </w:r>
      <w:proofErr w:type="gramStart"/>
      <w:r w:rsidR="00C962A0">
        <w:rPr>
          <w:rStyle w:val="normaltextrun"/>
          <w:rFonts w:ascii="Calibri" w:hAnsi="Calibri" w:cs="Calibri"/>
          <w:sz w:val="22"/>
          <w:szCs w:val="22"/>
          <w:lang w:val="en-US"/>
        </w:rPr>
        <w:t>would expect</w:t>
      </w:r>
      <w:proofErr w:type="gramEnd"/>
      <w:r w:rsidR="00A13EB1">
        <w:rPr>
          <w:rStyle w:val="normaltextrun"/>
          <w:rFonts w:ascii="Calibri" w:hAnsi="Calibri" w:cs="Calibri"/>
          <w:sz w:val="22"/>
          <w:szCs w:val="22"/>
          <w:lang w:val="en-US"/>
        </w:rPr>
        <w:t xml:space="preserve"> more energetic behaviors, such as reproduction, will </w:t>
      </w:r>
      <w:r w:rsidR="00DD6AF7">
        <w:rPr>
          <w:rStyle w:val="normaltextrun"/>
          <w:rFonts w:ascii="Calibri" w:hAnsi="Calibri" w:cs="Calibri"/>
          <w:sz w:val="22"/>
          <w:szCs w:val="22"/>
          <w:lang w:val="en-US"/>
        </w:rPr>
        <w:t xml:space="preserve">be </w:t>
      </w:r>
      <w:r w:rsidR="00C962A0">
        <w:rPr>
          <w:rStyle w:val="normaltextrun"/>
          <w:rFonts w:ascii="Calibri" w:hAnsi="Calibri" w:cs="Calibri"/>
          <w:sz w:val="22"/>
          <w:szCs w:val="22"/>
          <w:lang w:val="en-US"/>
        </w:rPr>
        <w:t xml:space="preserve">reduced and </w:t>
      </w:r>
      <w:r w:rsidR="00A13EB1">
        <w:rPr>
          <w:rStyle w:val="normaltextrun"/>
          <w:rFonts w:ascii="Calibri" w:hAnsi="Calibri" w:cs="Calibri"/>
          <w:sz w:val="22"/>
          <w:szCs w:val="22"/>
          <w:lang w:val="en-US"/>
        </w:rPr>
        <w:t xml:space="preserve">cease </w:t>
      </w:r>
      <w:r w:rsidR="00C962A0">
        <w:rPr>
          <w:rStyle w:val="normaltextrun"/>
          <w:rFonts w:ascii="Calibri" w:hAnsi="Calibri" w:cs="Calibri"/>
          <w:sz w:val="22"/>
          <w:szCs w:val="22"/>
          <w:lang w:val="en-US"/>
        </w:rPr>
        <w:t>at</w:t>
      </w:r>
      <w:r w:rsidR="00A13EB1">
        <w:rPr>
          <w:rStyle w:val="normaltextrun"/>
          <w:rFonts w:ascii="Calibri" w:hAnsi="Calibri" w:cs="Calibri"/>
          <w:sz w:val="22"/>
          <w:szCs w:val="22"/>
          <w:lang w:val="en-US"/>
        </w:rPr>
        <w:t xml:space="preserve"> temperatures</w:t>
      </w:r>
      <w:r w:rsidR="00C962A0">
        <w:rPr>
          <w:rStyle w:val="normaltextrun"/>
          <w:rFonts w:ascii="Calibri" w:hAnsi="Calibri" w:cs="Calibri"/>
          <w:sz w:val="22"/>
          <w:szCs w:val="22"/>
          <w:lang w:val="en-US"/>
        </w:rPr>
        <w:t xml:space="preserve"> above 28.5C</w:t>
      </w:r>
      <w:r w:rsidR="00A13EB1">
        <w:rPr>
          <w:rStyle w:val="normaltextrun"/>
          <w:rFonts w:ascii="Calibri" w:hAnsi="Calibri" w:cs="Calibri"/>
          <w:sz w:val="22"/>
          <w:szCs w:val="22"/>
          <w:lang w:val="en-US"/>
        </w:rPr>
        <w:t>. </w:t>
      </w:r>
      <w:r w:rsidR="00C962A0">
        <w:rPr>
          <w:rStyle w:val="normaltextrun"/>
          <w:rFonts w:ascii="Calibri" w:hAnsi="Calibri" w:cs="Calibri"/>
          <w:sz w:val="22"/>
          <w:szCs w:val="22"/>
          <w:lang w:val="en-US"/>
        </w:rPr>
        <w:t xml:space="preserve">This </w:t>
      </w:r>
      <w:r w:rsidR="00DD6AF7">
        <w:rPr>
          <w:rStyle w:val="normaltextrun"/>
          <w:rFonts w:ascii="Calibri" w:hAnsi="Calibri" w:cs="Calibri"/>
          <w:sz w:val="22"/>
          <w:szCs w:val="22"/>
          <w:lang w:val="en-US"/>
        </w:rPr>
        <w:t>has been</w:t>
      </w:r>
      <w:r w:rsidR="00C962A0">
        <w:rPr>
          <w:rStyle w:val="normaltextrun"/>
          <w:rFonts w:ascii="Calibri" w:hAnsi="Calibri" w:cs="Calibri"/>
          <w:sz w:val="22"/>
          <w:szCs w:val="22"/>
          <w:lang w:val="en-US"/>
        </w:rPr>
        <w:t xml:space="preserve"> found to occur </w:t>
      </w:r>
      <w:r w:rsidR="00DD6AF7">
        <w:rPr>
          <w:rStyle w:val="normaltextrun"/>
          <w:rFonts w:ascii="Calibri" w:hAnsi="Calibri" w:cs="Calibri"/>
          <w:sz w:val="22"/>
          <w:szCs w:val="22"/>
          <w:lang w:val="en-US"/>
        </w:rPr>
        <w:t>for</w:t>
      </w:r>
      <w:r w:rsidR="00A13EB1">
        <w:rPr>
          <w:rStyle w:val="eop"/>
          <w:rFonts w:ascii="Calibri" w:hAnsi="Calibri" w:cs="Calibri"/>
          <w:sz w:val="22"/>
          <w:szCs w:val="22"/>
        </w:rPr>
        <w:t> </w:t>
      </w:r>
      <w:commentRangeEnd w:id="18"/>
      <w:r w:rsidR="00C962A0">
        <w:rPr>
          <w:rStyle w:val="CommentReference"/>
          <w:rFonts w:asciiTheme="minorHAnsi" w:eastAsiaTheme="minorHAnsi" w:hAnsiTheme="minorHAnsi" w:cstheme="minorBidi"/>
          <w:lang w:eastAsia="en-US"/>
        </w:rPr>
        <w:commentReference w:id="18"/>
      </w:r>
      <w:r w:rsidR="00C962A0" w:rsidRPr="00C962A0">
        <w:rPr>
          <w:rStyle w:val="normaltextrun"/>
          <w:rFonts w:ascii="Calibri" w:hAnsi="Calibri" w:cs="Calibri"/>
          <w:i/>
          <w:iCs/>
          <w:sz w:val="22"/>
          <w:szCs w:val="22"/>
          <w:lang w:val="en-US"/>
        </w:rPr>
        <w:t xml:space="preserve"> </w:t>
      </w:r>
      <w:r w:rsidR="00C962A0">
        <w:rPr>
          <w:rStyle w:val="normaltextrun"/>
          <w:rFonts w:ascii="Calibri" w:hAnsi="Calibri" w:cs="Calibri"/>
          <w:i/>
          <w:iCs/>
          <w:sz w:val="22"/>
          <w:szCs w:val="22"/>
          <w:lang w:val="en-US"/>
        </w:rPr>
        <w:t>A. polyacanthus</w:t>
      </w:r>
      <w:r w:rsidR="00DD6AF7">
        <w:rPr>
          <w:rStyle w:val="normaltextrun"/>
          <w:rFonts w:ascii="Calibri" w:hAnsi="Calibri" w:cs="Calibri"/>
          <w:i/>
          <w:iCs/>
          <w:sz w:val="22"/>
          <w:szCs w:val="22"/>
          <w:lang w:val="en-US"/>
        </w:rPr>
        <w:t xml:space="preserve"> </w:t>
      </w:r>
      <w:r w:rsidR="00DD6AF7">
        <w:rPr>
          <w:rStyle w:val="normaltextrun"/>
          <w:rFonts w:ascii="Calibri" w:hAnsi="Calibri" w:cs="Calibri"/>
          <w:sz w:val="22"/>
          <w:szCs w:val="22"/>
          <w:lang w:val="en-US"/>
        </w:rPr>
        <w:t xml:space="preserve">… XXX </w:t>
      </w:r>
      <w:r w:rsidR="00DD6AF7">
        <w:t>(</w:t>
      </w:r>
      <w:proofErr w:type="spellStart"/>
      <w:r w:rsidR="00DD6AF7">
        <w:t>refsDonelson</w:t>
      </w:r>
      <w:proofErr w:type="spellEnd"/>
      <w:r w:rsidR="00DD6AF7">
        <w:t xml:space="preserve"> et al 2010…). Our study adds to the growing evidence that </w:t>
      </w:r>
      <w:r w:rsidR="00DD6AF7">
        <w:rPr>
          <w:rStyle w:val="normaltextrun"/>
          <w:rFonts w:ascii="Calibri" w:hAnsi="Calibri" w:cs="Calibri"/>
          <w:sz w:val="22"/>
          <w:szCs w:val="22"/>
          <w:lang w:val="en-US"/>
        </w:rPr>
        <w:t xml:space="preserve">different physiological functions possess different optimal temperatures (i.e., multiple optima hypothesis </w:t>
      </w:r>
      <w:r w:rsidR="00DD6AF7">
        <w:rPr>
          <w:rStyle w:val="normaltextrun"/>
          <w:rFonts w:ascii="Calibri" w:hAnsi="Calibri" w:cs="Calibri"/>
          <w:color w:val="000000"/>
          <w:sz w:val="22"/>
          <w:szCs w:val="22"/>
          <w:shd w:val="clear" w:color="auto" w:fill="E1E3E6"/>
          <w:lang w:val="en-US"/>
        </w:rPr>
        <w:t>Clark et al. (2013)</w:t>
      </w:r>
      <w:r w:rsidR="00D6032C">
        <w:rPr>
          <w:rStyle w:val="normaltextrun"/>
          <w:rFonts w:ascii="Calibri" w:hAnsi="Calibri" w:cs="Calibri"/>
          <w:color w:val="000000"/>
          <w:sz w:val="22"/>
          <w:szCs w:val="22"/>
          <w:shd w:val="clear" w:color="auto" w:fill="E1E3E6"/>
          <w:lang w:val="en-US"/>
        </w:rPr>
        <w:t xml:space="preserve"> </w:t>
      </w:r>
      <w:commentRangeStart w:id="19"/>
      <w:r w:rsidR="00D6032C">
        <w:rPr>
          <w:rStyle w:val="normaltextrun"/>
          <w:rFonts w:ascii="Calibri" w:hAnsi="Calibri" w:cs="Calibri"/>
          <w:color w:val="000000"/>
          <w:sz w:val="22"/>
          <w:szCs w:val="22"/>
          <w:shd w:val="clear" w:color="auto" w:fill="E1E3E6"/>
          <w:lang w:val="en-US"/>
        </w:rPr>
        <w:t>and highlights the need to study a range of performance metrics and ideally those associated with fitness</w:t>
      </w:r>
      <w:commentRangeEnd w:id="19"/>
      <w:r w:rsidR="00D6032C">
        <w:rPr>
          <w:rStyle w:val="CommentReference"/>
          <w:rFonts w:asciiTheme="minorHAnsi" w:eastAsiaTheme="minorHAnsi" w:hAnsiTheme="minorHAnsi" w:cstheme="minorBidi"/>
          <w:lang w:eastAsia="en-US"/>
        </w:rPr>
        <w:commentReference w:id="19"/>
      </w:r>
      <w:r w:rsidR="00DD6AF7">
        <w:rPr>
          <w:rStyle w:val="normaltextrun"/>
          <w:rFonts w:ascii="Calibri" w:hAnsi="Calibri" w:cs="Calibri"/>
          <w:sz w:val="22"/>
          <w:szCs w:val="22"/>
          <w:lang w:val="en-US"/>
        </w:rPr>
        <w:t>. There is the potential that r</w:t>
      </w:r>
      <w:r w:rsidR="00A13EB1">
        <w:rPr>
          <w:rStyle w:val="normaltextrun"/>
          <w:rFonts w:ascii="Calibri" w:hAnsi="Calibri" w:cs="Calibri"/>
          <w:sz w:val="22"/>
          <w:szCs w:val="22"/>
          <w:lang w:val="en-US"/>
        </w:rPr>
        <w:t xml:space="preserve">epeated PHA injections may </w:t>
      </w:r>
      <w:r w:rsidR="00DD6AF7">
        <w:rPr>
          <w:rStyle w:val="normaltextrun"/>
          <w:rFonts w:ascii="Calibri" w:hAnsi="Calibri" w:cs="Calibri"/>
          <w:sz w:val="22"/>
          <w:szCs w:val="22"/>
          <w:lang w:val="en-US"/>
        </w:rPr>
        <w:t xml:space="preserve">allow for </w:t>
      </w:r>
      <w:r w:rsidR="00A13EB1">
        <w:rPr>
          <w:rStyle w:val="normaltextrun"/>
          <w:rFonts w:ascii="Calibri" w:hAnsi="Calibri" w:cs="Calibri"/>
          <w:sz w:val="22"/>
          <w:szCs w:val="22"/>
          <w:lang w:val="en-US"/>
        </w:rPr>
        <w:t xml:space="preserve">acquired immune response </w:t>
      </w:r>
      <w:r w:rsidR="00DD6AF7">
        <w:rPr>
          <w:rStyle w:val="normaltextrun"/>
          <w:rFonts w:ascii="Calibri" w:hAnsi="Calibri" w:cs="Calibri"/>
          <w:sz w:val="22"/>
          <w:szCs w:val="22"/>
          <w:lang w:val="en-US"/>
        </w:rPr>
        <w:t>as p</w:t>
      </w:r>
      <w:r w:rsidR="00A13EB1">
        <w:rPr>
          <w:rStyle w:val="normaltextrun"/>
          <w:rFonts w:ascii="Calibri" w:hAnsi="Calibri" w:cs="Calibri"/>
          <w:sz w:val="22"/>
          <w:szCs w:val="22"/>
          <w:lang w:val="en-US"/>
        </w:rPr>
        <w:t>revious research in blue-footed boobies (</w:t>
      </w:r>
      <w:r w:rsidR="00A13EB1">
        <w:rPr>
          <w:rStyle w:val="normaltextrun"/>
          <w:rFonts w:ascii="Calibri" w:hAnsi="Calibri" w:cs="Calibri"/>
          <w:i/>
          <w:iCs/>
          <w:sz w:val="22"/>
          <w:szCs w:val="22"/>
          <w:lang w:val="en-US"/>
        </w:rPr>
        <w:t xml:space="preserve">Sula </w:t>
      </w:r>
      <w:proofErr w:type="spellStart"/>
      <w:r w:rsidR="00A13EB1">
        <w:rPr>
          <w:rStyle w:val="normaltextrun"/>
          <w:rFonts w:ascii="Calibri" w:hAnsi="Calibri" w:cs="Calibri"/>
          <w:i/>
          <w:iCs/>
          <w:sz w:val="22"/>
          <w:szCs w:val="22"/>
          <w:lang w:val="en-US"/>
        </w:rPr>
        <w:t>nebouxii</w:t>
      </w:r>
      <w:proofErr w:type="spellEnd"/>
      <w:r w:rsidR="00A13EB1">
        <w:rPr>
          <w:rStyle w:val="normaltextrun"/>
          <w:rFonts w:ascii="Calibri" w:hAnsi="Calibri" w:cs="Calibri"/>
          <w:sz w:val="22"/>
          <w:szCs w:val="22"/>
          <w:lang w:val="en-US"/>
        </w:rPr>
        <w:t xml:space="preserve">) detected an average increase of 90% between first and second PHA injections; attributing the increase to acquired T-mediated immunity </w:t>
      </w:r>
      <w:r w:rsidR="00A13EB1">
        <w:rPr>
          <w:rStyle w:val="normaltextrun"/>
          <w:rFonts w:ascii="Calibri" w:hAnsi="Calibri" w:cs="Calibri"/>
          <w:color w:val="000000"/>
          <w:sz w:val="22"/>
          <w:szCs w:val="22"/>
          <w:shd w:val="clear" w:color="auto" w:fill="E1E3E6"/>
          <w:lang w:val="en-US"/>
        </w:rPr>
        <w:t>(Santiago-Quesada et al. 2015)</w:t>
      </w:r>
      <w:r w:rsidR="00A13EB1">
        <w:rPr>
          <w:rStyle w:val="normaltextrun"/>
          <w:rFonts w:ascii="Calibri" w:hAnsi="Calibri" w:cs="Calibri"/>
          <w:sz w:val="22"/>
          <w:szCs w:val="22"/>
          <w:lang w:val="en-US"/>
        </w:rPr>
        <w:t xml:space="preserve">. </w:t>
      </w:r>
      <w:r w:rsidR="00DD6AF7">
        <w:rPr>
          <w:rStyle w:val="normaltextrun"/>
          <w:rFonts w:ascii="Calibri" w:hAnsi="Calibri" w:cs="Calibri"/>
          <w:sz w:val="22"/>
          <w:szCs w:val="22"/>
          <w:lang w:val="en-US"/>
        </w:rPr>
        <w:t>Thus, the i</w:t>
      </w:r>
      <w:r w:rsidR="00A13EB1">
        <w:rPr>
          <w:rStyle w:val="normaltextrun"/>
          <w:rFonts w:ascii="Calibri" w:hAnsi="Calibri" w:cs="Calibri"/>
          <w:sz w:val="22"/>
          <w:szCs w:val="22"/>
          <w:lang w:val="en-US"/>
        </w:rPr>
        <w:t xml:space="preserve">ncreased swelling at 28.5°C compared to 27°C </w:t>
      </w:r>
      <w:r w:rsidR="00DD6AF7">
        <w:rPr>
          <w:rStyle w:val="normaltextrun"/>
          <w:rFonts w:ascii="Calibri" w:hAnsi="Calibri" w:cs="Calibri"/>
          <w:sz w:val="22"/>
          <w:szCs w:val="22"/>
          <w:lang w:val="en-US"/>
        </w:rPr>
        <w:t xml:space="preserve">we observed </w:t>
      </w:r>
      <w:r w:rsidR="00A13EB1">
        <w:rPr>
          <w:rStyle w:val="normaltextrun"/>
          <w:rFonts w:ascii="Calibri" w:hAnsi="Calibri" w:cs="Calibri"/>
          <w:sz w:val="22"/>
          <w:szCs w:val="22"/>
          <w:lang w:val="en-US"/>
        </w:rPr>
        <w:t xml:space="preserve">may be </w:t>
      </w:r>
      <w:r w:rsidR="00DD6AF7">
        <w:rPr>
          <w:rStyle w:val="normaltextrun"/>
          <w:rFonts w:ascii="Calibri" w:hAnsi="Calibri" w:cs="Calibri"/>
          <w:sz w:val="22"/>
          <w:szCs w:val="22"/>
          <w:lang w:val="en-US"/>
        </w:rPr>
        <w:t>indicating</w:t>
      </w:r>
      <w:r w:rsidR="00A13EB1">
        <w:rPr>
          <w:rStyle w:val="normaltextrun"/>
          <w:rFonts w:ascii="Calibri" w:hAnsi="Calibri" w:cs="Calibri"/>
          <w:sz w:val="22"/>
          <w:szCs w:val="22"/>
          <w:lang w:val="en-US"/>
        </w:rPr>
        <w:t xml:space="preserve"> acquired immune system</w:t>
      </w:r>
      <w:r w:rsidR="00DD6AF7">
        <w:rPr>
          <w:rStyle w:val="normaltextrun"/>
          <w:rFonts w:ascii="Calibri" w:hAnsi="Calibri" w:cs="Calibri"/>
          <w:sz w:val="22"/>
          <w:szCs w:val="22"/>
          <w:lang w:val="en-US"/>
        </w:rPr>
        <w:t xml:space="preserve">. However, </w:t>
      </w:r>
      <w:r w:rsidR="00CD002E">
        <w:rPr>
          <w:rStyle w:val="normaltextrun"/>
          <w:rFonts w:ascii="Calibri" w:hAnsi="Calibri" w:cs="Calibri"/>
          <w:sz w:val="22"/>
          <w:szCs w:val="22"/>
          <w:lang w:val="en-US"/>
        </w:rPr>
        <w:t>this would make the substantial decline in immune response at</w:t>
      </w:r>
      <w:r w:rsidR="00A13EB1">
        <w:rPr>
          <w:rStyle w:val="normaltextrun"/>
          <w:rFonts w:ascii="Calibri" w:hAnsi="Calibri" w:cs="Calibri"/>
          <w:sz w:val="22"/>
          <w:szCs w:val="22"/>
          <w:lang w:val="en-US"/>
        </w:rPr>
        <w:t xml:space="preserve"> 30°C and 31.5°C</w:t>
      </w:r>
      <w:r w:rsidR="00CD002E">
        <w:rPr>
          <w:rStyle w:val="normaltextrun"/>
          <w:rFonts w:ascii="Calibri" w:hAnsi="Calibri" w:cs="Calibri"/>
          <w:sz w:val="22"/>
          <w:szCs w:val="22"/>
          <w:lang w:val="en-US"/>
        </w:rPr>
        <w:t xml:space="preserve"> even more concerning in relation future ocean warming</w:t>
      </w:r>
      <w:r w:rsidR="00A13EB1">
        <w:rPr>
          <w:rStyle w:val="normaltextrun"/>
          <w:rFonts w:ascii="Calibri" w:hAnsi="Calibri" w:cs="Calibri"/>
          <w:sz w:val="22"/>
          <w:szCs w:val="22"/>
          <w:lang w:val="en-US"/>
        </w:rPr>
        <w:t>.  </w:t>
      </w:r>
      <w:r w:rsidR="00A13EB1">
        <w:rPr>
          <w:rStyle w:val="eop"/>
          <w:rFonts w:ascii="Calibri" w:hAnsi="Calibri" w:cs="Calibri"/>
          <w:sz w:val="22"/>
          <w:szCs w:val="22"/>
        </w:rPr>
        <w:t> </w:t>
      </w:r>
    </w:p>
    <w:p w14:paraId="21E8F5BB" w14:textId="79DF0ED2" w:rsidR="00A13EB1" w:rsidRDefault="00A13EB1" w:rsidP="00A13EB1">
      <w:pPr>
        <w:pStyle w:val="paragraph"/>
        <w:spacing w:before="0" w:beforeAutospacing="0" w:after="0" w:afterAutospacing="0"/>
        <w:jc w:val="both"/>
        <w:textAlignment w:val="baseline"/>
        <w:rPr>
          <w:rFonts w:ascii="Segoe UI" w:hAnsi="Segoe UI" w:cs="Segoe UI"/>
          <w:sz w:val="18"/>
          <w:szCs w:val="18"/>
        </w:rPr>
      </w:pPr>
    </w:p>
    <w:p w14:paraId="040FC0A3" w14:textId="77777777" w:rsidR="00A13EB1" w:rsidRDefault="00A13EB1" w:rsidP="00A13EB1">
      <w:pPr>
        <w:pStyle w:val="paragraph"/>
        <w:spacing w:before="0" w:beforeAutospacing="0" w:after="0" w:afterAutospacing="0"/>
        <w:jc w:val="both"/>
        <w:textAlignment w:val="baseline"/>
        <w:rPr>
          <w:rFonts w:ascii="Segoe UI" w:hAnsi="Segoe UI" w:cs="Segoe UI"/>
          <w:sz w:val="18"/>
          <w:szCs w:val="18"/>
        </w:rPr>
      </w:pPr>
      <w:r w:rsidRPr="00146B0B">
        <w:rPr>
          <w:rStyle w:val="normaltextrun"/>
          <w:rFonts w:ascii="Calibri" w:hAnsi="Calibri" w:cs="Calibri"/>
          <w:sz w:val="22"/>
          <w:szCs w:val="22"/>
          <w:highlight w:val="magenta"/>
          <w:lang w:val="en-US"/>
          <w:rPrChange w:id="20" w:author="Jennifer Donelson" w:date="2023-11-10T10:44:00Z">
            <w:rPr>
              <w:rStyle w:val="normaltextrun"/>
              <w:rFonts w:ascii="Calibri" w:hAnsi="Calibri" w:cs="Calibri"/>
              <w:sz w:val="22"/>
              <w:szCs w:val="22"/>
              <w:lang w:val="en-US"/>
            </w:rPr>
          </w:rPrChange>
        </w:rPr>
        <w:t xml:space="preserve">LDH and CS activity were significant correlated with temperature, positive and negatively, respectively; however, neither enzyme showed significant differences between low- and high-latitude populations. LDH and CS are proxy representation for anerobic glycolysis [citation] and aerobic capacity that can achieved via the citric acid cycle [citation], respectively. The transition from aerobic to anaerobic process is expected among ectotherms that experience warming thermal </w:t>
      </w:r>
      <w:proofErr w:type="gramStart"/>
      <w:r w:rsidRPr="00146B0B">
        <w:rPr>
          <w:rStyle w:val="normaltextrun"/>
          <w:rFonts w:ascii="Calibri" w:hAnsi="Calibri" w:cs="Calibri"/>
          <w:sz w:val="22"/>
          <w:szCs w:val="22"/>
          <w:highlight w:val="magenta"/>
          <w:lang w:val="en-US"/>
          <w:rPrChange w:id="21" w:author="Jennifer Donelson" w:date="2023-11-10T10:44:00Z">
            <w:rPr>
              <w:rStyle w:val="normaltextrun"/>
              <w:rFonts w:ascii="Calibri" w:hAnsi="Calibri" w:cs="Calibri"/>
              <w:sz w:val="22"/>
              <w:szCs w:val="22"/>
              <w:lang w:val="en-US"/>
            </w:rPr>
          </w:rPrChange>
        </w:rPr>
        <w:t>conditions, and</w:t>
      </w:r>
      <w:proofErr w:type="gramEnd"/>
      <w:r w:rsidRPr="00146B0B">
        <w:rPr>
          <w:rStyle w:val="normaltextrun"/>
          <w:rFonts w:ascii="Calibri" w:hAnsi="Calibri" w:cs="Calibri"/>
          <w:sz w:val="22"/>
          <w:szCs w:val="22"/>
          <w:highlight w:val="magenta"/>
          <w:lang w:val="en-US"/>
          <w:rPrChange w:id="22" w:author="Jennifer Donelson" w:date="2023-11-10T10:44:00Z">
            <w:rPr>
              <w:rStyle w:val="normaltextrun"/>
              <w:rFonts w:ascii="Calibri" w:hAnsi="Calibri" w:cs="Calibri"/>
              <w:sz w:val="22"/>
              <w:szCs w:val="22"/>
              <w:lang w:val="en-US"/>
            </w:rPr>
          </w:rPrChange>
        </w:rPr>
        <w:t xml:space="preserve"> has been previously identified in crown-of-thorns sea starts (</w:t>
      </w:r>
      <w:proofErr w:type="spellStart"/>
      <w:r w:rsidRPr="00146B0B">
        <w:rPr>
          <w:rStyle w:val="normaltextrun"/>
          <w:rFonts w:ascii="Calibri" w:hAnsi="Calibri" w:cs="Calibri"/>
          <w:i/>
          <w:iCs/>
          <w:sz w:val="22"/>
          <w:szCs w:val="22"/>
          <w:highlight w:val="magenta"/>
          <w:lang w:val="en-US"/>
          <w:rPrChange w:id="23" w:author="Jennifer Donelson" w:date="2023-11-10T10:44:00Z">
            <w:rPr>
              <w:rStyle w:val="normaltextrun"/>
              <w:rFonts w:ascii="Calibri" w:hAnsi="Calibri" w:cs="Calibri"/>
              <w:i/>
              <w:iCs/>
              <w:sz w:val="22"/>
              <w:szCs w:val="22"/>
              <w:lang w:val="en-US"/>
            </w:rPr>
          </w:rPrChange>
        </w:rPr>
        <w:t>Acanthaster</w:t>
      </w:r>
      <w:proofErr w:type="spellEnd"/>
      <w:r w:rsidRPr="00146B0B">
        <w:rPr>
          <w:rStyle w:val="normaltextrun"/>
          <w:rFonts w:ascii="Calibri" w:hAnsi="Calibri" w:cs="Calibri"/>
          <w:i/>
          <w:iCs/>
          <w:sz w:val="22"/>
          <w:szCs w:val="22"/>
          <w:highlight w:val="magenta"/>
          <w:lang w:val="en-US"/>
          <w:rPrChange w:id="24" w:author="Jennifer Donelson" w:date="2023-11-10T10:44:00Z">
            <w:rPr>
              <w:rStyle w:val="normaltextrun"/>
              <w:rFonts w:ascii="Calibri" w:hAnsi="Calibri" w:cs="Calibri"/>
              <w:i/>
              <w:iCs/>
              <w:sz w:val="22"/>
              <w:szCs w:val="22"/>
              <w:lang w:val="en-US"/>
            </w:rPr>
          </w:rPrChange>
        </w:rPr>
        <w:t xml:space="preserve"> spp.</w:t>
      </w:r>
      <w:r w:rsidRPr="00146B0B">
        <w:rPr>
          <w:rStyle w:val="normaltextrun"/>
          <w:rFonts w:ascii="Calibri" w:hAnsi="Calibri" w:cs="Calibri"/>
          <w:sz w:val="22"/>
          <w:szCs w:val="22"/>
          <w:highlight w:val="magenta"/>
          <w:lang w:val="en-US"/>
          <w:rPrChange w:id="25" w:author="Jennifer Donelson" w:date="2023-11-10T10:44:00Z">
            <w:rPr>
              <w:rStyle w:val="normaltextrun"/>
              <w:rFonts w:ascii="Calibri" w:hAnsi="Calibri" w:cs="Calibri"/>
              <w:sz w:val="22"/>
              <w:szCs w:val="22"/>
              <w:lang w:val="en-US"/>
            </w:rPr>
          </w:rPrChange>
        </w:rPr>
        <w:t xml:space="preserve">; </w:t>
      </w:r>
      <w:r w:rsidRPr="00146B0B">
        <w:rPr>
          <w:rStyle w:val="normaltextrun"/>
          <w:rFonts w:ascii="Calibri" w:hAnsi="Calibri" w:cs="Calibri"/>
          <w:color w:val="000000"/>
          <w:sz w:val="22"/>
          <w:szCs w:val="22"/>
          <w:highlight w:val="magenta"/>
          <w:shd w:val="clear" w:color="auto" w:fill="E1E3E6"/>
          <w:lang w:val="en-US"/>
          <w:rPrChange w:id="26" w:author="Jennifer Donelson" w:date="2023-11-10T10:44:00Z">
            <w:rPr>
              <w:rStyle w:val="normaltextrun"/>
              <w:rFonts w:ascii="Calibri" w:hAnsi="Calibri" w:cs="Calibri"/>
              <w:color w:val="000000"/>
              <w:sz w:val="22"/>
              <w:szCs w:val="22"/>
              <w:shd w:val="clear" w:color="auto" w:fill="E1E3E6"/>
              <w:lang w:val="en-US"/>
            </w:rPr>
          </w:rPrChange>
        </w:rPr>
        <w:t>Lang et al. 2021)</w:t>
      </w:r>
      <w:r w:rsidRPr="00146B0B">
        <w:rPr>
          <w:rStyle w:val="normaltextrun"/>
          <w:rFonts w:ascii="Calibri" w:hAnsi="Calibri" w:cs="Calibri"/>
          <w:sz w:val="22"/>
          <w:szCs w:val="22"/>
          <w:highlight w:val="magenta"/>
          <w:lang w:val="en-US"/>
          <w:rPrChange w:id="27" w:author="Jennifer Donelson" w:date="2023-11-10T10:44:00Z">
            <w:rPr>
              <w:rStyle w:val="normaltextrun"/>
              <w:rFonts w:ascii="Calibri" w:hAnsi="Calibri" w:cs="Calibri"/>
              <w:sz w:val="22"/>
              <w:szCs w:val="22"/>
              <w:lang w:val="en-US"/>
            </w:rPr>
          </w:rPrChange>
        </w:rPr>
        <w:t xml:space="preserve">. However, a lack of significant difference between regions suggests that enzymatic performance within white muscle of </w:t>
      </w:r>
      <w:proofErr w:type="spellStart"/>
      <w:r w:rsidRPr="00146B0B">
        <w:rPr>
          <w:rStyle w:val="normaltextrun"/>
          <w:rFonts w:ascii="Calibri" w:hAnsi="Calibri" w:cs="Calibri"/>
          <w:i/>
          <w:iCs/>
          <w:sz w:val="22"/>
          <w:szCs w:val="22"/>
          <w:highlight w:val="magenta"/>
          <w:lang w:val="en-US"/>
          <w:rPrChange w:id="28" w:author="Jennifer Donelson" w:date="2023-11-10T10:44:00Z">
            <w:rPr>
              <w:rStyle w:val="normaltextrun"/>
              <w:rFonts w:ascii="Calibri" w:hAnsi="Calibri" w:cs="Calibri"/>
              <w:i/>
              <w:iCs/>
              <w:sz w:val="22"/>
              <w:szCs w:val="22"/>
              <w:lang w:val="en-US"/>
            </w:rPr>
          </w:rPrChange>
        </w:rPr>
        <w:t>Acanthochromis</w:t>
      </w:r>
      <w:proofErr w:type="spellEnd"/>
      <w:r w:rsidRPr="00146B0B">
        <w:rPr>
          <w:rStyle w:val="normaltextrun"/>
          <w:rFonts w:ascii="Calibri" w:hAnsi="Calibri" w:cs="Calibri"/>
          <w:i/>
          <w:iCs/>
          <w:sz w:val="22"/>
          <w:szCs w:val="22"/>
          <w:highlight w:val="magenta"/>
          <w:lang w:val="en-US"/>
          <w:rPrChange w:id="29" w:author="Jennifer Donelson" w:date="2023-11-10T10:44:00Z">
            <w:rPr>
              <w:rStyle w:val="normaltextrun"/>
              <w:rFonts w:ascii="Calibri" w:hAnsi="Calibri" w:cs="Calibri"/>
              <w:i/>
              <w:iCs/>
              <w:sz w:val="22"/>
              <w:szCs w:val="22"/>
              <w:lang w:val="en-US"/>
            </w:rPr>
          </w:rPrChange>
        </w:rPr>
        <w:t xml:space="preserve"> polyacanthus</w:t>
      </w:r>
      <w:r w:rsidRPr="00146B0B">
        <w:rPr>
          <w:rStyle w:val="normaltextrun"/>
          <w:rFonts w:ascii="Calibri" w:hAnsi="Calibri" w:cs="Calibri"/>
          <w:sz w:val="22"/>
          <w:szCs w:val="22"/>
          <w:highlight w:val="magenta"/>
          <w:lang w:val="en-US"/>
          <w:rPrChange w:id="30" w:author="Jennifer Donelson" w:date="2023-11-10T10:44:00Z">
            <w:rPr>
              <w:rStyle w:val="normaltextrun"/>
              <w:rFonts w:ascii="Calibri" w:hAnsi="Calibri" w:cs="Calibri"/>
              <w:sz w:val="22"/>
              <w:szCs w:val="22"/>
              <w:lang w:val="en-US"/>
            </w:rPr>
          </w:rPrChange>
        </w:rPr>
        <w:t xml:space="preserve">, does not contribute to organismal differences that were demonstrated via AAS. The anaerobic capacity of white muscle tissue has been shown to correlate to whole organism oxygen consumption, and it plays an important role in bursts of high-speed swimming </w:t>
      </w:r>
      <w:r w:rsidRPr="00146B0B">
        <w:rPr>
          <w:rStyle w:val="normaltextrun"/>
          <w:rFonts w:ascii="Calibri" w:hAnsi="Calibri" w:cs="Calibri"/>
          <w:color w:val="000000"/>
          <w:sz w:val="22"/>
          <w:szCs w:val="22"/>
          <w:highlight w:val="magenta"/>
          <w:shd w:val="clear" w:color="auto" w:fill="E1E3E6"/>
          <w:lang w:val="en-US"/>
          <w:rPrChange w:id="31" w:author="Jennifer Donelson" w:date="2023-11-10T10:44:00Z">
            <w:rPr>
              <w:rStyle w:val="normaltextrun"/>
              <w:rFonts w:ascii="Calibri" w:hAnsi="Calibri" w:cs="Calibri"/>
              <w:color w:val="000000"/>
              <w:sz w:val="22"/>
              <w:szCs w:val="22"/>
              <w:shd w:val="clear" w:color="auto" w:fill="E1E3E6"/>
              <w:lang w:val="en-US"/>
            </w:rPr>
          </w:rPrChange>
        </w:rPr>
        <w:t xml:space="preserve">(Sullivan and </w:t>
      </w:r>
      <w:proofErr w:type="spellStart"/>
      <w:r w:rsidRPr="00146B0B">
        <w:rPr>
          <w:rStyle w:val="normaltextrun"/>
          <w:rFonts w:ascii="Calibri" w:hAnsi="Calibri" w:cs="Calibri"/>
          <w:color w:val="000000"/>
          <w:sz w:val="22"/>
          <w:szCs w:val="22"/>
          <w:highlight w:val="magenta"/>
          <w:shd w:val="clear" w:color="auto" w:fill="E1E3E6"/>
          <w:lang w:val="en-US"/>
          <w:rPrChange w:id="32" w:author="Jennifer Donelson" w:date="2023-11-10T10:44:00Z">
            <w:rPr>
              <w:rStyle w:val="normaltextrun"/>
              <w:rFonts w:ascii="Calibri" w:hAnsi="Calibri" w:cs="Calibri"/>
              <w:color w:val="000000"/>
              <w:sz w:val="22"/>
              <w:szCs w:val="22"/>
              <w:shd w:val="clear" w:color="auto" w:fill="E1E3E6"/>
              <w:lang w:val="en-US"/>
            </w:rPr>
          </w:rPrChange>
        </w:rPr>
        <w:t>Somero</w:t>
      </w:r>
      <w:proofErr w:type="spellEnd"/>
      <w:r w:rsidRPr="00146B0B">
        <w:rPr>
          <w:rStyle w:val="normaltextrun"/>
          <w:rFonts w:ascii="Calibri" w:hAnsi="Calibri" w:cs="Calibri"/>
          <w:color w:val="000000"/>
          <w:sz w:val="22"/>
          <w:szCs w:val="22"/>
          <w:highlight w:val="magenta"/>
          <w:shd w:val="clear" w:color="auto" w:fill="E1E3E6"/>
          <w:lang w:val="en-US"/>
          <w:rPrChange w:id="33" w:author="Jennifer Donelson" w:date="2023-11-10T10:44:00Z">
            <w:rPr>
              <w:rStyle w:val="normaltextrun"/>
              <w:rFonts w:ascii="Calibri" w:hAnsi="Calibri" w:cs="Calibri"/>
              <w:color w:val="000000"/>
              <w:sz w:val="22"/>
              <w:szCs w:val="22"/>
              <w:shd w:val="clear" w:color="auto" w:fill="E1E3E6"/>
              <w:lang w:val="en-US"/>
            </w:rPr>
          </w:rPrChange>
        </w:rPr>
        <w:t xml:space="preserve"> 1980)</w:t>
      </w:r>
      <w:r w:rsidRPr="00146B0B">
        <w:rPr>
          <w:rStyle w:val="normaltextrun"/>
          <w:rFonts w:ascii="Calibri" w:hAnsi="Calibri" w:cs="Calibri"/>
          <w:sz w:val="22"/>
          <w:szCs w:val="22"/>
          <w:highlight w:val="magenta"/>
          <w:lang w:val="en-US"/>
          <w:rPrChange w:id="34" w:author="Jennifer Donelson" w:date="2023-11-10T10:44:00Z">
            <w:rPr>
              <w:rStyle w:val="normaltextrun"/>
              <w:rFonts w:ascii="Calibri" w:hAnsi="Calibri" w:cs="Calibri"/>
              <w:sz w:val="22"/>
              <w:szCs w:val="22"/>
              <w:lang w:val="en-US"/>
            </w:rPr>
          </w:rPrChange>
        </w:rPr>
        <w:t xml:space="preserve">. However, enzymatic activity relevant to whole organismal response may be more prevalent in mitochondrial-rich muscle tissue-types, such as heart tissue that is associated with cardiac function, that has been previously shown to be a central determining mechanism for thermal, tolerances, local adaptation, and plasticity in fish </w:t>
      </w:r>
      <w:r w:rsidRPr="00146B0B">
        <w:rPr>
          <w:rStyle w:val="normaltextrun"/>
          <w:rFonts w:ascii="Calibri" w:hAnsi="Calibri" w:cs="Calibri"/>
          <w:color w:val="000000"/>
          <w:sz w:val="22"/>
          <w:szCs w:val="22"/>
          <w:highlight w:val="magenta"/>
          <w:shd w:val="clear" w:color="auto" w:fill="E1E3E6"/>
          <w:lang w:val="en-US"/>
          <w:rPrChange w:id="35" w:author="Jennifer Donelson" w:date="2023-11-10T10:44:00Z">
            <w:rPr>
              <w:rStyle w:val="normaltextrun"/>
              <w:rFonts w:ascii="Calibri" w:hAnsi="Calibri" w:cs="Calibri"/>
              <w:color w:val="000000"/>
              <w:sz w:val="22"/>
              <w:szCs w:val="22"/>
              <w:shd w:val="clear" w:color="auto" w:fill="E1E3E6"/>
              <w:lang w:val="en-US"/>
            </w:rPr>
          </w:rPrChange>
        </w:rPr>
        <w:t xml:space="preserve">(Farrell 2009; </w:t>
      </w:r>
      <w:proofErr w:type="spellStart"/>
      <w:r w:rsidRPr="00146B0B">
        <w:rPr>
          <w:rStyle w:val="normaltextrun"/>
          <w:rFonts w:ascii="Calibri" w:hAnsi="Calibri" w:cs="Calibri"/>
          <w:color w:val="000000"/>
          <w:sz w:val="22"/>
          <w:szCs w:val="22"/>
          <w:highlight w:val="magenta"/>
          <w:shd w:val="clear" w:color="auto" w:fill="E1E3E6"/>
          <w:lang w:val="en-US"/>
          <w:rPrChange w:id="36" w:author="Jennifer Donelson" w:date="2023-11-10T10:44:00Z">
            <w:rPr>
              <w:rStyle w:val="normaltextrun"/>
              <w:rFonts w:ascii="Calibri" w:hAnsi="Calibri" w:cs="Calibri"/>
              <w:color w:val="000000"/>
              <w:sz w:val="22"/>
              <w:szCs w:val="22"/>
              <w:shd w:val="clear" w:color="auto" w:fill="E1E3E6"/>
              <w:lang w:val="en-US"/>
            </w:rPr>
          </w:rPrChange>
        </w:rPr>
        <w:t>Ekström</w:t>
      </w:r>
      <w:proofErr w:type="spellEnd"/>
      <w:r w:rsidRPr="00146B0B">
        <w:rPr>
          <w:rStyle w:val="normaltextrun"/>
          <w:rFonts w:ascii="Calibri" w:hAnsi="Calibri" w:cs="Calibri"/>
          <w:color w:val="000000"/>
          <w:sz w:val="22"/>
          <w:szCs w:val="22"/>
          <w:highlight w:val="magenta"/>
          <w:shd w:val="clear" w:color="auto" w:fill="E1E3E6"/>
          <w:lang w:val="en-US"/>
          <w:rPrChange w:id="37" w:author="Jennifer Donelson" w:date="2023-11-10T10:44:00Z">
            <w:rPr>
              <w:rStyle w:val="normaltextrun"/>
              <w:rFonts w:ascii="Calibri" w:hAnsi="Calibri" w:cs="Calibri"/>
              <w:color w:val="000000"/>
              <w:sz w:val="22"/>
              <w:szCs w:val="22"/>
              <w:shd w:val="clear" w:color="auto" w:fill="E1E3E6"/>
              <w:lang w:val="en-US"/>
            </w:rPr>
          </w:rPrChange>
        </w:rPr>
        <w:t xml:space="preserve"> et al. 2017; </w:t>
      </w:r>
      <w:proofErr w:type="spellStart"/>
      <w:r w:rsidRPr="00146B0B">
        <w:rPr>
          <w:rStyle w:val="normaltextrun"/>
          <w:rFonts w:ascii="Calibri" w:hAnsi="Calibri" w:cs="Calibri"/>
          <w:color w:val="000000"/>
          <w:sz w:val="22"/>
          <w:szCs w:val="22"/>
          <w:highlight w:val="magenta"/>
          <w:shd w:val="clear" w:color="auto" w:fill="E1E3E6"/>
          <w:lang w:val="en-US"/>
          <w:rPrChange w:id="38" w:author="Jennifer Donelson" w:date="2023-11-10T10:44:00Z">
            <w:rPr>
              <w:rStyle w:val="normaltextrun"/>
              <w:rFonts w:ascii="Calibri" w:hAnsi="Calibri" w:cs="Calibri"/>
              <w:color w:val="000000"/>
              <w:sz w:val="22"/>
              <w:szCs w:val="22"/>
              <w:shd w:val="clear" w:color="auto" w:fill="E1E3E6"/>
              <w:lang w:val="en-US"/>
            </w:rPr>
          </w:rPrChange>
        </w:rPr>
        <w:t>Nyboer</w:t>
      </w:r>
      <w:proofErr w:type="spellEnd"/>
      <w:r w:rsidRPr="00146B0B">
        <w:rPr>
          <w:rStyle w:val="normaltextrun"/>
          <w:rFonts w:ascii="Calibri" w:hAnsi="Calibri" w:cs="Calibri"/>
          <w:color w:val="000000"/>
          <w:sz w:val="22"/>
          <w:szCs w:val="22"/>
          <w:highlight w:val="magenta"/>
          <w:shd w:val="clear" w:color="auto" w:fill="E1E3E6"/>
          <w:lang w:val="en-US"/>
          <w:rPrChange w:id="39" w:author="Jennifer Donelson" w:date="2023-11-10T10:44:00Z">
            <w:rPr>
              <w:rStyle w:val="normaltextrun"/>
              <w:rFonts w:ascii="Calibri" w:hAnsi="Calibri" w:cs="Calibri"/>
              <w:color w:val="000000"/>
              <w:sz w:val="22"/>
              <w:szCs w:val="22"/>
              <w:shd w:val="clear" w:color="auto" w:fill="E1E3E6"/>
              <w:lang w:val="en-US"/>
            </w:rPr>
          </w:rPrChange>
        </w:rPr>
        <w:t xml:space="preserve"> and Chapman 2018; </w:t>
      </w:r>
      <w:proofErr w:type="spellStart"/>
      <w:r w:rsidRPr="00146B0B">
        <w:rPr>
          <w:rStyle w:val="normaltextrun"/>
          <w:rFonts w:ascii="Calibri" w:hAnsi="Calibri" w:cs="Calibri"/>
          <w:color w:val="000000"/>
          <w:sz w:val="22"/>
          <w:szCs w:val="22"/>
          <w:highlight w:val="magenta"/>
          <w:shd w:val="clear" w:color="auto" w:fill="E1E3E6"/>
          <w:lang w:val="en-US"/>
          <w:rPrChange w:id="40" w:author="Jennifer Donelson" w:date="2023-11-10T10:44:00Z">
            <w:rPr>
              <w:rStyle w:val="normaltextrun"/>
              <w:rFonts w:ascii="Calibri" w:hAnsi="Calibri" w:cs="Calibri"/>
              <w:color w:val="000000"/>
              <w:sz w:val="22"/>
              <w:szCs w:val="22"/>
              <w:shd w:val="clear" w:color="auto" w:fill="E1E3E6"/>
              <w:lang w:val="en-US"/>
            </w:rPr>
          </w:rPrChange>
        </w:rPr>
        <w:t>Pichaud</w:t>
      </w:r>
      <w:proofErr w:type="spellEnd"/>
      <w:r w:rsidRPr="00146B0B">
        <w:rPr>
          <w:rStyle w:val="normaltextrun"/>
          <w:rFonts w:ascii="Calibri" w:hAnsi="Calibri" w:cs="Calibri"/>
          <w:color w:val="000000"/>
          <w:sz w:val="22"/>
          <w:szCs w:val="22"/>
          <w:highlight w:val="magenta"/>
          <w:shd w:val="clear" w:color="auto" w:fill="E1E3E6"/>
          <w:lang w:val="en-US"/>
          <w:rPrChange w:id="41" w:author="Jennifer Donelson" w:date="2023-11-10T10:44:00Z">
            <w:rPr>
              <w:rStyle w:val="normaltextrun"/>
              <w:rFonts w:ascii="Calibri" w:hAnsi="Calibri" w:cs="Calibri"/>
              <w:color w:val="000000"/>
              <w:sz w:val="22"/>
              <w:szCs w:val="22"/>
              <w:shd w:val="clear" w:color="auto" w:fill="E1E3E6"/>
              <w:lang w:val="en-US"/>
            </w:rPr>
          </w:rPrChange>
        </w:rPr>
        <w:t xml:space="preserve"> et al. 2019)</w:t>
      </w:r>
      <w:r w:rsidRPr="00146B0B">
        <w:rPr>
          <w:rStyle w:val="normaltextrun"/>
          <w:rFonts w:ascii="Calibri" w:hAnsi="Calibri" w:cs="Calibri"/>
          <w:sz w:val="22"/>
          <w:szCs w:val="22"/>
          <w:highlight w:val="magenta"/>
          <w:lang w:val="en-US"/>
          <w:rPrChange w:id="42" w:author="Jennifer Donelson" w:date="2023-11-10T10:44:00Z">
            <w:rPr>
              <w:rStyle w:val="normaltextrun"/>
              <w:rFonts w:ascii="Calibri" w:hAnsi="Calibri" w:cs="Calibri"/>
              <w:sz w:val="22"/>
              <w:szCs w:val="22"/>
              <w:lang w:val="en-US"/>
            </w:rPr>
          </w:rPrChange>
        </w:rPr>
        <w:t>. Heart tissue may be more ideal for future enzymatic analysis, however, within small coral reef fish the lack of obtainable tissue mass can prove challenging.</w:t>
      </w:r>
      <w:r>
        <w:rPr>
          <w:rStyle w:val="eop"/>
          <w:rFonts w:ascii="Calibri" w:hAnsi="Calibri" w:cs="Calibri"/>
          <w:sz w:val="22"/>
          <w:szCs w:val="22"/>
        </w:rPr>
        <w:t> </w:t>
      </w:r>
    </w:p>
    <w:p w14:paraId="6B5DE4CF" w14:textId="77777777" w:rsidR="00A13EB1" w:rsidRDefault="00A13EB1" w:rsidP="00A13EB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0C1FD0DD" w14:textId="6B151471" w:rsidR="00A13EB1" w:rsidRDefault="00A13EB1" w:rsidP="00A13EB1">
      <w:pPr>
        <w:pStyle w:val="paragraph"/>
        <w:spacing w:before="0" w:beforeAutospacing="0" w:after="0" w:afterAutospacing="0"/>
        <w:jc w:val="both"/>
        <w:textAlignment w:val="baseline"/>
        <w:rPr>
          <w:rFonts w:ascii="Segoe UI" w:hAnsi="Segoe UI" w:cs="Segoe UI"/>
          <w:sz w:val="18"/>
          <w:szCs w:val="18"/>
        </w:rPr>
      </w:pPr>
      <w:commentRangeStart w:id="43"/>
      <w:r>
        <w:rPr>
          <w:rStyle w:val="normaltextrun"/>
          <w:rFonts w:ascii="Calibri" w:hAnsi="Calibri" w:cs="Calibri"/>
          <w:sz w:val="22"/>
          <w:szCs w:val="22"/>
          <w:lang w:val="en-US"/>
        </w:rPr>
        <w:t xml:space="preserve">Evidence of co-gradient variation in aerobic capacity suggests that for the populations examined genetic and environmental influences are aligned, however, counter-gradient variation in this trait and species has previously been observed </w:t>
      </w:r>
      <w:r>
        <w:rPr>
          <w:rStyle w:val="normaltextrun"/>
          <w:rFonts w:ascii="Calibri" w:hAnsi="Calibri" w:cs="Calibri"/>
          <w:color w:val="000000"/>
          <w:sz w:val="22"/>
          <w:szCs w:val="22"/>
          <w:shd w:val="clear" w:color="auto" w:fill="E1E3E6"/>
          <w:lang w:val="en-US"/>
        </w:rPr>
        <w:t>Gardiner et al. (2010)</w:t>
      </w:r>
      <w:r>
        <w:rPr>
          <w:rStyle w:val="normaltextrun"/>
          <w:rFonts w:ascii="Calibri" w:hAnsi="Calibri" w:cs="Calibri"/>
          <w:sz w:val="22"/>
          <w:szCs w:val="22"/>
          <w:lang w:val="en-US"/>
        </w:rPr>
        <w:t xml:space="preserve">. </w:t>
      </w:r>
      <w:moveFromRangeStart w:id="44" w:author="Jennifer Donelson" w:date="2023-11-10T11:30:00Z" w:name="move150508228"/>
      <w:moveFrom w:id="45" w:author="Jennifer Donelson" w:date="2023-11-10T11:30:00Z">
        <w:r w:rsidDel="00127429">
          <w:rPr>
            <w:rStyle w:val="normaltextrun"/>
            <w:rFonts w:ascii="Calibri" w:hAnsi="Calibri" w:cs="Calibri"/>
            <w:sz w:val="22"/>
            <w:szCs w:val="22"/>
            <w:lang w:val="en-US"/>
          </w:rPr>
          <w:t xml:space="preserve">For many marine species fine scale biogeography including depth, water flow, etc? may be more predictive of local thermal variability experienced than latitude. </w:t>
        </w:r>
      </w:moveFrom>
      <w:moveFromRangeEnd w:id="44"/>
      <w:r>
        <w:rPr>
          <w:rStyle w:val="normaltextrun"/>
          <w:rFonts w:ascii="Calibri" w:hAnsi="Calibri" w:cs="Calibri"/>
          <w:sz w:val="22"/>
          <w:szCs w:val="22"/>
          <w:lang w:val="en-US"/>
        </w:rPr>
        <w:t xml:space="preserve">The primary driver of counter-gradient variation is expected to be differences in phenotypic plasticity and therefore may be dependent on differences experienced at </w:t>
      </w:r>
      <w:del w:id="46" w:author="Jennifer Donelson" w:date="2023-11-10T11:30:00Z">
        <w:r w:rsidDel="00127429">
          <w:rPr>
            <w:rStyle w:val="normaltextrun"/>
            <w:rFonts w:ascii="Calibri" w:hAnsi="Calibri" w:cs="Calibri"/>
            <w:sz w:val="22"/>
            <w:szCs w:val="22"/>
            <w:lang w:val="en-US"/>
          </w:rPr>
          <w:delText xml:space="preserve">these </w:delText>
        </w:r>
      </w:del>
      <w:r>
        <w:rPr>
          <w:rStyle w:val="normaltextrun"/>
          <w:rFonts w:ascii="Calibri" w:hAnsi="Calibri" w:cs="Calibri"/>
          <w:sz w:val="22"/>
          <w:szCs w:val="22"/>
          <w:lang w:val="en-US"/>
        </w:rPr>
        <w:t>smaller scales</w:t>
      </w:r>
      <w:ins w:id="47" w:author="Jennifer Donelson" w:date="2023-11-10T11:30:00Z">
        <w:r w:rsidR="00127429">
          <w:rPr>
            <w:rStyle w:val="normaltextrun"/>
            <w:rFonts w:ascii="Calibri" w:hAnsi="Calibri" w:cs="Calibri"/>
            <w:sz w:val="22"/>
            <w:szCs w:val="22"/>
            <w:lang w:val="en-US"/>
          </w:rPr>
          <w:t xml:space="preserve"> due to </w:t>
        </w:r>
      </w:ins>
      <w:moveToRangeStart w:id="48" w:author="Jennifer Donelson" w:date="2023-11-10T11:30:00Z" w:name="move150508228"/>
      <w:moveTo w:id="49" w:author="Jennifer Donelson" w:date="2023-11-10T11:30:00Z">
        <w:del w:id="50" w:author="Jennifer Donelson" w:date="2023-11-10T11:30:00Z">
          <w:r w:rsidR="00127429" w:rsidDel="00127429">
            <w:rPr>
              <w:rStyle w:val="normaltextrun"/>
              <w:rFonts w:ascii="Calibri" w:hAnsi="Calibri" w:cs="Calibri"/>
              <w:sz w:val="22"/>
              <w:szCs w:val="22"/>
              <w:lang w:val="en-US"/>
            </w:rPr>
            <w:delText xml:space="preserve">For many marine species fine scale </w:delText>
          </w:r>
        </w:del>
        <w:r w:rsidR="00127429">
          <w:rPr>
            <w:rStyle w:val="normaltextrun"/>
            <w:rFonts w:ascii="Calibri" w:hAnsi="Calibri" w:cs="Calibri"/>
            <w:sz w:val="22"/>
            <w:szCs w:val="22"/>
            <w:lang w:val="en-US"/>
          </w:rPr>
          <w:t xml:space="preserve">biogeography including depth, water flow, </w:t>
        </w:r>
        <w:proofErr w:type="spellStart"/>
        <w:r w:rsidR="00127429">
          <w:rPr>
            <w:rStyle w:val="normaltextrun"/>
            <w:rFonts w:ascii="Calibri" w:hAnsi="Calibri" w:cs="Calibri"/>
            <w:sz w:val="22"/>
            <w:szCs w:val="22"/>
            <w:lang w:val="en-US"/>
          </w:rPr>
          <w:t>etc</w:t>
        </w:r>
        <w:proofErr w:type="spellEnd"/>
        <w:r w:rsidR="00127429">
          <w:rPr>
            <w:rStyle w:val="normaltextrun"/>
            <w:rFonts w:ascii="Calibri" w:hAnsi="Calibri" w:cs="Calibri"/>
            <w:sz w:val="22"/>
            <w:szCs w:val="22"/>
            <w:lang w:val="en-US"/>
          </w:rPr>
          <w:t xml:space="preserve">? </w:t>
        </w:r>
      </w:moveTo>
      <w:ins w:id="51" w:author="Jennifer Donelson" w:date="2023-11-10T11:31:00Z">
        <w:r w:rsidR="00127429">
          <w:rPr>
            <w:rStyle w:val="normaltextrun"/>
            <w:rFonts w:ascii="Calibri" w:hAnsi="Calibri" w:cs="Calibri"/>
            <w:sz w:val="22"/>
            <w:szCs w:val="22"/>
            <w:lang w:val="en-US"/>
          </w:rPr>
          <w:t xml:space="preserve">, which </w:t>
        </w:r>
      </w:ins>
      <w:moveTo w:id="52" w:author="Jennifer Donelson" w:date="2023-11-10T11:30:00Z">
        <w:r w:rsidR="00127429">
          <w:rPr>
            <w:rStyle w:val="normaltextrun"/>
            <w:rFonts w:ascii="Calibri" w:hAnsi="Calibri" w:cs="Calibri"/>
            <w:sz w:val="22"/>
            <w:szCs w:val="22"/>
            <w:lang w:val="en-US"/>
          </w:rPr>
          <w:t>may be more predictive of local thermal variability experienced than latitude</w:t>
        </w:r>
        <w:del w:id="53" w:author="Jennifer Donelson" w:date="2023-11-10T11:30:00Z">
          <w:r w:rsidR="00127429" w:rsidDel="00127429">
            <w:rPr>
              <w:rStyle w:val="normaltextrun"/>
              <w:rFonts w:ascii="Calibri" w:hAnsi="Calibri" w:cs="Calibri"/>
              <w:sz w:val="22"/>
              <w:szCs w:val="22"/>
              <w:lang w:val="en-US"/>
            </w:rPr>
            <w:delText>.</w:delText>
          </w:r>
        </w:del>
      </w:moveTo>
      <w:moveToRangeEnd w:id="48"/>
      <w:r>
        <w:rPr>
          <w:rStyle w:val="normaltextrun"/>
          <w:rFonts w:ascii="Calibri" w:hAnsi="Calibri" w:cs="Calibri"/>
          <w:sz w:val="22"/>
          <w:szCs w:val="22"/>
          <w:lang w:val="en-US"/>
        </w:rPr>
        <w:t xml:space="preserve">. </w:t>
      </w:r>
      <w:del w:id="54" w:author="Jennifer Donelson" w:date="2023-11-10T11:31:00Z">
        <w:r w:rsidDel="00127429">
          <w:rPr>
            <w:rStyle w:val="normaltextrun"/>
            <w:rFonts w:ascii="Calibri" w:hAnsi="Calibri" w:cs="Calibri"/>
            <w:color w:val="000000"/>
            <w:sz w:val="22"/>
            <w:szCs w:val="22"/>
            <w:shd w:val="clear" w:color="auto" w:fill="E1E3E6"/>
            <w:lang w:val="en-US"/>
          </w:rPr>
          <w:delText>Gardiner et al. (2010)</w:delText>
        </w:r>
        <w:r w:rsidDel="00127429">
          <w:rPr>
            <w:rStyle w:val="normaltextrun"/>
            <w:rFonts w:ascii="Calibri" w:hAnsi="Calibri" w:cs="Calibri"/>
            <w:sz w:val="22"/>
            <w:szCs w:val="22"/>
            <w:lang w:val="en-US"/>
          </w:rPr>
          <w:delText xml:space="preserve"> identified c</w:delText>
        </w:r>
      </w:del>
      <w:ins w:id="55" w:author="Jennifer Donelson" w:date="2023-11-10T11:31:00Z">
        <w:r w:rsidR="00127429">
          <w:rPr>
            <w:rStyle w:val="normaltextrun"/>
            <w:rFonts w:ascii="Calibri" w:hAnsi="Calibri" w:cs="Calibri"/>
            <w:sz w:val="22"/>
            <w:szCs w:val="22"/>
            <w:lang w:val="en-US"/>
          </w:rPr>
          <w:t>C</w:t>
        </w:r>
      </w:ins>
      <w:r>
        <w:rPr>
          <w:rStyle w:val="normaltextrun"/>
          <w:rFonts w:ascii="Calibri" w:hAnsi="Calibri" w:cs="Calibri"/>
          <w:sz w:val="22"/>
          <w:szCs w:val="22"/>
          <w:lang w:val="en-US"/>
        </w:rPr>
        <w:t xml:space="preserve">ounter-gradient variation between </w:t>
      </w:r>
      <w:r>
        <w:rPr>
          <w:rStyle w:val="normaltextrun"/>
          <w:rFonts w:ascii="Calibri" w:hAnsi="Calibri" w:cs="Calibri"/>
          <w:i/>
          <w:iCs/>
          <w:sz w:val="22"/>
          <w:szCs w:val="22"/>
          <w:lang w:val="en-US"/>
        </w:rPr>
        <w:t>A. polyacanthus</w:t>
      </w:r>
      <w:r>
        <w:rPr>
          <w:rStyle w:val="normaltextrun"/>
          <w:rFonts w:ascii="Calibri" w:hAnsi="Calibri" w:cs="Calibri"/>
          <w:sz w:val="22"/>
          <w:szCs w:val="22"/>
          <w:lang w:val="en-US"/>
        </w:rPr>
        <w:t xml:space="preserve"> populations </w:t>
      </w:r>
      <w:ins w:id="56" w:author="Jennifer Donelson" w:date="2023-11-10T11:31:00Z">
        <w:r w:rsidR="00127429">
          <w:rPr>
            <w:rStyle w:val="normaltextrun"/>
            <w:rFonts w:ascii="Calibri" w:hAnsi="Calibri" w:cs="Calibri"/>
            <w:sz w:val="22"/>
            <w:szCs w:val="22"/>
            <w:lang w:val="en-US"/>
          </w:rPr>
          <w:t xml:space="preserve">was identified </w:t>
        </w:r>
      </w:ins>
      <w:r>
        <w:rPr>
          <w:rStyle w:val="normaltextrun"/>
          <w:rFonts w:ascii="Calibri" w:hAnsi="Calibri" w:cs="Calibri"/>
          <w:sz w:val="22"/>
          <w:szCs w:val="22"/>
          <w:lang w:val="en-US"/>
        </w:rPr>
        <w:t xml:space="preserve">when comparing low-latitude Lizard Island and a high-latitude Heron Island, which are both further north and south than the low and high-latitude populations examined in this study. In </w:t>
      </w:r>
      <w:ins w:id="57" w:author="Jennifer Donelson" w:date="2023-11-10T11:32:00Z">
        <w:r w:rsidR="00127429">
          <w:rPr>
            <w:rStyle w:val="normaltextrun"/>
            <w:rFonts w:ascii="Calibri" w:hAnsi="Calibri" w:cs="Calibri"/>
            <w:sz w:val="22"/>
            <w:szCs w:val="22"/>
            <w:lang w:val="en-US"/>
          </w:rPr>
          <w:t>Gardiner et al (2010)</w:t>
        </w:r>
      </w:ins>
      <w:del w:id="58" w:author="Jennifer Donelson" w:date="2023-11-10T11:32:00Z">
        <w:r w:rsidDel="00127429">
          <w:rPr>
            <w:rStyle w:val="normaltextrun"/>
            <w:rFonts w:ascii="Calibri" w:hAnsi="Calibri" w:cs="Calibri"/>
            <w:sz w:val="22"/>
            <w:szCs w:val="22"/>
            <w:lang w:val="en-US"/>
          </w:rPr>
          <w:delText>addition</w:delText>
        </w:r>
      </w:del>
      <w:r>
        <w:rPr>
          <w:rStyle w:val="normaltextrun"/>
          <w:rFonts w:ascii="Calibri" w:hAnsi="Calibri" w:cs="Calibri"/>
          <w:sz w:val="22"/>
          <w:szCs w:val="22"/>
          <w:lang w:val="en-US"/>
        </w:rPr>
        <w:t>, juvenile fish were sampled from shallow lagoons</w:t>
      </w:r>
      <w:del w:id="59" w:author="Jennifer Donelson" w:date="2023-11-10T11:33:00Z">
        <w:r w:rsidDel="00127429">
          <w:rPr>
            <w:rStyle w:val="normaltextrun"/>
            <w:rFonts w:ascii="Calibri" w:hAnsi="Calibri" w:cs="Calibri"/>
            <w:sz w:val="22"/>
            <w:szCs w:val="22"/>
            <w:lang w:val="en-US"/>
          </w:rPr>
          <w:delText xml:space="preserve"> (</w:delText>
        </w:r>
      </w:del>
      <w:del w:id="60" w:author="Jennifer Donelson" w:date="2023-11-10T11:32:00Z">
        <w:r w:rsidDel="00127429">
          <w:rPr>
            <w:rStyle w:val="normaltextrun"/>
            <w:rFonts w:ascii="Calibri" w:hAnsi="Calibri" w:cs="Calibri"/>
            <w:sz w:val="22"/>
            <w:szCs w:val="22"/>
            <w:lang w:val="en-US"/>
          </w:rPr>
          <w:delText>Gardn</w:delText>
        </w:r>
      </w:del>
      <w:del w:id="61" w:author="Jennifer Donelson" w:date="2023-11-10T11:22:00Z">
        <w:r w:rsidDel="00CD002E">
          <w:rPr>
            <w:rStyle w:val="normaltextrun"/>
            <w:rFonts w:ascii="Calibri" w:hAnsi="Calibri" w:cs="Calibri"/>
            <w:sz w:val="22"/>
            <w:szCs w:val="22"/>
            <w:lang w:val="en-US"/>
          </w:rPr>
          <w:delText>i</w:delText>
        </w:r>
      </w:del>
      <w:del w:id="62" w:author="Jennifer Donelson" w:date="2023-11-10T11:32:00Z">
        <w:r w:rsidDel="00127429">
          <w:rPr>
            <w:rStyle w:val="normaltextrun"/>
            <w:rFonts w:ascii="Calibri" w:hAnsi="Calibri" w:cs="Calibri"/>
            <w:sz w:val="22"/>
            <w:szCs w:val="22"/>
            <w:lang w:val="en-US"/>
          </w:rPr>
          <w:delText>er)</w:delText>
        </w:r>
      </w:del>
      <w:r>
        <w:rPr>
          <w:rStyle w:val="normaltextrun"/>
          <w:rFonts w:ascii="Calibri" w:hAnsi="Calibri" w:cs="Calibri"/>
          <w:sz w:val="22"/>
          <w:szCs w:val="22"/>
          <w:lang w:val="en-US"/>
        </w:rPr>
        <w:t xml:space="preserve">, whereas fish in this study were older and collected from ~6-12 meters on coral reef slope. Reef flats and lagoons </w:t>
      </w:r>
      <w:ins w:id="63" w:author="Jennifer Donelson" w:date="2023-11-10T11:33:00Z">
        <w:r w:rsidR="00127429">
          <w:rPr>
            <w:rStyle w:val="normaltextrun"/>
            <w:rFonts w:ascii="Calibri" w:hAnsi="Calibri" w:cs="Calibri"/>
            <w:sz w:val="22"/>
            <w:szCs w:val="22"/>
            <w:lang w:val="en-US"/>
          </w:rPr>
          <w:t xml:space="preserve">generally </w:t>
        </w:r>
      </w:ins>
      <w:r>
        <w:rPr>
          <w:rStyle w:val="normaltextrun"/>
          <w:rFonts w:ascii="Calibri" w:hAnsi="Calibri" w:cs="Calibri"/>
          <w:sz w:val="22"/>
          <w:szCs w:val="22"/>
          <w:lang w:val="en-US"/>
        </w:rPr>
        <w:t xml:space="preserve">experience greater thermal variability </w:t>
      </w:r>
      <w:ins w:id="64" w:author="Jennifer Donelson" w:date="2023-11-10T11:34:00Z">
        <w:r w:rsidR="00127429">
          <w:rPr>
            <w:rStyle w:val="normaltextrun"/>
            <w:rFonts w:ascii="Calibri" w:hAnsi="Calibri" w:cs="Calibri"/>
            <w:sz w:val="22"/>
            <w:szCs w:val="22"/>
            <w:lang w:val="en-US"/>
          </w:rPr>
          <w:t xml:space="preserve">(minimum, maximum, </w:t>
        </w:r>
      </w:ins>
      <w:ins w:id="65" w:author="Jennifer Donelson" w:date="2023-11-10T11:35:00Z">
        <w:r w:rsidR="00127429">
          <w:rPr>
            <w:rStyle w:val="normaltextrun"/>
            <w:rFonts w:ascii="Calibri" w:hAnsi="Calibri" w:cs="Calibri"/>
            <w:sz w:val="22"/>
            <w:szCs w:val="22"/>
            <w:lang w:val="en-US"/>
          </w:rPr>
          <w:t xml:space="preserve">magnitude of diel variation) </w:t>
        </w:r>
      </w:ins>
      <w:r>
        <w:rPr>
          <w:rStyle w:val="normaltextrun"/>
          <w:rFonts w:ascii="Calibri" w:hAnsi="Calibri" w:cs="Calibri"/>
          <w:sz w:val="22"/>
          <w:szCs w:val="22"/>
          <w:lang w:val="en-US"/>
        </w:rPr>
        <w:t>via exposure to semidiurnal tidal oscillations compared to reef slopes that are exposed the open ocean and hence more thermally stable</w:t>
      </w:r>
      <w:ins w:id="66" w:author="Jennifer Donelson" w:date="2023-11-10T11:33:00Z">
        <w:r w:rsidR="00127429">
          <w:rPr>
            <w:rStyle w:val="normaltextrun"/>
            <w:rFonts w:ascii="Calibri" w:hAnsi="Calibri" w:cs="Calibri"/>
            <w:sz w:val="22"/>
            <w:szCs w:val="22"/>
            <w:lang w:val="en-US"/>
          </w:rPr>
          <w:t>, and this is true for the lagoon sites at Heron Island</w:t>
        </w:r>
      </w:ins>
      <w:r>
        <w:rPr>
          <w:rStyle w:val="normaltextrun"/>
          <w:rFonts w:ascii="Calibri" w:hAnsi="Calibri" w:cs="Calibri"/>
          <w:sz w:val="22"/>
          <w:szCs w:val="22"/>
          <w:lang w:val="en-US"/>
        </w:rPr>
        <w:t xml:space="preserve"> </w:t>
      </w:r>
      <w:r>
        <w:rPr>
          <w:rStyle w:val="normaltextrun"/>
          <w:rFonts w:ascii="Calibri" w:hAnsi="Calibri" w:cs="Calibri"/>
          <w:color w:val="000000"/>
          <w:sz w:val="22"/>
          <w:szCs w:val="22"/>
          <w:shd w:val="clear" w:color="auto" w:fill="E1E3E6"/>
          <w:lang w:val="en-US"/>
        </w:rPr>
        <w:t xml:space="preserve">(Brown et al. </w:t>
      </w:r>
      <w:r>
        <w:rPr>
          <w:rStyle w:val="normaltextrun"/>
          <w:rFonts w:ascii="Calibri" w:hAnsi="Calibri" w:cs="Calibri"/>
          <w:color w:val="000000"/>
          <w:sz w:val="22"/>
          <w:szCs w:val="22"/>
          <w:shd w:val="clear" w:color="auto" w:fill="E1E3E6"/>
          <w:lang w:val="en-US"/>
        </w:rPr>
        <w:lastRenderedPageBreak/>
        <w:t>2023)</w:t>
      </w:r>
      <w:r>
        <w:rPr>
          <w:rStyle w:val="normaltextrun"/>
          <w:rFonts w:ascii="Calibri" w:hAnsi="Calibri" w:cs="Calibri"/>
          <w:sz w:val="22"/>
          <w:szCs w:val="22"/>
          <w:lang w:val="en-US"/>
        </w:rPr>
        <w:t>.</w:t>
      </w:r>
      <w:del w:id="67" w:author="Jennifer Donelson" w:date="2023-11-10T11:34:00Z">
        <w:r w:rsidDel="00127429">
          <w:rPr>
            <w:rStyle w:val="normaltextrun"/>
            <w:rFonts w:ascii="Calibri" w:hAnsi="Calibri" w:cs="Calibri"/>
            <w:sz w:val="22"/>
            <w:szCs w:val="22"/>
            <w:lang w:val="en-US"/>
          </w:rPr>
          <w:delText xml:space="preserve"> Thermally variable lagoonal reef sites at Heron Island have been shown experience greater daily temperature maxima, mean temperature, and magnitude of diel variation; during heatwave years daily temperature maximums were recorded at 36.5°C within thermally variable locations </w:delText>
        </w:r>
        <w:r w:rsidDel="00127429">
          <w:rPr>
            <w:rStyle w:val="normaltextrun"/>
            <w:rFonts w:ascii="Calibri" w:hAnsi="Calibri" w:cs="Calibri"/>
            <w:color w:val="000000"/>
            <w:sz w:val="22"/>
            <w:szCs w:val="22"/>
            <w:shd w:val="clear" w:color="auto" w:fill="E1E3E6"/>
            <w:lang w:val="en-US"/>
          </w:rPr>
          <w:delText>(Brown et al. 2023)</w:delText>
        </w:r>
        <w:r w:rsidDel="00127429">
          <w:rPr>
            <w:rStyle w:val="normaltextrun"/>
            <w:rFonts w:ascii="Calibri" w:hAnsi="Calibri" w:cs="Calibri"/>
            <w:sz w:val="22"/>
            <w:szCs w:val="22"/>
            <w:lang w:val="en-US"/>
          </w:rPr>
          <w:delText>.</w:delText>
        </w:r>
      </w:del>
      <w:r>
        <w:rPr>
          <w:rStyle w:val="normaltextrun"/>
          <w:rFonts w:ascii="Calibri" w:hAnsi="Calibri" w:cs="Calibri"/>
          <w:sz w:val="22"/>
          <w:szCs w:val="22"/>
          <w:lang w:val="en-US"/>
        </w:rPr>
        <w:t xml:space="preserve"> Additionally, </w:t>
      </w:r>
      <w:del w:id="68" w:author="Jennifer Donelson" w:date="2023-11-10T11:35:00Z">
        <w:r w:rsidDel="00127429">
          <w:rPr>
            <w:rStyle w:val="normaltextrun"/>
            <w:rFonts w:ascii="Calibri" w:hAnsi="Calibri" w:cs="Calibri"/>
            <w:sz w:val="22"/>
            <w:szCs w:val="22"/>
            <w:lang w:val="en-US"/>
          </w:rPr>
          <w:delText xml:space="preserve">these </w:delText>
        </w:r>
      </w:del>
      <w:ins w:id="69" w:author="Jennifer Donelson" w:date="2023-11-10T11:36:00Z">
        <w:r w:rsidR="00127429">
          <w:rPr>
            <w:rStyle w:val="normaltextrun"/>
            <w:rFonts w:ascii="Calibri" w:hAnsi="Calibri" w:cs="Calibri"/>
            <w:i/>
            <w:iCs/>
            <w:sz w:val="22"/>
            <w:szCs w:val="22"/>
            <w:lang w:val="en-US"/>
          </w:rPr>
          <w:t>A. polyacanthus</w:t>
        </w:r>
      </w:ins>
      <w:del w:id="70" w:author="Jennifer Donelson" w:date="2023-11-10T11:36:00Z">
        <w:r w:rsidDel="00127429">
          <w:rPr>
            <w:rStyle w:val="normaltextrun"/>
            <w:rFonts w:ascii="Calibri" w:hAnsi="Calibri" w:cs="Calibri"/>
            <w:sz w:val="22"/>
            <w:szCs w:val="22"/>
            <w:lang w:val="en-US"/>
          </w:rPr>
          <w:delText>fish</w:delText>
        </w:r>
      </w:del>
      <w:r>
        <w:rPr>
          <w:rStyle w:val="normaltextrun"/>
          <w:rFonts w:ascii="Calibri" w:hAnsi="Calibri" w:cs="Calibri"/>
          <w:sz w:val="22"/>
          <w:szCs w:val="22"/>
          <w:lang w:val="en-US"/>
        </w:rPr>
        <w:t xml:space="preserve"> </w:t>
      </w:r>
      <w:ins w:id="71" w:author="Jennifer Donelson" w:date="2023-11-10T11:35:00Z">
        <w:r w:rsidR="00127429">
          <w:rPr>
            <w:rStyle w:val="normaltextrun"/>
            <w:rFonts w:ascii="Calibri" w:hAnsi="Calibri" w:cs="Calibri"/>
            <w:sz w:val="22"/>
            <w:szCs w:val="22"/>
            <w:lang w:val="en-US"/>
          </w:rPr>
          <w:t xml:space="preserve">from Heron Island </w:t>
        </w:r>
      </w:ins>
      <w:r>
        <w:rPr>
          <w:rStyle w:val="normaltextrun"/>
          <w:rFonts w:ascii="Calibri" w:hAnsi="Calibri" w:cs="Calibri"/>
          <w:sz w:val="22"/>
          <w:szCs w:val="22"/>
          <w:lang w:val="en-US"/>
        </w:rPr>
        <w:t xml:space="preserve">have been shown to have high capacity for phenotypic </w:t>
      </w:r>
      <w:del w:id="72" w:author="Jennifer Donelson" w:date="2023-11-10T11:23:00Z">
        <w:r w:rsidDel="00CD002E">
          <w:rPr>
            <w:rStyle w:val="normaltextrun"/>
            <w:rFonts w:ascii="Calibri" w:hAnsi="Calibri" w:cs="Calibri"/>
            <w:sz w:val="22"/>
            <w:szCs w:val="22"/>
            <w:lang w:val="en-US"/>
          </w:rPr>
          <w:delText>palsticity</w:delText>
        </w:r>
      </w:del>
      <w:ins w:id="73" w:author="Jennifer Donelson" w:date="2023-11-10T11:23:00Z">
        <w:r w:rsidR="00CD002E">
          <w:rPr>
            <w:rStyle w:val="normaltextrun"/>
            <w:rFonts w:ascii="Calibri" w:hAnsi="Calibri" w:cs="Calibri"/>
            <w:sz w:val="22"/>
            <w:szCs w:val="22"/>
            <w:lang w:val="en-US"/>
          </w:rPr>
          <w:t>plasticity</w:t>
        </w:r>
      </w:ins>
      <w:r>
        <w:rPr>
          <w:rStyle w:val="normaltextrun"/>
          <w:rFonts w:ascii="Calibri" w:hAnsi="Calibri" w:cs="Calibri"/>
          <w:sz w:val="22"/>
          <w:szCs w:val="22"/>
          <w:lang w:val="en-US"/>
        </w:rPr>
        <w:t xml:space="preserve"> (Donelson and </w:t>
      </w:r>
      <w:proofErr w:type="spellStart"/>
      <w:r>
        <w:rPr>
          <w:rStyle w:val="normaltextrun"/>
          <w:rFonts w:ascii="Calibri" w:hAnsi="Calibri" w:cs="Calibri"/>
          <w:sz w:val="22"/>
          <w:szCs w:val="22"/>
          <w:lang w:val="en-US"/>
        </w:rPr>
        <w:t>munday</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Vielleux</w:t>
      </w:r>
      <w:proofErr w:type="spellEnd"/>
      <w:r>
        <w:rPr>
          <w:rStyle w:val="normaltextrun"/>
          <w:rFonts w:ascii="Calibri" w:hAnsi="Calibri" w:cs="Calibri"/>
          <w:sz w:val="22"/>
          <w:szCs w:val="22"/>
          <w:lang w:val="en-US"/>
        </w:rPr>
        <w:t xml:space="preserve"> et al). </w:t>
      </w:r>
      <w:del w:id="74" w:author="Jennifer Donelson" w:date="2023-11-10T11:36:00Z">
        <w:r w:rsidDel="00127429">
          <w:rPr>
            <w:rStyle w:val="normaltextrun"/>
            <w:rFonts w:ascii="Calibri" w:hAnsi="Calibri" w:cs="Calibri"/>
            <w:sz w:val="22"/>
            <w:szCs w:val="22"/>
            <w:lang w:val="en-US"/>
          </w:rPr>
          <w:delText xml:space="preserve">Therefore, fish sampled by </w:delText>
        </w:r>
        <w:r w:rsidDel="00127429">
          <w:rPr>
            <w:rStyle w:val="normaltextrun"/>
            <w:rFonts w:ascii="Calibri" w:hAnsi="Calibri" w:cs="Calibri"/>
            <w:color w:val="000000"/>
            <w:sz w:val="22"/>
            <w:szCs w:val="22"/>
            <w:shd w:val="clear" w:color="auto" w:fill="E1E3E6"/>
            <w:lang w:val="en-US"/>
          </w:rPr>
          <w:delText>Gardiner et al. (2010)</w:delText>
        </w:r>
        <w:r w:rsidDel="00127429">
          <w:rPr>
            <w:rStyle w:val="normaltextrun"/>
            <w:rFonts w:ascii="Calibri" w:hAnsi="Calibri" w:cs="Calibri"/>
            <w:sz w:val="22"/>
            <w:szCs w:val="22"/>
            <w:lang w:val="en-US"/>
          </w:rPr>
          <w:delText xml:space="preserve"> may have experienced thermal conditions with a greater variability and magnitude than low-latitude reef-shelf populations resulting in the opportunity for counter-gradient variation on a latitudinal scale. </w:delText>
        </w:r>
      </w:del>
      <w:r>
        <w:rPr>
          <w:rStyle w:val="normaltextrun"/>
          <w:rFonts w:ascii="Calibri" w:hAnsi="Calibri" w:cs="Calibri"/>
          <w:sz w:val="22"/>
          <w:szCs w:val="22"/>
          <w:lang w:val="en-US"/>
        </w:rPr>
        <w:t>This results in the potential for multiple patterns on variability and performance to occur when exploring across latitudes (REF paper on leading, trailing expectations), depending on the population in question, elucidating the importance of incorporating macro- and fine-scale biogeography in understanding intraspecific variation between populations.  </w:t>
      </w:r>
      <w:r>
        <w:rPr>
          <w:rStyle w:val="eop"/>
          <w:rFonts w:ascii="Calibri" w:hAnsi="Calibri" w:cs="Calibri"/>
          <w:sz w:val="22"/>
          <w:szCs w:val="22"/>
        </w:rPr>
        <w:t> </w:t>
      </w:r>
      <w:commentRangeEnd w:id="43"/>
      <w:r w:rsidR="00CD002E">
        <w:rPr>
          <w:rStyle w:val="CommentReference"/>
          <w:rFonts w:asciiTheme="minorHAnsi" w:eastAsiaTheme="minorHAnsi" w:hAnsiTheme="minorHAnsi" w:cstheme="minorBidi"/>
          <w:lang w:eastAsia="en-US"/>
        </w:rPr>
        <w:commentReference w:id="43"/>
      </w:r>
    </w:p>
    <w:p w14:paraId="3B9C64E9" w14:textId="77777777" w:rsidR="00A13EB1" w:rsidRDefault="00A13EB1" w:rsidP="00A13EB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51569C4C" w14:textId="4A384FBB" w:rsidR="00D6032C" w:rsidDel="00D6032C" w:rsidRDefault="00A13EB1" w:rsidP="00D6032C">
      <w:pPr>
        <w:pStyle w:val="paragraph"/>
        <w:spacing w:before="0" w:beforeAutospacing="0" w:after="0" w:afterAutospacing="0"/>
        <w:textAlignment w:val="baseline"/>
        <w:rPr>
          <w:del w:id="75" w:author="Jennifer Donelson" w:date="2023-11-10T11:56:00Z"/>
          <w:rFonts w:ascii="Segoe UI" w:hAnsi="Segoe UI" w:cs="Segoe UI"/>
          <w:color w:val="2F5496"/>
          <w:sz w:val="18"/>
          <w:szCs w:val="18"/>
        </w:rPr>
      </w:pPr>
      <w:commentRangeStart w:id="76"/>
      <w:del w:id="77" w:author="Jennifer Donelson" w:date="2023-11-10T11:58:00Z">
        <w:r w:rsidDel="00D6032C">
          <w:rPr>
            <w:rStyle w:val="eop"/>
            <w:rFonts w:ascii="Calibri" w:hAnsi="Calibri" w:cs="Calibri"/>
            <w:sz w:val="22"/>
            <w:szCs w:val="22"/>
          </w:rPr>
          <w:delText> </w:delText>
        </w:r>
      </w:del>
      <w:del w:id="78" w:author="Jennifer Donelson" w:date="2023-11-10T11:51:00Z">
        <w:r w:rsidR="00D6032C" w:rsidDel="00D6032C">
          <w:rPr>
            <w:rStyle w:val="normaltextrun"/>
            <w:rFonts w:ascii="Calibri Light" w:hAnsi="Calibri Light" w:cs="Calibri Light"/>
            <w:color w:val="2F5496"/>
            <w:sz w:val="26"/>
            <w:szCs w:val="26"/>
            <w:lang w:val="en-US"/>
          </w:rPr>
          <w:delText>Limitations and future research</w:delText>
        </w:r>
        <w:r w:rsidR="00D6032C" w:rsidDel="00D6032C">
          <w:rPr>
            <w:rStyle w:val="eop"/>
            <w:rFonts w:ascii="Calibri Light" w:hAnsi="Calibri Light" w:cs="Calibri Light"/>
            <w:color w:val="2F5496"/>
            <w:sz w:val="26"/>
            <w:szCs w:val="26"/>
          </w:rPr>
          <w:delText> </w:delText>
        </w:r>
      </w:del>
    </w:p>
    <w:p w14:paraId="02B6E1F6" w14:textId="0B80B299" w:rsidR="00D6032C" w:rsidDel="00D6032C" w:rsidRDefault="00D6032C">
      <w:pPr>
        <w:pStyle w:val="paragraph"/>
        <w:spacing w:before="0" w:beforeAutospacing="0" w:after="0" w:afterAutospacing="0"/>
        <w:textAlignment w:val="baseline"/>
        <w:rPr>
          <w:del w:id="79" w:author="Jennifer Donelson" w:date="2023-11-10T11:59:00Z"/>
          <w:rFonts w:ascii="Segoe UI" w:hAnsi="Segoe UI" w:cs="Segoe UI"/>
          <w:sz w:val="18"/>
          <w:szCs w:val="18"/>
        </w:rPr>
        <w:pPrChange w:id="80" w:author="Jennifer Donelson" w:date="2023-11-10T11:56:00Z">
          <w:pPr>
            <w:pStyle w:val="paragraph"/>
            <w:spacing w:before="0" w:beforeAutospacing="0" w:after="0" w:afterAutospacing="0"/>
            <w:jc w:val="both"/>
            <w:textAlignment w:val="baseline"/>
          </w:pPr>
        </w:pPrChange>
      </w:pPr>
      <w:commentRangeStart w:id="81"/>
      <w:commentRangeStart w:id="82"/>
      <w:commentRangeStart w:id="83"/>
      <w:del w:id="84" w:author="Jennifer Donelson" w:date="2023-11-10T11:58:00Z">
        <w:r w:rsidDel="00D6032C">
          <w:rPr>
            <w:rStyle w:val="normaltextrun"/>
            <w:rFonts w:ascii="Calibri" w:hAnsi="Calibri" w:cs="Calibri"/>
            <w:sz w:val="22"/>
            <w:szCs w:val="22"/>
            <w:lang w:val="en-US"/>
          </w:rPr>
          <w:delText xml:space="preserve">Main limitations of this study reside in the 1) ever-changing nature of traits that are subjected to evolutionary processes, 2) researchers’ decision to focus on warmer, rather than cooler, temperatures to detect local adaptation, and 3) absence of equatorial populations.  </w:delText>
        </w:r>
      </w:del>
      <w:del w:id="85" w:author="Jennifer Donelson" w:date="2023-11-10T11:59:00Z">
        <w:r w:rsidDel="00D6032C">
          <w:rPr>
            <w:rStyle w:val="normaltextrun"/>
            <w:rFonts w:ascii="Calibri" w:hAnsi="Calibri" w:cs="Calibri"/>
            <w:sz w:val="22"/>
            <w:szCs w:val="22"/>
            <w:lang w:val="en-US"/>
          </w:rPr>
          <w:delText xml:space="preserve">In this study physiological traits were measured between low- and high-latitude populations at a single time point, however, thermal breadths are not static </w:delText>
        </w:r>
        <w:r w:rsidDel="00D6032C">
          <w:rPr>
            <w:rStyle w:val="normaltextrun"/>
            <w:rFonts w:ascii="Calibri" w:hAnsi="Calibri" w:cs="Calibri"/>
            <w:color w:val="000000"/>
            <w:sz w:val="22"/>
            <w:szCs w:val="22"/>
            <w:shd w:val="clear" w:color="auto" w:fill="E1E3E6"/>
            <w:lang w:val="en-US"/>
          </w:rPr>
          <w:delText>(Kelly et al. 2012)</w:delText>
        </w:r>
        <w:r w:rsidDel="00D6032C">
          <w:rPr>
            <w:rStyle w:val="normaltextrun"/>
            <w:rFonts w:ascii="Calibri" w:hAnsi="Calibri" w:cs="Calibri"/>
            <w:sz w:val="22"/>
            <w:szCs w:val="22"/>
            <w:lang w:val="en-US"/>
          </w:rPr>
          <w:delText xml:space="preserve">. Genetic adaptation and phenotypic plasticity will both impact how populations will respond to environmental changes via shifts in thermal performance. This current study was limited to current thermal tolerances; however, future research should explore genetic and plastic differences between populations to determine future adaptive potential among populations from each region via multi-generational experiments. Previous studies on </w:delText>
        </w:r>
        <w:r w:rsidDel="00D6032C">
          <w:rPr>
            <w:rStyle w:val="normaltextrun"/>
            <w:rFonts w:ascii="Calibri" w:hAnsi="Calibri" w:cs="Calibri"/>
            <w:i/>
            <w:iCs/>
            <w:sz w:val="22"/>
            <w:szCs w:val="22"/>
            <w:lang w:val="en-US"/>
          </w:rPr>
          <w:delText>A. polyacanthus</w:delText>
        </w:r>
        <w:r w:rsidDel="00D6032C">
          <w:rPr>
            <w:rStyle w:val="normaltextrun"/>
            <w:rFonts w:ascii="Calibri" w:hAnsi="Calibri" w:cs="Calibri"/>
            <w:color w:val="000000"/>
            <w:sz w:val="22"/>
            <w:szCs w:val="22"/>
            <w:lang w:val="en-US"/>
          </w:rPr>
          <w:delText xml:space="preserve">, have detected genetic </w:delText>
        </w:r>
        <w:r w:rsidDel="00D6032C">
          <w:rPr>
            <w:rStyle w:val="normaltextrun"/>
            <w:rFonts w:ascii="Calibri" w:hAnsi="Calibri" w:cs="Calibri"/>
            <w:color w:val="000000"/>
            <w:sz w:val="22"/>
            <w:szCs w:val="22"/>
            <w:shd w:val="clear" w:color="auto" w:fill="E1E3E6"/>
            <w:lang w:val="en-US"/>
          </w:rPr>
          <w:delText>(Doherty et al. 1994; Planes et al. 2001; Van Herwerden and Doherty 2006)</w:delText>
        </w:r>
        <w:r w:rsidDel="00D6032C">
          <w:rPr>
            <w:rStyle w:val="normaltextrun"/>
            <w:rFonts w:ascii="Calibri" w:hAnsi="Calibri" w:cs="Calibri"/>
            <w:color w:val="000000"/>
            <w:sz w:val="22"/>
            <w:szCs w:val="22"/>
            <w:lang w:val="en-US"/>
          </w:rPr>
          <w:delText xml:space="preserve"> and plastic </w:delText>
        </w:r>
        <w:r w:rsidDel="00D6032C">
          <w:rPr>
            <w:rStyle w:val="normaltextrun"/>
            <w:rFonts w:ascii="Calibri" w:hAnsi="Calibri" w:cs="Calibri"/>
            <w:color w:val="000000"/>
            <w:sz w:val="22"/>
            <w:szCs w:val="22"/>
            <w:shd w:val="clear" w:color="auto" w:fill="E1E3E6"/>
            <w:lang w:val="en-US"/>
          </w:rPr>
          <w:delText>(Donelson and Munday 2012)</w:delText>
        </w:r>
        <w:r w:rsidDel="00D6032C">
          <w:rPr>
            <w:rStyle w:val="normaltextrun"/>
            <w:rFonts w:ascii="Calibri" w:hAnsi="Calibri" w:cs="Calibri"/>
            <w:color w:val="000000"/>
            <w:sz w:val="22"/>
            <w:szCs w:val="22"/>
            <w:lang w:val="en-US"/>
          </w:rPr>
          <w:delText xml:space="preserve"> differences between populations, suggesting that adaptive potential between examined regions are unlikely to be analogous. </w:delText>
        </w:r>
        <w:r w:rsidDel="00D6032C">
          <w:rPr>
            <w:rStyle w:val="eop"/>
            <w:rFonts w:ascii="Calibri" w:hAnsi="Calibri" w:cs="Calibri"/>
            <w:color w:val="000000"/>
            <w:sz w:val="22"/>
            <w:szCs w:val="22"/>
          </w:rPr>
          <w:delText> </w:delText>
        </w:r>
        <w:commentRangeEnd w:id="81"/>
        <w:r w:rsidDel="00D6032C">
          <w:rPr>
            <w:rStyle w:val="CommentReference"/>
            <w:rFonts w:asciiTheme="minorHAnsi" w:eastAsiaTheme="minorHAnsi" w:hAnsiTheme="minorHAnsi" w:cstheme="minorBidi"/>
            <w:lang w:eastAsia="en-US"/>
          </w:rPr>
          <w:commentReference w:id="81"/>
        </w:r>
        <w:commentRangeEnd w:id="82"/>
        <w:r w:rsidDel="00D6032C">
          <w:rPr>
            <w:rStyle w:val="CommentReference"/>
            <w:rFonts w:asciiTheme="minorHAnsi" w:eastAsiaTheme="minorHAnsi" w:hAnsiTheme="minorHAnsi" w:cstheme="minorBidi"/>
            <w:lang w:eastAsia="en-US"/>
          </w:rPr>
          <w:commentReference w:id="82"/>
        </w:r>
        <w:commentRangeEnd w:id="83"/>
        <w:r w:rsidDel="00D6032C">
          <w:rPr>
            <w:rStyle w:val="CommentReference"/>
            <w:rFonts w:asciiTheme="minorHAnsi" w:eastAsiaTheme="minorHAnsi" w:hAnsiTheme="minorHAnsi" w:cstheme="minorBidi"/>
            <w:lang w:eastAsia="en-US"/>
          </w:rPr>
          <w:commentReference w:id="83"/>
        </w:r>
      </w:del>
    </w:p>
    <w:p w14:paraId="701E135E" w14:textId="0E45B4EA" w:rsidR="00C419B1" w:rsidRDefault="00D6032C" w:rsidP="00C419B1">
      <w:pPr>
        <w:pStyle w:val="paragraph"/>
        <w:spacing w:before="0" w:beforeAutospacing="0" w:after="0" w:afterAutospacing="0"/>
        <w:textAlignment w:val="baseline"/>
        <w:rPr>
          <w:ins w:id="86" w:author="Jennifer Donelson" w:date="2023-11-10T12:02:00Z"/>
          <w:rStyle w:val="normaltextrun"/>
          <w:rFonts w:ascii="Calibri" w:hAnsi="Calibri" w:cs="Calibri"/>
          <w:sz w:val="22"/>
          <w:szCs w:val="22"/>
          <w:lang w:val="en-US"/>
        </w:rPr>
      </w:pPr>
      <w:ins w:id="87" w:author="Jennifer Donelson" w:date="2023-11-10T11:59:00Z">
        <w:r>
          <w:rPr>
            <w:rStyle w:val="normaltextrun"/>
            <w:rFonts w:ascii="Calibri" w:hAnsi="Calibri" w:cs="Calibri"/>
            <w:color w:val="000000"/>
            <w:sz w:val="22"/>
            <w:szCs w:val="22"/>
            <w:lang w:val="en-US"/>
          </w:rPr>
          <w:t>While e</w:t>
        </w:r>
      </w:ins>
      <w:del w:id="88" w:author="Jennifer Donelson" w:date="2023-11-10T11:59:00Z">
        <w:r w:rsidDel="00D6032C">
          <w:rPr>
            <w:rStyle w:val="normaltextrun"/>
            <w:rFonts w:ascii="Calibri" w:hAnsi="Calibri" w:cs="Calibri"/>
            <w:color w:val="000000"/>
            <w:sz w:val="22"/>
            <w:szCs w:val="22"/>
            <w:lang w:val="en-US"/>
          </w:rPr>
          <w:delText>E</w:delText>
        </w:r>
      </w:del>
      <w:r>
        <w:rPr>
          <w:rStyle w:val="normaltextrun"/>
          <w:rFonts w:ascii="Calibri" w:hAnsi="Calibri" w:cs="Calibri"/>
          <w:color w:val="000000"/>
          <w:sz w:val="22"/>
          <w:szCs w:val="22"/>
          <w:lang w:val="en-US"/>
        </w:rPr>
        <w:t>xperimental temperatures in this study were chosen based on regional mean summer average temperatures as well as mid- and end-of-century predicted future ocean warming temperatures</w:t>
      </w:r>
      <w:ins w:id="89" w:author="Jennifer Donelson" w:date="2023-11-10T11:59:00Z">
        <w:r>
          <w:rPr>
            <w:rStyle w:val="normaltextrun"/>
            <w:rFonts w:ascii="Calibri" w:hAnsi="Calibri" w:cs="Calibri"/>
            <w:color w:val="000000"/>
            <w:sz w:val="22"/>
            <w:szCs w:val="22"/>
            <w:lang w:val="en-US"/>
          </w:rPr>
          <w:t>,</w:t>
        </w:r>
      </w:ins>
      <w:ins w:id="90" w:author="Jennifer Donelson" w:date="2023-11-10T12:00:00Z">
        <w:r>
          <w:rPr>
            <w:rStyle w:val="normaltextrun"/>
            <w:rFonts w:ascii="Calibri" w:hAnsi="Calibri" w:cs="Calibri"/>
            <w:color w:val="000000"/>
            <w:sz w:val="22"/>
            <w:szCs w:val="22"/>
            <w:lang w:val="en-US"/>
          </w:rPr>
          <w:t xml:space="preserve"> a greater understanding about potential adaptive differences would be gained by</w:t>
        </w:r>
      </w:ins>
      <w:del w:id="91" w:author="Jennifer Donelson" w:date="2023-11-10T11:59:00Z">
        <w:r w:rsidDel="00D6032C">
          <w:rPr>
            <w:rStyle w:val="normaltextrun"/>
            <w:rFonts w:ascii="Calibri" w:hAnsi="Calibri" w:cs="Calibri"/>
            <w:color w:val="000000"/>
            <w:sz w:val="22"/>
            <w:szCs w:val="22"/>
            <w:lang w:val="en-US"/>
          </w:rPr>
          <w:delText>;</w:delText>
        </w:r>
      </w:del>
      <w:r>
        <w:rPr>
          <w:rStyle w:val="normaltextrun"/>
          <w:rFonts w:ascii="Calibri" w:hAnsi="Calibri" w:cs="Calibri"/>
          <w:color w:val="000000"/>
          <w:sz w:val="22"/>
          <w:szCs w:val="22"/>
          <w:lang w:val="en-US"/>
        </w:rPr>
        <w:t xml:space="preserve"> </w:t>
      </w:r>
      <w:del w:id="92" w:author="Jennifer Donelson" w:date="2023-11-10T12:00:00Z">
        <w:r w:rsidDel="00D6032C">
          <w:rPr>
            <w:rStyle w:val="normaltextrun"/>
            <w:rFonts w:ascii="Calibri" w:hAnsi="Calibri" w:cs="Calibri"/>
            <w:color w:val="000000"/>
            <w:sz w:val="22"/>
            <w:szCs w:val="22"/>
            <w:lang w:val="en-US"/>
          </w:rPr>
          <w:delText>physiological</w:delText>
        </w:r>
      </w:del>
      <w:ins w:id="93" w:author="Jennifer Donelson" w:date="2023-11-10T12:00:00Z">
        <w:r>
          <w:rPr>
            <w:rStyle w:val="normaltextrun"/>
            <w:rFonts w:ascii="Calibri" w:hAnsi="Calibri" w:cs="Calibri"/>
            <w:color w:val="000000"/>
            <w:sz w:val="22"/>
            <w:szCs w:val="22"/>
            <w:lang w:val="en-US"/>
          </w:rPr>
          <w:t>exploring</w:t>
        </w:r>
      </w:ins>
      <w:r>
        <w:rPr>
          <w:rStyle w:val="normaltextrun"/>
          <w:rFonts w:ascii="Calibri" w:hAnsi="Calibri" w:cs="Calibri"/>
          <w:color w:val="000000"/>
          <w:sz w:val="22"/>
          <w:szCs w:val="22"/>
          <w:lang w:val="en-US"/>
        </w:rPr>
        <w:t xml:space="preserve"> responses at cooler temperatures</w:t>
      </w:r>
      <w:ins w:id="94" w:author="Jennifer Donelson" w:date="2023-11-10T12:01:00Z">
        <w:r w:rsidR="00C419B1">
          <w:rPr>
            <w:rStyle w:val="normaltextrun"/>
            <w:rFonts w:ascii="Calibri" w:hAnsi="Calibri" w:cs="Calibri"/>
            <w:color w:val="000000"/>
            <w:sz w:val="22"/>
            <w:szCs w:val="22"/>
            <w:lang w:val="en-US"/>
          </w:rPr>
          <w:t xml:space="preserve"> </w:t>
        </w:r>
        <w:r w:rsidR="00C419B1">
          <w:rPr>
            <w:rStyle w:val="normaltextrun"/>
            <w:rFonts w:ascii="Calibri" w:hAnsi="Calibri" w:cs="Calibri"/>
            <w:color w:val="000000"/>
            <w:sz w:val="22"/>
            <w:szCs w:val="22"/>
            <w:shd w:val="clear" w:color="auto" w:fill="E1E3E6"/>
            <w:lang w:val="en-US"/>
          </w:rPr>
          <w:t>(Kawecki and Ebert 2004)</w:t>
        </w:r>
      </w:ins>
      <w:del w:id="95" w:author="Jennifer Donelson" w:date="2023-11-10T12:00:00Z">
        <w:r w:rsidDel="00D6032C">
          <w:rPr>
            <w:rStyle w:val="normaltextrun"/>
            <w:rFonts w:ascii="Calibri" w:hAnsi="Calibri" w:cs="Calibri"/>
            <w:color w:val="000000"/>
            <w:sz w:val="22"/>
            <w:szCs w:val="22"/>
            <w:lang w:val="en-US"/>
          </w:rPr>
          <w:delText xml:space="preserve"> were not explored</w:delText>
        </w:r>
      </w:del>
      <w:r>
        <w:rPr>
          <w:rStyle w:val="normaltextrun"/>
          <w:rFonts w:ascii="Calibri" w:hAnsi="Calibri" w:cs="Calibri"/>
          <w:color w:val="000000"/>
          <w:sz w:val="22"/>
          <w:szCs w:val="22"/>
          <w:lang w:val="en-US"/>
        </w:rPr>
        <w:t xml:space="preserve">. </w:t>
      </w:r>
      <w:ins w:id="96" w:author="Jennifer Donelson" w:date="2023-11-10T12:02:00Z">
        <w:r w:rsidR="00C419B1">
          <w:rPr>
            <w:rStyle w:val="normaltextrun"/>
            <w:rFonts w:ascii="Calibri" w:hAnsi="Calibri" w:cs="Calibri"/>
            <w:sz w:val="22"/>
            <w:szCs w:val="22"/>
            <w:lang w:val="en-US"/>
          </w:rPr>
          <w:t>Additionally,</w:t>
        </w:r>
        <w:commentRangeStart w:id="97"/>
        <w:commentRangeStart w:id="98"/>
        <w:commentRangeStart w:id="99"/>
        <w:r w:rsidR="00C419B1">
          <w:rPr>
            <w:rStyle w:val="normaltextrun"/>
            <w:rFonts w:ascii="Calibri" w:hAnsi="Calibri" w:cs="Calibri"/>
            <w:sz w:val="22"/>
            <w:szCs w:val="22"/>
            <w:lang w:val="en-US"/>
          </w:rPr>
          <w:t xml:space="preserve"> physiological traits were only measured here between populations at a single time point, however, thermal breadths are not static </w:t>
        </w:r>
        <w:r w:rsidR="00C419B1">
          <w:rPr>
            <w:rStyle w:val="normaltextrun"/>
            <w:rFonts w:ascii="Calibri" w:hAnsi="Calibri" w:cs="Calibri"/>
            <w:color w:val="000000"/>
            <w:sz w:val="22"/>
            <w:szCs w:val="22"/>
            <w:shd w:val="clear" w:color="auto" w:fill="E1E3E6"/>
            <w:lang w:val="en-US"/>
          </w:rPr>
          <w:t>(Kelly et al. 2012)</w:t>
        </w:r>
        <w:r w:rsidR="00C419B1">
          <w:rPr>
            <w:rStyle w:val="normaltextrun"/>
            <w:rFonts w:ascii="Calibri" w:hAnsi="Calibri" w:cs="Calibri"/>
            <w:sz w:val="22"/>
            <w:szCs w:val="22"/>
            <w:lang w:val="en-US"/>
          </w:rPr>
          <w:t xml:space="preserve">. </w:t>
        </w:r>
      </w:ins>
      <w:ins w:id="100" w:author="Jennifer Donelson" w:date="2023-11-10T12:03:00Z">
        <w:r w:rsidR="00C419B1">
          <w:rPr>
            <w:rStyle w:val="normaltextrun"/>
            <w:rFonts w:ascii="Calibri" w:hAnsi="Calibri" w:cs="Calibri"/>
            <w:color w:val="000000"/>
            <w:sz w:val="22"/>
            <w:szCs w:val="22"/>
            <w:lang w:val="en-US"/>
          </w:rPr>
          <w:t xml:space="preserve">For example, </w:t>
        </w:r>
      </w:ins>
      <w:ins w:id="101" w:author="Jennifer Donelson" w:date="2023-11-10T12:07:00Z">
        <w:r w:rsidR="00C419B1">
          <w:rPr>
            <w:rStyle w:val="normaltextrun"/>
            <w:rFonts w:ascii="Calibri" w:hAnsi="Calibri" w:cs="Calibri"/>
            <w:color w:val="000000"/>
            <w:sz w:val="22"/>
            <w:szCs w:val="22"/>
            <w:lang w:val="en-US"/>
          </w:rPr>
          <w:t>measurement of performance</w:t>
        </w:r>
      </w:ins>
      <w:ins w:id="102" w:author="Jennifer Donelson" w:date="2023-11-10T12:03:00Z">
        <w:r w:rsidR="00C419B1">
          <w:rPr>
            <w:rStyle w:val="normaltextrun"/>
            <w:rFonts w:ascii="Calibri" w:hAnsi="Calibri" w:cs="Calibri"/>
            <w:color w:val="000000"/>
            <w:sz w:val="22"/>
            <w:szCs w:val="22"/>
            <w:lang w:val="en-US"/>
          </w:rPr>
          <w:t xml:space="preserve"> outside of </w:t>
        </w:r>
      </w:ins>
      <w:ins w:id="103" w:author="Jennifer Donelson" w:date="2023-11-10T12:07:00Z">
        <w:r w:rsidR="00C419B1">
          <w:rPr>
            <w:rStyle w:val="normaltextrun"/>
            <w:rFonts w:ascii="Calibri" w:hAnsi="Calibri" w:cs="Calibri"/>
            <w:color w:val="000000"/>
            <w:sz w:val="22"/>
            <w:szCs w:val="22"/>
            <w:lang w:val="en-US"/>
          </w:rPr>
          <w:t xml:space="preserve">normal </w:t>
        </w:r>
      </w:ins>
      <w:ins w:id="104" w:author="Jennifer Donelson" w:date="2023-11-10T12:03:00Z">
        <w:r w:rsidR="00C419B1">
          <w:rPr>
            <w:rStyle w:val="normaltextrun"/>
            <w:rFonts w:ascii="Calibri" w:hAnsi="Calibri" w:cs="Calibri"/>
            <w:color w:val="000000"/>
            <w:sz w:val="22"/>
            <w:szCs w:val="22"/>
            <w:lang w:val="en-US"/>
          </w:rPr>
          <w:t xml:space="preserve">thermal </w:t>
        </w:r>
      </w:ins>
      <w:ins w:id="105" w:author="Jennifer Donelson" w:date="2023-11-10T12:07:00Z">
        <w:r w:rsidR="00C419B1">
          <w:rPr>
            <w:rStyle w:val="normaltextrun"/>
            <w:rFonts w:ascii="Calibri" w:hAnsi="Calibri" w:cs="Calibri"/>
            <w:color w:val="000000"/>
            <w:sz w:val="22"/>
            <w:szCs w:val="22"/>
            <w:lang w:val="en-US"/>
          </w:rPr>
          <w:t>ranges</w:t>
        </w:r>
      </w:ins>
      <w:ins w:id="106" w:author="Jennifer Donelson" w:date="2023-11-10T12:03:00Z">
        <w:r w:rsidR="00C419B1">
          <w:rPr>
            <w:rStyle w:val="normaltextrun"/>
            <w:rFonts w:ascii="Calibri" w:hAnsi="Calibri" w:cs="Calibri"/>
            <w:color w:val="000000"/>
            <w:sz w:val="22"/>
            <w:szCs w:val="22"/>
            <w:lang w:val="en-US"/>
          </w:rPr>
          <w:t xml:space="preserve"> can reveal cryptic variation and local adaptation that may be otherwise unnoticed </w:t>
        </w:r>
        <w:commentRangeStart w:id="107"/>
        <w:r w:rsidR="00C419B1">
          <w:rPr>
            <w:rStyle w:val="normaltextrun"/>
            <w:rFonts w:ascii="Calibri" w:hAnsi="Calibri" w:cs="Calibri"/>
            <w:color w:val="000000"/>
            <w:sz w:val="22"/>
            <w:szCs w:val="22"/>
            <w:shd w:val="clear" w:color="auto" w:fill="E1E3E6"/>
            <w:lang w:val="en-US"/>
          </w:rPr>
          <w:t>(</w:t>
        </w:r>
        <w:proofErr w:type="spellStart"/>
        <w:r w:rsidR="00C419B1">
          <w:rPr>
            <w:rStyle w:val="normaltextrun"/>
            <w:rFonts w:ascii="Calibri" w:hAnsi="Calibri" w:cs="Calibri"/>
            <w:color w:val="000000"/>
            <w:sz w:val="22"/>
            <w:szCs w:val="22"/>
            <w:shd w:val="clear" w:color="auto" w:fill="E1E3E6"/>
            <w:lang w:val="en-US"/>
          </w:rPr>
          <w:t>Pilakouta</w:t>
        </w:r>
        <w:proofErr w:type="spellEnd"/>
        <w:r w:rsidR="00C419B1">
          <w:rPr>
            <w:rStyle w:val="normaltextrun"/>
            <w:rFonts w:ascii="Calibri" w:hAnsi="Calibri" w:cs="Calibri"/>
            <w:color w:val="000000"/>
            <w:sz w:val="22"/>
            <w:szCs w:val="22"/>
            <w:shd w:val="clear" w:color="auto" w:fill="E1E3E6"/>
            <w:lang w:val="en-US"/>
          </w:rPr>
          <w:t xml:space="preserve"> et al. 2020)</w:t>
        </w:r>
        <w:r w:rsidR="00C419B1">
          <w:rPr>
            <w:rStyle w:val="normaltextrun"/>
            <w:rFonts w:ascii="Calibri" w:hAnsi="Calibri" w:cs="Calibri"/>
            <w:color w:val="000000"/>
            <w:sz w:val="22"/>
            <w:szCs w:val="22"/>
            <w:lang w:val="en-US"/>
          </w:rPr>
          <w:t>.</w:t>
        </w:r>
      </w:ins>
      <w:commentRangeEnd w:id="107"/>
      <w:ins w:id="108" w:author="Jennifer Donelson" w:date="2023-11-10T12:04:00Z">
        <w:r w:rsidR="00C419B1">
          <w:rPr>
            <w:rStyle w:val="CommentReference"/>
            <w:rFonts w:asciiTheme="minorHAnsi" w:eastAsiaTheme="minorHAnsi" w:hAnsiTheme="minorHAnsi" w:cstheme="minorBidi"/>
            <w:lang w:eastAsia="en-US"/>
          </w:rPr>
          <w:commentReference w:id="107"/>
        </w:r>
      </w:ins>
      <w:ins w:id="109" w:author="Jennifer Donelson" w:date="2023-11-10T12:10:00Z">
        <w:r w:rsidR="00C419B1">
          <w:rPr>
            <w:rStyle w:val="normaltextrun"/>
            <w:rFonts w:ascii="Calibri" w:hAnsi="Calibri" w:cs="Calibri"/>
            <w:color w:val="000000"/>
            <w:sz w:val="22"/>
            <w:szCs w:val="22"/>
            <w:lang w:val="en-US"/>
          </w:rPr>
          <w:t xml:space="preserve"> </w:t>
        </w:r>
      </w:ins>
      <w:ins w:id="110" w:author="Jennifer Donelson" w:date="2023-11-10T12:02:00Z">
        <w:r w:rsidR="00C419B1">
          <w:rPr>
            <w:rStyle w:val="normaltextrun"/>
            <w:rFonts w:ascii="Calibri" w:hAnsi="Calibri" w:cs="Calibri"/>
            <w:sz w:val="22"/>
            <w:szCs w:val="22"/>
            <w:lang w:val="en-US"/>
          </w:rPr>
          <w:t xml:space="preserve">Genetic adaptation and phenotypic plasticity in combination will impact how populations will respond to environmental changes via shifts in thermal performance. </w:t>
        </w:r>
      </w:ins>
    </w:p>
    <w:p w14:paraId="4498202B" w14:textId="1BA0E398" w:rsidR="00C419B1" w:rsidRDefault="00C419B1" w:rsidP="00C419B1">
      <w:pPr>
        <w:pStyle w:val="paragraph"/>
        <w:spacing w:before="0" w:beforeAutospacing="0" w:after="0" w:afterAutospacing="0"/>
        <w:textAlignment w:val="baseline"/>
        <w:rPr>
          <w:ins w:id="111" w:author="Jennifer Donelson" w:date="2023-11-10T12:02:00Z"/>
          <w:rFonts w:ascii="Segoe UI" w:hAnsi="Segoe UI" w:cs="Segoe UI"/>
          <w:sz w:val="18"/>
          <w:szCs w:val="18"/>
        </w:rPr>
      </w:pPr>
      <w:ins w:id="112" w:author="Jennifer Donelson" w:date="2023-11-10T12:02:00Z">
        <w:r>
          <w:rPr>
            <w:rStyle w:val="normaltextrun"/>
            <w:rFonts w:ascii="Calibri" w:hAnsi="Calibri" w:cs="Calibri"/>
            <w:sz w:val="22"/>
            <w:szCs w:val="22"/>
            <w:lang w:val="en-US"/>
          </w:rPr>
          <w:t xml:space="preserve">This current study was limited to current thermal tolerances; however, future research should explore genetic and plastic differences between populations to determine future adaptive potential among populations from each region via multi-generational experiments. Previous studies on </w:t>
        </w:r>
        <w:r>
          <w:rPr>
            <w:rStyle w:val="normaltextrun"/>
            <w:rFonts w:ascii="Calibri" w:hAnsi="Calibri" w:cs="Calibri"/>
            <w:i/>
            <w:iCs/>
            <w:sz w:val="22"/>
            <w:szCs w:val="22"/>
            <w:lang w:val="en-US"/>
          </w:rPr>
          <w:t>A. polyacanthus</w:t>
        </w:r>
        <w:r>
          <w:rPr>
            <w:rStyle w:val="normaltextrun"/>
            <w:rFonts w:ascii="Calibri" w:hAnsi="Calibri" w:cs="Calibri"/>
            <w:color w:val="000000"/>
            <w:sz w:val="22"/>
            <w:szCs w:val="22"/>
            <w:lang w:val="en-US"/>
          </w:rPr>
          <w:t xml:space="preserve">, have detected genetic </w:t>
        </w:r>
        <w:r>
          <w:rPr>
            <w:rStyle w:val="normaltextrun"/>
            <w:rFonts w:ascii="Calibri" w:hAnsi="Calibri" w:cs="Calibri"/>
            <w:color w:val="000000"/>
            <w:sz w:val="22"/>
            <w:szCs w:val="22"/>
            <w:shd w:val="clear" w:color="auto" w:fill="E1E3E6"/>
            <w:lang w:val="en-US"/>
          </w:rPr>
          <w:t xml:space="preserve">(Doherty et al. 1994; Planes et al. 2001; Van </w:t>
        </w:r>
        <w:proofErr w:type="spellStart"/>
        <w:r>
          <w:rPr>
            <w:rStyle w:val="normaltextrun"/>
            <w:rFonts w:ascii="Calibri" w:hAnsi="Calibri" w:cs="Calibri"/>
            <w:color w:val="000000"/>
            <w:sz w:val="22"/>
            <w:szCs w:val="22"/>
            <w:shd w:val="clear" w:color="auto" w:fill="E1E3E6"/>
            <w:lang w:val="en-US"/>
          </w:rPr>
          <w:t>Herwerden</w:t>
        </w:r>
        <w:proofErr w:type="spellEnd"/>
        <w:r>
          <w:rPr>
            <w:rStyle w:val="normaltextrun"/>
            <w:rFonts w:ascii="Calibri" w:hAnsi="Calibri" w:cs="Calibri"/>
            <w:color w:val="000000"/>
            <w:sz w:val="22"/>
            <w:szCs w:val="22"/>
            <w:shd w:val="clear" w:color="auto" w:fill="E1E3E6"/>
            <w:lang w:val="en-US"/>
          </w:rPr>
          <w:t xml:space="preserve"> and Doherty 2006)</w:t>
        </w:r>
        <w:r>
          <w:rPr>
            <w:rStyle w:val="normaltextrun"/>
            <w:rFonts w:ascii="Calibri" w:hAnsi="Calibri" w:cs="Calibri"/>
            <w:color w:val="000000"/>
            <w:sz w:val="22"/>
            <w:szCs w:val="22"/>
            <w:lang w:val="en-US"/>
          </w:rPr>
          <w:t xml:space="preserve"> and plastic </w:t>
        </w:r>
        <w:r>
          <w:rPr>
            <w:rStyle w:val="normaltextrun"/>
            <w:rFonts w:ascii="Calibri" w:hAnsi="Calibri" w:cs="Calibri"/>
            <w:color w:val="000000"/>
            <w:sz w:val="22"/>
            <w:szCs w:val="22"/>
            <w:shd w:val="clear" w:color="auto" w:fill="E1E3E6"/>
            <w:lang w:val="en-US"/>
          </w:rPr>
          <w:t>(Donelson and Munday 2012)</w:t>
        </w:r>
        <w:r>
          <w:rPr>
            <w:rStyle w:val="normaltextrun"/>
            <w:rFonts w:ascii="Calibri" w:hAnsi="Calibri" w:cs="Calibri"/>
            <w:color w:val="000000"/>
            <w:sz w:val="22"/>
            <w:szCs w:val="22"/>
            <w:lang w:val="en-US"/>
          </w:rPr>
          <w:t xml:space="preserve"> differences between populations, suggesting that adaptive potential between examined regions are unlikely to be analogous. </w:t>
        </w:r>
        <w:r>
          <w:rPr>
            <w:rStyle w:val="eop"/>
            <w:rFonts w:ascii="Calibri" w:hAnsi="Calibri" w:cs="Calibri"/>
            <w:color w:val="000000"/>
            <w:sz w:val="22"/>
            <w:szCs w:val="22"/>
          </w:rPr>
          <w:t> </w:t>
        </w:r>
        <w:commentRangeEnd w:id="97"/>
        <w:r>
          <w:rPr>
            <w:rStyle w:val="CommentReference"/>
            <w:rFonts w:asciiTheme="minorHAnsi" w:eastAsiaTheme="minorHAnsi" w:hAnsiTheme="minorHAnsi" w:cstheme="minorBidi"/>
            <w:lang w:eastAsia="en-US"/>
          </w:rPr>
          <w:commentReference w:id="97"/>
        </w:r>
        <w:commentRangeEnd w:id="98"/>
        <w:r>
          <w:rPr>
            <w:rStyle w:val="CommentReference"/>
            <w:rFonts w:asciiTheme="minorHAnsi" w:eastAsiaTheme="minorHAnsi" w:hAnsiTheme="minorHAnsi" w:cstheme="minorBidi"/>
            <w:lang w:eastAsia="en-US"/>
          </w:rPr>
          <w:commentReference w:id="98"/>
        </w:r>
        <w:commentRangeEnd w:id="99"/>
        <w:r>
          <w:rPr>
            <w:rStyle w:val="CommentReference"/>
            <w:rFonts w:asciiTheme="minorHAnsi" w:eastAsiaTheme="minorHAnsi" w:hAnsiTheme="minorHAnsi" w:cstheme="minorBidi"/>
            <w:lang w:eastAsia="en-US"/>
          </w:rPr>
          <w:commentReference w:id="99"/>
        </w:r>
      </w:ins>
      <w:commentRangeEnd w:id="76"/>
      <w:ins w:id="113" w:author="Jennifer Donelson" w:date="2023-11-10T12:11:00Z">
        <w:r w:rsidR="00D660B7">
          <w:rPr>
            <w:rStyle w:val="CommentReference"/>
            <w:rFonts w:asciiTheme="minorHAnsi" w:eastAsiaTheme="minorHAnsi" w:hAnsiTheme="minorHAnsi" w:cstheme="minorBidi"/>
            <w:lang w:eastAsia="en-US"/>
          </w:rPr>
          <w:commentReference w:id="76"/>
        </w:r>
      </w:ins>
    </w:p>
    <w:p w14:paraId="01E0DD3C" w14:textId="27B2A722" w:rsidR="00D6032C" w:rsidRDefault="00D660B7" w:rsidP="00D6032C">
      <w:pPr>
        <w:pStyle w:val="paragraph"/>
        <w:spacing w:before="0" w:beforeAutospacing="0" w:after="0" w:afterAutospacing="0"/>
        <w:jc w:val="both"/>
        <w:textAlignment w:val="baseline"/>
        <w:rPr>
          <w:ins w:id="114" w:author="Jennifer Donelson" w:date="2023-11-10T12:00:00Z"/>
          <w:rStyle w:val="normaltextrun"/>
          <w:rFonts w:ascii="Calibri" w:hAnsi="Calibri" w:cs="Calibri"/>
          <w:color w:val="000000"/>
          <w:sz w:val="22"/>
          <w:szCs w:val="22"/>
          <w:lang w:val="en-US"/>
        </w:rPr>
      </w:pPr>
      <w:ins w:id="115" w:author="Jennifer Donelson" w:date="2023-11-10T12:11:00Z">
        <w:r>
          <w:rPr>
            <w:rStyle w:val="normaltextrun"/>
            <w:rFonts w:ascii="Calibri" w:hAnsi="Calibri" w:cs="Calibri"/>
            <w:color w:val="000000"/>
            <w:sz w:val="22"/>
            <w:szCs w:val="22"/>
            <w:lang w:val="en-US"/>
          </w:rPr>
          <w:t>some</w:t>
        </w:r>
      </w:ins>
    </w:p>
    <w:p w14:paraId="3D073F62" w14:textId="54BB2761" w:rsidR="00D6032C" w:rsidRPr="00C419B1" w:rsidDel="00C419B1" w:rsidRDefault="00D6032C" w:rsidP="00D6032C">
      <w:pPr>
        <w:pStyle w:val="paragraph"/>
        <w:spacing w:before="0" w:beforeAutospacing="0" w:after="0" w:afterAutospacing="0"/>
        <w:jc w:val="both"/>
        <w:textAlignment w:val="baseline"/>
        <w:rPr>
          <w:del w:id="116" w:author="Jennifer Donelson" w:date="2023-11-10T12:08:00Z"/>
          <w:rFonts w:ascii="Segoe UI" w:hAnsi="Segoe UI" w:cs="Segoe UI"/>
          <w:strike/>
          <w:sz w:val="18"/>
          <w:szCs w:val="18"/>
          <w:rPrChange w:id="117" w:author="Jennifer Donelson" w:date="2023-11-10T12:10:00Z">
            <w:rPr>
              <w:del w:id="118" w:author="Jennifer Donelson" w:date="2023-11-10T12:08:00Z"/>
              <w:rFonts w:ascii="Segoe UI" w:hAnsi="Segoe UI" w:cs="Segoe UI"/>
              <w:sz w:val="18"/>
              <w:szCs w:val="18"/>
            </w:rPr>
          </w:rPrChange>
        </w:rPr>
      </w:pPr>
      <w:del w:id="119" w:author="Jennifer Donelson" w:date="2023-11-10T12:08:00Z">
        <w:r w:rsidRPr="00C419B1" w:rsidDel="00C419B1">
          <w:rPr>
            <w:rStyle w:val="normaltextrun"/>
            <w:rFonts w:ascii="Calibri" w:hAnsi="Calibri" w:cs="Calibri"/>
            <w:strike/>
            <w:color w:val="000000"/>
            <w:lang w:val="en-US"/>
            <w:rPrChange w:id="120" w:author="Jennifer Donelson" w:date="2023-11-10T12:10:00Z">
              <w:rPr>
                <w:rStyle w:val="normaltextrun"/>
                <w:rFonts w:ascii="Calibri" w:hAnsi="Calibri" w:cs="Calibri"/>
                <w:color w:val="000000"/>
                <w:lang w:val="en-US"/>
              </w:rPr>
            </w:rPrChange>
          </w:rPr>
          <w:delText xml:space="preserve">Projected future ocean warming temperatures were chosen to explore population responses to future </w:delText>
        </w:r>
      </w:del>
      <w:del w:id="121" w:author="Jennifer Donelson" w:date="2023-11-10T12:07:00Z">
        <w:r w:rsidRPr="00C419B1" w:rsidDel="00C419B1">
          <w:rPr>
            <w:rStyle w:val="normaltextrun"/>
            <w:rFonts w:ascii="Calibri" w:hAnsi="Calibri" w:cs="Calibri"/>
            <w:strike/>
            <w:color w:val="000000"/>
            <w:lang w:val="en-US"/>
            <w:rPrChange w:id="122" w:author="Jennifer Donelson" w:date="2023-11-10T12:10:00Z">
              <w:rPr>
                <w:rStyle w:val="normaltextrun"/>
                <w:rFonts w:ascii="Calibri" w:hAnsi="Calibri" w:cs="Calibri"/>
                <w:color w:val="000000"/>
                <w:lang w:val="en-US"/>
              </w:rPr>
            </w:rPrChange>
          </w:rPr>
          <w:delText xml:space="preserve">conditions, however, </w:delText>
        </w:r>
      </w:del>
      <w:del w:id="123" w:author="Jennifer Donelson" w:date="2023-11-10T12:03:00Z">
        <w:r w:rsidRPr="00C419B1" w:rsidDel="00C419B1">
          <w:rPr>
            <w:rStyle w:val="normaltextrun"/>
            <w:rFonts w:ascii="Calibri" w:hAnsi="Calibri" w:cs="Calibri"/>
            <w:strike/>
            <w:color w:val="000000"/>
            <w:lang w:val="en-US"/>
            <w:rPrChange w:id="124" w:author="Jennifer Donelson" w:date="2023-11-10T12:10:00Z">
              <w:rPr>
                <w:rStyle w:val="normaltextrun"/>
                <w:rFonts w:ascii="Calibri" w:hAnsi="Calibri" w:cs="Calibri"/>
                <w:color w:val="000000"/>
                <w:lang w:val="en-US"/>
              </w:rPr>
            </w:rPrChange>
          </w:rPr>
          <w:delText>previous research on sticklebacks (</w:delText>
        </w:r>
        <w:r w:rsidRPr="00C419B1" w:rsidDel="00C419B1">
          <w:rPr>
            <w:rStyle w:val="normaltextrun"/>
            <w:rFonts w:ascii="Calibri" w:hAnsi="Calibri" w:cs="Calibri"/>
            <w:i/>
            <w:iCs/>
            <w:strike/>
            <w:color w:val="000000"/>
            <w:lang w:val="en-US"/>
            <w:rPrChange w:id="125" w:author="Jennifer Donelson" w:date="2023-11-10T12:10:00Z">
              <w:rPr>
                <w:rStyle w:val="normaltextrun"/>
                <w:rFonts w:ascii="Calibri" w:hAnsi="Calibri" w:cs="Calibri"/>
                <w:i/>
                <w:iCs/>
                <w:color w:val="000000"/>
                <w:lang w:val="en-US"/>
              </w:rPr>
            </w:rPrChange>
          </w:rPr>
          <w:delText>Gasterosteus aculeatus</w:delText>
        </w:r>
        <w:r w:rsidRPr="00C419B1" w:rsidDel="00C419B1">
          <w:rPr>
            <w:rStyle w:val="normaltextrun"/>
            <w:rFonts w:ascii="Calibri" w:hAnsi="Calibri" w:cs="Calibri"/>
            <w:strike/>
            <w:color w:val="000000"/>
            <w:lang w:val="en-US"/>
            <w:rPrChange w:id="126" w:author="Jennifer Donelson" w:date="2023-11-10T12:10:00Z">
              <w:rPr>
                <w:rStyle w:val="normaltextrun"/>
                <w:rFonts w:ascii="Calibri" w:hAnsi="Calibri" w:cs="Calibri"/>
                <w:color w:val="000000"/>
                <w:lang w:val="en-US"/>
              </w:rPr>
            </w:rPrChange>
          </w:rPr>
          <w:delText xml:space="preserve">) demonstrated that measuring aerobic physiology outside of thermal norms can reveal cryptic variation and local adaptation that may be otherwise unnoticed at intermediate temperatures </w:delText>
        </w:r>
        <w:r w:rsidRPr="00C419B1" w:rsidDel="00C419B1">
          <w:rPr>
            <w:rStyle w:val="normaltextrun"/>
            <w:rFonts w:ascii="Calibri" w:hAnsi="Calibri" w:cs="Calibri"/>
            <w:strike/>
            <w:color w:val="000000"/>
            <w:shd w:val="clear" w:color="auto" w:fill="E1E3E6"/>
            <w:lang w:val="en-US"/>
            <w:rPrChange w:id="127" w:author="Jennifer Donelson" w:date="2023-11-10T12:10:00Z">
              <w:rPr>
                <w:rStyle w:val="normaltextrun"/>
                <w:rFonts w:ascii="Calibri" w:hAnsi="Calibri" w:cs="Calibri"/>
                <w:color w:val="000000"/>
                <w:shd w:val="clear" w:color="auto" w:fill="E1E3E6"/>
                <w:lang w:val="en-US"/>
              </w:rPr>
            </w:rPrChange>
          </w:rPr>
          <w:delText>(Pilakouta et al. 2020)</w:delText>
        </w:r>
        <w:r w:rsidRPr="00C419B1" w:rsidDel="00C419B1">
          <w:rPr>
            <w:rStyle w:val="normaltextrun"/>
            <w:rFonts w:ascii="Calibri" w:hAnsi="Calibri" w:cs="Calibri"/>
            <w:strike/>
            <w:color w:val="000000"/>
            <w:lang w:val="en-US"/>
            <w:rPrChange w:id="128" w:author="Jennifer Donelson" w:date="2023-11-10T12:10:00Z">
              <w:rPr>
                <w:rStyle w:val="normaltextrun"/>
                <w:rFonts w:ascii="Calibri" w:hAnsi="Calibri" w:cs="Calibri"/>
                <w:color w:val="000000"/>
                <w:lang w:val="en-US"/>
              </w:rPr>
            </w:rPrChange>
          </w:rPr>
          <w:delText xml:space="preserve">. </w:delText>
        </w:r>
      </w:del>
      <w:del w:id="129" w:author="Jennifer Donelson" w:date="2023-11-10T12:07:00Z">
        <w:r w:rsidRPr="00C419B1" w:rsidDel="00C419B1">
          <w:rPr>
            <w:rStyle w:val="normaltextrun"/>
            <w:rFonts w:ascii="Calibri" w:hAnsi="Calibri" w:cs="Calibri"/>
            <w:strike/>
            <w:color w:val="000000"/>
            <w:lang w:val="en-US"/>
            <w:rPrChange w:id="130" w:author="Jennifer Donelson" w:date="2023-11-10T12:10:00Z">
              <w:rPr>
                <w:rStyle w:val="normaltextrun"/>
                <w:rFonts w:ascii="Calibri" w:hAnsi="Calibri" w:cs="Calibri"/>
                <w:color w:val="000000"/>
                <w:lang w:val="en-US"/>
              </w:rPr>
            </w:rPrChange>
          </w:rPr>
          <w:delText xml:space="preserve">Additionally, the exploration of aerobic physiology at cooler temperatures may have better revealed ‘local vs. foreign’ as well as ‘home and away’ criterion, outlined by </w:delText>
        </w:r>
        <w:r w:rsidRPr="00C419B1" w:rsidDel="00C419B1">
          <w:rPr>
            <w:rStyle w:val="normaltextrun"/>
            <w:rFonts w:ascii="Calibri" w:hAnsi="Calibri" w:cs="Calibri"/>
            <w:strike/>
            <w:color w:val="000000"/>
            <w:shd w:val="clear" w:color="auto" w:fill="E1E3E6"/>
            <w:lang w:val="en-US"/>
            <w:rPrChange w:id="131" w:author="Jennifer Donelson" w:date="2023-11-10T12:10:00Z">
              <w:rPr>
                <w:rStyle w:val="normaltextrun"/>
                <w:rFonts w:ascii="Calibri" w:hAnsi="Calibri" w:cs="Calibri"/>
                <w:color w:val="000000"/>
                <w:shd w:val="clear" w:color="auto" w:fill="E1E3E6"/>
                <w:lang w:val="en-US"/>
              </w:rPr>
            </w:rPrChange>
          </w:rPr>
          <w:delText>Kawecki and Ebert (2004)</w:delText>
        </w:r>
        <w:r w:rsidRPr="00C419B1" w:rsidDel="00C419B1">
          <w:rPr>
            <w:rStyle w:val="normaltextrun"/>
            <w:rFonts w:ascii="Calibri" w:hAnsi="Calibri" w:cs="Calibri"/>
            <w:strike/>
            <w:color w:val="000000"/>
            <w:lang w:val="en-US"/>
            <w:rPrChange w:id="132" w:author="Jennifer Donelson" w:date="2023-11-10T12:10:00Z">
              <w:rPr>
                <w:rStyle w:val="normaltextrun"/>
                <w:rFonts w:ascii="Calibri" w:hAnsi="Calibri" w:cs="Calibri"/>
                <w:color w:val="000000"/>
                <w:lang w:val="en-US"/>
              </w:rPr>
            </w:rPrChange>
          </w:rPr>
          <w:delText>, used to detect local adaptation. </w:delText>
        </w:r>
        <w:r w:rsidRPr="00C419B1" w:rsidDel="00C419B1">
          <w:rPr>
            <w:rStyle w:val="eop"/>
            <w:rFonts w:ascii="Calibri" w:hAnsi="Calibri" w:cs="Calibri"/>
            <w:strike/>
            <w:color w:val="000000"/>
            <w:rPrChange w:id="133" w:author="Jennifer Donelson" w:date="2023-11-10T12:10:00Z">
              <w:rPr>
                <w:rStyle w:val="eop"/>
                <w:rFonts w:ascii="Calibri" w:hAnsi="Calibri" w:cs="Calibri"/>
                <w:color w:val="000000"/>
              </w:rPr>
            </w:rPrChange>
          </w:rPr>
          <w:delText> </w:delText>
        </w:r>
      </w:del>
    </w:p>
    <w:p w14:paraId="5A17621A" w14:textId="77777777" w:rsidR="00D6032C" w:rsidRPr="00C419B1" w:rsidRDefault="00D6032C" w:rsidP="00D6032C">
      <w:pPr>
        <w:pStyle w:val="paragraph"/>
        <w:spacing w:before="0" w:beforeAutospacing="0" w:after="0" w:afterAutospacing="0"/>
        <w:jc w:val="both"/>
        <w:textAlignment w:val="baseline"/>
        <w:rPr>
          <w:rFonts w:ascii="Segoe UI" w:hAnsi="Segoe UI" w:cs="Segoe UI"/>
          <w:strike/>
          <w:sz w:val="18"/>
          <w:szCs w:val="18"/>
          <w:rPrChange w:id="134" w:author="Jennifer Donelson" w:date="2023-11-10T12:10:00Z">
            <w:rPr>
              <w:rFonts w:ascii="Segoe UI" w:hAnsi="Segoe UI" w:cs="Segoe UI"/>
              <w:sz w:val="18"/>
              <w:szCs w:val="18"/>
            </w:rPr>
          </w:rPrChange>
        </w:rPr>
      </w:pPr>
      <w:r w:rsidRPr="00C419B1">
        <w:rPr>
          <w:rStyle w:val="normaltextrun"/>
          <w:rFonts w:ascii="Calibri" w:hAnsi="Calibri" w:cs="Calibri"/>
          <w:strike/>
          <w:color w:val="000000"/>
          <w:sz w:val="22"/>
          <w:szCs w:val="22"/>
          <w:lang w:val="en-US"/>
          <w:rPrChange w:id="135" w:author="Jennifer Donelson" w:date="2023-11-10T12:10:00Z">
            <w:rPr>
              <w:rStyle w:val="normaltextrun"/>
              <w:rFonts w:ascii="Calibri" w:hAnsi="Calibri" w:cs="Calibri"/>
              <w:color w:val="000000"/>
              <w:sz w:val="22"/>
              <w:szCs w:val="22"/>
              <w:lang w:val="en-US"/>
            </w:rPr>
          </w:rPrChange>
        </w:rPr>
        <w:lastRenderedPageBreak/>
        <w:t xml:space="preserve">Lastly, this study was unable to source fish from known equatorial populations for </w:t>
      </w:r>
      <w:r w:rsidRPr="00C419B1">
        <w:rPr>
          <w:rStyle w:val="normaltextrun"/>
          <w:rFonts w:ascii="Calibri" w:hAnsi="Calibri" w:cs="Calibri"/>
          <w:i/>
          <w:iCs/>
          <w:strike/>
          <w:color w:val="000000"/>
          <w:sz w:val="22"/>
          <w:szCs w:val="22"/>
          <w:lang w:val="en-US"/>
          <w:rPrChange w:id="136" w:author="Jennifer Donelson" w:date="2023-11-10T12:10:00Z">
            <w:rPr>
              <w:rStyle w:val="normaltextrun"/>
              <w:rFonts w:ascii="Calibri" w:hAnsi="Calibri" w:cs="Calibri"/>
              <w:i/>
              <w:iCs/>
              <w:color w:val="000000"/>
              <w:sz w:val="22"/>
              <w:szCs w:val="22"/>
              <w:lang w:val="en-US"/>
            </w:rPr>
          </w:rPrChange>
        </w:rPr>
        <w:t xml:space="preserve">A. </w:t>
      </w:r>
      <w:proofErr w:type="spellStart"/>
      <w:r w:rsidRPr="00C419B1">
        <w:rPr>
          <w:rStyle w:val="normaltextrun"/>
          <w:rFonts w:ascii="Calibri" w:hAnsi="Calibri" w:cs="Calibri"/>
          <w:i/>
          <w:iCs/>
          <w:strike/>
          <w:color w:val="000000"/>
          <w:sz w:val="22"/>
          <w:szCs w:val="22"/>
          <w:lang w:val="en-US"/>
          <w:rPrChange w:id="137" w:author="Jennifer Donelson" w:date="2023-11-10T12:10:00Z">
            <w:rPr>
              <w:rStyle w:val="normaltextrun"/>
              <w:rFonts w:ascii="Calibri" w:hAnsi="Calibri" w:cs="Calibri"/>
              <w:i/>
              <w:iCs/>
              <w:color w:val="000000"/>
              <w:sz w:val="22"/>
              <w:szCs w:val="22"/>
              <w:lang w:val="en-US"/>
            </w:rPr>
          </w:rPrChange>
        </w:rPr>
        <w:t>polyacanthus’s</w:t>
      </w:r>
      <w:proofErr w:type="spellEnd"/>
      <w:r w:rsidRPr="00C419B1">
        <w:rPr>
          <w:rStyle w:val="normaltextrun"/>
          <w:rFonts w:ascii="Calibri" w:hAnsi="Calibri" w:cs="Calibri"/>
          <w:strike/>
          <w:color w:val="000000"/>
          <w:sz w:val="22"/>
          <w:szCs w:val="22"/>
          <w:lang w:val="en-US"/>
          <w:rPrChange w:id="138" w:author="Jennifer Donelson" w:date="2023-11-10T12:10:00Z">
            <w:rPr>
              <w:rStyle w:val="normaltextrun"/>
              <w:rFonts w:ascii="Calibri" w:hAnsi="Calibri" w:cs="Calibri"/>
              <w:color w:val="000000"/>
              <w:sz w:val="22"/>
              <w:szCs w:val="22"/>
              <w:lang w:val="en-US"/>
            </w:rPr>
          </w:rPrChange>
        </w:rPr>
        <w:t xml:space="preserve"> range. Trailing edge populations are suggested to be living closest to their thermal limits and therefore possess greatest thermal tolerance as well as sensitivity to change in </w:t>
      </w:r>
      <w:commentRangeStart w:id="139"/>
      <w:r w:rsidRPr="00C419B1">
        <w:rPr>
          <w:rStyle w:val="normaltextrun"/>
          <w:rFonts w:ascii="Calibri" w:hAnsi="Calibri" w:cs="Calibri"/>
          <w:strike/>
          <w:color w:val="000000"/>
          <w:sz w:val="22"/>
          <w:szCs w:val="22"/>
          <w:lang w:val="en-US"/>
          <w:rPrChange w:id="140" w:author="Jennifer Donelson" w:date="2023-11-10T12:10:00Z">
            <w:rPr>
              <w:rStyle w:val="normaltextrun"/>
              <w:rFonts w:ascii="Calibri" w:hAnsi="Calibri" w:cs="Calibri"/>
              <w:color w:val="000000"/>
              <w:sz w:val="22"/>
              <w:szCs w:val="22"/>
              <w:lang w:val="en-US"/>
            </w:rPr>
          </w:rPrChange>
        </w:rPr>
        <w:t xml:space="preserve">temperature; however, to date no </w:t>
      </w:r>
      <w:r w:rsidRPr="00C419B1">
        <w:rPr>
          <w:rStyle w:val="normaltextrun"/>
          <w:rFonts w:ascii="Calibri" w:hAnsi="Calibri" w:cs="Calibri"/>
          <w:i/>
          <w:iCs/>
          <w:strike/>
          <w:color w:val="000000"/>
          <w:sz w:val="22"/>
          <w:szCs w:val="22"/>
          <w:lang w:val="en-US"/>
          <w:rPrChange w:id="141" w:author="Jennifer Donelson" w:date="2023-11-10T12:10:00Z">
            <w:rPr>
              <w:rStyle w:val="normaltextrun"/>
              <w:rFonts w:ascii="Calibri" w:hAnsi="Calibri" w:cs="Calibri"/>
              <w:i/>
              <w:iCs/>
              <w:color w:val="000000"/>
              <w:sz w:val="22"/>
              <w:szCs w:val="22"/>
              <w:lang w:val="en-US"/>
            </w:rPr>
          </w:rPrChange>
        </w:rPr>
        <w:t>A. polyacanthus</w:t>
      </w:r>
      <w:r w:rsidRPr="00C419B1">
        <w:rPr>
          <w:rStyle w:val="normaltextrun"/>
          <w:rFonts w:ascii="Calibri" w:hAnsi="Calibri" w:cs="Calibri"/>
          <w:strike/>
          <w:color w:val="000000"/>
          <w:sz w:val="22"/>
          <w:szCs w:val="22"/>
          <w:lang w:val="en-US"/>
          <w:rPrChange w:id="142" w:author="Jennifer Donelson" w:date="2023-11-10T12:10:00Z">
            <w:rPr>
              <w:rStyle w:val="normaltextrun"/>
              <w:rFonts w:ascii="Calibri" w:hAnsi="Calibri" w:cs="Calibri"/>
              <w:color w:val="000000"/>
              <w:sz w:val="22"/>
              <w:szCs w:val="22"/>
              <w:lang w:val="en-US"/>
            </w:rPr>
          </w:rPrChange>
        </w:rPr>
        <w:t xml:space="preserve"> have not explored comparisons between equatorial, low-latitude, and high-latitude populations. </w:t>
      </w:r>
      <w:commentRangeEnd w:id="139"/>
      <w:r w:rsidRPr="00C419B1">
        <w:rPr>
          <w:rStyle w:val="CommentReference"/>
          <w:rFonts w:asciiTheme="minorHAnsi" w:eastAsiaTheme="minorHAnsi" w:hAnsiTheme="minorHAnsi" w:cstheme="minorBidi"/>
          <w:strike/>
          <w:lang w:eastAsia="en-US"/>
          <w:rPrChange w:id="143" w:author="Jennifer Donelson" w:date="2023-11-10T12:10:00Z">
            <w:rPr>
              <w:rStyle w:val="CommentReference"/>
              <w:rFonts w:asciiTheme="minorHAnsi" w:eastAsiaTheme="minorHAnsi" w:hAnsiTheme="minorHAnsi" w:cstheme="minorBidi"/>
              <w:lang w:eastAsia="en-US"/>
            </w:rPr>
          </w:rPrChange>
        </w:rPr>
        <w:commentReference w:id="139"/>
      </w:r>
      <w:r w:rsidRPr="00C419B1">
        <w:rPr>
          <w:rStyle w:val="normaltextrun"/>
          <w:rFonts w:ascii="Calibri" w:hAnsi="Calibri" w:cs="Calibri"/>
          <w:strike/>
          <w:color w:val="000000"/>
          <w:sz w:val="22"/>
          <w:szCs w:val="22"/>
          <w:lang w:val="en-US"/>
          <w:rPrChange w:id="144" w:author="Jennifer Donelson" w:date="2023-11-10T12:10:00Z">
            <w:rPr>
              <w:rStyle w:val="normaltextrun"/>
              <w:rFonts w:ascii="Calibri" w:hAnsi="Calibri" w:cs="Calibri"/>
              <w:color w:val="000000"/>
              <w:sz w:val="22"/>
              <w:szCs w:val="22"/>
              <w:lang w:val="en-US"/>
            </w:rPr>
          </w:rPrChange>
        </w:rPr>
        <w:t xml:space="preserve">Future research should aim to include trailing edge populations within experiments to understand the extent of thermal tolerance within </w:t>
      </w:r>
      <w:r w:rsidRPr="00C419B1">
        <w:rPr>
          <w:rStyle w:val="normaltextrun"/>
          <w:rFonts w:ascii="Calibri" w:hAnsi="Calibri" w:cs="Calibri"/>
          <w:i/>
          <w:iCs/>
          <w:strike/>
          <w:color w:val="000000"/>
          <w:sz w:val="22"/>
          <w:szCs w:val="22"/>
          <w:lang w:val="en-US"/>
          <w:rPrChange w:id="145" w:author="Jennifer Donelson" w:date="2023-11-10T12:10:00Z">
            <w:rPr>
              <w:rStyle w:val="normaltextrun"/>
              <w:rFonts w:ascii="Calibri" w:hAnsi="Calibri" w:cs="Calibri"/>
              <w:i/>
              <w:iCs/>
              <w:color w:val="000000"/>
              <w:sz w:val="22"/>
              <w:szCs w:val="22"/>
              <w:lang w:val="en-US"/>
            </w:rPr>
          </w:rPrChange>
        </w:rPr>
        <w:t>A. polyacanthus</w:t>
      </w:r>
      <w:r w:rsidRPr="00C419B1">
        <w:rPr>
          <w:rStyle w:val="normaltextrun"/>
          <w:rFonts w:ascii="Calibri" w:hAnsi="Calibri" w:cs="Calibri"/>
          <w:strike/>
          <w:color w:val="000000"/>
          <w:sz w:val="22"/>
          <w:szCs w:val="22"/>
          <w:lang w:val="en-US"/>
          <w:rPrChange w:id="146" w:author="Jennifer Donelson" w:date="2023-11-10T12:10:00Z">
            <w:rPr>
              <w:rStyle w:val="normaltextrun"/>
              <w:rFonts w:ascii="Calibri" w:hAnsi="Calibri" w:cs="Calibri"/>
              <w:color w:val="000000"/>
              <w:sz w:val="22"/>
              <w:szCs w:val="22"/>
              <w:lang w:val="en-US"/>
            </w:rPr>
          </w:rPrChange>
        </w:rPr>
        <w:t>, and adaptive populations within populations that are predicted to be most sensitive to climate change.  </w:t>
      </w:r>
      <w:r w:rsidRPr="00C419B1">
        <w:rPr>
          <w:rStyle w:val="eop"/>
          <w:rFonts w:ascii="Calibri" w:hAnsi="Calibri" w:cs="Calibri"/>
          <w:strike/>
          <w:color w:val="000000"/>
          <w:sz w:val="22"/>
          <w:szCs w:val="22"/>
          <w:rPrChange w:id="147" w:author="Jennifer Donelson" w:date="2023-11-10T12:10:00Z">
            <w:rPr>
              <w:rStyle w:val="eop"/>
              <w:rFonts w:ascii="Calibri" w:hAnsi="Calibri" w:cs="Calibri"/>
              <w:color w:val="000000"/>
              <w:sz w:val="22"/>
              <w:szCs w:val="22"/>
            </w:rPr>
          </w:rPrChange>
        </w:rPr>
        <w:t> </w:t>
      </w:r>
    </w:p>
    <w:p w14:paraId="79D80214" w14:textId="4E1B6592" w:rsidR="00A13EB1" w:rsidRDefault="00A13EB1" w:rsidP="00A13EB1">
      <w:pPr>
        <w:pStyle w:val="paragraph"/>
        <w:spacing w:before="0" w:beforeAutospacing="0" w:after="0" w:afterAutospacing="0"/>
        <w:jc w:val="both"/>
        <w:textAlignment w:val="baseline"/>
        <w:rPr>
          <w:rFonts w:ascii="Segoe UI" w:hAnsi="Segoe UI" w:cs="Segoe UI"/>
          <w:sz w:val="18"/>
          <w:szCs w:val="18"/>
        </w:rPr>
      </w:pPr>
      <w:commentRangeStart w:id="148"/>
      <w:commentRangeStart w:id="149"/>
      <w:commentRangeStart w:id="150"/>
    </w:p>
    <w:p w14:paraId="487C0EEC" w14:textId="68022EB2" w:rsidR="00D6032C" w:rsidRDefault="00A13EB1" w:rsidP="00A13EB1">
      <w:pPr>
        <w:pStyle w:val="paragraph"/>
        <w:spacing w:before="0" w:beforeAutospacing="0" w:after="0" w:afterAutospacing="0"/>
        <w:jc w:val="both"/>
        <w:textAlignment w:val="baseline"/>
        <w:rPr>
          <w:ins w:id="151" w:author="Jennifer Donelson" w:date="2023-11-10T11:59:00Z"/>
          <w:rStyle w:val="eop"/>
          <w:rFonts w:ascii="Calibri" w:hAnsi="Calibri" w:cs="Calibri"/>
          <w:sz w:val="22"/>
          <w:szCs w:val="22"/>
        </w:rPr>
      </w:pPr>
      <w:del w:id="152" w:author="Jennifer Donelson" w:date="2023-11-10T12:01:00Z">
        <w:r w:rsidDel="00C419B1">
          <w:rPr>
            <w:rStyle w:val="normaltextrun"/>
            <w:rFonts w:ascii="Calibri" w:hAnsi="Calibri" w:cs="Calibri"/>
            <w:sz w:val="22"/>
            <w:szCs w:val="22"/>
            <w:lang w:val="en-US"/>
          </w:rPr>
          <w:delText xml:space="preserve">Results display patterns representing local adaptation, however, failed to show significant differences at regional average summer temperatures, that are predicted to drive thermal local adaptation. However, local adaptation can be difficult to see when testing at intermediate temperatures that are shared between populations </w:delText>
        </w:r>
        <w:r w:rsidDel="00C419B1">
          <w:rPr>
            <w:rStyle w:val="normaltextrun"/>
            <w:rFonts w:ascii="Calibri" w:hAnsi="Calibri" w:cs="Calibri"/>
            <w:color w:val="000000"/>
            <w:sz w:val="22"/>
            <w:szCs w:val="22"/>
            <w:shd w:val="clear" w:color="auto" w:fill="E1E3E6"/>
            <w:lang w:val="en-US"/>
          </w:rPr>
          <w:delText>(Pilakouta et al. 2020)</w:delText>
        </w:r>
        <w:r w:rsidDel="00C419B1">
          <w:rPr>
            <w:rStyle w:val="normaltextrun"/>
            <w:rFonts w:ascii="Calibri" w:hAnsi="Calibri" w:cs="Calibri"/>
            <w:sz w:val="22"/>
            <w:szCs w:val="22"/>
            <w:lang w:val="en-US"/>
          </w:rPr>
          <w:delText xml:space="preserve">. Within this current study significant differences between regions were only identified once temperatures exceeded conditions that high-latitude populations experience. Increasing the range of testing temperatures to include cooler conditions that low-latitude populations rarely or do not experience, but high-latitude populations do (e.g., 20-23°C), may identify ‘local vs. foreign’ as well as ‘home vs away’ criterion </w:delText>
        </w:r>
        <w:r w:rsidDel="00C419B1">
          <w:rPr>
            <w:rStyle w:val="normaltextrun"/>
            <w:rFonts w:ascii="Calibri" w:hAnsi="Calibri" w:cs="Calibri"/>
            <w:color w:val="000000"/>
            <w:sz w:val="22"/>
            <w:szCs w:val="22"/>
            <w:shd w:val="clear" w:color="auto" w:fill="E1E3E6"/>
            <w:lang w:val="en-US"/>
          </w:rPr>
          <w:delText>(Kawecki and Ebert 2004)</w:delText>
        </w:r>
        <w:r w:rsidDel="00C419B1">
          <w:rPr>
            <w:rStyle w:val="normaltextrun"/>
            <w:rFonts w:ascii="Calibri" w:hAnsi="Calibri" w:cs="Calibri"/>
            <w:sz w:val="22"/>
            <w:szCs w:val="22"/>
            <w:lang w:val="en-US"/>
          </w:rPr>
          <w:delText xml:space="preserve"> between populations more conclusively. </w:delText>
        </w:r>
        <w:r w:rsidDel="00C419B1">
          <w:rPr>
            <w:rStyle w:val="eop"/>
            <w:rFonts w:ascii="Calibri" w:hAnsi="Calibri" w:cs="Calibri"/>
            <w:sz w:val="22"/>
            <w:szCs w:val="22"/>
          </w:rPr>
          <w:delText> </w:delText>
        </w:r>
        <w:commentRangeEnd w:id="148"/>
        <w:r w:rsidR="00ED587C" w:rsidDel="00C419B1">
          <w:rPr>
            <w:rStyle w:val="CommentReference"/>
            <w:rFonts w:asciiTheme="minorHAnsi" w:eastAsiaTheme="minorHAnsi" w:hAnsiTheme="minorHAnsi" w:cstheme="minorBidi"/>
            <w:lang w:eastAsia="en-US"/>
          </w:rPr>
          <w:commentReference w:id="148"/>
        </w:r>
        <w:commentRangeEnd w:id="149"/>
        <w:r w:rsidR="00ED587C" w:rsidDel="00C419B1">
          <w:rPr>
            <w:rStyle w:val="CommentReference"/>
            <w:rFonts w:asciiTheme="minorHAnsi" w:eastAsiaTheme="minorHAnsi" w:hAnsiTheme="minorHAnsi" w:cstheme="minorBidi"/>
            <w:lang w:eastAsia="en-US"/>
          </w:rPr>
          <w:commentReference w:id="149"/>
        </w:r>
        <w:commentRangeEnd w:id="150"/>
        <w:r w:rsidR="00D6032C" w:rsidDel="00C419B1">
          <w:rPr>
            <w:rStyle w:val="CommentReference"/>
            <w:rFonts w:asciiTheme="minorHAnsi" w:eastAsiaTheme="minorHAnsi" w:hAnsiTheme="minorHAnsi" w:cstheme="minorBidi"/>
            <w:lang w:eastAsia="en-US"/>
          </w:rPr>
          <w:commentReference w:id="150"/>
        </w:r>
      </w:del>
    </w:p>
    <w:p w14:paraId="01A2086B" w14:textId="77777777" w:rsidR="00D6032C" w:rsidRDefault="00D6032C" w:rsidP="00A13EB1">
      <w:pPr>
        <w:pStyle w:val="paragraph"/>
        <w:spacing w:before="0" w:beforeAutospacing="0" w:after="0" w:afterAutospacing="0"/>
        <w:jc w:val="both"/>
        <w:textAlignment w:val="baseline"/>
        <w:rPr>
          <w:ins w:id="153" w:author="Jennifer Donelson" w:date="2023-11-10T11:56:00Z"/>
          <w:rStyle w:val="eop"/>
          <w:rFonts w:ascii="Calibri" w:hAnsi="Calibri" w:cs="Calibri"/>
          <w:sz w:val="22"/>
          <w:szCs w:val="22"/>
        </w:rPr>
      </w:pPr>
    </w:p>
    <w:p w14:paraId="38B2025E" w14:textId="77777777" w:rsidR="00D6032C" w:rsidRDefault="00D6032C" w:rsidP="00A13EB1">
      <w:pPr>
        <w:pStyle w:val="paragraph"/>
        <w:spacing w:before="0" w:beforeAutospacing="0" w:after="0" w:afterAutospacing="0"/>
        <w:jc w:val="both"/>
        <w:textAlignment w:val="baseline"/>
        <w:rPr>
          <w:rFonts w:ascii="Segoe UI" w:hAnsi="Segoe UI" w:cs="Segoe UI"/>
          <w:sz w:val="18"/>
          <w:szCs w:val="18"/>
        </w:rPr>
      </w:pPr>
    </w:p>
    <w:p w14:paraId="6ED9A4FF" w14:textId="1DA2FF06" w:rsidR="00A13EB1" w:rsidDel="00ED587C" w:rsidRDefault="00A13EB1" w:rsidP="00A13EB1">
      <w:pPr>
        <w:pStyle w:val="paragraph"/>
        <w:spacing w:before="0" w:beforeAutospacing="0" w:after="0" w:afterAutospacing="0"/>
        <w:textAlignment w:val="baseline"/>
        <w:rPr>
          <w:del w:id="154" w:author="Jennifer Donelson" w:date="2023-11-10T11:37:00Z"/>
          <w:rFonts w:ascii="Segoe UI" w:hAnsi="Segoe UI" w:cs="Segoe UI"/>
          <w:color w:val="2F5496"/>
          <w:sz w:val="18"/>
          <w:szCs w:val="18"/>
        </w:rPr>
      </w:pPr>
      <w:commentRangeStart w:id="155"/>
      <w:del w:id="156" w:author="Jennifer Donelson" w:date="2023-11-10T11:37:00Z">
        <w:r w:rsidDel="00ED587C">
          <w:rPr>
            <w:rStyle w:val="normaltextrun"/>
            <w:rFonts w:ascii="Calibri Light" w:hAnsi="Calibri Light" w:cs="Calibri Light"/>
            <w:color w:val="2F5496"/>
            <w:sz w:val="26"/>
            <w:szCs w:val="26"/>
            <w:lang w:val="en-US"/>
          </w:rPr>
          <w:delText>Conservation implications</w:delText>
        </w:r>
        <w:r w:rsidDel="00ED587C">
          <w:rPr>
            <w:rStyle w:val="eop"/>
            <w:rFonts w:ascii="Calibri Light" w:hAnsi="Calibri Light" w:cs="Calibri Light"/>
            <w:color w:val="2F5496"/>
            <w:sz w:val="26"/>
            <w:szCs w:val="26"/>
          </w:rPr>
          <w:delText> </w:delText>
        </w:r>
      </w:del>
    </w:p>
    <w:p w14:paraId="2E9BC958" w14:textId="77777777" w:rsidR="00A13EB1" w:rsidRDefault="00A13EB1" w:rsidP="00A13EB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US"/>
        </w:rPr>
        <w:t xml:space="preserve">Determining spatial patterns of thermal adaptation underlie the ability to predict population responses to climate change </w:t>
      </w:r>
      <w:r>
        <w:rPr>
          <w:rStyle w:val="normaltextrun"/>
          <w:rFonts w:ascii="Calibri" w:hAnsi="Calibri" w:cs="Calibri"/>
          <w:color w:val="000000"/>
          <w:sz w:val="22"/>
          <w:szCs w:val="22"/>
          <w:shd w:val="clear" w:color="auto" w:fill="E1E3E6"/>
          <w:lang w:val="en-US"/>
        </w:rPr>
        <w:t>(</w:t>
      </w:r>
      <w:proofErr w:type="spellStart"/>
      <w:r>
        <w:rPr>
          <w:rStyle w:val="normaltextrun"/>
          <w:rFonts w:ascii="Calibri" w:hAnsi="Calibri" w:cs="Calibri"/>
          <w:color w:val="000000"/>
          <w:sz w:val="22"/>
          <w:szCs w:val="22"/>
          <w:shd w:val="clear" w:color="auto" w:fill="E1E3E6"/>
          <w:lang w:val="en-US"/>
        </w:rPr>
        <w:t>Sorte</w:t>
      </w:r>
      <w:proofErr w:type="spellEnd"/>
      <w:r>
        <w:rPr>
          <w:rStyle w:val="normaltextrun"/>
          <w:rFonts w:ascii="Calibri" w:hAnsi="Calibri" w:cs="Calibri"/>
          <w:color w:val="000000"/>
          <w:sz w:val="22"/>
          <w:szCs w:val="22"/>
          <w:shd w:val="clear" w:color="auto" w:fill="E1E3E6"/>
          <w:lang w:val="en-US"/>
        </w:rPr>
        <w:t xml:space="preserve"> et al. 2011; Moran et al. 2016)</w:t>
      </w:r>
      <w:r>
        <w:rPr>
          <w:rStyle w:val="normaltextrun"/>
          <w:rFonts w:ascii="Calibri" w:hAnsi="Calibri" w:cs="Calibri"/>
          <w:sz w:val="22"/>
          <w:szCs w:val="22"/>
          <w:lang w:val="en-US"/>
        </w:rPr>
        <w:t xml:space="preserve">. Species distribution models frequently assign all populations identical thermal ranges, however, such approaches risk inaccurately projecting species trajectories under climate change scenarios. Findings from this experiment demonstrated different aerobic physiology capacity among </w:t>
      </w:r>
      <w:r>
        <w:rPr>
          <w:rStyle w:val="normaltextrun"/>
          <w:rFonts w:ascii="Calibri" w:hAnsi="Calibri" w:cs="Calibri"/>
          <w:i/>
          <w:iCs/>
          <w:sz w:val="22"/>
          <w:szCs w:val="22"/>
          <w:lang w:val="en-US"/>
        </w:rPr>
        <w:t>A. polyacanthus</w:t>
      </w:r>
      <w:r>
        <w:rPr>
          <w:rStyle w:val="normaltextrun"/>
          <w:rFonts w:ascii="Calibri" w:hAnsi="Calibri" w:cs="Calibri"/>
          <w:sz w:val="22"/>
          <w:szCs w:val="22"/>
          <w:lang w:val="en-US"/>
        </w:rPr>
        <w:t xml:space="preserve"> populations from low- and high-latitude regions as well as a decline in immune response within both regions as temperatures exceed 28.5°C. Models that assume all </w:t>
      </w:r>
      <w:r>
        <w:rPr>
          <w:rStyle w:val="normaltextrun"/>
          <w:rFonts w:ascii="Calibri" w:hAnsi="Calibri" w:cs="Calibri"/>
          <w:i/>
          <w:iCs/>
          <w:sz w:val="22"/>
          <w:szCs w:val="22"/>
          <w:lang w:val="en-US"/>
        </w:rPr>
        <w:t xml:space="preserve">A. polyacanthus </w:t>
      </w:r>
      <w:r>
        <w:rPr>
          <w:rStyle w:val="normaltextrun"/>
          <w:rFonts w:ascii="Calibri" w:hAnsi="Calibri" w:cs="Calibri"/>
          <w:sz w:val="22"/>
          <w:szCs w:val="22"/>
          <w:lang w:val="en-US"/>
        </w:rPr>
        <w:t xml:space="preserve">populations occupy the same environmental niche, in regard to AAS, as low-latitude populations risk underestimating the impact of elevated temperatures on high-latitude populations; vice-versa, models that assume that all </w:t>
      </w:r>
      <w:r>
        <w:rPr>
          <w:rStyle w:val="normaltextrun"/>
          <w:rFonts w:ascii="Calibri" w:hAnsi="Calibri" w:cs="Calibri"/>
          <w:i/>
          <w:iCs/>
          <w:sz w:val="22"/>
          <w:szCs w:val="22"/>
          <w:lang w:val="en-US"/>
        </w:rPr>
        <w:t>A. polyacanthus</w:t>
      </w:r>
      <w:r>
        <w:rPr>
          <w:rStyle w:val="normaltextrun"/>
          <w:rFonts w:ascii="Calibri" w:hAnsi="Calibri" w:cs="Calibri"/>
          <w:sz w:val="22"/>
          <w:szCs w:val="22"/>
          <w:lang w:val="en-US"/>
        </w:rPr>
        <w:t xml:space="preserve"> populations occupy the environmental niche of high-latitude populations would risk underestimating the ability of low-latitude populations to response to climate change. Furthermore, when results from this study are examined concurrently with </w:t>
      </w:r>
      <w:r>
        <w:rPr>
          <w:rStyle w:val="normaltextrun"/>
          <w:rFonts w:ascii="Calibri" w:hAnsi="Calibri" w:cs="Calibri"/>
          <w:color w:val="000000"/>
          <w:sz w:val="22"/>
          <w:szCs w:val="22"/>
          <w:shd w:val="clear" w:color="auto" w:fill="E1E3E6"/>
          <w:lang w:val="en-US"/>
        </w:rPr>
        <w:t>Gardiner et al. (2010)</w:t>
      </w:r>
      <w:r>
        <w:rPr>
          <w:rStyle w:val="normaltextrun"/>
          <w:rFonts w:ascii="Calibri" w:hAnsi="Calibri" w:cs="Calibri"/>
          <w:sz w:val="22"/>
          <w:szCs w:val="22"/>
          <w:lang w:val="en-US"/>
        </w:rPr>
        <w:t>, evidence suggests that fine scale biogeographic features that contribute to experience environmental variability can create pockets of adaptive heterogeneity. While large scale latitudinal patterns, such as co-gradient variation, may be present among populations that experience similar climatic variability, neighboring populations that experience difference environmental conditions (e.g., shallow lagoons) may display alternative responses to climate change different than responses predicted by broad scale biogeographical (</w:t>
      </w:r>
      <w:proofErr w:type="gramStart"/>
      <w:r>
        <w:rPr>
          <w:rStyle w:val="normaltextrun"/>
          <w:rFonts w:ascii="Calibri" w:hAnsi="Calibri" w:cs="Calibri"/>
          <w:sz w:val="22"/>
          <w:szCs w:val="22"/>
          <w:lang w:val="en-US"/>
        </w:rPr>
        <w:t>e.g.</w:t>
      </w:r>
      <w:proofErr w:type="gramEnd"/>
      <w:r>
        <w:rPr>
          <w:rStyle w:val="normaltextrun"/>
          <w:rFonts w:ascii="Calibri" w:hAnsi="Calibri" w:cs="Calibri"/>
          <w:sz w:val="22"/>
          <w:szCs w:val="22"/>
          <w:lang w:val="en-US"/>
        </w:rPr>
        <w:t xml:space="preserve"> latitude) patterns (also see </w:t>
      </w:r>
      <w:proofErr w:type="spellStart"/>
      <w:r>
        <w:rPr>
          <w:rStyle w:val="normaltextrun"/>
          <w:rFonts w:ascii="Calibri" w:hAnsi="Calibri" w:cs="Calibri"/>
          <w:color w:val="000000"/>
          <w:sz w:val="22"/>
          <w:szCs w:val="22"/>
          <w:shd w:val="clear" w:color="auto" w:fill="E1E3E6"/>
          <w:lang w:val="en-US"/>
        </w:rPr>
        <w:t>Pallarés</w:t>
      </w:r>
      <w:proofErr w:type="spellEnd"/>
      <w:r>
        <w:rPr>
          <w:rStyle w:val="normaltextrun"/>
          <w:rFonts w:ascii="Calibri" w:hAnsi="Calibri" w:cs="Calibri"/>
          <w:color w:val="000000"/>
          <w:sz w:val="22"/>
          <w:szCs w:val="22"/>
          <w:shd w:val="clear" w:color="auto" w:fill="E1E3E6"/>
          <w:lang w:val="en-US"/>
        </w:rPr>
        <w:t xml:space="preserve"> et al. 2023)</w:t>
      </w:r>
      <w:r>
        <w:rPr>
          <w:rStyle w:val="normaltextrun"/>
          <w:rFonts w:ascii="Calibri" w:hAnsi="Calibri" w:cs="Calibri"/>
          <w:sz w:val="22"/>
          <w:szCs w:val="22"/>
          <w:lang w:val="en-US"/>
        </w:rPr>
        <w:t>. These findings suggest that the adaptive landscape of species within marine environments may resemble a heterogenous matrix of populations with varying levels of adaptability, and therefore, the necessity to sample numerous populations in different environments to understand species’ adaptive landscape. Such an understanding would not only allow for more accurate predictive modelling but would also yield benefits for translocation-based conservation techniques such as assisted gene flow that rely on the introduction of beneficial traits as well as genetic compatibility between populations.</w:t>
      </w:r>
      <w:r>
        <w:rPr>
          <w:rStyle w:val="eop"/>
          <w:rFonts w:ascii="Calibri" w:hAnsi="Calibri" w:cs="Calibri"/>
          <w:sz w:val="22"/>
          <w:szCs w:val="22"/>
        </w:rPr>
        <w:t> </w:t>
      </w:r>
      <w:commentRangeEnd w:id="155"/>
      <w:r w:rsidR="00D6032C">
        <w:rPr>
          <w:rStyle w:val="CommentReference"/>
          <w:rFonts w:asciiTheme="minorHAnsi" w:eastAsiaTheme="minorHAnsi" w:hAnsiTheme="minorHAnsi" w:cstheme="minorBidi"/>
          <w:lang w:eastAsia="en-US"/>
        </w:rPr>
        <w:commentReference w:id="155"/>
      </w:r>
    </w:p>
    <w:p w14:paraId="40523F4A" w14:textId="5581A3D7" w:rsidR="00A13EB1" w:rsidDel="00D6032C" w:rsidRDefault="00A13EB1" w:rsidP="00A13EB1">
      <w:pPr>
        <w:pStyle w:val="paragraph"/>
        <w:spacing w:before="0" w:beforeAutospacing="0" w:after="0" w:afterAutospacing="0"/>
        <w:textAlignment w:val="baseline"/>
        <w:rPr>
          <w:del w:id="157" w:author="Jennifer Donelson" w:date="2023-11-10T11:50:00Z"/>
          <w:rFonts w:ascii="Segoe UI" w:hAnsi="Segoe UI" w:cs="Segoe UI"/>
          <w:color w:val="2F5496"/>
          <w:sz w:val="18"/>
          <w:szCs w:val="18"/>
        </w:rPr>
      </w:pPr>
      <w:commentRangeStart w:id="158"/>
      <w:commentRangeStart w:id="159"/>
      <w:del w:id="160" w:author="Jennifer Donelson" w:date="2023-11-10T11:50:00Z">
        <w:r w:rsidDel="00D6032C">
          <w:rPr>
            <w:rStyle w:val="normaltextrun"/>
            <w:rFonts w:ascii="Calibri Light" w:hAnsi="Calibri Light" w:cs="Calibri Light"/>
            <w:color w:val="2F5496"/>
            <w:sz w:val="26"/>
            <w:szCs w:val="26"/>
            <w:lang w:val="en-US"/>
          </w:rPr>
          <w:delText>Conclusions</w:delText>
        </w:r>
        <w:r w:rsidDel="00D6032C">
          <w:rPr>
            <w:rStyle w:val="eop"/>
            <w:rFonts w:ascii="Calibri Light" w:hAnsi="Calibri Light" w:cs="Calibri Light"/>
            <w:color w:val="2F5496"/>
            <w:sz w:val="26"/>
            <w:szCs w:val="26"/>
          </w:rPr>
          <w:delText> </w:delText>
        </w:r>
      </w:del>
    </w:p>
    <w:p w14:paraId="2E52C70F" w14:textId="534E341D" w:rsidR="00A13EB1" w:rsidDel="00D6032C" w:rsidRDefault="00A13EB1" w:rsidP="00A13EB1">
      <w:pPr>
        <w:pStyle w:val="paragraph"/>
        <w:spacing w:before="0" w:beforeAutospacing="0" w:after="0" w:afterAutospacing="0"/>
        <w:jc w:val="both"/>
        <w:textAlignment w:val="baseline"/>
        <w:rPr>
          <w:del w:id="161" w:author="Jennifer Donelson" w:date="2023-11-10T11:50:00Z"/>
          <w:rFonts w:ascii="Segoe UI" w:hAnsi="Segoe UI" w:cs="Segoe UI"/>
          <w:sz w:val="18"/>
          <w:szCs w:val="18"/>
        </w:rPr>
      </w:pPr>
      <w:del w:id="162" w:author="Jennifer Donelson" w:date="2023-11-10T11:50:00Z">
        <w:r w:rsidDel="00D6032C">
          <w:rPr>
            <w:rStyle w:val="normaltextrun"/>
            <w:rFonts w:ascii="Calibri" w:hAnsi="Calibri" w:cs="Calibri"/>
            <w:sz w:val="22"/>
            <w:szCs w:val="22"/>
            <w:lang w:val="en-US"/>
          </w:rPr>
          <w:delText xml:space="preserve">Population’s ability to respond to climate change will depend on experienced environmental conditions. Results from this study identify co-gradient variation between low- and high-latitude populations when examining AAS among populations found within habitats that possess similar fine-scale biogeographic features. However, previous </w:delText>
        </w:r>
        <w:r w:rsidDel="00D6032C">
          <w:rPr>
            <w:rStyle w:val="normaltextrun"/>
            <w:rFonts w:ascii="Calibri" w:hAnsi="Calibri" w:cs="Calibri"/>
            <w:i/>
            <w:iCs/>
            <w:sz w:val="22"/>
            <w:szCs w:val="22"/>
            <w:lang w:val="en-US"/>
          </w:rPr>
          <w:delText xml:space="preserve">A. </w:delText>
        </w:r>
        <w:r w:rsidDel="00D6032C">
          <w:rPr>
            <w:rStyle w:val="normaltextrun"/>
            <w:rFonts w:ascii="Calibri" w:hAnsi="Calibri" w:cs="Calibri"/>
            <w:sz w:val="22"/>
            <w:szCs w:val="22"/>
            <w:lang w:val="en-US"/>
          </w:rPr>
          <w:delText xml:space="preserve">polyacanthus research has identified counter-gradient variation, suggesting that </w:delText>
        </w:r>
        <w:r w:rsidDel="00D6032C">
          <w:rPr>
            <w:rStyle w:val="normaltextrun"/>
            <w:rFonts w:ascii="Calibri" w:hAnsi="Calibri" w:cs="Calibri"/>
            <w:i/>
            <w:iCs/>
            <w:sz w:val="22"/>
            <w:szCs w:val="22"/>
            <w:lang w:val="en-US"/>
          </w:rPr>
          <w:delText xml:space="preserve">A. polyacanthus </w:delText>
        </w:r>
        <w:r w:rsidDel="00D6032C">
          <w:rPr>
            <w:rStyle w:val="normaltextrun"/>
            <w:rFonts w:ascii="Calibri" w:hAnsi="Calibri" w:cs="Calibri"/>
            <w:sz w:val="22"/>
            <w:szCs w:val="22"/>
            <w:lang w:val="en-US"/>
          </w:rPr>
          <w:delText xml:space="preserve">populations represent a heterogenous matrix influenced by broad and fine-scale biogeographical features; further highlighting the need to </w:delText>
        </w:r>
        <w:r w:rsidDel="00D6032C">
          <w:rPr>
            <w:rStyle w:val="normaltextrun"/>
            <w:rFonts w:ascii="Calibri" w:hAnsi="Calibri" w:cs="Calibri"/>
            <w:sz w:val="22"/>
            <w:szCs w:val="22"/>
            <w:lang w:val="en-US"/>
          </w:rPr>
          <w:lastRenderedPageBreak/>
          <w:delText>understand intra-population variation within marine species. Assuming all populations will respond similarly to climate change will lead to inaccurate modelling and estimations of species vulnerability, and risk resource managers failing to provide effective conservation management solutions. </w:delText>
        </w:r>
        <w:r w:rsidDel="00D6032C">
          <w:rPr>
            <w:rStyle w:val="eop"/>
            <w:rFonts w:ascii="Calibri" w:hAnsi="Calibri" w:cs="Calibri"/>
            <w:sz w:val="22"/>
            <w:szCs w:val="22"/>
          </w:rPr>
          <w:delText> </w:delText>
        </w:r>
        <w:commentRangeEnd w:id="158"/>
        <w:r w:rsidR="00D6032C" w:rsidDel="00D6032C">
          <w:rPr>
            <w:rStyle w:val="CommentReference"/>
            <w:rFonts w:asciiTheme="minorHAnsi" w:eastAsiaTheme="minorHAnsi" w:hAnsiTheme="minorHAnsi" w:cstheme="minorBidi"/>
            <w:lang w:eastAsia="en-US"/>
          </w:rPr>
          <w:commentReference w:id="158"/>
        </w:r>
      </w:del>
      <w:commentRangeEnd w:id="159"/>
      <w:r w:rsidR="00D6032C">
        <w:rPr>
          <w:rStyle w:val="CommentReference"/>
        </w:rPr>
        <w:commentReference w:id="159"/>
      </w:r>
    </w:p>
    <w:p w14:paraId="09E623B8" w14:textId="77777777" w:rsidR="004A14D4" w:rsidRPr="00A13EB1" w:rsidRDefault="004A14D4" w:rsidP="00A13EB1"/>
    <w:sectPr w:rsidR="004A14D4" w:rsidRPr="00A13EB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ifer Donelson" w:date="2023-11-03T16:38:00Z" w:initials="JD">
    <w:p w14:paraId="76152774" w14:textId="77777777" w:rsidR="006A0EE5" w:rsidRDefault="006A0EE5" w:rsidP="003521C8">
      <w:pPr>
        <w:pStyle w:val="CommentText"/>
      </w:pPr>
      <w:r>
        <w:rPr>
          <w:rStyle w:val="CommentReference"/>
        </w:rPr>
        <w:annotationRef/>
      </w:r>
      <w:r>
        <w:t xml:space="preserve">Here there should be some more conservation flavour so that the end section does not come out of no where. </w:t>
      </w:r>
    </w:p>
  </w:comment>
  <w:comment w:id="1" w:author="Jennifer Donelson" w:date="2023-11-10T11:23:00Z" w:initials="JD">
    <w:p w14:paraId="221CA308" w14:textId="77777777" w:rsidR="00CD002E" w:rsidRDefault="00CD002E" w:rsidP="00756245">
      <w:pPr>
        <w:pStyle w:val="CommentText"/>
      </w:pPr>
      <w:r>
        <w:rPr>
          <w:rStyle w:val="CommentReference"/>
        </w:rPr>
        <w:annotationRef/>
      </w:r>
      <w:r>
        <w:t xml:space="preserve">I'll help again once we get the results final </w:t>
      </w:r>
    </w:p>
  </w:comment>
  <w:comment w:id="14" w:author="Jennifer Donelson" w:date="2023-11-10T10:42:00Z" w:initials="JD">
    <w:p w14:paraId="4635B2E1" w14:textId="05912DA9" w:rsidR="00146B0B" w:rsidRDefault="00146B0B" w:rsidP="004E07D0">
      <w:pPr>
        <w:pStyle w:val="CommentText"/>
      </w:pPr>
      <w:r>
        <w:rPr>
          <w:rStyle w:val="CommentReference"/>
        </w:rPr>
        <w:annotationRef/>
      </w:r>
      <w:r>
        <w:t>These papers are more on plasticity than population differences. If this was at the level of pop difference I think it would be better</w:t>
      </w:r>
    </w:p>
  </w:comment>
  <w:comment w:id="15" w:author="Jennifer Donelson" w:date="2023-11-10T10:46:00Z" w:initials="JD">
    <w:p w14:paraId="17DAE236" w14:textId="77777777" w:rsidR="00146B0B" w:rsidRDefault="00146B0B" w:rsidP="007906FB">
      <w:pPr>
        <w:pStyle w:val="CommentText"/>
      </w:pPr>
      <w:r>
        <w:rPr>
          <w:rStyle w:val="CommentReference"/>
        </w:rPr>
        <w:annotationRef/>
      </w:r>
      <w:r>
        <w:t>Needs to be sorted</w:t>
      </w:r>
    </w:p>
  </w:comment>
  <w:comment w:id="16" w:author="Jennifer Donelson" w:date="2023-11-03T16:45:00Z" w:initials="JD">
    <w:p w14:paraId="5FA4AB11" w14:textId="48C21AEB" w:rsidR="006A0EE5" w:rsidRDefault="006A0EE5" w:rsidP="003521C8">
      <w:pPr>
        <w:pStyle w:val="CommentText"/>
      </w:pPr>
      <w:r>
        <w:rPr>
          <w:rStyle w:val="CommentReference"/>
        </w:rPr>
        <w:annotationRef/>
      </w:r>
      <w:r>
        <w:t xml:space="preserve">OCLTT and Gill limited hypothesis… </w:t>
      </w:r>
    </w:p>
  </w:comment>
  <w:comment w:id="12" w:author="Jennifer Donelson" w:date="2023-11-10T10:32:00Z" w:initials="JD">
    <w:p w14:paraId="5D92AE2F" w14:textId="77777777" w:rsidR="006723FA" w:rsidRDefault="006723FA" w:rsidP="00A66BD8">
      <w:pPr>
        <w:pStyle w:val="CommentText"/>
      </w:pPr>
      <w:r>
        <w:rPr>
          <w:rStyle w:val="CommentReference"/>
        </w:rPr>
        <w:annotationRef/>
      </w:r>
      <w:r>
        <w:t>Since you didn't measure ctmax it seems that this would be better linked to AAS</w:t>
      </w:r>
    </w:p>
  </w:comment>
  <w:comment w:id="13" w:author="Jennifer Donelson" w:date="2023-11-10T10:41:00Z" w:initials="JD">
    <w:p w14:paraId="5935D7D8" w14:textId="77777777" w:rsidR="00146B0B" w:rsidRDefault="00146B0B" w:rsidP="00ED6C8A">
      <w:pPr>
        <w:pStyle w:val="CommentText"/>
      </w:pPr>
      <w:r>
        <w:rPr>
          <w:rStyle w:val="CommentReference"/>
        </w:rPr>
        <w:annotationRef/>
      </w:r>
      <w:r>
        <w:t xml:space="preserve">I know of shannons work but I an sure there is lots of other papers maybe even better if between populations. </w:t>
      </w:r>
    </w:p>
  </w:comment>
  <w:comment w:id="18" w:author="Jennifer Donelson" w:date="2023-11-10T11:01:00Z" w:initials="JD">
    <w:p w14:paraId="6C9276E1" w14:textId="77777777" w:rsidR="00C962A0" w:rsidRDefault="00C962A0" w:rsidP="009D7736">
      <w:pPr>
        <w:pStyle w:val="CommentText"/>
      </w:pPr>
      <w:r>
        <w:rPr>
          <w:rStyle w:val="CommentReference"/>
        </w:rPr>
        <w:annotationRef/>
      </w:r>
      <w:r>
        <w:t>Which we already know to be true from previous work</w:t>
      </w:r>
    </w:p>
  </w:comment>
  <w:comment w:id="19" w:author="Jennifer Donelson" w:date="2023-11-10T11:53:00Z" w:initials="JD">
    <w:p w14:paraId="79AB3E27" w14:textId="77777777" w:rsidR="00D6032C" w:rsidRDefault="00D6032C" w:rsidP="00703F9B">
      <w:pPr>
        <w:pStyle w:val="CommentText"/>
      </w:pPr>
      <w:r>
        <w:rPr>
          <w:rStyle w:val="CommentReference"/>
        </w:rPr>
        <w:annotationRef/>
      </w:r>
      <w:r>
        <w:t xml:space="preserve">This is sort of one of the limitations but not written negatively </w:t>
      </w:r>
    </w:p>
  </w:comment>
  <w:comment w:id="43" w:author="Jennifer Donelson" w:date="2023-11-10T11:22:00Z" w:initials="JD">
    <w:p w14:paraId="40787DF5" w14:textId="11CAF8E3" w:rsidR="00CD002E" w:rsidRDefault="00CD002E" w:rsidP="00326EFA">
      <w:pPr>
        <w:pStyle w:val="CommentText"/>
      </w:pPr>
      <w:r>
        <w:rPr>
          <w:rStyle w:val="CommentReference"/>
        </w:rPr>
        <w:annotationRef/>
      </w:r>
      <w:r>
        <w:t>This is still too long winded trying to trim. I like it jut trying to get better flow</w:t>
      </w:r>
    </w:p>
  </w:comment>
  <w:comment w:id="81" w:author="Jennifer Donelson" w:date="2023-11-10T11:47:00Z" w:initials="JD">
    <w:p w14:paraId="0C1481FC" w14:textId="77777777" w:rsidR="00D6032C" w:rsidRDefault="00D6032C" w:rsidP="00D6032C">
      <w:pPr>
        <w:pStyle w:val="CommentText"/>
      </w:pPr>
      <w:r>
        <w:rPr>
          <w:rStyle w:val="CommentReference"/>
        </w:rPr>
        <w:annotationRef/>
      </w:r>
      <w:r>
        <w:t xml:space="preserve">To me I am never a fan of the limitations being separate. I prefer that they are integrated. </w:t>
      </w:r>
    </w:p>
  </w:comment>
  <w:comment w:id="82" w:author="Jennifer Donelson" w:date="2023-11-10T11:55:00Z" w:initials="JD">
    <w:p w14:paraId="6E428638" w14:textId="77777777" w:rsidR="00D6032C" w:rsidRDefault="00D6032C" w:rsidP="00170E30">
      <w:pPr>
        <w:pStyle w:val="CommentText"/>
      </w:pPr>
      <w:r>
        <w:rPr>
          <w:rStyle w:val="CommentReference"/>
        </w:rPr>
        <w:annotationRef/>
      </w:r>
      <w:r>
        <w:t>Also it can't be for the sake of listing them it should be more about directing future investigations</w:t>
      </w:r>
    </w:p>
  </w:comment>
  <w:comment w:id="83" w:author="Jennifer Donelson" w:date="2023-11-10T11:58:00Z" w:initials="JD">
    <w:p w14:paraId="377EAC99" w14:textId="77777777" w:rsidR="00D6032C" w:rsidRDefault="00D6032C" w:rsidP="005A417A">
      <w:pPr>
        <w:pStyle w:val="CommentText"/>
      </w:pPr>
      <w:r>
        <w:rPr>
          <w:rStyle w:val="CommentReference"/>
        </w:rPr>
        <w:annotationRef/>
      </w:r>
      <w:r>
        <w:t>Point 1 I integrated above</w:t>
      </w:r>
    </w:p>
  </w:comment>
  <w:comment w:id="107" w:author="Jennifer Donelson" w:date="2023-11-10T12:04:00Z" w:initials="JD">
    <w:p w14:paraId="1A17968F" w14:textId="77777777" w:rsidR="00C419B1" w:rsidRDefault="00C419B1" w:rsidP="0013250F">
      <w:pPr>
        <w:pStyle w:val="CommentText"/>
      </w:pPr>
      <w:r>
        <w:rPr>
          <w:rStyle w:val="CommentReference"/>
        </w:rPr>
        <w:annotationRef/>
      </w:r>
      <w:r>
        <w:t>Shama's team has a paper on this before this group</w:t>
      </w:r>
    </w:p>
  </w:comment>
  <w:comment w:id="97" w:author="Jennifer Donelson" w:date="2023-11-10T11:47:00Z" w:initials="JD">
    <w:p w14:paraId="573497FB" w14:textId="69143E00" w:rsidR="00C419B1" w:rsidRDefault="00C419B1" w:rsidP="00C419B1">
      <w:pPr>
        <w:pStyle w:val="CommentText"/>
      </w:pPr>
      <w:r>
        <w:rPr>
          <w:rStyle w:val="CommentReference"/>
        </w:rPr>
        <w:annotationRef/>
      </w:r>
      <w:r>
        <w:t xml:space="preserve">To me I am never a fan of the limitations being separate. I prefer that they are integrated. </w:t>
      </w:r>
    </w:p>
  </w:comment>
  <w:comment w:id="98" w:author="Jennifer Donelson" w:date="2023-11-10T11:55:00Z" w:initials="JD">
    <w:p w14:paraId="17B75D31" w14:textId="77777777" w:rsidR="00C419B1" w:rsidRDefault="00C419B1" w:rsidP="00C419B1">
      <w:pPr>
        <w:pStyle w:val="CommentText"/>
      </w:pPr>
      <w:r>
        <w:rPr>
          <w:rStyle w:val="CommentReference"/>
        </w:rPr>
        <w:annotationRef/>
      </w:r>
      <w:r>
        <w:t>Also it can't be for the sake of listing them it should be more about directing future investigations</w:t>
      </w:r>
    </w:p>
  </w:comment>
  <w:comment w:id="99" w:author="Jennifer Donelson" w:date="2023-11-10T11:58:00Z" w:initials="JD">
    <w:p w14:paraId="707ECE94" w14:textId="77777777" w:rsidR="00C419B1" w:rsidRDefault="00C419B1" w:rsidP="00C419B1">
      <w:pPr>
        <w:pStyle w:val="CommentText"/>
      </w:pPr>
      <w:r>
        <w:rPr>
          <w:rStyle w:val="CommentReference"/>
        </w:rPr>
        <w:annotationRef/>
      </w:r>
      <w:r>
        <w:t>Point 1 I integrated above</w:t>
      </w:r>
    </w:p>
  </w:comment>
  <w:comment w:id="76" w:author="Jennifer Donelson" w:date="2023-11-10T12:11:00Z" w:initials="JD">
    <w:p w14:paraId="477D0E19" w14:textId="77777777" w:rsidR="00D660B7" w:rsidRDefault="00D660B7" w:rsidP="00C534C8">
      <w:pPr>
        <w:pStyle w:val="CommentText"/>
      </w:pPr>
      <w:r>
        <w:rPr>
          <w:rStyle w:val="CommentReference"/>
        </w:rPr>
        <w:annotationRef/>
      </w:r>
      <w:r>
        <w:t xml:space="preserve">Somewhere here if you want to say more population. I disagree with the leading edge pitch. I think your study just shows the importance of more populations from anywhere. </w:t>
      </w:r>
    </w:p>
  </w:comment>
  <w:comment w:id="139" w:author="Jennifer Donelson" w:date="2023-11-10T11:55:00Z" w:initials="JD">
    <w:p w14:paraId="385AC2B1" w14:textId="0CE9A667" w:rsidR="00D6032C" w:rsidRDefault="00D6032C" w:rsidP="003E70CB">
      <w:pPr>
        <w:pStyle w:val="CommentText"/>
      </w:pPr>
      <w:r>
        <w:rPr>
          <w:rStyle w:val="CommentReference"/>
        </w:rPr>
        <w:annotationRef/>
      </w:r>
      <w:r>
        <w:t>Rummer paper would disagree</w:t>
      </w:r>
    </w:p>
  </w:comment>
  <w:comment w:id="148" w:author="Jennifer Donelson" w:date="2023-11-10T11:38:00Z" w:initials="JD">
    <w:p w14:paraId="6F4B14A8" w14:textId="5D39B845" w:rsidR="00ED587C" w:rsidRDefault="00ED587C" w:rsidP="00661836">
      <w:pPr>
        <w:pStyle w:val="CommentText"/>
      </w:pPr>
      <w:r>
        <w:rPr>
          <w:rStyle w:val="CommentReference"/>
        </w:rPr>
        <w:annotationRef/>
      </w:r>
      <w:r>
        <w:t xml:space="preserve">I would delete as this is not that strong an d convincing and the discussion is already quite lengthy. </w:t>
      </w:r>
    </w:p>
  </w:comment>
  <w:comment w:id="149" w:author="Jennifer Donelson" w:date="2023-11-10T11:38:00Z" w:initials="JD">
    <w:p w14:paraId="0E85BEFB" w14:textId="77777777" w:rsidR="00ED587C" w:rsidRDefault="00ED587C" w:rsidP="00D12793">
      <w:pPr>
        <w:pStyle w:val="CommentText"/>
      </w:pPr>
      <w:r>
        <w:rPr>
          <w:rStyle w:val="CommentReference"/>
        </w:rPr>
        <w:annotationRef/>
      </w:r>
      <w:r>
        <w:t>It breaks the flow to the next para I think too</w:t>
      </w:r>
    </w:p>
  </w:comment>
  <w:comment w:id="150" w:author="Jennifer Donelson" w:date="2023-11-10T11:56:00Z" w:initials="JD">
    <w:p w14:paraId="38BFD277" w14:textId="77777777" w:rsidR="00D6032C" w:rsidRDefault="00D6032C" w:rsidP="00691C87">
      <w:pPr>
        <w:pStyle w:val="CommentText"/>
      </w:pPr>
      <w:r>
        <w:rPr>
          <w:rStyle w:val="CommentReference"/>
        </w:rPr>
        <w:annotationRef/>
      </w:r>
      <w:r>
        <w:t>Or it need to be integrated better</w:t>
      </w:r>
    </w:p>
  </w:comment>
  <w:comment w:id="155" w:author="Jennifer Donelson" w:date="2023-11-10T11:51:00Z" w:initials="JD">
    <w:p w14:paraId="12CB48D9" w14:textId="533BB128" w:rsidR="00D6032C" w:rsidRDefault="00D6032C" w:rsidP="00FC7F91">
      <w:pPr>
        <w:pStyle w:val="CommentText"/>
      </w:pPr>
      <w:r>
        <w:rPr>
          <w:rStyle w:val="CommentReference"/>
        </w:rPr>
        <w:annotationRef/>
      </w:r>
      <w:r>
        <w:t xml:space="preserve">This feels like a paragraph you can end on… then you go back to other things and details. </w:t>
      </w:r>
    </w:p>
  </w:comment>
  <w:comment w:id="158" w:author="Jennifer Donelson" w:date="2023-11-10T11:50:00Z" w:initials="JD">
    <w:p w14:paraId="24CF5A95" w14:textId="77777777" w:rsidR="00D6032C" w:rsidRDefault="00D6032C" w:rsidP="008D6A45">
      <w:pPr>
        <w:pStyle w:val="CommentText"/>
      </w:pPr>
      <w:r>
        <w:rPr>
          <w:rStyle w:val="CommentReference"/>
        </w:rPr>
        <w:annotationRef/>
      </w:r>
      <w:r>
        <w:t>This recap is not needed</w:t>
      </w:r>
    </w:p>
  </w:comment>
  <w:comment w:id="159" w:author="Jennifer Donelson" w:date="2023-11-10T11:50:00Z" w:initials="JD">
    <w:p w14:paraId="7D71FAF6" w14:textId="77777777" w:rsidR="00D6032C" w:rsidRDefault="00D6032C" w:rsidP="00E41F4A">
      <w:pPr>
        <w:pStyle w:val="CommentText"/>
      </w:pPr>
      <w:r>
        <w:rPr>
          <w:rStyle w:val="CommentReference"/>
        </w:rPr>
        <w:annotationRef/>
      </w:r>
      <w:r>
        <w:t>This recap is not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152774" w15:done="0"/>
  <w15:commentEx w15:paraId="221CA308" w15:paraIdParent="76152774" w15:done="0"/>
  <w15:commentEx w15:paraId="4635B2E1" w15:done="0"/>
  <w15:commentEx w15:paraId="17DAE236" w15:done="0"/>
  <w15:commentEx w15:paraId="5FA4AB11" w15:done="0"/>
  <w15:commentEx w15:paraId="5D92AE2F" w15:done="0"/>
  <w15:commentEx w15:paraId="5935D7D8" w15:paraIdParent="5D92AE2F" w15:done="0"/>
  <w15:commentEx w15:paraId="6C9276E1" w15:done="0"/>
  <w15:commentEx w15:paraId="79AB3E27" w15:done="0"/>
  <w15:commentEx w15:paraId="40787DF5" w15:done="0"/>
  <w15:commentEx w15:paraId="0C1481FC" w15:done="0"/>
  <w15:commentEx w15:paraId="6E428638" w15:paraIdParent="0C1481FC" w15:done="0"/>
  <w15:commentEx w15:paraId="377EAC99" w15:paraIdParent="0C1481FC" w15:done="0"/>
  <w15:commentEx w15:paraId="1A17968F" w15:done="0"/>
  <w15:commentEx w15:paraId="573497FB" w15:done="0"/>
  <w15:commentEx w15:paraId="17B75D31" w15:paraIdParent="573497FB" w15:done="0"/>
  <w15:commentEx w15:paraId="707ECE94" w15:paraIdParent="573497FB" w15:done="0"/>
  <w15:commentEx w15:paraId="477D0E19" w15:done="0"/>
  <w15:commentEx w15:paraId="385AC2B1" w15:done="0"/>
  <w15:commentEx w15:paraId="6F4B14A8" w15:done="0"/>
  <w15:commentEx w15:paraId="0E85BEFB" w15:paraIdParent="6F4B14A8" w15:done="0"/>
  <w15:commentEx w15:paraId="38BFD277" w15:paraIdParent="6F4B14A8" w15:done="0"/>
  <w15:commentEx w15:paraId="12CB48D9" w15:done="0"/>
  <w15:commentEx w15:paraId="24CF5A95" w15:done="0"/>
  <w15:commentEx w15:paraId="7D71FA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FA076" w16cex:dateUtc="2023-11-03T06:38:00Z"/>
  <w16cex:commentExtensible w16cex:durableId="28F89148" w16cex:dateUtc="2023-11-10T01:23:00Z"/>
  <w16cex:commentExtensible w16cex:durableId="28F88797" w16cex:dateUtc="2023-11-10T00:42:00Z"/>
  <w16cex:commentExtensible w16cex:durableId="28F8886D" w16cex:dateUtc="2023-11-10T00:46:00Z"/>
  <w16cex:commentExtensible w16cex:durableId="28EFA215" w16cex:dateUtc="2023-11-03T06:45:00Z"/>
  <w16cex:commentExtensible w16cex:durableId="28F88533" w16cex:dateUtc="2023-11-10T00:32:00Z"/>
  <w16cex:commentExtensible w16cex:durableId="28F88771" w16cex:dateUtc="2023-11-10T00:41:00Z"/>
  <w16cex:commentExtensible w16cex:durableId="28F88BF4" w16cex:dateUtc="2023-11-10T01:01:00Z"/>
  <w16cex:commentExtensible w16cex:durableId="28F89843" w16cex:dateUtc="2023-11-10T01:53:00Z"/>
  <w16cex:commentExtensible w16cex:durableId="28F8910F" w16cex:dateUtc="2023-11-10T01:22:00Z"/>
  <w16cex:commentExtensible w16cex:durableId="28F897B7" w16cex:dateUtc="2023-11-10T01:47:00Z"/>
  <w16cex:commentExtensible w16cex:durableId="28F89899" w16cex:dateUtc="2023-11-10T01:55:00Z"/>
  <w16cex:commentExtensible w16cex:durableId="28F89954" w16cex:dateUtc="2023-11-10T01:58:00Z"/>
  <w16cex:commentExtensible w16cex:durableId="28F89AD0" w16cex:dateUtc="2023-11-10T02:04:00Z"/>
  <w16cex:commentExtensible w16cex:durableId="28F899A6" w16cex:dateUtc="2023-11-10T01:47:00Z"/>
  <w16cex:commentExtensible w16cex:durableId="28F899A5" w16cex:dateUtc="2023-11-10T01:55:00Z"/>
  <w16cex:commentExtensible w16cex:durableId="28F899A4" w16cex:dateUtc="2023-11-10T01:58:00Z"/>
  <w16cex:commentExtensible w16cex:durableId="28F89C89" w16cex:dateUtc="2023-11-10T02:11:00Z"/>
  <w16cex:commentExtensible w16cex:durableId="28F898BD" w16cex:dateUtc="2023-11-10T01:55:00Z"/>
  <w16cex:commentExtensible w16cex:durableId="28F8949D" w16cex:dateUtc="2023-11-10T01:38:00Z"/>
  <w16cex:commentExtensible w16cex:durableId="28F894B1" w16cex:dateUtc="2023-11-10T01:38:00Z"/>
  <w16cex:commentExtensible w16cex:durableId="28F898F0" w16cex:dateUtc="2023-11-10T01:56:00Z"/>
  <w16cex:commentExtensible w16cex:durableId="28F897A5" w16cex:dateUtc="2023-11-10T01:51:00Z"/>
  <w16cex:commentExtensible w16cex:durableId="28F89771" w16cex:dateUtc="2023-11-10T01:50:00Z"/>
  <w16cex:commentExtensible w16cex:durableId="28F89786" w16cex:dateUtc="2023-11-10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52774" w16cid:durableId="28EFA076"/>
  <w16cid:commentId w16cid:paraId="221CA308" w16cid:durableId="28F89148"/>
  <w16cid:commentId w16cid:paraId="4635B2E1" w16cid:durableId="28F88797"/>
  <w16cid:commentId w16cid:paraId="17DAE236" w16cid:durableId="28F8886D"/>
  <w16cid:commentId w16cid:paraId="5FA4AB11" w16cid:durableId="28EFA215"/>
  <w16cid:commentId w16cid:paraId="5D92AE2F" w16cid:durableId="28F88533"/>
  <w16cid:commentId w16cid:paraId="5935D7D8" w16cid:durableId="28F88771"/>
  <w16cid:commentId w16cid:paraId="6C9276E1" w16cid:durableId="28F88BF4"/>
  <w16cid:commentId w16cid:paraId="79AB3E27" w16cid:durableId="28F89843"/>
  <w16cid:commentId w16cid:paraId="40787DF5" w16cid:durableId="28F8910F"/>
  <w16cid:commentId w16cid:paraId="0C1481FC" w16cid:durableId="28F897B7"/>
  <w16cid:commentId w16cid:paraId="6E428638" w16cid:durableId="28F89899"/>
  <w16cid:commentId w16cid:paraId="377EAC99" w16cid:durableId="28F89954"/>
  <w16cid:commentId w16cid:paraId="1A17968F" w16cid:durableId="28F89AD0"/>
  <w16cid:commentId w16cid:paraId="573497FB" w16cid:durableId="28F899A6"/>
  <w16cid:commentId w16cid:paraId="17B75D31" w16cid:durableId="28F899A5"/>
  <w16cid:commentId w16cid:paraId="707ECE94" w16cid:durableId="28F899A4"/>
  <w16cid:commentId w16cid:paraId="477D0E19" w16cid:durableId="28F89C89"/>
  <w16cid:commentId w16cid:paraId="385AC2B1" w16cid:durableId="28F898BD"/>
  <w16cid:commentId w16cid:paraId="6F4B14A8" w16cid:durableId="28F8949D"/>
  <w16cid:commentId w16cid:paraId="0E85BEFB" w16cid:durableId="28F894B1"/>
  <w16cid:commentId w16cid:paraId="38BFD277" w16cid:durableId="28F898F0"/>
  <w16cid:commentId w16cid:paraId="12CB48D9" w16cid:durableId="28F897A5"/>
  <w16cid:commentId w16cid:paraId="24CF5A95" w16cid:durableId="28F89771"/>
  <w16cid:commentId w16cid:paraId="7D71FAF6" w16cid:durableId="28F897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Donelson">
    <w15:presenceInfo w15:providerId="AD" w15:userId="S::jennifer.donelson@jcu.edu.au::17704315-be94-42b9-b3a1-4c4615c8913a"/>
  </w15:person>
  <w15:person w15:author="Elliott Schmidt">
    <w15:presenceInfo w15:providerId="AD" w15:userId="S::elliott.schmidt@my.jcu.edu.au::7d7bc755-a82b-4542-b81e-1920d1eab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B1"/>
    <w:rsid w:val="00127429"/>
    <w:rsid w:val="00146B0B"/>
    <w:rsid w:val="003521C8"/>
    <w:rsid w:val="0049031F"/>
    <w:rsid w:val="004A14D4"/>
    <w:rsid w:val="004B13EB"/>
    <w:rsid w:val="00581989"/>
    <w:rsid w:val="005C667F"/>
    <w:rsid w:val="006723FA"/>
    <w:rsid w:val="006A0EE5"/>
    <w:rsid w:val="00A13EB1"/>
    <w:rsid w:val="00A46582"/>
    <w:rsid w:val="00BA6CD8"/>
    <w:rsid w:val="00C419B1"/>
    <w:rsid w:val="00C911FD"/>
    <w:rsid w:val="00C962A0"/>
    <w:rsid w:val="00CD002E"/>
    <w:rsid w:val="00D6032C"/>
    <w:rsid w:val="00D660B7"/>
    <w:rsid w:val="00DD6AF7"/>
    <w:rsid w:val="00ED587C"/>
    <w:rsid w:val="00F41448"/>
    <w:rsid w:val="00F624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4086"/>
  <w15:docId w15:val="{EC9465FD-1AE8-4D88-B93C-89600906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13EB1"/>
    <w:pPr>
      <w:spacing w:after="0" w:line="240" w:lineRule="auto"/>
    </w:pPr>
  </w:style>
  <w:style w:type="character" w:styleId="CommentReference">
    <w:name w:val="annotation reference"/>
    <w:basedOn w:val="DefaultParagraphFont"/>
    <w:uiPriority w:val="99"/>
    <w:semiHidden/>
    <w:unhideWhenUsed/>
    <w:rsid w:val="006A0EE5"/>
    <w:rPr>
      <w:sz w:val="16"/>
      <w:szCs w:val="16"/>
    </w:rPr>
  </w:style>
  <w:style w:type="paragraph" w:styleId="CommentText">
    <w:name w:val="annotation text"/>
    <w:basedOn w:val="Normal"/>
    <w:link w:val="CommentTextChar"/>
    <w:uiPriority w:val="99"/>
    <w:unhideWhenUsed/>
    <w:rsid w:val="006A0EE5"/>
    <w:pPr>
      <w:spacing w:line="240" w:lineRule="auto"/>
    </w:pPr>
    <w:rPr>
      <w:sz w:val="20"/>
      <w:szCs w:val="20"/>
    </w:rPr>
  </w:style>
  <w:style w:type="character" w:customStyle="1" w:styleId="CommentTextChar">
    <w:name w:val="Comment Text Char"/>
    <w:basedOn w:val="DefaultParagraphFont"/>
    <w:link w:val="CommentText"/>
    <w:uiPriority w:val="99"/>
    <w:rsid w:val="006A0EE5"/>
    <w:rPr>
      <w:sz w:val="20"/>
      <w:szCs w:val="20"/>
    </w:rPr>
  </w:style>
  <w:style w:type="paragraph" w:styleId="CommentSubject">
    <w:name w:val="annotation subject"/>
    <w:basedOn w:val="CommentText"/>
    <w:next w:val="CommentText"/>
    <w:link w:val="CommentSubjectChar"/>
    <w:uiPriority w:val="99"/>
    <w:semiHidden/>
    <w:unhideWhenUsed/>
    <w:rsid w:val="006A0EE5"/>
    <w:rPr>
      <w:b/>
      <w:bCs/>
    </w:rPr>
  </w:style>
  <w:style w:type="character" w:customStyle="1" w:styleId="CommentSubjectChar">
    <w:name w:val="Comment Subject Char"/>
    <w:basedOn w:val="CommentTextChar"/>
    <w:link w:val="CommentSubject"/>
    <w:uiPriority w:val="99"/>
    <w:semiHidden/>
    <w:rsid w:val="006A0EE5"/>
    <w:rPr>
      <w:b/>
      <w:bCs/>
      <w:sz w:val="20"/>
      <w:szCs w:val="20"/>
    </w:rPr>
  </w:style>
  <w:style w:type="character" w:customStyle="1" w:styleId="normaltextrun">
    <w:name w:val="normaltextrun"/>
    <w:basedOn w:val="DefaultParagraphFont"/>
    <w:rsid w:val="00A13EB1"/>
  </w:style>
  <w:style w:type="character" w:customStyle="1" w:styleId="eop">
    <w:name w:val="eop"/>
    <w:basedOn w:val="DefaultParagraphFont"/>
    <w:rsid w:val="00A13EB1"/>
  </w:style>
  <w:style w:type="paragraph" w:customStyle="1" w:styleId="paragraph">
    <w:name w:val="paragraph"/>
    <w:basedOn w:val="Normal"/>
    <w:rsid w:val="00A13EB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807264">
      <w:bodyDiv w:val="1"/>
      <w:marLeft w:val="0"/>
      <w:marRight w:val="0"/>
      <w:marTop w:val="0"/>
      <w:marBottom w:val="0"/>
      <w:divBdr>
        <w:top w:val="none" w:sz="0" w:space="0" w:color="auto"/>
        <w:left w:val="none" w:sz="0" w:space="0" w:color="auto"/>
        <w:bottom w:val="none" w:sz="0" w:space="0" w:color="auto"/>
        <w:right w:val="none" w:sz="0" w:space="0" w:color="auto"/>
      </w:divBdr>
      <w:divsChild>
        <w:div w:id="2781128">
          <w:marLeft w:val="0"/>
          <w:marRight w:val="0"/>
          <w:marTop w:val="0"/>
          <w:marBottom w:val="0"/>
          <w:divBdr>
            <w:top w:val="none" w:sz="0" w:space="0" w:color="auto"/>
            <w:left w:val="none" w:sz="0" w:space="0" w:color="auto"/>
            <w:bottom w:val="none" w:sz="0" w:space="0" w:color="auto"/>
            <w:right w:val="none" w:sz="0" w:space="0" w:color="auto"/>
          </w:divBdr>
        </w:div>
        <w:div w:id="23601868">
          <w:marLeft w:val="0"/>
          <w:marRight w:val="0"/>
          <w:marTop w:val="0"/>
          <w:marBottom w:val="0"/>
          <w:divBdr>
            <w:top w:val="none" w:sz="0" w:space="0" w:color="auto"/>
            <w:left w:val="none" w:sz="0" w:space="0" w:color="auto"/>
            <w:bottom w:val="none" w:sz="0" w:space="0" w:color="auto"/>
            <w:right w:val="none" w:sz="0" w:space="0" w:color="auto"/>
          </w:divBdr>
        </w:div>
        <w:div w:id="55858501">
          <w:marLeft w:val="0"/>
          <w:marRight w:val="0"/>
          <w:marTop w:val="0"/>
          <w:marBottom w:val="0"/>
          <w:divBdr>
            <w:top w:val="none" w:sz="0" w:space="0" w:color="auto"/>
            <w:left w:val="none" w:sz="0" w:space="0" w:color="auto"/>
            <w:bottom w:val="none" w:sz="0" w:space="0" w:color="auto"/>
            <w:right w:val="none" w:sz="0" w:space="0" w:color="auto"/>
          </w:divBdr>
        </w:div>
        <w:div w:id="59064248">
          <w:marLeft w:val="0"/>
          <w:marRight w:val="0"/>
          <w:marTop w:val="0"/>
          <w:marBottom w:val="0"/>
          <w:divBdr>
            <w:top w:val="none" w:sz="0" w:space="0" w:color="auto"/>
            <w:left w:val="none" w:sz="0" w:space="0" w:color="auto"/>
            <w:bottom w:val="none" w:sz="0" w:space="0" w:color="auto"/>
            <w:right w:val="none" w:sz="0" w:space="0" w:color="auto"/>
          </w:divBdr>
        </w:div>
        <w:div w:id="61800953">
          <w:marLeft w:val="0"/>
          <w:marRight w:val="0"/>
          <w:marTop w:val="0"/>
          <w:marBottom w:val="0"/>
          <w:divBdr>
            <w:top w:val="none" w:sz="0" w:space="0" w:color="auto"/>
            <w:left w:val="none" w:sz="0" w:space="0" w:color="auto"/>
            <w:bottom w:val="none" w:sz="0" w:space="0" w:color="auto"/>
            <w:right w:val="none" w:sz="0" w:space="0" w:color="auto"/>
          </w:divBdr>
        </w:div>
        <w:div w:id="63964035">
          <w:marLeft w:val="0"/>
          <w:marRight w:val="0"/>
          <w:marTop w:val="0"/>
          <w:marBottom w:val="0"/>
          <w:divBdr>
            <w:top w:val="none" w:sz="0" w:space="0" w:color="auto"/>
            <w:left w:val="none" w:sz="0" w:space="0" w:color="auto"/>
            <w:bottom w:val="none" w:sz="0" w:space="0" w:color="auto"/>
            <w:right w:val="none" w:sz="0" w:space="0" w:color="auto"/>
          </w:divBdr>
        </w:div>
        <w:div w:id="68116273">
          <w:marLeft w:val="0"/>
          <w:marRight w:val="0"/>
          <w:marTop w:val="0"/>
          <w:marBottom w:val="0"/>
          <w:divBdr>
            <w:top w:val="none" w:sz="0" w:space="0" w:color="auto"/>
            <w:left w:val="none" w:sz="0" w:space="0" w:color="auto"/>
            <w:bottom w:val="none" w:sz="0" w:space="0" w:color="auto"/>
            <w:right w:val="none" w:sz="0" w:space="0" w:color="auto"/>
          </w:divBdr>
        </w:div>
        <w:div w:id="70468099">
          <w:marLeft w:val="0"/>
          <w:marRight w:val="0"/>
          <w:marTop w:val="0"/>
          <w:marBottom w:val="0"/>
          <w:divBdr>
            <w:top w:val="none" w:sz="0" w:space="0" w:color="auto"/>
            <w:left w:val="none" w:sz="0" w:space="0" w:color="auto"/>
            <w:bottom w:val="none" w:sz="0" w:space="0" w:color="auto"/>
            <w:right w:val="none" w:sz="0" w:space="0" w:color="auto"/>
          </w:divBdr>
        </w:div>
        <w:div w:id="75783467">
          <w:marLeft w:val="0"/>
          <w:marRight w:val="0"/>
          <w:marTop w:val="0"/>
          <w:marBottom w:val="0"/>
          <w:divBdr>
            <w:top w:val="none" w:sz="0" w:space="0" w:color="auto"/>
            <w:left w:val="none" w:sz="0" w:space="0" w:color="auto"/>
            <w:bottom w:val="none" w:sz="0" w:space="0" w:color="auto"/>
            <w:right w:val="none" w:sz="0" w:space="0" w:color="auto"/>
          </w:divBdr>
        </w:div>
        <w:div w:id="92172538">
          <w:marLeft w:val="0"/>
          <w:marRight w:val="0"/>
          <w:marTop w:val="0"/>
          <w:marBottom w:val="0"/>
          <w:divBdr>
            <w:top w:val="none" w:sz="0" w:space="0" w:color="auto"/>
            <w:left w:val="none" w:sz="0" w:space="0" w:color="auto"/>
            <w:bottom w:val="none" w:sz="0" w:space="0" w:color="auto"/>
            <w:right w:val="none" w:sz="0" w:space="0" w:color="auto"/>
          </w:divBdr>
        </w:div>
        <w:div w:id="107748825">
          <w:marLeft w:val="0"/>
          <w:marRight w:val="0"/>
          <w:marTop w:val="0"/>
          <w:marBottom w:val="0"/>
          <w:divBdr>
            <w:top w:val="none" w:sz="0" w:space="0" w:color="auto"/>
            <w:left w:val="none" w:sz="0" w:space="0" w:color="auto"/>
            <w:bottom w:val="none" w:sz="0" w:space="0" w:color="auto"/>
            <w:right w:val="none" w:sz="0" w:space="0" w:color="auto"/>
          </w:divBdr>
        </w:div>
        <w:div w:id="127893370">
          <w:marLeft w:val="0"/>
          <w:marRight w:val="0"/>
          <w:marTop w:val="0"/>
          <w:marBottom w:val="0"/>
          <w:divBdr>
            <w:top w:val="none" w:sz="0" w:space="0" w:color="auto"/>
            <w:left w:val="none" w:sz="0" w:space="0" w:color="auto"/>
            <w:bottom w:val="none" w:sz="0" w:space="0" w:color="auto"/>
            <w:right w:val="none" w:sz="0" w:space="0" w:color="auto"/>
          </w:divBdr>
        </w:div>
        <w:div w:id="133838612">
          <w:marLeft w:val="0"/>
          <w:marRight w:val="0"/>
          <w:marTop w:val="0"/>
          <w:marBottom w:val="0"/>
          <w:divBdr>
            <w:top w:val="none" w:sz="0" w:space="0" w:color="auto"/>
            <w:left w:val="none" w:sz="0" w:space="0" w:color="auto"/>
            <w:bottom w:val="none" w:sz="0" w:space="0" w:color="auto"/>
            <w:right w:val="none" w:sz="0" w:space="0" w:color="auto"/>
          </w:divBdr>
        </w:div>
        <w:div w:id="137236031">
          <w:marLeft w:val="0"/>
          <w:marRight w:val="0"/>
          <w:marTop w:val="0"/>
          <w:marBottom w:val="0"/>
          <w:divBdr>
            <w:top w:val="none" w:sz="0" w:space="0" w:color="auto"/>
            <w:left w:val="none" w:sz="0" w:space="0" w:color="auto"/>
            <w:bottom w:val="none" w:sz="0" w:space="0" w:color="auto"/>
            <w:right w:val="none" w:sz="0" w:space="0" w:color="auto"/>
          </w:divBdr>
        </w:div>
        <w:div w:id="139659435">
          <w:marLeft w:val="0"/>
          <w:marRight w:val="0"/>
          <w:marTop w:val="0"/>
          <w:marBottom w:val="0"/>
          <w:divBdr>
            <w:top w:val="none" w:sz="0" w:space="0" w:color="auto"/>
            <w:left w:val="none" w:sz="0" w:space="0" w:color="auto"/>
            <w:bottom w:val="none" w:sz="0" w:space="0" w:color="auto"/>
            <w:right w:val="none" w:sz="0" w:space="0" w:color="auto"/>
          </w:divBdr>
        </w:div>
        <w:div w:id="141581735">
          <w:marLeft w:val="0"/>
          <w:marRight w:val="0"/>
          <w:marTop w:val="0"/>
          <w:marBottom w:val="0"/>
          <w:divBdr>
            <w:top w:val="none" w:sz="0" w:space="0" w:color="auto"/>
            <w:left w:val="none" w:sz="0" w:space="0" w:color="auto"/>
            <w:bottom w:val="none" w:sz="0" w:space="0" w:color="auto"/>
            <w:right w:val="none" w:sz="0" w:space="0" w:color="auto"/>
          </w:divBdr>
        </w:div>
        <w:div w:id="170072379">
          <w:marLeft w:val="0"/>
          <w:marRight w:val="0"/>
          <w:marTop w:val="0"/>
          <w:marBottom w:val="0"/>
          <w:divBdr>
            <w:top w:val="none" w:sz="0" w:space="0" w:color="auto"/>
            <w:left w:val="none" w:sz="0" w:space="0" w:color="auto"/>
            <w:bottom w:val="none" w:sz="0" w:space="0" w:color="auto"/>
            <w:right w:val="none" w:sz="0" w:space="0" w:color="auto"/>
          </w:divBdr>
        </w:div>
        <w:div w:id="188226958">
          <w:marLeft w:val="0"/>
          <w:marRight w:val="0"/>
          <w:marTop w:val="0"/>
          <w:marBottom w:val="0"/>
          <w:divBdr>
            <w:top w:val="none" w:sz="0" w:space="0" w:color="auto"/>
            <w:left w:val="none" w:sz="0" w:space="0" w:color="auto"/>
            <w:bottom w:val="none" w:sz="0" w:space="0" w:color="auto"/>
            <w:right w:val="none" w:sz="0" w:space="0" w:color="auto"/>
          </w:divBdr>
        </w:div>
        <w:div w:id="196089049">
          <w:marLeft w:val="0"/>
          <w:marRight w:val="0"/>
          <w:marTop w:val="0"/>
          <w:marBottom w:val="0"/>
          <w:divBdr>
            <w:top w:val="none" w:sz="0" w:space="0" w:color="auto"/>
            <w:left w:val="none" w:sz="0" w:space="0" w:color="auto"/>
            <w:bottom w:val="none" w:sz="0" w:space="0" w:color="auto"/>
            <w:right w:val="none" w:sz="0" w:space="0" w:color="auto"/>
          </w:divBdr>
        </w:div>
        <w:div w:id="202866139">
          <w:marLeft w:val="0"/>
          <w:marRight w:val="0"/>
          <w:marTop w:val="0"/>
          <w:marBottom w:val="0"/>
          <w:divBdr>
            <w:top w:val="none" w:sz="0" w:space="0" w:color="auto"/>
            <w:left w:val="none" w:sz="0" w:space="0" w:color="auto"/>
            <w:bottom w:val="none" w:sz="0" w:space="0" w:color="auto"/>
            <w:right w:val="none" w:sz="0" w:space="0" w:color="auto"/>
          </w:divBdr>
        </w:div>
        <w:div w:id="204870832">
          <w:marLeft w:val="0"/>
          <w:marRight w:val="0"/>
          <w:marTop w:val="0"/>
          <w:marBottom w:val="0"/>
          <w:divBdr>
            <w:top w:val="none" w:sz="0" w:space="0" w:color="auto"/>
            <w:left w:val="none" w:sz="0" w:space="0" w:color="auto"/>
            <w:bottom w:val="none" w:sz="0" w:space="0" w:color="auto"/>
            <w:right w:val="none" w:sz="0" w:space="0" w:color="auto"/>
          </w:divBdr>
        </w:div>
        <w:div w:id="219639200">
          <w:marLeft w:val="0"/>
          <w:marRight w:val="0"/>
          <w:marTop w:val="0"/>
          <w:marBottom w:val="0"/>
          <w:divBdr>
            <w:top w:val="none" w:sz="0" w:space="0" w:color="auto"/>
            <w:left w:val="none" w:sz="0" w:space="0" w:color="auto"/>
            <w:bottom w:val="none" w:sz="0" w:space="0" w:color="auto"/>
            <w:right w:val="none" w:sz="0" w:space="0" w:color="auto"/>
          </w:divBdr>
        </w:div>
        <w:div w:id="239364573">
          <w:marLeft w:val="0"/>
          <w:marRight w:val="0"/>
          <w:marTop w:val="0"/>
          <w:marBottom w:val="0"/>
          <w:divBdr>
            <w:top w:val="none" w:sz="0" w:space="0" w:color="auto"/>
            <w:left w:val="none" w:sz="0" w:space="0" w:color="auto"/>
            <w:bottom w:val="none" w:sz="0" w:space="0" w:color="auto"/>
            <w:right w:val="none" w:sz="0" w:space="0" w:color="auto"/>
          </w:divBdr>
        </w:div>
        <w:div w:id="239755231">
          <w:marLeft w:val="0"/>
          <w:marRight w:val="0"/>
          <w:marTop w:val="0"/>
          <w:marBottom w:val="0"/>
          <w:divBdr>
            <w:top w:val="none" w:sz="0" w:space="0" w:color="auto"/>
            <w:left w:val="none" w:sz="0" w:space="0" w:color="auto"/>
            <w:bottom w:val="none" w:sz="0" w:space="0" w:color="auto"/>
            <w:right w:val="none" w:sz="0" w:space="0" w:color="auto"/>
          </w:divBdr>
        </w:div>
        <w:div w:id="245581946">
          <w:marLeft w:val="0"/>
          <w:marRight w:val="0"/>
          <w:marTop w:val="0"/>
          <w:marBottom w:val="0"/>
          <w:divBdr>
            <w:top w:val="none" w:sz="0" w:space="0" w:color="auto"/>
            <w:left w:val="none" w:sz="0" w:space="0" w:color="auto"/>
            <w:bottom w:val="none" w:sz="0" w:space="0" w:color="auto"/>
            <w:right w:val="none" w:sz="0" w:space="0" w:color="auto"/>
          </w:divBdr>
        </w:div>
        <w:div w:id="259217186">
          <w:marLeft w:val="0"/>
          <w:marRight w:val="0"/>
          <w:marTop w:val="0"/>
          <w:marBottom w:val="0"/>
          <w:divBdr>
            <w:top w:val="none" w:sz="0" w:space="0" w:color="auto"/>
            <w:left w:val="none" w:sz="0" w:space="0" w:color="auto"/>
            <w:bottom w:val="none" w:sz="0" w:space="0" w:color="auto"/>
            <w:right w:val="none" w:sz="0" w:space="0" w:color="auto"/>
          </w:divBdr>
        </w:div>
        <w:div w:id="267003463">
          <w:marLeft w:val="0"/>
          <w:marRight w:val="0"/>
          <w:marTop w:val="0"/>
          <w:marBottom w:val="0"/>
          <w:divBdr>
            <w:top w:val="none" w:sz="0" w:space="0" w:color="auto"/>
            <w:left w:val="none" w:sz="0" w:space="0" w:color="auto"/>
            <w:bottom w:val="none" w:sz="0" w:space="0" w:color="auto"/>
            <w:right w:val="none" w:sz="0" w:space="0" w:color="auto"/>
          </w:divBdr>
        </w:div>
        <w:div w:id="284585648">
          <w:marLeft w:val="0"/>
          <w:marRight w:val="0"/>
          <w:marTop w:val="0"/>
          <w:marBottom w:val="0"/>
          <w:divBdr>
            <w:top w:val="none" w:sz="0" w:space="0" w:color="auto"/>
            <w:left w:val="none" w:sz="0" w:space="0" w:color="auto"/>
            <w:bottom w:val="none" w:sz="0" w:space="0" w:color="auto"/>
            <w:right w:val="none" w:sz="0" w:space="0" w:color="auto"/>
          </w:divBdr>
        </w:div>
        <w:div w:id="300429959">
          <w:marLeft w:val="0"/>
          <w:marRight w:val="0"/>
          <w:marTop w:val="0"/>
          <w:marBottom w:val="0"/>
          <w:divBdr>
            <w:top w:val="none" w:sz="0" w:space="0" w:color="auto"/>
            <w:left w:val="none" w:sz="0" w:space="0" w:color="auto"/>
            <w:bottom w:val="none" w:sz="0" w:space="0" w:color="auto"/>
            <w:right w:val="none" w:sz="0" w:space="0" w:color="auto"/>
          </w:divBdr>
        </w:div>
        <w:div w:id="303660086">
          <w:marLeft w:val="0"/>
          <w:marRight w:val="0"/>
          <w:marTop w:val="0"/>
          <w:marBottom w:val="0"/>
          <w:divBdr>
            <w:top w:val="none" w:sz="0" w:space="0" w:color="auto"/>
            <w:left w:val="none" w:sz="0" w:space="0" w:color="auto"/>
            <w:bottom w:val="none" w:sz="0" w:space="0" w:color="auto"/>
            <w:right w:val="none" w:sz="0" w:space="0" w:color="auto"/>
          </w:divBdr>
        </w:div>
        <w:div w:id="326517724">
          <w:marLeft w:val="0"/>
          <w:marRight w:val="0"/>
          <w:marTop w:val="0"/>
          <w:marBottom w:val="0"/>
          <w:divBdr>
            <w:top w:val="none" w:sz="0" w:space="0" w:color="auto"/>
            <w:left w:val="none" w:sz="0" w:space="0" w:color="auto"/>
            <w:bottom w:val="none" w:sz="0" w:space="0" w:color="auto"/>
            <w:right w:val="none" w:sz="0" w:space="0" w:color="auto"/>
          </w:divBdr>
        </w:div>
        <w:div w:id="347945423">
          <w:marLeft w:val="0"/>
          <w:marRight w:val="0"/>
          <w:marTop w:val="0"/>
          <w:marBottom w:val="0"/>
          <w:divBdr>
            <w:top w:val="none" w:sz="0" w:space="0" w:color="auto"/>
            <w:left w:val="none" w:sz="0" w:space="0" w:color="auto"/>
            <w:bottom w:val="none" w:sz="0" w:space="0" w:color="auto"/>
            <w:right w:val="none" w:sz="0" w:space="0" w:color="auto"/>
          </w:divBdr>
        </w:div>
        <w:div w:id="400105994">
          <w:marLeft w:val="0"/>
          <w:marRight w:val="0"/>
          <w:marTop w:val="0"/>
          <w:marBottom w:val="0"/>
          <w:divBdr>
            <w:top w:val="none" w:sz="0" w:space="0" w:color="auto"/>
            <w:left w:val="none" w:sz="0" w:space="0" w:color="auto"/>
            <w:bottom w:val="none" w:sz="0" w:space="0" w:color="auto"/>
            <w:right w:val="none" w:sz="0" w:space="0" w:color="auto"/>
          </w:divBdr>
        </w:div>
        <w:div w:id="418216900">
          <w:marLeft w:val="0"/>
          <w:marRight w:val="0"/>
          <w:marTop w:val="0"/>
          <w:marBottom w:val="0"/>
          <w:divBdr>
            <w:top w:val="none" w:sz="0" w:space="0" w:color="auto"/>
            <w:left w:val="none" w:sz="0" w:space="0" w:color="auto"/>
            <w:bottom w:val="none" w:sz="0" w:space="0" w:color="auto"/>
            <w:right w:val="none" w:sz="0" w:space="0" w:color="auto"/>
          </w:divBdr>
        </w:div>
        <w:div w:id="426971356">
          <w:marLeft w:val="0"/>
          <w:marRight w:val="0"/>
          <w:marTop w:val="0"/>
          <w:marBottom w:val="0"/>
          <w:divBdr>
            <w:top w:val="none" w:sz="0" w:space="0" w:color="auto"/>
            <w:left w:val="none" w:sz="0" w:space="0" w:color="auto"/>
            <w:bottom w:val="none" w:sz="0" w:space="0" w:color="auto"/>
            <w:right w:val="none" w:sz="0" w:space="0" w:color="auto"/>
          </w:divBdr>
        </w:div>
        <w:div w:id="427583354">
          <w:marLeft w:val="0"/>
          <w:marRight w:val="0"/>
          <w:marTop w:val="0"/>
          <w:marBottom w:val="0"/>
          <w:divBdr>
            <w:top w:val="none" w:sz="0" w:space="0" w:color="auto"/>
            <w:left w:val="none" w:sz="0" w:space="0" w:color="auto"/>
            <w:bottom w:val="none" w:sz="0" w:space="0" w:color="auto"/>
            <w:right w:val="none" w:sz="0" w:space="0" w:color="auto"/>
          </w:divBdr>
        </w:div>
        <w:div w:id="428890615">
          <w:marLeft w:val="0"/>
          <w:marRight w:val="0"/>
          <w:marTop w:val="0"/>
          <w:marBottom w:val="0"/>
          <w:divBdr>
            <w:top w:val="none" w:sz="0" w:space="0" w:color="auto"/>
            <w:left w:val="none" w:sz="0" w:space="0" w:color="auto"/>
            <w:bottom w:val="none" w:sz="0" w:space="0" w:color="auto"/>
            <w:right w:val="none" w:sz="0" w:space="0" w:color="auto"/>
          </w:divBdr>
        </w:div>
        <w:div w:id="432558235">
          <w:marLeft w:val="0"/>
          <w:marRight w:val="0"/>
          <w:marTop w:val="0"/>
          <w:marBottom w:val="0"/>
          <w:divBdr>
            <w:top w:val="none" w:sz="0" w:space="0" w:color="auto"/>
            <w:left w:val="none" w:sz="0" w:space="0" w:color="auto"/>
            <w:bottom w:val="none" w:sz="0" w:space="0" w:color="auto"/>
            <w:right w:val="none" w:sz="0" w:space="0" w:color="auto"/>
          </w:divBdr>
        </w:div>
        <w:div w:id="435444118">
          <w:marLeft w:val="0"/>
          <w:marRight w:val="0"/>
          <w:marTop w:val="0"/>
          <w:marBottom w:val="0"/>
          <w:divBdr>
            <w:top w:val="none" w:sz="0" w:space="0" w:color="auto"/>
            <w:left w:val="none" w:sz="0" w:space="0" w:color="auto"/>
            <w:bottom w:val="none" w:sz="0" w:space="0" w:color="auto"/>
            <w:right w:val="none" w:sz="0" w:space="0" w:color="auto"/>
          </w:divBdr>
        </w:div>
        <w:div w:id="460879081">
          <w:marLeft w:val="0"/>
          <w:marRight w:val="0"/>
          <w:marTop w:val="0"/>
          <w:marBottom w:val="0"/>
          <w:divBdr>
            <w:top w:val="none" w:sz="0" w:space="0" w:color="auto"/>
            <w:left w:val="none" w:sz="0" w:space="0" w:color="auto"/>
            <w:bottom w:val="none" w:sz="0" w:space="0" w:color="auto"/>
            <w:right w:val="none" w:sz="0" w:space="0" w:color="auto"/>
          </w:divBdr>
        </w:div>
        <w:div w:id="484321994">
          <w:marLeft w:val="0"/>
          <w:marRight w:val="0"/>
          <w:marTop w:val="0"/>
          <w:marBottom w:val="0"/>
          <w:divBdr>
            <w:top w:val="none" w:sz="0" w:space="0" w:color="auto"/>
            <w:left w:val="none" w:sz="0" w:space="0" w:color="auto"/>
            <w:bottom w:val="none" w:sz="0" w:space="0" w:color="auto"/>
            <w:right w:val="none" w:sz="0" w:space="0" w:color="auto"/>
          </w:divBdr>
        </w:div>
        <w:div w:id="508832693">
          <w:marLeft w:val="0"/>
          <w:marRight w:val="0"/>
          <w:marTop w:val="0"/>
          <w:marBottom w:val="0"/>
          <w:divBdr>
            <w:top w:val="none" w:sz="0" w:space="0" w:color="auto"/>
            <w:left w:val="none" w:sz="0" w:space="0" w:color="auto"/>
            <w:bottom w:val="none" w:sz="0" w:space="0" w:color="auto"/>
            <w:right w:val="none" w:sz="0" w:space="0" w:color="auto"/>
          </w:divBdr>
        </w:div>
        <w:div w:id="521363313">
          <w:marLeft w:val="0"/>
          <w:marRight w:val="0"/>
          <w:marTop w:val="0"/>
          <w:marBottom w:val="0"/>
          <w:divBdr>
            <w:top w:val="none" w:sz="0" w:space="0" w:color="auto"/>
            <w:left w:val="none" w:sz="0" w:space="0" w:color="auto"/>
            <w:bottom w:val="none" w:sz="0" w:space="0" w:color="auto"/>
            <w:right w:val="none" w:sz="0" w:space="0" w:color="auto"/>
          </w:divBdr>
        </w:div>
        <w:div w:id="561597323">
          <w:marLeft w:val="0"/>
          <w:marRight w:val="0"/>
          <w:marTop w:val="0"/>
          <w:marBottom w:val="0"/>
          <w:divBdr>
            <w:top w:val="none" w:sz="0" w:space="0" w:color="auto"/>
            <w:left w:val="none" w:sz="0" w:space="0" w:color="auto"/>
            <w:bottom w:val="none" w:sz="0" w:space="0" w:color="auto"/>
            <w:right w:val="none" w:sz="0" w:space="0" w:color="auto"/>
          </w:divBdr>
        </w:div>
        <w:div w:id="598828462">
          <w:marLeft w:val="0"/>
          <w:marRight w:val="0"/>
          <w:marTop w:val="0"/>
          <w:marBottom w:val="0"/>
          <w:divBdr>
            <w:top w:val="none" w:sz="0" w:space="0" w:color="auto"/>
            <w:left w:val="none" w:sz="0" w:space="0" w:color="auto"/>
            <w:bottom w:val="none" w:sz="0" w:space="0" w:color="auto"/>
            <w:right w:val="none" w:sz="0" w:space="0" w:color="auto"/>
          </w:divBdr>
        </w:div>
        <w:div w:id="614604064">
          <w:marLeft w:val="0"/>
          <w:marRight w:val="0"/>
          <w:marTop w:val="0"/>
          <w:marBottom w:val="0"/>
          <w:divBdr>
            <w:top w:val="none" w:sz="0" w:space="0" w:color="auto"/>
            <w:left w:val="none" w:sz="0" w:space="0" w:color="auto"/>
            <w:bottom w:val="none" w:sz="0" w:space="0" w:color="auto"/>
            <w:right w:val="none" w:sz="0" w:space="0" w:color="auto"/>
          </w:divBdr>
        </w:div>
        <w:div w:id="620768566">
          <w:marLeft w:val="0"/>
          <w:marRight w:val="0"/>
          <w:marTop w:val="0"/>
          <w:marBottom w:val="0"/>
          <w:divBdr>
            <w:top w:val="none" w:sz="0" w:space="0" w:color="auto"/>
            <w:left w:val="none" w:sz="0" w:space="0" w:color="auto"/>
            <w:bottom w:val="none" w:sz="0" w:space="0" w:color="auto"/>
            <w:right w:val="none" w:sz="0" w:space="0" w:color="auto"/>
          </w:divBdr>
        </w:div>
        <w:div w:id="673072351">
          <w:marLeft w:val="0"/>
          <w:marRight w:val="0"/>
          <w:marTop w:val="0"/>
          <w:marBottom w:val="0"/>
          <w:divBdr>
            <w:top w:val="none" w:sz="0" w:space="0" w:color="auto"/>
            <w:left w:val="none" w:sz="0" w:space="0" w:color="auto"/>
            <w:bottom w:val="none" w:sz="0" w:space="0" w:color="auto"/>
            <w:right w:val="none" w:sz="0" w:space="0" w:color="auto"/>
          </w:divBdr>
        </w:div>
        <w:div w:id="690956368">
          <w:marLeft w:val="0"/>
          <w:marRight w:val="0"/>
          <w:marTop w:val="0"/>
          <w:marBottom w:val="0"/>
          <w:divBdr>
            <w:top w:val="none" w:sz="0" w:space="0" w:color="auto"/>
            <w:left w:val="none" w:sz="0" w:space="0" w:color="auto"/>
            <w:bottom w:val="none" w:sz="0" w:space="0" w:color="auto"/>
            <w:right w:val="none" w:sz="0" w:space="0" w:color="auto"/>
          </w:divBdr>
        </w:div>
        <w:div w:id="711344341">
          <w:marLeft w:val="0"/>
          <w:marRight w:val="0"/>
          <w:marTop w:val="0"/>
          <w:marBottom w:val="0"/>
          <w:divBdr>
            <w:top w:val="none" w:sz="0" w:space="0" w:color="auto"/>
            <w:left w:val="none" w:sz="0" w:space="0" w:color="auto"/>
            <w:bottom w:val="none" w:sz="0" w:space="0" w:color="auto"/>
            <w:right w:val="none" w:sz="0" w:space="0" w:color="auto"/>
          </w:divBdr>
        </w:div>
        <w:div w:id="714620645">
          <w:marLeft w:val="0"/>
          <w:marRight w:val="0"/>
          <w:marTop w:val="0"/>
          <w:marBottom w:val="0"/>
          <w:divBdr>
            <w:top w:val="none" w:sz="0" w:space="0" w:color="auto"/>
            <w:left w:val="none" w:sz="0" w:space="0" w:color="auto"/>
            <w:bottom w:val="none" w:sz="0" w:space="0" w:color="auto"/>
            <w:right w:val="none" w:sz="0" w:space="0" w:color="auto"/>
          </w:divBdr>
        </w:div>
        <w:div w:id="718746289">
          <w:marLeft w:val="0"/>
          <w:marRight w:val="0"/>
          <w:marTop w:val="0"/>
          <w:marBottom w:val="0"/>
          <w:divBdr>
            <w:top w:val="none" w:sz="0" w:space="0" w:color="auto"/>
            <w:left w:val="none" w:sz="0" w:space="0" w:color="auto"/>
            <w:bottom w:val="none" w:sz="0" w:space="0" w:color="auto"/>
            <w:right w:val="none" w:sz="0" w:space="0" w:color="auto"/>
          </w:divBdr>
        </w:div>
        <w:div w:id="723985659">
          <w:marLeft w:val="0"/>
          <w:marRight w:val="0"/>
          <w:marTop w:val="0"/>
          <w:marBottom w:val="0"/>
          <w:divBdr>
            <w:top w:val="none" w:sz="0" w:space="0" w:color="auto"/>
            <w:left w:val="none" w:sz="0" w:space="0" w:color="auto"/>
            <w:bottom w:val="none" w:sz="0" w:space="0" w:color="auto"/>
            <w:right w:val="none" w:sz="0" w:space="0" w:color="auto"/>
          </w:divBdr>
        </w:div>
        <w:div w:id="724377413">
          <w:marLeft w:val="0"/>
          <w:marRight w:val="0"/>
          <w:marTop w:val="0"/>
          <w:marBottom w:val="0"/>
          <w:divBdr>
            <w:top w:val="none" w:sz="0" w:space="0" w:color="auto"/>
            <w:left w:val="none" w:sz="0" w:space="0" w:color="auto"/>
            <w:bottom w:val="none" w:sz="0" w:space="0" w:color="auto"/>
            <w:right w:val="none" w:sz="0" w:space="0" w:color="auto"/>
          </w:divBdr>
        </w:div>
        <w:div w:id="732235576">
          <w:marLeft w:val="0"/>
          <w:marRight w:val="0"/>
          <w:marTop w:val="0"/>
          <w:marBottom w:val="0"/>
          <w:divBdr>
            <w:top w:val="none" w:sz="0" w:space="0" w:color="auto"/>
            <w:left w:val="none" w:sz="0" w:space="0" w:color="auto"/>
            <w:bottom w:val="none" w:sz="0" w:space="0" w:color="auto"/>
            <w:right w:val="none" w:sz="0" w:space="0" w:color="auto"/>
          </w:divBdr>
        </w:div>
        <w:div w:id="746457823">
          <w:marLeft w:val="0"/>
          <w:marRight w:val="0"/>
          <w:marTop w:val="0"/>
          <w:marBottom w:val="0"/>
          <w:divBdr>
            <w:top w:val="none" w:sz="0" w:space="0" w:color="auto"/>
            <w:left w:val="none" w:sz="0" w:space="0" w:color="auto"/>
            <w:bottom w:val="none" w:sz="0" w:space="0" w:color="auto"/>
            <w:right w:val="none" w:sz="0" w:space="0" w:color="auto"/>
          </w:divBdr>
        </w:div>
        <w:div w:id="750083213">
          <w:marLeft w:val="0"/>
          <w:marRight w:val="0"/>
          <w:marTop w:val="0"/>
          <w:marBottom w:val="0"/>
          <w:divBdr>
            <w:top w:val="none" w:sz="0" w:space="0" w:color="auto"/>
            <w:left w:val="none" w:sz="0" w:space="0" w:color="auto"/>
            <w:bottom w:val="none" w:sz="0" w:space="0" w:color="auto"/>
            <w:right w:val="none" w:sz="0" w:space="0" w:color="auto"/>
          </w:divBdr>
        </w:div>
        <w:div w:id="751123890">
          <w:marLeft w:val="0"/>
          <w:marRight w:val="0"/>
          <w:marTop w:val="0"/>
          <w:marBottom w:val="0"/>
          <w:divBdr>
            <w:top w:val="none" w:sz="0" w:space="0" w:color="auto"/>
            <w:left w:val="none" w:sz="0" w:space="0" w:color="auto"/>
            <w:bottom w:val="none" w:sz="0" w:space="0" w:color="auto"/>
            <w:right w:val="none" w:sz="0" w:space="0" w:color="auto"/>
          </w:divBdr>
        </w:div>
        <w:div w:id="762650570">
          <w:marLeft w:val="0"/>
          <w:marRight w:val="0"/>
          <w:marTop w:val="0"/>
          <w:marBottom w:val="0"/>
          <w:divBdr>
            <w:top w:val="none" w:sz="0" w:space="0" w:color="auto"/>
            <w:left w:val="none" w:sz="0" w:space="0" w:color="auto"/>
            <w:bottom w:val="none" w:sz="0" w:space="0" w:color="auto"/>
            <w:right w:val="none" w:sz="0" w:space="0" w:color="auto"/>
          </w:divBdr>
        </w:div>
        <w:div w:id="774902692">
          <w:marLeft w:val="0"/>
          <w:marRight w:val="0"/>
          <w:marTop w:val="0"/>
          <w:marBottom w:val="0"/>
          <w:divBdr>
            <w:top w:val="none" w:sz="0" w:space="0" w:color="auto"/>
            <w:left w:val="none" w:sz="0" w:space="0" w:color="auto"/>
            <w:bottom w:val="none" w:sz="0" w:space="0" w:color="auto"/>
            <w:right w:val="none" w:sz="0" w:space="0" w:color="auto"/>
          </w:divBdr>
        </w:div>
        <w:div w:id="782648310">
          <w:marLeft w:val="0"/>
          <w:marRight w:val="0"/>
          <w:marTop w:val="0"/>
          <w:marBottom w:val="0"/>
          <w:divBdr>
            <w:top w:val="none" w:sz="0" w:space="0" w:color="auto"/>
            <w:left w:val="none" w:sz="0" w:space="0" w:color="auto"/>
            <w:bottom w:val="none" w:sz="0" w:space="0" w:color="auto"/>
            <w:right w:val="none" w:sz="0" w:space="0" w:color="auto"/>
          </w:divBdr>
        </w:div>
        <w:div w:id="812336131">
          <w:marLeft w:val="0"/>
          <w:marRight w:val="0"/>
          <w:marTop w:val="0"/>
          <w:marBottom w:val="0"/>
          <w:divBdr>
            <w:top w:val="none" w:sz="0" w:space="0" w:color="auto"/>
            <w:left w:val="none" w:sz="0" w:space="0" w:color="auto"/>
            <w:bottom w:val="none" w:sz="0" w:space="0" w:color="auto"/>
            <w:right w:val="none" w:sz="0" w:space="0" w:color="auto"/>
          </w:divBdr>
        </w:div>
        <w:div w:id="819732950">
          <w:marLeft w:val="0"/>
          <w:marRight w:val="0"/>
          <w:marTop w:val="0"/>
          <w:marBottom w:val="0"/>
          <w:divBdr>
            <w:top w:val="none" w:sz="0" w:space="0" w:color="auto"/>
            <w:left w:val="none" w:sz="0" w:space="0" w:color="auto"/>
            <w:bottom w:val="none" w:sz="0" w:space="0" w:color="auto"/>
            <w:right w:val="none" w:sz="0" w:space="0" w:color="auto"/>
          </w:divBdr>
        </w:div>
        <w:div w:id="855535153">
          <w:marLeft w:val="0"/>
          <w:marRight w:val="0"/>
          <w:marTop w:val="0"/>
          <w:marBottom w:val="0"/>
          <w:divBdr>
            <w:top w:val="none" w:sz="0" w:space="0" w:color="auto"/>
            <w:left w:val="none" w:sz="0" w:space="0" w:color="auto"/>
            <w:bottom w:val="none" w:sz="0" w:space="0" w:color="auto"/>
            <w:right w:val="none" w:sz="0" w:space="0" w:color="auto"/>
          </w:divBdr>
        </w:div>
        <w:div w:id="858397690">
          <w:marLeft w:val="0"/>
          <w:marRight w:val="0"/>
          <w:marTop w:val="0"/>
          <w:marBottom w:val="0"/>
          <w:divBdr>
            <w:top w:val="none" w:sz="0" w:space="0" w:color="auto"/>
            <w:left w:val="none" w:sz="0" w:space="0" w:color="auto"/>
            <w:bottom w:val="none" w:sz="0" w:space="0" w:color="auto"/>
            <w:right w:val="none" w:sz="0" w:space="0" w:color="auto"/>
          </w:divBdr>
        </w:div>
        <w:div w:id="882517139">
          <w:marLeft w:val="0"/>
          <w:marRight w:val="0"/>
          <w:marTop w:val="0"/>
          <w:marBottom w:val="0"/>
          <w:divBdr>
            <w:top w:val="none" w:sz="0" w:space="0" w:color="auto"/>
            <w:left w:val="none" w:sz="0" w:space="0" w:color="auto"/>
            <w:bottom w:val="none" w:sz="0" w:space="0" w:color="auto"/>
            <w:right w:val="none" w:sz="0" w:space="0" w:color="auto"/>
          </w:divBdr>
        </w:div>
        <w:div w:id="887257378">
          <w:marLeft w:val="0"/>
          <w:marRight w:val="0"/>
          <w:marTop w:val="0"/>
          <w:marBottom w:val="0"/>
          <w:divBdr>
            <w:top w:val="none" w:sz="0" w:space="0" w:color="auto"/>
            <w:left w:val="none" w:sz="0" w:space="0" w:color="auto"/>
            <w:bottom w:val="none" w:sz="0" w:space="0" w:color="auto"/>
            <w:right w:val="none" w:sz="0" w:space="0" w:color="auto"/>
          </w:divBdr>
        </w:div>
        <w:div w:id="923563751">
          <w:marLeft w:val="0"/>
          <w:marRight w:val="0"/>
          <w:marTop w:val="0"/>
          <w:marBottom w:val="0"/>
          <w:divBdr>
            <w:top w:val="none" w:sz="0" w:space="0" w:color="auto"/>
            <w:left w:val="none" w:sz="0" w:space="0" w:color="auto"/>
            <w:bottom w:val="none" w:sz="0" w:space="0" w:color="auto"/>
            <w:right w:val="none" w:sz="0" w:space="0" w:color="auto"/>
          </w:divBdr>
        </w:div>
        <w:div w:id="924268135">
          <w:marLeft w:val="0"/>
          <w:marRight w:val="0"/>
          <w:marTop w:val="0"/>
          <w:marBottom w:val="0"/>
          <w:divBdr>
            <w:top w:val="none" w:sz="0" w:space="0" w:color="auto"/>
            <w:left w:val="none" w:sz="0" w:space="0" w:color="auto"/>
            <w:bottom w:val="none" w:sz="0" w:space="0" w:color="auto"/>
            <w:right w:val="none" w:sz="0" w:space="0" w:color="auto"/>
          </w:divBdr>
        </w:div>
        <w:div w:id="947739926">
          <w:marLeft w:val="0"/>
          <w:marRight w:val="0"/>
          <w:marTop w:val="0"/>
          <w:marBottom w:val="0"/>
          <w:divBdr>
            <w:top w:val="none" w:sz="0" w:space="0" w:color="auto"/>
            <w:left w:val="none" w:sz="0" w:space="0" w:color="auto"/>
            <w:bottom w:val="none" w:sz="0" w:space="0" w:color="auto"/>
            <w:right w:val="none" w:sz="0" w:space="0" w:color="auto"/>
          </w:divBdr>
        </w:div>
        <w:div w:id="968633545">
          <w:marLeft w:val="0"/>
          <w:marRight w:val="0"/>
          <w:marTop w:val="0"/>
          <w:marBottom w:val="0"/>
          <w:divBdr>
            <w:top w:val="none" w:sz="0" w:space="0" w:color="auto"/>
            <w:left w:val="none" w:sz="0" w:space="0" w:color="auto"/>
            <w:bottom w:val="none" w:sz="0" w:space="0" w:color="auto"/>
            <w:right w:val="none" w:sz="0" w:space="0" w:color="auto"/>
          </w:divBdr>
        </w:div>
        <w:div w:id="981351456">
          <w:marLeft w:val="0"/>
          <w:marRight w:val="0"/>
          <w:marTop w:val="0"/>
          <w:marBottom w:val="0"/>
          <w:divBdr>
            <w:top w:val="none" w:sz="0" w:space="0" w:color="auto"/>
            <w:left w:val="none" w:sz="0" w:space="0" w:color="auto"/>
            <w:bottom w:val="none" w:sz="0" w:space="0" w:color="auto"/>
            <w:right w:val="none" w:sz="0" w:space="0" w:color="auto"/>
          </w:divBdr>
        </w:div>
        <w:div w:id="997075301">
          <w:marLeft w:val="0"/>
          <w:marRight w:val="0"/>
          <w:marTop w:val="0"/>
          <w:marBottom w:val="0"/>
          <w:divBdr>
            <w:top w:val="none" w:sz="0" w:space="0" w:color="auto"/>
            <w:left w:val="none" w:sz="0" w:space="0" w:color="auto"/>
            <w:bottom w:val="none" w:sz="0" w:space="0" w:color="auto"/>
            <w:right w:val="none" w:sz="0" w:space="0" w:color="auto"/>
          </w:divBdr>
        </w:div>
        <w:div w:id="1008947518">
          <w:marLeft w:val="0"/>
          <w:marRight w:val="0"/>
          <w:marTop w:val="0"/>
          <w:marBottom w:val="0"/>
          <w:divBdr>
            <w:top w:val="none" w:sz="0" w:space="0" w:color="auto"/>
            <w:left w:val="none" w:sz="0" w:space="0" w:color="auto"/>
            <w:bottom w:val="none" w:sz="0" w:space="0" w:color="auto"/>
            <w:right w:val="none" w:sz="0" w:space="0" w:color="auto"/>
          </w:divBdr>
        </w:div>
        <w:div w:id="1034303893">
          <w:marLeft w:val="0"/>
          <w:marRight w:val="0"/>
          <w:marTop w:val="0"/>
          <w:marBottom w:val="0"/>
          <w:divBdr>
            <w:top w:val="none" w:sz="0" w:space="0" w:color="auto"/>
            <w:left w:val="none" w:sz="0" w:space="0" w:color="auto"/>
            <w:bottom w:val="none" w:sz="0" w:space="0" w:color="auto"/>
            <w:right w:val="none" w:sz="0" w:space="0" w:color="auto"/>
          </w:divBdr>
        </w:div>
        <w:div w:id="1061564762">
          <w:marLeft w:val="0"/>
          <w:marRight w:val="0"/>
          <w:marTop w:val="0"/>
          <w:marBottom w:val="0"/>
          <w:divBdr>
            <w:top w:val="none" w:sz="0" w:space="0" w:color="auto"/>
            <w:left w:val="none" w:sz="0" w:space="0" w:color="auto"/>
            <w:bottom w:val="none" w:sz="0" w:space="0" w:color="auto"/>
            <w:right w:val="none" w:sz="0" w:space="0" w:color="auto"/>
          </w:divBdr>
        </w:div>
        <w:div w:id="1071544108">
          <w:marLeft w:val="0"/>
          <w:marRight w:val="0"/>
          <w:marTop w:val="0"/>
          <w:marBottom w:val="0"/>
          <w:divBdr>
            <w:top w:val="none" w:sz="0" w:space="0" w:color="auto"/>
            <w:left w:val="none" w:sz="0" w:space="0" w:color="auto"/>
            <w:bottom w:val="none" w:sz="0" w:space="0" w:color="auto"/>
            <w:right w:val="none" w:sz="0" w:space="0" w:color="auto"/>
          </w:divBdr>
        </w:div>
        <w:div w:id="1084305377">
          <w:marLeft w:val="0"/>
          <w:marRight w:val="0"/>
          <w:marTop w:val="0"/>
          <w:marBottom w:val="0"/>
          <w:divBdr>
            <w:top w:val="none" w:sz="0" w:space="0" w:color="auto"/>
            <w:left w:val="none" w:sz="0" w:space="0" w:color="auto"/>
            <w:bottom w:val="none" w:sz="0" w:space="0" w:color="auto"/>
            <w:right w:val="none" w:sz="0" w:space="0" w:color="auto"/>
          </w:divBdr>
        </w:div>
        <w:div w:id="1110125542">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5566746">
          <w:marLeft w:val="0"/>
          <w:marRight w:val="0"/>
          <w:marTop w:val="0"/>
          <w:marBottom w:val="0"/>
          <w:divBdr>
            <w:top w:val="none" w:sz="0" w:space="0" w:color="auto"/>
            <w:left w:val="none" w:sz="0" w:space="0" w:color="auto"/>
            <w:bottom w:val="none" w:sz="0" w:space="0" w:color="auto"/>
            <w:right w:val="none" w:sz="0" w:space="0" w:color="auto"/>
          </w:divBdr>
        </w:div>
        <w:div w:id="1148209130">
          <w:marLeft w:val="0"/>
          <w:marRight w:val="0"/>
          <w:marTop w:val="0"/>
          <w:marBottom w:val="0"/>
          <w:divBdr>
            <w:top w:val="none" w:sz="0" w:space="0" w:color="auto"/>
            <w:left w:val="none" w:sz="0" w:space="0" w:color="auto"/>
            <w:bottom w:val="none" w:sz="0" w:space="0" w:color="auto"/>
            <w:right w:val="none" w:sz="0" w:space="0" w:color="auto"/>
          </w:divBdr>
        </w:div>
        <w:div w:id="1156338918">
          <w:marLeft w:val="0"/>
          <w:marRight w:val="0"/>
          <w:marTop w:val="0"/>
          <w:marBottom w:val="0"/>
          <w:divBdr>
            <w:top w:val="none" w:sz="0" w:space="0" w:color="auto"/>
            <w:left w:val="none" w:sz="0" w:space="0" w:color="auto"/>
            <w:bottom w:val="none" w:sz="0" w:space="0" w:color="auto"/>
            <w:right w:val="none" w:sz="0" w:space="0" w:color="auto"/>
          </w:divBdr>
        </w:div>
        <w:div w:id="1160002845">
          <w:marLeft w:val="0"/>
          <w:marRight w:val="0"/>
          <w:marTop w:val="0"/>
          <w:marBottom w:val="0"/>
          <w:divBdr>
            <w:top w:val="none" w:sz="0" w:space="0" w:color="auto"/>
            <w:left w:val="none" w:sz="0" w:space="0" w:color="auto"/>
            <w:bottom w:val="none" w:sz="0" w:space="0" w:color="auto"/>
            <w:right w:val="none" w:sz="0" w:space="0" w:color="auto"/>
          </w:divBdr>
        </w:div>
        <w:div w:id="1201631296">
          <w:marLeft w:val="0"/>
          <w:marRight w:val="0"/>
          <w:marTop w:val="0"/>
          <w:marBottom w:val="0"/>
          <w:divBdr>
            <w:top w:val="none" w:sz="0" w:space="0" w:color="auto"/>
            <w:left w:val="none" w:sz="0" w:space="0" w:color="auto"/>
            <w:bottom w:val="none" w:sz="0" w:space="0" w:color="auto"/>
            <w:right w:val="none" w:sz="0" w:space="0" w:color="auto"/>
          </w:divBdr>
        </w:div>
        <w:div w:id="1206020918">
          <w:marLeft w:val="0"/>
          <w:marRight w:val="0"/>
          <w:marTop w:val="0"/>
          <w:marBottom w:val="0"/>
          <w:divBdr>
            <w:top w:val="none" w:sz="0" w:space="0" w:color="auto"/>
            <w:left w:val="none" w:sz="0" w:space="0" w:color="auto"/>
            <w:bottom w:val="none" w:sz="0" w:space="0" w:color="auto"/>
            <w:right w:val="none" w:sz="0" w:space="0" w:color="auto"/>
          </w:divBdr>
        </w:div>
        <w:div w:id="1213881907">
          <w:marLeft w:val="0"/>
          <w:marRight w:val="0"/>
          <w:marTop w:val="0"/>
          <w:marBottom w:val="0"/>
          <w:divBdr>
            <w:top w:val="none" w:sz="0" w:space="0" w:color="auto"/>
            <w:left w:val="none" w:sz="0" w:space="0" w:color="auto"/>
            <w:bottom w:val="none" w:sz="0" w:space="0" w:color="auto"/>
            <w:right w:val="none" w:sz="0" w:space="0" w:color="auto"/>
          </w:divBdr>
        </w:div>
        <w:div w:id="1222866918">
          <w:marLeft w:val="0"/>
          <w:marRight w:val="0"/>
          <w:marTop w:val="0"/>
          <w:marBottom w:val="0"/>
          <w:divBdr>
            <w:top w:val="none" w:sz="0" w:space="0" w:color="auto"/>
            <w:left w:val="none" w:sz="0" w:space="0" w:color="auto"/>
            <w:bottom w:val="none" w:sz="0" w:space="0" w:color="auto"/>
            <w:right w:val="none" w:sz="0" w:space="0" w:color="auto"/>
          </w:divBdr>
        </w:div>
        <w:div w:id="1258557703">
          <w:marLeft w:val="0"/>
          <w:marRight w:val="0"/>
          <w:marTop w:val="0"/>
          <w:marBottom w:val="0"/>
          <w:divBdr>
            <w:top w:val="none" w:sz="0" w:space="0" w:color="auto"/>
            <w:left w:val="none" w:sz="0" w:space="0" w:color="auto"/>
            <w:bottom w:val="none" w:sz="0" w:space="0" w:color="auto"/>
            <w:right w:val="none" w:sz="0" w:space="0" w:color="auto"/>
          </w:divBdr>
        </w:div>
        <w:div w:id="1271277457">
          <w:marLeft w:val="0"/>
          <w:marRight w:val="0"/>
          <w:marTop w:val="0"/>
          <w:marBottom w:val="0"/>
          <w:divBdr>
            <w:top w:val="none" w:sz="0" w:space="0" w:color="auto"/>
            <w:left w:val="none" w:sz="0" w:space="0" w:color="auto"/>
            <w:bottom w:val="none" w:sz="0" w:space="0" w:color="auto"/>
            <w:right w:val="none" w:sz="0" w:space="0" w:color="auto"/>
          </w:divBdr>
        </w:div>
        <w:div w:id="1282683213">
          <w:marLeft w:val="0"/>
          <w:marRight w:val="0"/>
          <w:marTop w:val="0"/>
          <w:marBottom w:val="0"/>
          <w:divBdr>
            <w:top w:val="none" w:sz="0" w:space="0" w:color="auto"/>
            <w:left w:val="none" w:sz="0" w:space="0" w:color="auto"/>
            <w:bottom w:val="none" w:sz="0" w:space="0" w:color="auto"/>
            <w:right w:val="none" w:sz="0" w:space="0" w:color="auto"/>
          </w:divBdr>
        </w:div>
        <w:div w:id="1321930436">
          <w:marLeft w:val="0"/>
          <w:marRight w:val="0"/>
          <w:marTop w:val="0"/>
          <w:marBottom w:val="0"/>
          <w:divBdr>
            <w:top w:val="none" w:sz="0" w:space="0" w:color="auto"/>
            <w:left w:val="none" w:sz="0" w:space="0" w:color="auto"/>
            <w:bottom w:val="none" w:sz="0" w:space="0" w:color="auto"/>
            <w:right w:val="none" w:sz="0" w:space="0" w:color="auto"/>
          </w:divBdr>
        </w:div>
        <w:div w:id="1388917242">
          <w:marLeft w:val="0"/>
          <w:marRight w:val="0"/>
          <w:marTop w:val="0"/>
          <w:marBottom w:val="0"/>
          <w:divBdr>
            <w:top w:val="none" w:sz="0" w:space="0" w:color="auto"/>
            <w:left w:val="none" w:sz="0" w:space="0" w:color="auto"/>
            <w:bottom w:val="none" w:sz="0" w:space="0" w:color="auto"/>
            <w:right w:val="none" w:sz="0" w:space="0" w:color="auto"/>
          </w:divBdr>
        </w:div>
        <w:div w:id="1397823773">
          <w:marLeft w:val="0"/>
          <w:marRight w:val="0"/>
          <w:marTop w:val="0"/>
          <w:marBottom w:val="0"/>
          <w:divBdr>
            <w:top w:val="none" w:sz="0" w:space="0" w:color="auto"/>
            <w:left w:val="none" w:sz="0" w:space="0" w:color="auto"/>
            <w:bottom w:val="none" w:sz="0" w:space="0" w:color="auto"/>
            <w:right w:val="none" w:sz="0" w:space="0" w:color="auto"/>
          </w:divBdr>
        </w:div>
        <w:div w:id="1403478564">
          <w:marLeft w:val="0"/>
          <w:marRight w:val="0"/>
          <w:marTop w:val="0"/>
          <w:marBottom w:val="0"/>
          <w:divBdr>
            <w:top w:val="none" w:sz="0" w:space="0" w:color="auto"/>
            <w:left w:val="none" w:sz="0" w:space="0" w:color="auto"/>
            <w:bottom w:val="none" w:sz="0" w:space="0" w:color="auto"/>
            <w:right w:val="none" w:sz="0" w:space="0" w:color="auto"/>
          </w:divBdr>
        </w:div>
        <w:div w:id="1410737347">
          <w:marLeft w:val="0"/>
          <w:marRight w:val="0"/>
          <w:marTop w:val="0"/>
          <w:marBottom w:val="0"/>
          <w:divBdr>
            <w:top w:val="none" w:sz="0" w:space="0" w:color="auto"/>
            <w:left w:val="none" w:sz="0" w:space="0" w:color="auto"/>
            <w:bottom w:val="none" w:sz="0" w:space="0" w:color="auto"/>
            <w:right w:val="none" w:sz="0" w:space="0" w:color="auto"/>
          </w:divBdr>
        </w:div>
        <w:div w:id="1413550231">
          <w:marLeft w:val="0"/>
          <w:marRight w:val="0"/>
          <w:marTop w:val="0"/>
          <w:marBottom w:val="0"/>
          <w:divBdr>
            <w:top w:val="none" w:sz="0" w:space="0" w:color="auto"/>
            <w:left w:val="none" w:sz="0" w:space="0" w:color="auto"/>
            <w:bottom w:val="none" w:sz="0" w:space="0" w:color="auto"/>
            <w:right w:val="none" w:sz="0" w:space="0" w:color="auto"/>
          </w:divBdr>
        </w:div>
        <w:div w:id="1415905314">
          <w:marLeft w:val="0"/>
          <w:marRight w:val="0"/>
          <w:marTop w:val="0"/>
          <w:marBottom w:val="0"/>
          <w:divBdr>
            <w:top w:val="none" w:sz="0" w:space="0" w:color="auto"/>
            <w:left w:val="none" w:sz="0" w:space="0" w:color="auto"/>
            <w:bottom w:val="none" w:sz="0" w:space="0" w:color="auto"/>
            <w:right w:val="none" w:sz="0" w:space="0" w:color="auto"/>
          </w:divBdr>
        </w:div>
        <w:div w:id="1440028273">
          <w:marLeft w:val="0"/>
          <w:marRight w:val="0"/>
          <w:marTop w:val="0"/>
          <w:marBottom w:val="0"/>
          <w:divBdr>
            <w:top w:val="none" w:sz="0" w:space="0" w:color="auto"/>
            <w:left w:val="none" w:sz="0" w:space="0" w:color="auto"/>
            <w:bottom w:val="none" w:sz="0" w:space="0" w:color="auto"/>
            <w:right w:val="none" w:sz="0" w:space="0" w:color="auto"/>
          </w:divBdr>
        </w:div>
        <w:div w:id="1462846684">
          <w:marLeft w:val="0"/>
          <w:marRight w:val="0"/>
          <w:marTop w:val="0"/>
          <w:marBottom w:val="0"/>
          <w:divBdr>
            <w:top w:val="none" w:sz="0" w:space="0" w:color="auto"/>
            <w:left w:val="none" w:sz="0" w:space="0" w:color="auto"/>
            <w:bottom w:val="none" w:sz="0" w:space="0" w:color="auto"/>
            <w:right w:val="none" w:sz="0" w:space="0" w:color="auto"/>
          </w:divBdr>
        </w:div>
        <w:div w:id="1463037990">
          <w:marLeft w:val="0"/>
          <w:marRight w:val="0"/>
          <w:marTop w:val="0"/>
          <w:marBottom w:val="0"/>
          <w:divBdr>
            <w:top w:val="none" w:sz="0" w:space="0" w:color="auto"/>
            <w:left w:val="none" w:sz="0" w:space="0" w:color="auto"/>
            <w:bottom w:val="none" w:sz="0" w:space="0" w:color="auto"/>
            <w:right w:val="none" w:sz="0" w:space="0" w:color="auto"/>
          </w:divBdr>
        </w:div>
        <w:div w:id="1476800434">
          <w:marLeft w:val="0"/>
          <w:marRight w:val="0"/>
          <w:marTop w:val="0"/>
          <w:marBottom w:val="0"/>
          <w:divBdr>
            <w:top w:val="none" w:sz="0" w:space="0" w:color="auto"/>
            <w:left w:val="none" w:sz="0" w:space="0" w:color="auto"/>
            <w:bottom w:val="none" w:sz="0" w:space="0" w:color="auto"/>
            <w:right w:val="none" w:sz="0" w:space="0" w:color="auto"/>
          </w:divBdr>
        </w:div>
        <w:div w:id="1478961538">
          <w:marLeft w:val="0"/>
          <w:marRight w:val="0"/>
          <w:marTop w:val="0"/>
          <w:marBottom w:val="0"/>
          <w:divBdr>
            <w:top w:val="none" w:sz="0" w:space="0" w:color="auto"/>
            <w:left w:val="none" w:sz="0" w:space="0" w:color="auto"/>
            <w:bottom w:val="none" w:sz="0" w:space="0" w:color="auto"/>
            <w:right w:val="none" w:sz="0" w:space="0" w:color="auto"/>
          </w:divBdr>
        </w:div>
        <w:div w:id="1494175950">
          <w:marLeft w:val="0"/>
          <w:marRight w:val="0"/>
          <w:marTop w:val="0"/>
          <w:marBottom w:val="0"/>
          <w:divBdr>
            <w:top w:val="none" w:sz="0" w:space="0" w:color="auto"/>
            <w:left w:val="none" w:sz="0" w:space="0" w:color="auto"/>
            <w:bottom w:val="none" w:sz="0" w:space="0" w:color="auto"/>
            <w:right w:val="none" w:sz="0" w:space="0" w:color="auto"/>
          </w:divBdr>
        </w:div>
        <w:div w:id="1506551598">
          <w:marLeft w:val="0"/>
          <w:marRight w:val="0"/>
          <w:marTop w:val="0"/>
          <w:marBottom w:val="0"/>
          <w:divBdr>
            <w:top w:val="none" w:sz="0" w:space="0" w:color="auto"/>
            <w:left w:val="none" w:sz="0" w:space="0" w:color="auto"/>
            <w:bottom w:val="none" w:sz="0" w:space="0" w:color="auto"/>
            <w:right w:val="none" w:sz="0" w:space="0" w:color="auto"/>
          </w:divBdr>
        </w:div>
        <w:div w:id="1520855893">
          <w:marLeft w:val="0"/>
          <w:marRight w:val="0"/>
          <w:marTop w:val="0"/>
          <w:marBottom w:val="0"/>
          <w:divBdr>
            <w:top w:val="none" w:sz="0" w:space="0" w:color="auto"/>
            <w:left w:val="none" w:sz="0" w:space="0" w:color="auto"/>
            <w:bottom w:val="none" w:sz="0" w:space="0" w:color="auto"/>
            <w:right w:val="none" w:sz="0" w:space="0" w:color="auto"/>
          </w:divBdr>
        </w:div>
        <w:div w:id="1535733684">
          <w:marLeft w:val="0"/>
          <w:marRight w:val="0"/>
          <w:marTop w:val="0"/>
          <w:marBottom w:val="0"/>
          <w:divBdr>
            <w:top w:val="none" w:sz="0" w:space="0" w:color="auto"/>
            <w:left w:val="none" w:sz="0" w:space="0" w:color="auto"/>
            <w:bottom w:val="none" w:sz="0" w:space="0" w:color="auto"/>
            <w:right w:val="none" w:sz="0" w:space="0" w:color="auto"/>
          </w:divBdr>
        </w:div>
        <w:div w:id="1574242870">
          <w:marLeft w:val="0"/>
          <w:marRight w:val="0"/>
          <w:marTop w:val="0"/>
          <w:marBottom w:val="0"/>
          <w:divBdr>
            <w:top w:val="none" w:sz="0" w:space="0" w:color="auto"/>
            <w:left w:val="none" w:sz="0" w:space="0" w:color="auto"/>
            <w:bottom w:val="none" w:sz="0" w:space="0" w:color="auto"/>
            <w:right w:val="none" w:sz="0" w:space="0" w:color="auto"/>
          </w:divBdr>
        </w:div>
        <w:div w:id="1584602301">
          <w:marLeft w:val="0"/>
          <w:marRight w:val="0"/>
          <w:marTop w:val="0"/>
          <w:marBottom w:val="0"/>
          <w:divBdr>
            <w:top w:val="none" w:sz="0" w:space="0" w:color="auto"/>
            <w:left w:val="none" w:sz="0" w:space="0" w:color="auto"/>
            <w:bottom w:val="none" w:sz="0" w:space="0" w:color="auto"/>
            <w:right w:val="none" w:sz="0" w:space="0" w:color="auto"/>
          </w:divBdr>
        </w:div>
        <w:div w:id="1596327348">
          <w:marLeft w:val="0"/>
          <w:marRight w:val="0"/>
          <w:marTop w:val="0"/>
          <w:marBottom w:val="0"/>
          <w:divBdr>
            <w:top w:val="none" w:sz="0" w:space="0" w:color="auto"/>
            <w:left w:val="none" w:sz="0" w:space="0" w:color="auto"/>
            <w:bottom w:val="none" w:sz="0" w:space="0" w:color="auto"/>
            <w:right w:val="none" w:sz="0" w:space="0" w:color="auto"/>
          </w:divBdr>
        </w:div>
        <w:div w:id="1600604545">
          <w:marLeft w:val="0"/>
          <w:marRight w:val="0"/>
          <w:marTop w:val="0"/>
          <w:marBottom w:val="0"/>
          <w:divBdr>
            <w:top w:val="none" w:sz="0" w:space="0" w:color="auto"/>
            <w:left w:val="none" w:sz="0" w:space="0" w:color="auto"/>
            <w:bottom w:val="none" w:sz="0" w:space="0" w:color="auto"/>
            <w:right w:val="none" w:sz="0" w:space="0" w:color="auto"/>
          </w:divBdr>
        </w:div>
        <w:div w:id="1606378165">
          <w:marLeft w:val="0"/>
          <w:marRight w:val="0"/>
          <w:marTop w:val="0"/>
          <w:marBottom w:val="0"/>
          <w:divBdr>
            <w:top w:val="none" w:sz="0" w:space="0" w:color="auto"/>
            <w:left w:val="none" w:sz="0" w:space="0" w:color="auto"/>
            <w:bottom w:val="none" w:sz="0" w:space="0" w:color="auto"/>
            <w:right w:val="none" w:sz="0" w:space="0" w:color="auto"/>
          </w:divBdr>
        </w:div>
        <w:div w:id="1615167417">
          <w:marLeft w:val="0"/>
          <w:marRight w:val="0"/>
          <w:marTop w:val="0"/>
          <w:marBottom w:val="0"/>
          <w:divBdr>
            <w:top w:val="none" w:sz="0" w:space="0" w:color="auto"/>
            <w:left w:val="none" w:sz="0" w:space="0" w:color="auto"/>
            <w:bottom w:val="none" w:sz="0" w:space="0" w:color="auto"/>
            <w:right w:val="none" w:sz="0" w:space="0" w:color="auto"/>
          </w:divBdr>
        </w:div>
        <w:div w:id="1619413042">
          <w:marLeft w:val="0"/>
          <w:marRight w:val="0"/>
          <w:marTop w:val="0"/>
          <w:marBottom w:val="0"/>
          <w:divBdr>
            <w:top w:val="none" w:sz="0" w:space="0" w:color="auto"/>
            <w:left w:val="none" w:sz="0" w:space="0" w:color="auto"/>
            <w:bottom w:val="none" w:sz="0" w:space="0" w:color="auto"/>
            <w:right w:val="none" w:sz="0" w:space="0" w:color="auto"/>
          </w:divBdr>
        </w:div>
        <w:div w:id="1685356441">
          <w:marLeft w:val="0"/>
          <w:marRight w:val="0"/>
          <w:marTop w:val="0"/>
          <w:marBottom w:val="0"/>
          <w:divBdr>
            <w:top w:val="none" w:sz="0" w:space="0" w:color="auto"/>
            <w:left w:val="none" w:sz="0" w:space="0" w:color="auto"/>
            <w:bottom w:val="none" w:sz="0" w:space="0" w:color="auto"/>
            <w:right w:val="none" w:sz="0" w:space="0" w:color="auto"/>
          </w:divBdr>
        </w:div>
        <w:div w:id="1685786626">
          <w:marLeft w:val="0"/>
          <w:marRight w:val="0"/>
          <w:marTop w:val="0"/>
          <w:marBottom w:val="0"/>
          <w:divBdr>
            <w:top w:val="none" w:sz="0" w:space="0" w:color="auto"/>
            <w:left w:val="none" w:sz="0" w:space="0" w:color="auto"/>
            <w:bottom w:val="none" w:sz="0" w:space="0" w:color="auto"/>
            <w:right w:val="none" w:sz="0" w:space="0" w:color="auto"/>
          </w:divBdr>
        </w:div>
        <w:div w:id="1708333659">
          <w:marLeft w:val="0"/>
          <w:marRight w:val="0"/>
          <w:marTop w:val="0"/>
          <w:marBottom w:val="0"/>
          <w:divBdr>
            <w:top w:val="none" w:sz="0" w:space="0" w:color="auto"/>
            <w:left w:val="none" w:sz="0" w:space="0" w:color="auto"/>
            <w:bottom w:val="none" w:sz="0" w:space="0" w:color="auto"/>
            <w:right w:val="none" w:sz="0" w:space="0" w:color="auto"/>
          </w:divBdr>
        </w:div>
        <w:div w:id="1710493634">
          <w:marLeft w:val="0"/>
          <w:marRight w:val="0"/>
          <w:marTop w:val="0"/>
          <w:marBottom w:val="0"/>
          <w:divBdr>
            <w:top w:val="none" w:sz="0" w:space="0" w:color="auto"/>
            <w:left w:val="none" w:sz="0" w:space="0" w:color="auto"/>
            <w:bottom w:val="none" w:sz="0" w:space="0" w:color="auto"/>
            <w:right w:val="none" w:sz="0" w:space="0" w:color="auto"/>
          </w:divBdr>
        </w:div>
        <w:div w:id="1719932416">
          <w:marLeft w:val="0"/>
          <w:marRight w:val="0"/>
          <w:marTop w:val="0"/>
          <w:marBottom w:val="0"/>
          <w:divBdr>
            <w:top w:val="none" w:sz="0" w:space="0" w:color="auto"/>
            <w:left w:val="none" w:sz="0" w:space="0" w:color="auto"/>
            <w:bottom w:val="none" w:sz="0" w:space="0" w:color="auto"/>
            <w:right w:val="none" w:sz="0" w:space="0" w:color="auto"/>
          </w:divBdr>
        </w:div>
        <w:div w:id="1723167351">
          <w:marLeft w:val="0"/>
          <w:marRight w:val="0"/>
          <w:marTop w:val="0"/>
          <w:marBottom w:val="0"/>
          <w:divBdr>
            <w:top w:val="none" w:sz="0" w:space="0" w:color="auto"/>
            <w:left w:val="none" w:sz="0" w:space="0" w:color="auto"/>
            <w:bottom w:val="none" w:sz="0" w:space="0" w:color="auto"/>
            <w:right w:val="none" w:sz="0" w:space="0" w:color="auto"/>
          </w:divBdr>
        </w:div>
        <w:div w:id="1726761392">
          <w:marLeft w:val="0"/>
          <w:marRight w:val="0"/>
          <w:marTop w:val="0"/>
          <w:marBottom w:val="0"/>
          <w:divBdr>
            <w:top w:val="none" w:sz="0" w:space="0" w:color="auto"/>
            <w:left w:val="none" w:sz="0" w:space="0" w:color="auto"/>
            <w:bottom w:val="none" w:sz="0" w:space="0" w:color="auto"/>
            <w:right w:val="none" w:sz="0" w:space="0" w:color="auto"/>
          </w:divBdr>
        </w:div>
        <w:div w:id="1734039298">
          <w:marLeft w:val="0"/>
          <w:marRight w:val="0"/>
          <w:marTop w:val="0"/>
          <w:marBottom w:val="0"/>
          <w:divBdr>
            <w:top w:val="none" w:sz="0" w:space="0" w:color="auto"/>
            <w:left w:val="none" w:sz="0" w:space="0" w:color="auto"/>
            <w:bottom w:val="none" w:sz="0" w:space="0" w:color="auto"/>
            <w:right w:val="none" w:sz="0" w:space="0" w:color="auto"/>
          </w:divBdr>
        </w:div>
        <w:div w:id="1748725387">
          <w:marLeft w:val="0"/>
          <w:marRight w:val="0"/>
          <w:marTop w:val="0"/>
          <w:marBottom w:val="0"/>
          <w:divBdr>
            <w:top w:val="none" w:sz="0" w:space="0" w:color="auto"/>
            <w:left w:val="none" w:sz="0" w:space="0" w:color="auto"/>
            <w:bottom w:val="none" w:sz="0" w:space="0" w:color="auto"/>
            <w:right w:val="none" w:sz="0" w:space="0" w:color="auto"/>
          </w:divBdr>
        </w:div>
        <w:div w:id="1775710370">
          <w:marLeft w:val="0"/>
          <w:marRight w:val="0"/>
          <w:marTop w:val="0"/>
          <w:marBottom w:val="0"/>
          <w:divBdr>
            <w:top w:val="none" w:sz="0" w:space="0" w:color="auto"/>
            <w:left w:val="none" w:sz="0" w:space="0" w:color="auto"/>
            <w:bottom w:val="none" w:sz="0" w:space="0" w:color="auto"/>
            <w:right w:val="none" w:sz="0" w:space="0" w:color="auto"/>
          </w:divBdr>
        </w:div>
        <w:div w:id="1787919362">
          <w:marLeft w:val="0"/>
          <w:marRight w:val="0"/>
          <w:marTop w:val="0"/>
          <w:marBottom w:val="0"/>
          <w:divBdr>
            <w:top w:val="none" w:sz="0" w:space="0" w:color="auto"/>
            <w:left w:val="none" w:sz="0" w:space="0" w:color="auto"/>
            <w:bottom w:val="none" w:sz="0" w:space="0" w:color="auto"/>
            <w:right w:val="none" w:sz="0" w:space="0" w:color="auto"/>
          </w:divBdr>
        </w:div>
        <w:div w:id="1793935087">
          <w:marLeft w:val="0"/>
          <w:marRight w:val="0"/>
          <w:marTop w:val="0"/>
          <w:marBottom w:val="0"/>
          <w:divBdr>
            <w:top w:val="none" w:sz="0" w:space="0" w:color="auto"/>
            <w:left w:val="none" w:sz="0" w:space="0" w:color="auto"/>
            <w:bottom w:val="none" w:sz="0" w:space="0" w:color="auto"/>
            <w:right w:val="none" w:sz="0" w:space="0" w:color="auto"/>
          </w:divBdr>
        </w:div>
        <w:div w:id="1865904909">
          <w:marLeft w:val="0"/>
          <w:marRight w:val="0"/>
          <w:marTop w:val="0"/>
          <w:marBottom w:val="0"/>
          <w:divBdr>
            <w:top w:val="none" w:sz="0" w:space="0" w:color="auto"/>
            <w:left w:val="none" w:sz="0" w:space="0" w:color="auto"/>
            <w:bottom w:val="none" w:sz="0" w:space="0" w:color="auto"/>
            <w:right w:val="none" w:sz="0" w:space="0" w:color="auto"/>
          </w:divBdr>
        </w:div>
        <w:div w:id="1866553062">
          <w:marLeft w:val="0"/>
          <w:marRight w:val="0"/>
          <w:marTop w:val="0"/>
          <w:marBottom w:val="0"/>
          <w:divBdr>
            <w:top w:val="none" w:sz="0" w:space="0" w:color="auto"/>
            <w:left w:val="none" w:sz="0" w:space="0" w:color="auto"/>
            <w:bottom w:val="none" w:sz="0" w:space="0" w:color="auto"/>
            <w:right w:val="none" w:sz="0" w:space="0" w:color="auto"/>
          </w:divBdr>
        </w:div>
        <w:div w:id="1885212182">
          <w:marLeft w:val="0"/>
          <w:marRight w:val="0"/>
          <w:marTop w:val="0"/>
          <w:marBottom w:val="0"/>
          <w:divBdr>
            <w:top w:val="none" w:sz="0" w:space="0" w:color="auto"/>
            <w:left w:val="none" w:sz="0" w:space="0" w:color="auto"/>
            <w:bottom w:val="none" w:sz="0" w:space="0" w:color="auto"/>
            <w:right w:val="none" w:sz="0" w:space="0" w:color="auto"/>
          </w:divBdr>
        </w:div>
        <w:div w:id="1885825827">
          <w:marLeft w:val="0"/>
          <w:marRight w:val="0"/>
          <w:marTop w:val="0"/>
          <w:marBottom w:val="0"/>
          <w:divBdr>
            <w:top w:val="none" w:sz="0" w:space="0" w:color="auto"/>
            <w:left w:val="none" w:sz="0" w:space="0" w:color="auto"/>
            <w:bottom w:val="none" w:sz="0" w:space="0" w:color="auto"/>
            <w:right w:val="none" w:sz="0" w:space="0" w:color="auto"/>
          </w:divBdr>
        </w:div>
        <w:div w:id="1912498827">
          <w:marLeft w:val="0"/>
          <w:marRight w:val="0"/>
          <w:marTop w:val="0"/>
          <w:marBottom w:val="0"/>
          <w:divBdr>
            <w:top w:val="none" w:sz="0" w:space="0" w:color="auto"/>
            <w:left w:val="none" w:sz="0" w:space="0" w:color="auto"/>
            <w:bottom w:val="none" w:sz="0" w:space="0" w:color="auto"/>
            <w:right w:val="none" w:sz="0" w:space="0" w:color="auto"/>
          </w:divBdr>
        </w:div>
        <w:div w:id="1917787158">
          <w:marLeft w:val="0"/>
          <w:marRight w:val="0"/>
          <w:marTop w:val="0"/>
          <w:marBottom w:val="0"/>
          <w:divBdr>
            <w:top w:val="none" w:sz="0" w:space="0" w:color="auto"/>
            <w:left w:val="none" w:sz="0" w:space="0" w:color="auto"/>
            <w:bottom w:val="none" w:sz="0" w:space="0" w:color="auto"/>
            <w:right w:val="none" w:sz="0" w:space="0" w:color="auto"/>
          </w:divBdr>
        </w:div>
        <w:div w:id="1936817444">
          <w:marLeft w:val="0"/>
          <w:marRight w:val="0"/>
          <w:marTop w:val="0"/>
          <w:marBottom w:val="0"/>
          <w:divBdr>
            <w:top w:val="none" w:sz="0" w:space="0" w:color="auto"/>
            <w:left w:val="none" w:sz="0" w:space="0" w:color="auto"/>
            <w:bottom w:val="none" w:sz="0" w:space="0" w:color="auto"/>
            <w:right w:val="none" w:sz="0" w:space="0" w:color="auto"/>
          </w:divBdr>
        </w:div>
        <w:div w:id="1937978963">
          <w:marLeft w:val="0"/>
          <w:marRight w:val="0"/>
          <w:marTop w:val="0"/>
          <w:marBottom w:val="0"/>
          <w:divBdr>
            <w:top w:val="none" w:sz="0" w:space="0" w:color="auto"/>
            <w:left w:val="none" w:sz="0" w:space="0" w:color="auto"/>
            <w:bottom w:val="none" w:sz="0" w:space="0" w:color="auto"/>
            <w:right w:val="none" w:sz="0" w:space="0" w:color="auto"/>
          </w:divBdr>
        </w:div>
        <w:div w:id="1947157822">
          <w:marLeft w:val="0"/>
          <w:marRight w:val="0"/>
          <w:marTop w:val="0"/>
          <w:marBottom w:val="0"/>
          <w:divBdr>
            <w:top w:val="none" w:sz="0" w:space="0" w:color="auto"/>
            <w:left w:val="none" w:sz="0" w:space="0" w:color="auto"/>
            <w:bottom w:val="none" w:sz="0" w:space="0" w:color="auto"/>
            <w:right w:val="none" w:sz="0" w:space="0" w:color="auto"/>
          </w:divBdr>
        </w:div>
        <w:div w:id="1961956353">
          <w:marLeft w:val="0"/>
          <w:marRight w:val="0"/>
          <w:marTop w:val="0"/>
          <w:marBottom w:val="0"/>
          <w:divBdr>
            <w:top w:val="none" w:sz="0" w:space="0" w:color="auto"/>
            <w:left w:val="none" w:sz="0" w:space="0" w:color="auto"/>
            <w:bottom w:val="none" w:sz="0" w:space="0" w:color="auto"/>
            <w:right w:val="none" w:sz="0" w:space="0" w:color="auto"/>
          </w:divBdr>
        </w:div>
        <w:div w:id="1981953800">
          <w:marLeft w:val="0"/>
          <w:marRight w:val="0"/>
          <w:marTop w:val="0"/>
          <w:marBottom w:val="0"/>
          <w:divBdr>
            <w:top w:val="none" w:sz="0" w:space="0" w:color="auto"/>
            <w:left w:val="none" w:sz="0" w:space="0" w:color="auto"/>
            <w:bottom w:val="none" w:sz="0" w:space="0" w:color="auto"/>
            <w:right w:val="none" w:sz="0" w:space="0" w:color="auto"/>
          </w:divBdr>
        </w:div>
        <w:div w:id="1999452989">
          <w:marLeft w:val="0"/>
          <w:marRight w:val="0"/>
          <w:marTop w:val="0"/>
          <w:marBottom w:val="0"/>
          <w:divBdr>
            <w:top w:val="none" w:sz="0" w:space="0" w:color="auto"/>
            <w:left w:val="none" w:sz="0" w:space="0" w:color="auto"/>
            <w:bottom w:val="none" w:sz="0" w:space="0" w:color="auto"/>
            <w:right w:val="none" w:sz="0" w:space="0" w:color="auto"/>
          </w:divBdr>
        </w:div>
        <w:div w:id="2015835164">
          <w:marLeft w:val="0"/>
          <w:marRight w:val="0"/>
          <w:marTop w:val="0"/>
          <w:marBottom w:val="0"/>
          <w:divBdr>
            <w:top w:val="none" w:sz="0" w:space="0" w:color="auto"/>
            <w:left w:val="none" w:sz="0" w:space="0" w:color="auto"/>
            <w:bottom w:val="none" w:sz="0" w:space="0" w:color="auto"/>
            <w:right w:val="none" w:sz="0" w:space="0" w:color="auto"/>
          </w:divBdr>
        </w:div>
        <w:div w:id="2024698154">
          <w:marLeft w:val="0"/>
          <w:marRight w:val="0"/>
          <w:marTop w:val="0"/>
          <w:marBottom w:val="0"/>
          <w:divBdr>
            <w:top w:val="none" w:sz="0" w:space="0" w:color="auto"/>
            <w:left w:val="none" w:sz="0" w:space="0" w:color="auto"/>
            <w:bottom w:val="none" w:sz="0" w:space="0" w:color="auto"/>
            <w:right w:val="none" w:sz="0" w:space="0" w:color="auto"/>
          </w:divBdr>
        </w:div>
        <w:div w:id="2031251584">
          <w:marLeft w:val="0"/>
          <w:marRight w:val="0"/>
          <w:marTop w:val="0"/>
          <w:marBottom w:val="0"/>
          <w:divBdr>
            <w:top w:val="none" w:sz="0" w:space="0" w:color="auto"/>
            <w:left w:val="none" w:sz="0" w:space="0" w:color="auto"/>
            <w:bottom w:val="none" w:sz="0" w:space="0" w:color="auto"/>
            <w:right w:val="none" w:sz="0" w:space="0" w:color="auto"/>
          </w:divBdr>
        </w:div>
        <w:div w:id="2059164420">
          <w:marLeft w:val="0"/>
          <w:marRight w:val="0"/>
          <w:marTop w:val="0"/>
          <w:marBottom w:val="0"/>
          <w:divBdr>
            <w:top w:val="none" w:sz="0" w:space="0" w:color="auto"/>
            <w:left w:val="none" w:sz="0" w:space="0" w:color="auto"/>
            <w:bottom w:val="none" w:sz="0" w:space="0" w:color="auto"/>
            <w:right w:val="none" w:sz="0" w:space="0" w:color="auto"/>
          </w:divBdr>
        </w:div>
        <w:div w:id="2071489917">
          <w:marLeft w:val="0"/>
          <w:marRight w:val="0"/>
          <w:marTop w:val="0"/>
          <w:marBottom w:val="0"/>
          <w:divBdr>
            <w:top w:val="none" w:sz="0" w:space="0" w:color="auto"/>
            <w:left w:val="none" w:sz="0" w:space="0" w:color="auto"/>
            <w:bottom w:val="none" w:sz="0" w:space="0" w:color="auto"/>
            <w:right w:val="none" w:sz="0" w:space="0" w:color="auto"/>
          </w:divBdr>
        </w:div>
        <w:div w:id="2080590994">
          <w:marLeft w:val="0"/>
          <w:marRight w:val="0"/>
          <w:marTop w:val="0"/>
          <w:marBottom w:val="0"/>
          <w:divBdr>
            <w:top w:val="none" w:sz="0" w:space="0" w:color="auto"/>
            <w:left w:val="none" w:sz="0" w:space="0" w:color="auto"/>
            <w:bottom w:val="none" w:sz="0" w:space="0" w:color="auto"/>
            <w:right w:val="none" w:sz="0" w:space="0" w:color="auto"/>
          </w:divBdr>
        </w:div>
        <w:div w:id="2082829534">
          <w:marLeft w:val="0"/>
          <w:marRight w:val="0"/>
          <w:marTop w:val="0"/>
          <w:marBottom w:val="0"/>
          <w:divBdr>
            <w:top w:val="none" w:sz="0" w:space="0" w:color="auto"/>
            <w:left w:val="none" w:sz="0" w:space="0" w:color="auto"/>
            <w:bottom w:val="none" w:sz="0" w:space="0" w:color="auto"/>
            <w:right w:val="none" w:sz="0" w:space="0" w:color="auto"/>
          </w:divBdr>
        </w:div>
        <w:div w:id="2088502759">
          <w:marLeft w:val="0"/>
          <w:marRight w:val="0"/>
          <w:marTop w:val="0"/>
          <w:marBottom w:val="0"/>
          <w:divBdr>
            <w:top w:val="none" w:sz="0" w:space="0" w:color="auto"/>
            <w:left w:val="none" w:sz="0" w:space="0" w:color="auto"/>
            <w:bottom w:val="none" w:sz="0" w:space="0" w:color="auto"/>
            <w:right w:val="none" w:sz="0" w:space="0" w:color="auto"/>
          </w:divBdr>
        </w:div>
        <w:div w:id="2107841845">
          <w:marLeft w:val="0"/>
          <w:marRight w:val="0"/>
          <w:marTop w:val="0"/>
          <w:marBottom w:val="0"/>
          <w:divBdr>
            <w:top w:val="none" w:sz="0" w:space="0" w:color="auto"/>
            <w:left w:val="none" w:sz="0" w:space="0" w:color="auto"/>
            <w:bottom w:val="none" w:sz="0" w:space="0" w:color="auto"/>
            <w:right w:val="none" w:sz="0" w:space="0" w:color="auto"/>
          </w:divBdr>
        </w:div>
        <w:div w:id="2113158986">
          <w:marLeft w:val="0"/>
          <w:marRight w:val="0"/>
          <w:marTop w:val="0"/>
          <w:marBottom w:val="0"/>
          <w:divBdr>
            <w:top w:val="none" w:sz="0" w:space="0" w:color="auto"/>
            <w:left w:val="none" w:sz="0" w:space="0" w:color="auto"/>
            <w:bottom w:val="none" w:sz="0" w:space="0" w:color="auto"/>
            <w:right w:val="none" w:sz="0" w:space="0" w:color="auto"/>
          </w:divBdr>
        </w:div>
        <w:div w:id="2121870841">
          <w:marLeft w:val="0"/>
          <w:marRight w:val="0"/>
          <w:marTop w:val="0"/>
          <w:marBottom w:val="0"/>
          <w:divBdr>
            <w:top w:val="none" w:sz="0" w:space="0" w:color="auto"/>
            <w:left w:val="none" w:sz="0" w:space="0" w:color="auto"/>
            <w:bottom w:val="none" w:sz="0" w:space="0" w:color="auto"/>
            <w:right w:val="none" w:sz="0" w:space="0" w:color="auto"/>
          </w:divBdr>
        </w:div>
        <w:div w:id="2141530648">
          <w:marLeft w:val="0"/>
          <w:marRight w:val="0"/>
          <w:marTop w:val="0"/>
          <w:marBottom w:val="0"/>
          <w:divBdr>
            <w:top w:val="none" w:sz="0" w:space="0" w:color="auto"/>
            <w:left w:val="none" w:sz="0" w:space="0" w:color="auto"/>
            <w:bottom w:val="none" w:sz="0" w:space="0" w:color="auto"/>
            <w:right w:val="none" w:sz="0" w:space="0" w:color="auto"/>
          </w:divBdr>
        </w:div>
      </w:divsChild>
    </w:div>
    <w:div w:id="1905602810">
      <w:bodyDiv w:val="1"/>
      <w:marLeft w:val="0"/>
      <w:marRight w:val="0"/>
      <w:marTop w:val="0"/>
      <w:marBottom w:val="0"/>
      <w:divBdr>
        <w:top w:val="none" w:sz="0" w:space="0" w:color="auto"/>
        <w:left w:val="none" w:sz="0" w:space="0" w:color="auto"/>
        <w:bottom w:val="none" w:sz="0" w:space="0" w:color="auto"/>
        <w:right w:val="none" w:sz="0" w:space="0" w:color="auto"/>
      </w:divBdr>
      <w:divsChild>
        <w:div w:id="25258321">
          <w:marLeft w:val="0"/>
          <w:marRight w:val="0"/>
          <w:marTop w:val="0"/>
          <w:marBottom w:val="0"/>
          <w:divBdr>
            <w:top w:val="none" w:sz="0" w:space="0" w:color="auto"/>
            <w:left w:val="none" w:sz="0" w:space="0" w:color="auto"/>
            <w:bottom w:val="none" w:sz="0" w:space="0" w:color="auto"/>
            <w:right w:val="none" w:sz="0" w:space="0" w:color="auto"/>
          </w:divBdr>
        </w:div>
        <w:div w:id="159126628">
          <w:marLeft w:val="0"/>
          <w:marRight w:val="0"/>
          <w:marTop w:val="0"/>
          <w:marBottom w:val="0"/>
          <w:divBdr>
            <w:top w:val="none" w:sz="0" w:space="0" w:color="auto"/>
            <w:left w:val="none" w:sz="0" w:space="0" w:color="auto"/>
            <w:bottom w:val="none" w:sz="0" w:space="0" w:color="auto"/>
            <w:right w:val="none" w:sz="0" w:space="0" w:color="auto"/>
          </w:divBdr>
        </w:div>
        <w:div w:id="347373004">
          <w:marLeft w:val="0"/>
          <w:marRight w:val="0"/>
          <w:marTop w:val="0"/>
          <w:marBottom w:val="0"/>
          <w:divBdr>
            <w:top w:val="none" w:sz="0" w:space="0" w:color="auto"/>
            <w:left w:val="none" w:sz="0" w:space="0" w:color="auto"/>
            <w:bottom w:val="none" w:sz="0" w:space="0" w:color="auto"/>
            <w:right w:val="none" w:sz="0" w:space="0" w:color="auto"/>
          </w:divBdr>
        </w:div>
        <w:div w:id="444471699">
          <w:marLeft w:val="0"/>
          <w:marRight w:val="0"/>
          <w:marTop w:val="0"/>
          <w:marBottom w:val="0"/>
          <w:divBdr>
            <w:top w:val="none" w:sz="0" w:space="0" w:color="auto"/>
            <w:left w:val="none" w:sz="0" w:space="0" w:color="auto"/>
            <w:bottom w:val="none" w:sz="0" w:space="0" w:color="auto"/>
            <w:right w:val="none" w:sz="0" w:space="0" w:color="auto"/>
          </w:divBdr>
        </w:div>
        <w:div w:id="588805731">
          <w:marLeft w:val="0"/>
          <w:marRight w:val="0"/>
          <w:marTop w:val="0"/>
          <w:marBottom w:val="0"/>
          <w:divBdr>
            <w:top w:val="none" w:sz="0" w:space="0" w:color="auto"/>
            <w:left w:val="none" w:sz="0" w:space="0" w:color="auto"/>
            <w:bottom w:val="none" w:sz="0" w:space="0" w:color="auto"/>
            <w:right w:val="none" w:sz="0" w:space="0" w:color="auto"/>
          </w:divBdr>
        </w:div>
        <w:div w:id="719862906">
          <w:marLeft w:val="0"/>
          <w:marRight w:val="0"/>
          <w:marTop w:val="0"/>
          <w:marBottom w:val="0"/>
          <w:divBdr>
            <w:top w:val="none" w:sz="0" w:space="0" w:color="auto"/>
            <w:left w:val="none" w:sz="0" w:space="0" w:color="auto"/>
            <w:bottom w:val="none" w:sz="0" w:space="0" w:color="auto"/>
            <w:right w:val="none" w:sz="0" w:space="0" w:color="auto"/>
          </w:divBdr>
        </w:div>
        <w:div w:id="743603422">
          <w:marLeft w:val="0"/>
          <w:marRight w:val="0"/>
          <w:marTop w:val="0"/>
          <w:marBottom w:val="0"/>
          <w:divBdr>
            <w:top w:val="none" w:sz="0" w:space="0" w:color="auto"/>
            <w:left w:val="none" w:sz="0" w:space="0" w:color="auto"/>
            <w:bottom w:val="none" w:sz="0" w:space="0" w:color="auto"/>
            <w:right w:val="none" w:sz="0" w:space="0" w:color="auto"/>
          </w:divBdr>
        </w:div>
        <w:div w:id="772556219">
          <w:marLeft w:val="0"/>
          <w:marRight w:val="0"/>
          <w:marTop w:val="0"/>
          <w:marBottom w:val="0"/>
          <w:divBdr>
            <w:top w:val="none" w:sz="0" w:space="0" w:color="auto"/>
            <w:left w:val="none" w:sz="0" w:space="0" w:color="auto"/>
            <w:bottom w:val="none" w:sz="0" w:space="0" w:color="auto"/>
            <w:right w:val="none" w:sz="0" w:space="0" w:color="auto"/>
          </w:divBdr>
        </w:div>
        <w:div w:id="772628672">
          <w:marLeft w:val="0"/>
          <w:marRight w:val="0"/>
          <w:marTop w:val="0"/>
          <w:marBottom w:val="0"/>
          <w:divBdr>
            <w:top w:val="none" w:sz="0" w:space="0" w:color="auto"/>
            <w:left w:val="none" w:sz="0" w:space="0" w:color="auto"/>
            <w:bottom w:val="none" w:sz="0" w:space="0" w:color="auto"/>
            <w:right w:val="none" w:sz="0" w:space="0" w:color="auto"/>
          </w:divBdr>
        </w:div>
        <w:div w:id="807670309">
          <w:marLeft w:val="0"/>
          <w:marRight w:val="0"/>
          <w:marTop w:val="0"/>
          <w:marBottom w:val="0"/>
          <w:divBdr>
            <w:top w:val="none" w:sz="0" w:space="0" w:color="auto"/>
            <w:left w:val="none" w:sz="0" w:space="0" w:color="auto"/>
            <w:bottom w:val="none" w:sz="0" w:space="0" w:color="auto"/>
            <w:right w:val="none" w:sz="0" w:space="0" w:color="auto"/>
          </w:divBdr>
        </w:div>
        <w:div w:id="858079541">
          <w:marLeft w:val="0"/>
          <w:marRight w:val="0"/>
          <w:marTop w:val="0"/>
          <w:marBottom w:val="0"/>
          <w:divBdr>
            <w:top w:val="none" w:sz="0" w:space="0" w:color="auto"/>
            <w:left w:val="none" w:sz="0" w:space="0" w:color="auto"/>
            <w:bottom w:val="none" w:sz="0" w:space="0" w:color="auto"/>
            <w:right w:val="none" w:sz="0" w:space="0" w:color="auto"/>
          </w:divBdr>
        </w:div>
        <w:div w:id="907419948">
          <w:marLeft w:val="0"/>
          <w:marRight w:val="0"/>
          <w:marTop w:val="0"/>
          <w:marBottom w:val="0"/>
          <w:divBdr>
            <w:top w:val="none" w:sz="0" w:space="0" w:color="auto"/>
            <w:left w:val="none" w:sz="0" w:space="0" w:color="auto"/>
            <w:bottom w:val="none" w:sz="0" w:space="0" w:color="auto"/>
            <w:right w:val="none" w:sz="0" w:space="0" w:color="auto"/>
          </w:divBdr>
        </w:div>
        <w:div w:id="971789705">
          <w:marLeft w:val="0"/>
          <w:marRight w:val="0"/>
          <w:marTop w:val="0"/>
          <w:marBottom w:val="0"/>
          <w:divBdr>
            <w:top w:val="none" w:sz="0" w:space="0" w:color="auto"/>
            <w:left w:val="none" w:sz="0" w:space="0" w:color="auto"/>
            <w:bottom w:val="none" w:sz="0" w:space="0" w:color="auto"/>
            <w:right w:val="none" w:sz="0" w:space="0" w:color="auto"/>
          </w:divBdr>
        </w:div>
        <w:div w:id="988905443">
          <w:marLeft w:val="0"/>
          <w:marRight w:val="0"/>
          <w:marTop w:val="0"/>
          <w:marBottom w:val="0"/>
          <w:divBdr>
            <w:top w:val="none" w:sz="0" w:space="0" w:color="auto"/>
            <w:left w:val="none" w:sz="0" w:space="0" w:color="auto"/>
            <w:bottom w:val="none" w:sz="0" w:space="0" w:color="auto"/>
            <w:right w:val="none" w:sz="0" w:space="0" w:color="auto"/>
          </w:divBdr>
        </w:div>
        <w:div w:id="1228417819">
          <w:marLeft w:val="0"/>
          <w:marRight w:val="0"/>
          <w:marTop w:val="0"/>
          <w:marBottom w:val="0"/>
          <w:divBdr>
            <w:top w:val="none" w:sz="0" w:space="0" w:color="auto"/>
            <w:left w:val="none" w:sz="0" w:space="0" w:color="auto"/>
            <w:bottom w:val="none" w:sz="0" w:space="0" w:color="auto"/>
            <w:right w:val="none" w:sz="0" w:space="0" w:color="auto"/>
          </w:divBdr>
        </w:div>
        <w:div w:id="1285504768">
          <w:marLeft w:val="0"/>
          <w:marRight w:val="0"/>
          <w:marTop w:val="0"/>
          <w:marBottom w:val="0"/>
          <w:divBdr>
            <w:top w:val="none" w:sz="0" w:space="0" w:color="auto"/>
            <w:left w:val="none" w:sz="0" w:space="0" w:color="auto"/>
            <w:bottom w:val="none" w:sz="0" w:space="0" w:color="auto"/>
            <w:right w:val="none" w:sz="0" w:space="0" w:color="auto"/>
          </w:divBdr>
        </w:div>
        <w:div w:id="1309943016">
          <w:marLeft w:val="0"/>
          <w:marRight w:val="0"/>
          <w:marTop w:val="0"/>
          <w:marBottom w:val="0"/>
          <w:divBdr>
            <w:top w:val="none" w:sz="0" w:space="0" w:color="auto"/>
            <w:left w:val="none" w:sz="0" w:space="0" w:color="auto"/>
            <w:bottom w:val="none" w:sz="0" w:space="0" w:color="auto"/>
            <w:right w:val="none" w:sz="0" w:space="0" w:color="auto"/>
          </w:divBdr>
        </w:div>
        <w:div w:id="1518033808">
          <w:marLeft w:val="0"/>
          <w:marRight w:val="0"/>
          <w:marTop w:val="0"/>
          <w:marBottom w:val="0"/>
          <w:divBdr>
            <w:top w:val="none" w:sz="0" w:space="0" w:color="auto"/>
            <w:left w:val="none" w:sz="0" w:space="0" w:color="auto"/>
            <w:bottom w:val="none" w:sz="0" w:space="0" w:color="auto"/>
            <w:right w:val="none" w:sz="0" w:space="0" w:color="auto"/>
          </w:divBdr>
        </w:div>
        <w:div w:id="1525552240">
          <w:marLeft w:val="0"/>
          <w:marRight w:val="0"/>
          <w:marTop w:val="0"/>
          <w:marBottom w:val="0"/>
          <w:divBdr>
            <w:top w:val="none" w:sz="0" w:space="0" w:color="auto"/>
            <w:left w:val="none" w:sz="0" w:space="0" w:color="auto"/>
            <w:bottom w:val="none" w:sz="0" w:space="0" w:color="auto"/>
            <w:right w:val="none" w:sz="0" w:space="0" w:color="auto"/>
          </w:divBdr>
        </w:div>
        <w:div w:id="1656715087">
          <w:marLeft w:val="0"/>
          <w:marRight w:val="0"/>
          <w:marTop w:val="0"/>
          <w:marBottom w:val="0"/>
          <w:divBdr>
            <w:top w:val="none" w:sz="0" w:space="0" w:color="auto"/>
            <w:left w:val="none" w:sz="0" w:space="0" w:color="auto"/>
            <w:bottom w:val="none" w:sz="0" w:space="0" w:color="auto"/>
            <w:right w:val="none" w:sz="0" w:space="0" w:color="auto"/>
          </w:divBdr>
        </w:div>
        <w:div w:id="1720013169">
          <w:marLeft w:val="0"/>
          <w:marRight w:val="0"/>
          <w:marTop w:val="0"/>
          <w:marBottom w:val="0"/>
          <w:divBdr>
            <w:top w:val="none" w:sz="0" w:space="0" w:color="auto"/>
            <w:left w:val="none" w:sz="0" w:space="0" w:color="auto"/>
            <w:bottom w:val="none" w:sz="0" w:space="0" w:color="auto"/>
            <w:right w:val="none" w:sz="0" w:space="0" w:color="auto"/>
          </w:divBdr>
        </w:div>
        <w:div w:id="1804613557">
          <w:marLeft w:val="0"/>
          <w:marRight w:val="0"/>
          <w:marTop w:val="0"/>
          <w:marBottom w:val="0"/>
          <w:divBdr>
            <w:top w:val="none" w:sz="0" w:space="0" w:color="auto"/>
            <w:left w:val="none" w:sz="0" w:space="0" w:color="auto"/>
            <w:bottom w:val="none" w:sz="0" w:space="0" w:color="auto"/>
            <w:right w:val="none" w:sz="0" w:space="0" w:color="auto"/>
          </w:divBdr>
        </w:div>
        <w:div w:id="1866675473">
          <w:marLeft w:val="0"/>
          <w:marRight w:val="0"/>
          <w:marTop w:val="0"/>
          <w:marBottom w:val="0"/>
          <w:divBdr>
            <w:top w:val="none" w:sz="0" w:space="0" w:color="auto"/>
            <w:left w:val="none" w:sz="0" w:space="0" w:color="auto"/>
            <w:bottom w:val="none" w:sz="0" w:space="0" w:color="auto"/>
            <w:right w:val="none" w:sz="0" w:space="0" w:color="auto"/>
          </w:divBdr>
        </w:div>
        <w:div w:id="1874728728">
          <w:marLeft w:val="0"/>
          <w:marRight w:val="0"/>
          <w:marTop w:val="0"/>
          <w:marBottom w:val="0"/>
          <w:divBdr>
            <w:top w:val="none" w:sz="0" w:space="0" w:color="auto"/>
            <w:left w:val="none" w:sz="0" w:space="0" w:color="auto"/>
            <w:bottom w:val="none" w:sz="0" w:space="0" w:color="auto"/>
            <w:right w:val="none" w:sz="0" w:space="0" w:color="auto"/>
          </w:divBdr>
        </w:div>
        <w:div w:id="1914125829">
          <w:marLeft w:val="0"/>
          <w:marRight w:val="0"/>
          <w:marTop w:val="0"/>
          <w:marBottom w:val="0"/>
          <w:divBdr>
            <w:top w:val="none" w:sz="0" w:space="0" w:color="auto"/>
            <w:left w:val="none" w:sz="0" w:space="0" w:color="auto"/>
            <w:bottom w:val="none" w:sz="0" w:space="0" w:color="auto"/>
            <w:right w:val="none" w:sz="0" w:space="0" w:color="auto"/>
          </w:divBdr>
        </w:div>
        <w:div w:id="19687318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2075</TotalTime>
  <Pages>5</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Donelson</dc:creator>
  <cp:keywords/>
  <dc:description/>
  <cp:lastModifiedBy>Elliott Schmidt</cp:lastModifiedBy>
  <cp:revision>7</cp:revision>
  <dcterms:created xsi:type="dcterms:W3CDTF">2023-11-03T06:26:00Z</dcterms:created>
  <dcterms:modified xsi:type="dcterms:W3CDTF">2023-12-01T05:10:00Z</dcterms:modified>
</cp:coreProperties>
</file>