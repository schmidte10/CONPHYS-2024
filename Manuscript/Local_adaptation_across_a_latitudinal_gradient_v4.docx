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9B6B" w14:textId="67704DBE" w:rsidR="000C0AFA" w:rsidRDefault="000C0AFA" w:rsidP="004E62CD">
      <w:pPr>
        <w:rPr>
          <w:sz w:val="24"/>
          <w:szCs w:val="24"/>
          <w:lang w:val="en-US"/>
        </w:rPr>
      </w:pPr>
    </w:p>
    <w:p w14:paraId="50ACC1C5" w14:textId="77777777" w:rsidR="004E62CD" w:rsidRDefault="004E62CD" w:rsidP="004E62CD">
      <w:pPr>
        <w:rPr>
          <w:sz w:val="24"/>
          <w:szCs w:val="24"/>
          <w:lang w:val="en-US"/>
        </w:rPr>
      </w:pPr>
    </w:p>
    <w:p w14:paraId="24FD9BF2" w14:textId="77777777" w:rsidR="004E62CD" w:rsidRDefault="004E62CD" w:rsidP="004E62CD">
      <w:pPr>
        <w:rPr>
          <w:sz w:val="24"/>
          <w:szCs w:val="24"/>
          <w:lang w:val="en-US"/>
        </w:rPr>
      </w:pPr>
    </w:p>
    <w:p w14:paraId="26E9E2D7" w14:textId="77777777" w:rsidR="0034107F" w:rsidRDefault="0034107F" w:rsidP="004E62CD">
      <w:pPr>
        <w:rPr>
          <w:sz w:val="24"/>
          <w:szCs w:val="24"/>
          <w:lang w:val="en-US"/>
        </w:rPr>
      </w:pPr>
    </w:p>
    <w:p w14:paraId="2DE36791" w14:textId="77777777" w:rsidR="004E62CD" w:rsidRDefault="004E62CD" w:rsidP="004E62CD">
      <w:pPr>
        <w:rPr>
          <w:sz w:val="24"/>
          <w:szCs w:val="24"/>
          <w:lang w:val="en-US"/>
        </w:rPr>
      </w:pPr>
    </w:p>
    <w:p w14:paraId="6A27DACC" w14:textId="2F13D662" w:rsidR="004E62CD" w:rsidRDefault="004E62CD" w:rsidP="004E62CD">
      <w:pPr>
        <w:contextualSpacing/>
        <w:rPr>
          <w:sz w:val="24"/>
          <w:szCs w:val="24"/>
          <w:lang w:val="en-US"/>
        </w:rPr>
      </w:pPr>
      <w:r w:rsidRPr="0034107F">
        <w:rPr>
          <w:b/>
          <w:bCs/>
          <w:sz w:val="24"/>
          <w:szCs w:val="24"/>
          <w:lang w:val="en-US"/>
        </w:rPr>
        <w:t>Title:</w:t>
      </w:r>
      <w:r>
        <w:rPr>
          <w:sz w:val="24"/>
          <w:szCs w:val="24"/>
          <w:lang w:val="en-US"/>
        </w:rPr>
        <w:t xml:space="preserve"> Incorporating evolutionary perspectives into conservation </w:t>
      </w:r>
      <w:r w:rsidR="0034107F">
        <w:rPr>
          <w:sz w:val="24"/>
          <w:szCs w:val="24"/>
          <w:lang w:val="en-US"/>
        </w:rPr>
        <w:t>thinking</w:t>
      </w:r>
      <w:r>
        <w:rPr>
          <w:sz w:val="24"/>
          <w:szCs w:val="24"/>
          <w:lang w:val="en-US"/>
        </w:rPr>
        <w:t xml:space="preserve"> </w:t>
      </w:r>
      <w:r w:rsidR="0034107F">
        <w:rPr>
          <w:sz w:val="24"/>
          <w:szCs w:val="24"/>
          <w:lang w:val="en-US"/>
        </w:rPr>
        <w:t xml:space="preserve">- </w:t>
      </w:r>
      <w:r w:rsidR="002B3E1C">
        <w:rPr>
          <w:sz w:val="24"/>
          <w:szCs w:val="24"/>
          <w:lang w:val="en-US"/>
        </w:rPr>
        <w:t>chapter</w:t>
      </w:r>
      <w:r>
        <w:rPr>
          <w:sz w:val="24"/>
          <w:szCs w:val="24"/>
          <w:lang w:val="en-US"/>
        </w:rPr>
        <w:t xml:space="preserve"> 1 </w:t>
      </w:r>
      <w:r w:rsidR="0034107F">
        <w:rPr>
          <w:sz w:val="24"/>
          <w:szCs w:val="24"/>
          <w:lang w:val="en-US"/>
        </w:rPr>
        <w:t>(placeholder)</w:t>
      </w:r>
    </w:p>
    <w:p w14:paraId="20E8C057" w14:textId="77777777" w:rsidR="00F25B4C" w:rsidRDefault="00F25B4C" w:rsidP="004E62CD">
      <w:pPr>
        <w:contextualSpacing/>
        <w:rPr>
          <w:sz w:val="24"/>
          <w:szCs w:val="24"/>
          <w:lang w:val="en-US"/>
        </w:rPr>
      </w:pPr>
    </w:p>
    <w:p w14:paraId="335230A7" w14:textId="77777777" w:rsidR="00F25B4C" w:rsidRDefault="00F25B4C" w:rsidP="004E62CD">
      <w:pPr>
        <w:contextualSpacing/>
        <w:rPr>
          <w:sz w:val="24"/>
          <w:szCs w:val="24"/>
          <w:lang w:val="en-US"/>
        </w:rPr>
      </w:pPr>
    </w:p>
    <w:p w14:paraId="600BFD8B" w14:textId="77777777" w:rsidR="00F25B4C" w:rsidRDefault="00F25B4C" w:rsidP="004E62CD">
      <w:pPr>
        <w:contextualSpacing/>
        <w:rPr>
          <w:sz w:val="24"/>
          <w:szCs w:val="24"/>
          <w:lang w:val="en-US"/>
        </w:rPr>
      </w:pPr>
    </w:p>
    <w:p w14:paraId="7F64ACFE" w14:textId="77777777" w:rsidR="00F25B4C" w:rsidRDefault="00F25B4C" w:rsidP="004E62CD">
      <w:pPr>
        <w:contextualSpacing/>
        <w:rPr>
          <w:sz w:val="24"/>
          <w:szCs w:val="24"/>
          <w:lang w:val="en-US"/>
        </w:rPr>
      </w:pPr>
    </w:p>
    <w:p w14:paraId="3DFBF71A" w14:textId="77777777" w:rsidR="00F25B4C" w:rsidRDefault="00F25B4C" w:rsidP="004E62CD">
      <w:pPr>
        <w:contextualSpacing/>
        <w:rPr>
          <w:sz w:val="24"/>
          <w:szCs w:val="24"/>
          <w:lang w:val="en-US"/>
        </w:rPr>
      </w:pPr>
    </w:p>
    <w:p w14:paraId="3D7BEE49" w14:textId="77777777" w:rsidR="00BA7794" w:rsidRDefault="00D4017F" w:rsidP="004E62CD">
      <w:pPr>
        <w:contextualSpacing/>
        <w:rPr>
          <w:sz w:val="24"/>
          <w:szCs w:val="24"/>
          <w:lang w:val="en-US"/>
        </w:rPr>
      </w:pPr>
      <w:r>
        <w:rPr>
          <w:sz w:val="24"/>
          <w:szCs w:val="24"/>
          <w:lang w:val="en-US"/>
        </w:rPr>
        <w:t xml:space="preserve">Potential journals: </w:t>
      </w:r>
    </w:p>
    <w:p w14:paraId="38D3CC8A" w14:textId="7C3DCDBD" w:rsidR="00BA7794" w:rsidRDefault="00D4017F" w:rsidP="00BA7794">
      <w:pPr>
        <w:pStyle w:val="ListParagraph"/>
        <w:numPr>
          <w:ilvl w:val="0"/>
          <w:numId w:val="5"/>
        </w:numPr>
        <w:rPr>
          <w:sz w:val="24"/>
          <w:szCs w:val="24"/>
          <w:lang w:val="en-US"/>
        </w:rPr>
      </w:pPr>
      <w:r w:rsidRPr="00BA7794">
        <w:rPr>
          <w:sz w:val="24"/>
          <w:szCs w:val="24"/>
          <w:lang w:val="en-US"/>
        </w:rPr>
        <w:t xml:space="preserve">Coral Reefs </w:t>
      </w:r>
    </w:p>
    <w:p w14:paraId="6D45B0FA" w14:textId="6B0B8CDC" w:rsidR="00BA7794" w:rsidRDefault="00D4017F" w:rsidP="00BA7794">
      <w:pPr>
        <w:pStyle w:val="ListParagraph"/>
        <w:numPr>
          <w:ilvl w:val="0"/>
          <w:numId w:val="5"/>
        </w:numPr>
        <w:rPr>
          <w:sz w:val="24"/>
          <w:szCs w:val="24"/>
          <w:lang w:val="en-US"/>
        </w:rPr>
      </w:pPr>
      <w:r w:rsidRPr="00BA7794">
        <w:rPr>
          <w:sz w:val="24"/>
          <w:szCs w:val="24"/>
          <w:lang w:val="en-US"/>
        </w:rPr>
        <w:t>Ma</w:t>
      </w:r>
      <w:r w:rsidR="00F048DA" w:rsidRPr="00BA7794">
        <w:rPr>
          <w:sz w:val="24"/>
          <w:szCs w:val="24"/>
          <w:lang w:val="en-US"/>
        </w:rPr>
        <w:t xml:space="preserve">rine Biology </w:t>
      </w:r>
    </w:p>
    <w:p w14:paraId="65E23240" w14:textId="46C0CB57" w:rsidR="00F25B4C" w:rsidRPr="00BA7794" w:rsidRDefault="00F048DA" w:rsidP="00BA7794">
      <w:pPr>
        <w:pStyle w:val="ListParagraph"/>
        <w:numPr>
          <w:ilvl w:val="0"/>
          <w:numId w:val="5"/>
        </w:numPr>
        <w:rPr>
          <w:sz w:val="24"/>
          <w:szCs w:val="24"/>
          <w:lang w:val="en-US"/>
        </w:rPr>
      </w:pPr>
      <w:r w:rsidRPr="00BA7794">
        <w:rPr>
          <w:sz w:val="24"/>
          <w:szCs w:val="24"/>
          <w:lang w:val="en-US"/>
        </w:rPr>
        <w:t>Journal of Fish Biology</w:t>
      </w:r>
    </w:p>
    <w:p w14:paraId="14AB5A12" w14:textId="77777777" w:rsidR="00F25B4C" w:rsidRDefault="00F25B4C" w:rsidP="004E62CD">
      <w:pPr>
        <w:contextualSpacing/>
        <w:rPr>
          <w:sz w:val="24"/>
          <w:szCs w:val="24"/>
          <w:lang w:val="en-US"/>
        </w:rPr>
      </w:pPr>
    </w:p>
    <w:p w14:paraId="1C3DB230" w14:textId="77777777" w:rsidR="00F25B4C" w:rsidRDefault="00F25B4C" w:rsidP="004E62CD">
      <w:pPr>
        <w:contextualSpacing/>
        <w:rPr>
          <w:sz w:val="24"/>
          <w:szCs w:val="24"/>
          <w:lang w:val="en-US"/>
        </w:rPr>
      </w:pPr>
    </w:p>
    <w:p w14:paraId="6BA0DE3D" w14:textId="77777777" w:rsidR="00F25B4C" w:rsidRDefault="00F25B4C" w:rsidP="004E62CD">
      <w:pPr>
        <w:contextualSpacing/>
        <w:rPr>
          <w:sz w:val="24"/>
          <w:szCs w:val="24"/>
          <w:lang w:val="en-US"/>
        </w:rPr>
      </w:pPr>
    </w:p>
    <w:p w14:paraId="5CCAF649" w14:textId="77777777" w:rsidR="0034107F" w:rsidRDefault="0034107F" w:rsidP="004E62CD">
      <w:pPr>
        <w:contextualSpacing/>
        <w:rPr>
          <w:sz w:val="24"/>
          <w:szCs w:val="24"/>
          <w:lang w:val="en-US"/>
        </w:rPr>
      </w:pPr>
    </w:p>
    <w:p w14:paraId="20705D9B" w14:textId="77777777" w:rsidR="00F25B4C" w:rsidRDefault="00F25B4C" w:rsidP="004E62CD">
      <w:pPr>
        <w:contextualSpacing/>
        <w:rPr>
          <w:sz w:val="24"/>
          <w:szCs w:val="24"/>
          <w:lang w:val="en-US"/>
        </w:rPr>
      </w:pPr>
    </w:p>
    <w:p w14:paraId="1BF4B272" w14:textId="77777777" w:rsidR="00F25B4C" w:rsidRDefault="00F25B4C" w:rsidP="004E62CD">
      <w:pPr>
        <w:contextualSpacing/>
        <w:rPr>
          <w:sz w:val="24"/>
          <w:szCs w:val="24"/>
          <w:lang w:val="en-US"/>
        </w:rPr>
      </w:pPr>
    </w:p>
    <w:p w14:paraId="45244831" w14:textId="77777777" w:rsidR="00BA7794" w:rsidRDefault="00BA7794" w:rsidP="004E62CD">
      <w:pPr>
        <w:contextualSpacing/>
        <w:rPr>
          <w:sz w:val="24"/>
          <w:szCs w:val="24"/>
          <w:lang w:val="en-US"/>
        </w:rPr>
      </w:pPr>
    </w:p>
    <w:p w14:paraId="7DBAF1D3" w14:textId="77777777" w:rsidR="00BA7794" w:rsidRDefault="00BA7794" w:rsidP="004E62CD">
      <w:pPr>
        <w:contextualSpacing/>
        <w:rPr>
          <w:sz w:val="24"/>
          <w:szCs w:val="24"/>
          <w:lang w:val="en-US"/>
        </w:rPr>
      </w:pPr>
    </w:p>
    <w:p w14:paraId="768820EC" w14:textId="40BB72C0" w:rsidR="004E62CD" w:rsidRDefault="00C968DB" w:rsidP="004E62CD">
      <w:pPr>
        <w:contextualSpacing/>
        <w:rPr>
          <w:sz w:val="24"/>
          <w:szCs w:val="24"/>
          <w:lang w:val="en-US"/>
        </w:rPr>
      </w:pPr>
      <w:r w:rsidRPr="0034107F">
        <w:rPr>
          <w:b/>
          <w:bCs/>
          <w:sz w:val="24"/>
          <w:szCs w:val="24"/>
          <w:lang w:val="en-US"/>
        </w:rPr>
        <w:t>Authors:</w:t>
      </w:r>
      <w:r>
        <w:rPr>
          <w:sz w:val="24"/>
          <w:szCs w:val="24"/>
          <w:lang w:val="en-US"/>
        </w:rPr>
        <w:t xml:space="preserve"> </w:t>
      </w:r>
      <w:r w:rsidR="00F25B4C">
        <w:rPr>
          <w:sz w:val="24"/>
          <w:szCs w:val="24"/>
          <w:lang w:val="en-US"/>
        </w:rPr>
        <w:t>Elliott Schmidt</w:t>
      </w:r>
      <w:r w:rsidR="00F25B4C">
        <w:rPr>
          <w:sz w:val="24"/>
          <w:szCs w:val="24"/>
          <w:vertAlign w:val="superscript"/>
          <w:lang w:val="en-US"/>
        </w:rPr>
        <w:t>1</w:t>
      </w:r>
      <w:r w:rsidR="00F25B4C">
        <w:rPr>
          <w:sz w:val="24"/>
          <w:szCs w:val="24"/>
          <w:lang w:val="en-US"/>
        </w:rPr>
        <w:t xml:space="preserve"> and</w:t>
      </w:r>
      <w:r w:rsidR="000F1CB0">
        <w:rPr>
          <w:sz w:val="24"/>
          <w:szCs w:val="24"/>
          <w:lang w:val="en-US"/>
        </w:rPr>
        <w:t xml:space="preserve"> Jennifer Donelson</w:t>
      </w:r>
      <w:r w:rsidR="000F1CB0">
        <w:rPr>
          <w:sz w:val="24"/>
          <w:szCs w:val="24"/>
          <w:vertAlign w:val="superscript"/>
          <w:lang w:val="en-US"/>
        </w:rPr>
        <w:t>1</w:t>
      </w:r>
      <w:r>
        <w:rPr>
          <w:sz w:val="24"/>
          <w:szCs w:val="24"/>
          <w:lang w:val="en-US"/>
        </w:rPr>
        <w:t xml:space="preserve"> </w:t>
      </w:r>
    </w:p>
    <w:p w14:paraId="326E8F26" w14:textId="0AAB40A4" w:rsidR="00C968DB" w:rsidRDefault="00F25B4C" w:rsidP="004E62CD">
      <w:pPr>
        <w:contextualSpacing/>
        <w:rPr>
          <w:sz w:val="24"/>
          <w:szCs w:val="24"/>
          <w:lang w:val="en-US"/>
        </w:rPr>
      </w:pPr>
      <w:r w:rsidRPr="0034107F">
        <w:rPr>
          <w:b/>
          <w:bCs/>
          <w:sz w:val="24"/>
          <w:szCs w:val="24"/>
          <w:lang w:val="en-US"/>
        </w:rPr>
        <w:t>Affiliations:</w:t>
      </w:r>
      <w:r>
        <w:rPr>
          <w:sz w:val="24"/>
          <w:szCs w:val="24"/>
          <w:lang w:val="en-US"/>
        </w:rPr>
        <w:t xml:space="preserve"> </w:t>
      </w:r>
      <w:r w:rsidR="000F1CB0">
        <w:rPr>
          <w:sz w:val="24"/>
          <w:szCs w:val="24"/>
          <w:vertAlign w:val="superscript"/>
          <w:lang w:val="en-US"/>
        </w:rPr>
        <w:t>1</w:t>
      </w:r>
      <w:r w:rsidR="000F1CB0">
        <w:rPr>
          <w:sz w:val="24"/>
          <w:szCs w:val="24"/>
          <w:lang w:val="en-US"/>
        </w:rPr>
        <w:t xml:space="preserve"> College of Science and Engineering, </w:t>
      </w:r>
      <w:r w:rsidR="000F1CB0" w:rsidRPr="000F1CB0">
        <w:rPr>
          <w:sz w:val="24"/>
          <w:szCs w:val="24"/>
          <w:lang w:val="en-US"/>
        </w:rPr>
        <w:t>James Cook University</w:t>
      </w:r>
      <w:r w:rsidR="000F1CB0">
        <w:rPr>
          <w:sz w:val="24"/>
          <w:szCs w:val="24"/>
          <w:lang w:val="en-US"/>
        </w:rPr>
        <w:t>, Australia</w:t>
      </w:r>
      <w:r w:rsidR="00E36453">
        <w:rPr>
          <w:sz w:val="24"/>
          <w:szCs w:val="24"/>
          <w:lang w:val="en-US"/>
        </w:rPr>
        <w:t xml:space="preserve"> </w:t>
      </w:r>
    </w:p>
    <w:p w14:paraId="0ED615E4" w14:textId="64218F0C" w:rsidR="00E36453" w:rsidRDefault="00E36453" w:rsidP="004E62CD">
      <w:pPr>
        <w:contextualSpacing/>
        <w:rPr>
          <w:sz w:val="24"/>
          <w:szCs w:val="24"/>
          <w:lang w:val="en-US"/>
        </w:rPr>
      </w:pPr>
      <w:r w:rsidRPr="0034107F">
        <w:rPr>
          <w:b/>
          <w:bCs/>
          <w:sz w:val="24"/>
          <w:szCs w:val="24"/>
          <w:lang w:val="en-US"/>
        </w:rPr>
        <w:t>Conflict of Interest:</w:t>
      </w:r>
      <w:r>
        <w:rPr>
          <w:sz w:val="24"/>
          <w:szCs w:val="24"/>
          <w:lang w:val="en-US"/>
        </w:rPr>
        <w:t xml:space="preserve"> Authors declare no conflict of </w:t>
      </w:r>
      <w:r w:rsidR="00600551">
        <w:rPr>
          <w:sz w:val="24"/>
          <w:szCs w:val="24"/>
          <w:lang w:val="en-US"/>
        </w:rPr>
        <w:t>interest.</w:t>
      </w:r>
      <w:r>
        <w:rPr>
          <w:sz w:val="24"/>
          <w:szCs w:val="24"/>
          <w:lang w:val="en-US"/>
        </w:rPr>
        <w:t xml:space="preserve"> </w:t>
      </w:r>
    </w:p>
    <w:p w14:paraId="3D86F5AA" w14:textId="6D8ECD5D" w:rsidR="00E36453" w:rsidRPr="00E36453" w:rsidRDefault="00E36453" w:rsidP="004E62CD">
      <w:pPr>
        <w:contextualSpacing/>
        <w:rPr>
          <w:sz w:val="24"/>
          <w:szCs w:val="24"/>
          <w:lang w:val="en-US"/>
        </w:rPr>
      </w:pPr>
      <w:r w:rsidRPr="0034107F">
        <w:rPr>
          <w:b/>
          <w:bCs/>
          <w:sz w:val="24"/>
          <w:szCs w:val="24"/>
          <w:lang w:val="en-US"/>
        </w:rPr>
        <w:t>Keywords:</w:t>
      </w:r>
      <w:r>
        <w:rPr>
          <w:sz w:val="24"/>
          <w:szCs w:val="24"/>
          <w:lang w:val="en-US"/>
        </w:rPr>
        <w:t xml:space="preserve"> </w:t>
      </w:r>
      <w:r>
        <w:rPr>
          <w:i/>
          <w:iCs/>
          <w:sz w:val="24"/>
          <w:szCs w:val="24"/>
          <w:lang w:val="en-US"/>
        </w:rPr>
        <w:t>Acanthochromis polyacanthus</w:t>
      </w:r>
      <w:r>
        <w:rPr>
          <w:sz w:val="24"/>
          <w:szCs w:val="24"/>
          <w:lang w:val="en-US"/>
        </w:rPr>
        <w:t xml:space="preserve">, intraspecific variation, </w:t>
      </w:r>
      <w:r w:rsidR="00600551">
        <w:rPr>
          <w:sz w:val="24"/>
          <w:szCs w:val="24"/>
          <w:lang w:val="en-US"/>
        </w:rPr>
        <w:t>latitudinal gradient</w:t>
      </w:r>
      <w:r w:rsidR="0034107F">
        <w:rPr>
          <w:sz w:val="24"/>
          <w:szCs w:val="24"/>
          <w:lang w:val="en-US"/>
        </w:rPr>
        <w:t>, temperature, physiology</w:t>
      </w:r>
    </w:p>
    <w:p w14:paraId="33DA091D" w14:textId="77777777" w:rsidR="000C0AFA" w:rsidRDefault="000C0AFA" w:rsidP="00B36451">
      <w:pPr>
        <w:pStyle w:val="Heading1"/>
        <w:spacing w:line="240" w:lineRule="auto"/>
        <w:rPr>
          <w:lang w:val="en-US"/>
        </w:rPr>
      </w:pPr>
    </w:p>
    <w:p w14:paraId="639C6F8C" w14:textId="77777777" w:rsidR="000C0AFA" w:rsidRDefault="000C0AFA" w:rsidP="00B36451">
      <w:pPr>
        <w:pStyle w:val="Heading1"/>
        <w:spacing w:line="240" w:lineRule="auto"/>
        <w:rPr>
          <w:lang w:val="en-US"/>
        </w:rPr>
      </w:pPr>
    </w:p>
    <w:p w14:paraId="009E907B" w14:textId="77777777" w:rsidR="000C0AFA" w:rsidRDefault="000C0AFA" w:rsidP="00B36451">
      <w:pPr>
        <w:pStyle w:val="Heading1"/>
        <w:spacing w:line="240" w:lineRule="auto"/>
        <w:rPr>
          <w:lang w:val="en-US"/>
        </w:rPr>
      </w:pPr>
    </w:p>
    <w:p w14:paraId="29337E5E" w14:textId="77777777" w:rsidR="00A73202" w:rsidRDefault="00A73202" w:rsidP="00A73202">
      <w:pPr>
        <w:rPr>
          <w:lang w:val="en-US"/>
        </w:rPr>
      </w:pPr>
    </w:p>
    <w:p w14:paraId="22D9E31C" w14:textId="77777777" w:rsidR="00A73202" w:rsidRPr="00A73202" w:rsidRDefault="00A73202" w:rsidP="00A73202">
      <w:pPr>
        <w:rPr>
          <w:lang w:val="en-US"/>
        </w:rPr>
      </w:pPr>
    </w:p>
    <w:p w14:paraId="05878290" w14:textId="77777777" w:rsidR="000C0AFA" w:rsidRDefault="000C0AFA" w:rsidP="000C0AFA">
      <w:pPr>
        <w:rPr>
          <w:lang w:val="en-US"/>
        </w:rPr>
      </w:pPr>
    </w:p>
    <w:p w14:paraId="4DD4C558" w14:textId="26AE2193" w:rsidR="000C0AFA" w:rsidRDefault="0034107F" w:rsidP="0034107F">
      <w:pPr>
        <w:pStyle w:val="Heading1"/>
        <w:rPr>
          <w:lang w:val="en-US"/>
        </w:rPr>
      </w:pPr>
      <w:r>
        <w:rPr>
          <w:lang w:val="en-US"/>
        </w:rPr>
        <w:lastRenderedPageBreak/>
        <w:t>Abstract</w:t>
      </w:r>
    </w:p>
    <w:p w14:paraId="40B457D3" w14:textId="77777777" w:rsidR="00A73202" w:rsidRPr="00A73202" w:rsidRDefault="00A73202" w:rsidP="00A73202">
      <w:pPr>
        <w:rPr>
          <w:lang w:val="en-US"/>
        </w:rPr>
      </w:pPr>
    </w:p>
    <w:p w14:paraId="0938EF02" w14:textId="03702741" w:rsidR="00645873" w:rsidRPr="000C143E" w:rsidRDefault="195DF729" w:rsidP="00B36451">
      <w:pPr>
        <w:pStyle w:val="Heading1"/>
        <w:spacing w:line="240" w:lineRule="auto"/>
        <w:rPr>
          <w:lang w:val="en-US"/>
        </w:rPr>
      </w:pPr>
      <w:commentRangeStart w:id="0"/>
      <w:r w:rsidRPr="195DF729">
        <w:rPr>
          <w:lang w:val="en-US"/>
        </w:rPr>
        <w:t>Introduction</w:t>
      </w:r>
      <w:commentRangeEnd w:id="0"/>
      <w:r w:rsidR="0036748D">
        <w:commentReference w:id="0"/>
      </w:r>
    </w:p>
    <w:p w14:paraId="5EEBEFBE" w14:textId="6149A5E0" w:rsidR="006C4EF4" w:rsidRDefault="195DF729" w:rsidP="00B36451">
      <w:pPr>
        <w:spacing w:line="240" w:lineRule="auto"/>
        <w:jc w:val="both"/>
        <w:rPr>
          <w:color w:val="000000" w:themeColor="text1"/>
          <w:lang w:val="en-US"/>
        </w:rPr>
      </w:pPr>
      <w:r w:rsidRPr="195DF729">
        <w:rPr>
          <w:color w:val="000000" w:themeColor="text1"/>
          <w:lang w:val="en-US"/>
        </w:rPr>
        <w:t>The response of species to climate change is determined by the collectiv</w:t>
      </w:r>
      <w:commentRangeStart w:id="1"/>
      <w:r w:rsidRPr="195DF729">
        <w:rPr>
          <w:color w:val="000000" w:themeColor="text1"/>
          <w:lang w:val="en-US"/>
        </w:rPr>
        <w:t>e response</w:t>
      </w:r>
      <w:commentRangeEnd w:id="1"/>
      <w:r w:rsidR="004F2855">
        <w:commentReference w:id="1"/>
      </w:r>
      <w:r w:rsidRPr="195DF729">
        <w:rPr>
          <w:color w:val="000000" w:themeColor="text1"/>
          <w:lang w:val="en-US"/>
        </w:rPr>
        <w:t xml:space="preserve"> of populations </w:t>
      </w:r>
      <w:r w:rsidR="004F2855" w:rsidRPr="195DF729">
        <w:rPr>
          <w:color w:val="000000" w:themeColor="text1"/>
          <w:lang w:val="en-US"/>
        </w:rPr>
        <w:fldChar w:fldCharType="begin" w:fldLock="1"/>
      </w:r>
      <w:r w:rsidR="004F2855" w:rsidRPr="195DF729">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Sciences","id":"ITEM-2","issue":"1778","issued":{"date-parts":[["2019"]]},"title":"Integrating within-species variation in thermal physiology into climate change ecology","type":"article-journal","volume":"374"},"uris":["http://www.mendeley.com/documents/?uuid=d841b66c-e20e-48f8-aaf8-d6214f2f6adb"]}],"mendeley":{"formattedCitation":"(Bennett et al. 2019; McKenzie et al. 2020)","plainTextFormattedCitation":"(Bennett et al. 2019; McKenzie et al. 2020)","previouslyFormattedCitation":"(Bennett et al. 2019; McKenzie et al. 2020)"},"properties":{"noteIndex":0},"schema":"https://github.com/citation-style-language/schema/raw/master/csl-citation.json"}</w:instrText>
      </w:r>
      <w:r w:rsidR="004F2855" w:rsidRPr="195DF729">
        <w:rPr>
          <w:color w:val="000000" w:themeColor="text1"/>
          <w:lang w:val="en-US"/>
        </w:rPr>
        <w:fldChar w:fldCharType="separate"/>
      </w:r>
      <w:r w:rsidRPr="195DF729">
        <w:rPr>
          <w:noProof/>
          <w:color w:val="000000" w:themeColor="text1"/>
          <w:lang w:val="en-US"/>
        </w:rPr>
        <w:t>(Bennett et al. 2019; McKenzie et al. 2020)</w:t>
      </w:r>
      <w:r w:rsidR="004F2855" w:rsidRPr="195DF729">
        <w:rPr>
          <w:color w:val="000000" w:themeColor="text1"/>
          <w:lang w:val="en-US"/>
        </w:rPr>
        <w:fldChar w:fldCharType="end"/>
      </w:r>
      <w:r w:rsidRPr="195DF729">
        <w:rPr>
          <w:color w:val="000000" w:themeColor="text1"/>
          <w:lang w:val="en-US"/>
        </w:rPr>
        <w:t xml:space="preserve">. </w:t>
      </w:r>
      <w:r w:rsidR="00850412">
        <w:rPr>
          <w:color w:val="000000" w:themeColor="text1"/>
          <w:lang w:val="en-US"/>
        </w:rPr>
        <w:t xml:space="preserve">How populations response to environmental change will </w:t>
      </w:r>
      <w:r w:rsidR="00C54EEA">
        <w:rPr>
          <w:color w:val="000000" w:themeColor="text1"/>
          <w:lang w:val="en-US"/>
        </w:rPr>
        <w:t>likely vary along geographic and environmental gradients</w:t>
      </w:r>
      <w:r w:rsidR="004516CF">
        <w:rPr>
          <w:color w:val="000000" w:themeColor="text1"/>
          <w:lang w:val="en-US"/>
        </w:rPr>
        <w:t xml:space="preserve"> due to variation in traits</w:t>
      </w:r>
      <w:r w:rsidR="003E6664">
        <w:rPr>
          <w:color w:val="000000" w:themeColor="text1"/>
          <w:lang w:val="en-US"/>
        </w:rPr>
        <w:t xml:space="preserve"> that ha</w:t>
      </w:r>
      <w:r w:rsidR="00F94852">
        <w:rPr>
          <w:color w:val="000000" w:themeColor="text1"/>
          <w:lang w:val="en-US"/>
        </w:rPr>
        <w:t>s</w:t>
      </w:r>
      <w:r w:rsidR="003E6664">
        <w:rPr>
          <w:color w:val="000000" w:themeColor="text1"/>
          <w:lang w:val="en-US"/>
        </w:rPr>
        <w:t xml:space="preserve"> </w:t>
      </w:r>
      <w:r w:rsidR="00E31551">
        <w:rPr>
          <w:color w:val="000000" w:themeColor="text1"/>
          <w:lang w:val="en-US"/>
        </w:rPr>
        <w:t>evolved</w:t>
      </w:r>
      <w:r w:rsidR="003E6664">
        <w:rPr>
          <w:color w:val="000000" w:themeColor="text1"/>
          <w:lang w:val="en-US"/>
        </w:rPr>
        <w:t xml:space="preserve"> via genetic adaptation and phenotypic plasticity </w:t>
      </w:r>
      <w:r w:rsidR="004F2855" w:rsidRPr="00BE3B42">
        <w:rPr>
          <w:lang w:val="en-US"/>
        </w:rPr>
        <w:fldChar w:fldCharType="begin" w:fldLock="1"/>
      </w:r>
      <w:r w:rsidR="004F2855" w:rsidRPr="00BE3B42">
        <w:rPr>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change","type":"article-journal","volume":"400"},"uris":["http://www.mendeley.com/documents/?uuid=29f3bdd1-3fa3-4e81-a23d-19d53c843813"]},{"id":"ITEM-2","itemData":{"DOI":"10.1038/s41559-017-0402-5","ISSN":"2397334X","PMID":"29203921","abstract":"Human activity is causing wild populations to experience rapid trait change and local extirpation. The resulting effects on intraspecific variation could have substantial consequences for ecological processes and ecosystem services. Although researchers have long acknowledged that variation among species influences the surrounding environment, only recently has evidence accumulated for the ecological importance of variation within species. We conducted a meta-analysis comparing the ecological effects of variation within a species (intraspecific effects) with the effects of replacement or removal of that species (species effects). We evaluated direct and indirect ecological responses, including changes in abundance (or biomass), rates of ecological processes and changes in community composition. Our results show that intraspecific effects are often comparable to, and sometimes stronger than, species effects. Species effects tend to be larger for direct ecological responses (for example, through consumption), whereas intraspecific effects and species effects tend to be similar for indirect responses (for example, through trophic cascades). Intraspecific effects are especially strong when indirect interactions alter community composition. Our results summarize data from the first generation of studies examining the relative ecological effects of intraspecific variation. Our conclusions can help inform the design of future experiments and the formulation of strategies to quantify and conserve biodiversity.","author":[{"dropping-particle":"","family":"Roches","given":"Simone","non-dropping-particle":"Des","parse-names":false,"suffix":""},{"dropping-particle":"","family":"Post","given":"David M.","non-dropping-particle":"","parse-names":false,"suffix":""},{"dropping-particle":"","family":"Turley","given":"Nash E.","non-dropping-particle":"","parse-names":false,"suffix":""},{"dropping-particle":"","family":"Bailey","given":"Joseph K.","non-dropping-particle":"","parse-names":false,"suffix":""},{"dropping-particle":"","family":"Hendry","given":"Andrew P.","non-dropping-particle":"","parse-names":false,"suffix":""},{"dropping-particle":"","family":"Kinnison","given":"Michael T.","non-dropping-particle":"","parse-names":false,"suffix":""},{"dropping-particle":"","family":"Schweitzer","given":"Jennifer A.","non-dropping-particle":"","parse-names":false,"suffix":""},{"dropping-particle":"","family":"Palkovacs","given":"Eric P.","non-dropping-particle":"","parse-names":false,"suffix":""}],"container-title":"Nature Ecology and Evolution","id":"ITEM-2","issue":"1","issued":{"date-parts":[["2018"]]},"page":"57-64","publisher":"Springer US","title":"The ecological importance of intraspecific variation","type":"article-journal","volume":"2"},"uris":["http://www.mendeley.com/documents/?uuid=012ac737-c91a-4bb7-875f-e97ad5c1d44e"]},{"id":"ITEM-3","itemData":{"DOI":"10.1002/ppp3.10060","ISSN":"25722611","abstract":"The current ash dieback epidemic in Europe caused by Hymenoscyphus fraxineus poses a key question to policy makers: whether or not to commit time and resources to the initiation of a breeding programme for the development of more resistant ash, as a long-term policy of adaptation to the epidemic. Here we review current evidence on the potential viability of such a programme, from a biological perspective. We conclude that a breeding programme for ash aimed at resistance to current strains of H. fraxineus in the British Isles is biologically feasible. Summary: To evaluate the viability and feasibility of a future breeding programme to produce trees resistant to an emerging pest or pathogen, it is helpful to ask the following questions: How much variation in resistance exists in tree populations? To what extent is this resistance heritable? How many genetic loci are involved? What level of resistance is found in other species of the same genus? Here, we survey current knowledge of these issues in relation to the degree of resistance of European ash (Fraxinus excelsior) to H. fraxineus, the fungus causing ash dieback (ADB). Several studies have found a low frequency of heritable resistance in F. excelsior populations, which seems to be determined by many genetic loci. This suggests that a breeding programme is viable and that natural selection may also increase the mean resistance of populations over time. More research is needed on the genetic basis of resistance to ADB to understand how quickly natural selection can operate in woodlands and what acceleration may be possible in breeding programmes, including via use of genetic markers. Hybrid breeding programmes may also be a possibility, as some ash species appear to be more resistant to ADB than is F. excelsior, but more research is needed on this issue. We do not yet know if it will be possible to breed F. excelsior to have resistance to both ADB and the emerging threat of emerald ash borer. We recommend short-term mitigation measures for the ADB epidemic and future research directions.","author":[{"dropping-particle":"","family":"Plumb","given":"William J.","non-dropping-particle":"","parse-names":false,"suffix":""},{"dropping-particle":"","family":"Coker","given":"Timothy L.R.","non-dropping-particle":"","parse-names":false,"suffix":""},{"dropping-particle":"","family":"Stocks","given":"Jonathan J.","non-dropping-particle":"","parse-names":false,"suffix":""},{"dropping-particle":"","family":"Woodcock","given":"Paul","non-dropping-particle":"","parse-names":false,"suffix":""},{"dropping-particle":"","family":"Quine","given":"Christopher P.","non-dropping-particle":"","parse-names":false,"suffix":""},{"dropping-particle":"","family":"Nemesio-Gorriz","given":"Miguel","non-dropping-particle":"","parse-names":false,"suffix":""},{"dropping-particle":"","family":"Douglas","given":"Gerry C.","non-dropping-particle":"","parse-names":false,"suffix":""},{"dropping-particle":"","family":"Kelly","given":"Laura J.","non-dropping-particle":"","parse-names":false,"suffix":""},{"dropping-particle":"","family":"Buggs","given":"Richard J.A.","non-dropping-particle":"","parse-names":false,"suffix":""}],"container-title":"Plants People Planet","id":"ITEM-3","issue":"1","issued":{"date-parts":[["2020"]]},"page":"29-40","title":"The viability of a breeding programme for ash in the British Isles in the face of ash dieback","type":"article-journal","volume":"2"},"uris":["http://www.mendeley.com/documents/?uuid=f03e27bb-bda2-4d60-bd19-738a21377873"]},{"id":"ITEM-4","itemData":{"DOI":"10.1098/rstb.2018.0550","ISBN":"0000000329","ISSN":"14712970","PMID":"31203756","abstract":"Accurately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Sciences","id":"ITEM-4","issue":"1778","issued":{"date-parts":[["2019"]]},"title":"Integrating within-species variation in thermal physiology into climate change ecology","type":"article-journal","volume":"374"},"uris":["http://www.mendeley.com/documents/?uuid=d841b66c-e20e-48f8-aaf8-d6214f2f6adb"]}],"mendeley":{"formattedCitation":"(Sorte et al. 2011; Des Roches et al. 2018; Bennett et al. 2019; Plumb et al. 2020)","plainTextFormattedCitation":"(Sorte et al. 2011; Des Roches et al. 2018; Bennett et al. 2019; Plumb et al. 2020)","previouslyFormattedCitation":"(Sorte et al. 2011; Des Roches et al. 2018; Bennett et al. 2019; Plumb et al. 2020)"},"properties":{"noteIndex":0},"schema":"https://github.com/citation-style-language/schema/raw/master/csl-citation.json"}</w:instrText>
      </w:r>
      <w:r w:rsidR="004F2855" w:rsidRPr="00BE3B42">
        <w:rPr>
          <w:lang w:val="en-US"/>
        </w:rPr>
        <w:fldChar w:fldCharType="separate"/>
      </w:r>
      <w:r w:rsidRPr="00BE3B42">
        <w:rPr>
          <w:noProof/>
          <w:lang w:val="en-US"/>
        </w:rPr>
        <w:t>(Sorte et al. 2011; Des Roches et al. 2018; Bennett et al. 2019; Plumb et al. 2020)</w:t>
      </w:r>
      <w:r w:rsidR="004F2855" w:rsidRPr="00BE3B42">
        <w:rPr>
          <w:lang w:val="en-US"/>
        </w:rPr>
        <w:fldChar w:fldCharType="end"/>
      </w:r>
      <w:r w:rsidRPr="00BE3B42">
        <w:rPr>
          <w:lang w:val="en-US"/>
        </w:rPr>
        <w:t>.</w:t>
      </w:r>
      <w:r w:rsidR="00B968D2" w:rsidRPr="00BE3B42">
        <w:rPr>
          <w:lang w:val="en-US"/>
        </w:rPr>
        <w:t xml:space="preserve"> </w:t>
      </w:r>
      <w:r w:rsidR="00B0004D" w:rsidRPr="00BE3B42">
        <w:rPr>
          <w:lang w:val="en-US"/>
        </w:rPr>
        <w:t xml:space="preserve">Temperature conditions, particularly among ectotherms, are hypothesized to produce macro-ecological patterns that reflect thermal constraints on organism’s biochemistry and physiology </w:t>
      </w:r>
      <w:r w:rsidR="00B0004D" w:rsidRPr="00BE3B42">
        <w:rPr>
          <w:lang w:val="en-US"/>
        </w:rPr>
        <w:fldChar w:fldCharType="begin" w:fldLock="1"/>
      </w:r>
      <w:r w:rsidR="008B546D">
        <w:rPr>
          <w:lang w:val="en-US"/>
        </w:rPr>
        <w:instrText>ADDIN CSL_CITATION {"citationItems":[{"id":"ITEM-1","itemData":{"DOI":"10.1242/jeb.037473","ISSN":"00220949","PMID":"20190116","abstract":"Physiological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Biology","id":"ITEM-1","issue":"6","issued":{"date-parts":[["2010"]]},"page":"912-920","title":"The physiology of climate change: How potentials for acclimatization and genetic adaptation will determine 'winners' and 'losers'","type":"article-journal","volume":"213"},"uris":["http://www.mendeley.com/documents/?uuid=a1d34b38-ae6a-43af-81f2-f9a7d208e75b"]},{"id":"ITEM-2","itemData":{"DOI":"10.1098/rspb.2017.0236","ISBN":"0000000280","ISSN":"14712954","PMID":"28446698","abstract":"Understanding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Sciences","id":"ITEM-2","issued":{"date-parts":[["2017"]]},"page":"2017023","title":"Adaptation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plasticity","type":"article-journal","volume":"284"},"uris":["http://www.mendeley.com/documents/?uuid=414deb3d-aad6-4dab-af68-76480a53dc68"]}],"mendeley":{"formattedCitation":"(Somero 2010; Pereira et al. 2017)","plainTextFormattedCitation":"(Somero 2010; Pereira et al. 2017)","previouslyFormattedCitation":"(Somero 2010; Pereira et al. 2017)"},"properties":{"noteIndex":0},"schema":"https://github.com/citation-style-language/schema/raw/master/csl-citation.json"}</w:instrText>
      </w:r>
      <w:r w:rsidR="00B0004D" w:rsidRPr="00BE3B42">
        <w:rPr>
          <w:lang w:val="en-US"/>
        </w:rPr>
        <w:fldChar w:fldCharType="separate"/>
      </w:r>
      <w:r w:rsidR="00B0004D" w:rsidRPr="00BE3B42">
        <w:rPr>
          <w:noProof/>
          <w:lang w:val="en-US"/>
        </w:rPr>
        <w:t>(Somero 2010; Pereira et al. 2017)</w:t>
      </w:r>
      <w:r w:rsidR="00B0004D" w:rsidRPr="00BE3B42">
        <w:rPr>
          <w:lang w:val="en-US"/>
        </w:rPr>
        <w:fldChar w:fldCharType="end"/>
      </w:r>
      <w:r w:rsidR="00B0004D" w:rsidRPr="00BE3B42">
        <w:rPr>
          <w:lang w:val="en-US"/>
        </w:rPr>
        <w:t xml:space="preserve">. </w:t>
      </w:r>
      <w:r w:rsidRPr="195DF729">
        <w:rPr>
          <w:lang w:val="en-US"/>
        </w:rPr>
        <w:t xml:space="preserve">Co-gradient variation across thermal clines, whereby genetic and environmental influences on phenotype are aligned (e.g., populations exposed to higher temperatures have high optimal performance temperatures), has been demonstrated </w:t>
      </w:r>
      <w:r w:rsidR="00D16C34">
        <w:rPr>
          <w:lang w:val="en-US"/>
        </w:rPr>
        <w:t>in a wide variety of tax</w:t>
      </w:r>
      <w:r w:rsidR="00AB35AC">
        <w:rPr>
          <w:lang w:val="en-US"/>
        </w:rPr>
        <w:t>a</w:t>
      </w:r>
      <w:r w:rsidR="00D16C34">
        <w:rPr>
          <w:lang w:val="en-US"/>
        </w:rPr>
        <w:t xml:space="preserve"> </w:t>
      </w:r>
      <w:r w:rsidRPr="195DF729">
        <w:rPr>
          <w:lang w:val="en-US"/>
        </w:rPr>
        <w:t xml:space="preserve">(plants </w:t>
      </w:r>
      <w:r w:rsidR="004F2855" w:rsidRPr="195DF729">
        <w:rPr>
          <w:lang w:val="en-US"/>
        </w:rPr>
        <w:fldChar w:fldCharType="begin" w:fldLock="1"/>
      </w:r>
      <w:r w:rsidR="00CF7070">
        <w:rPr>
          <w:lang w:val="en-US"/>
        </w:rPr>
        <w:instrText>ADDIN CSL_CITATION {"citationItems":[{"id":"ITEM-1","itemData":{"DOI":"10.1111/eva.12871","ISSN":"17524571","abstract":"We evaluate genomic data, relative to phenotypic and climatic data, as a basis for assisted gene flow and genetic conservation. Using a seedling common garden trial of 281 lodgepole pine (Pinus contorta) populations from across western Canada, we compare genomic data to phenotypic and climatic data to assess their effectiveness in characterizing the climatic drivers and spatial scale of local adaptation in this species. We find that phenotype-associated loci are equivalent or slightly superior to climate data for describing local adaptation in seedling traits, but that climate data are superior to genomic data that have not been selected for phenotypic associations. We also find agreement between the climate variables associated with genomic variation and with 20-year heights from a long-term provenance trial, suggesting that genomic data may be a viable option for identifying climatic drivers of local adaptation where phenotypic data are unavailable. Genetic clines associated with the experimental traits occur at broad spatial scales, suggesting that standing variation of adaptive alleles for this and similar species does not require management at scales finer than those indicated by phenotypic data. This study demonstrates that genomic data are most useful when paired with phenotypic data, but can also fill some of the traditional roles of phenotypic data in management of species for which phenotypic trials are not feasible.","author":[{"dropping-particle":"","family":"Mahony","given":"Colin R.","non-dropping-particle":"","parse-names":false,"suffix":""},{"dropping-particle":"","family":"MacLachlan","given":"Ian R.","non-dropping-particle":"","parse-names":false,"suffix":""},{"dropping-particle":"","family":"Lind","given":"Brandon M.","non-dropping-particle":"","parse-names":false,"suffix":""},{"dropping-particle":"","family":"Yoder","given":"Jeremy B.","non-dropping-particle":"","parse-names":false,"suffix":""},{"dropping-particle":"","family":"Wang","given":"Tongli","non-dropping-particle":"","parse-names":false,"suffix":""},{"dropping-particle":"","family":"Aitken","given":"Sally N.","non-dropping-particle":"","parse-names":false,"suffix":""}],"container-title":"Evolutionary Applications","id":"ITEM-1","issue":"1","issued":{"date-parts":[["2020"]]},"page":"116-131","title":"Evaluating genomic data for management of local adaptation in a changing climate: A lodgepole pine case study","type":"article-journal","volume":"13"},"uris":["http://www.mendeley.com/documents/?uuid=369a1fce-96f0-45d4-966b-51c8a9e4da30"]},{"id":"ITEM-2","itemData":{"DOI":"10.1111/eva.12293","ISBN":"1604822910","author":[{"dropping-particle":"","family":"Aitken","given":"Sally N","non-dropping-particle":"","parse-names":false,"suffix":""},{"dropping-particle":"","family":"Bemmels","given":"Jordan B","non-dropping-particle":"","parse-names":false,"suffix":""}],"container-title":"Evolutionary Applications","id":"ITEM-2","issued":{"date-parts":[["2016"]]},"page":"271-290","title":"Time to get moving : Assisted gene flow of forest trees","type":"article-journal","volume":"9"},"uris":["http://www.mendeley.com/documents/?uuid=a30c1790-46de-4f9e-b051-03f7e5453b1f"]}],"mendeley":{"formattedCitation":"(Aitken and Bemmels 2016; Mahony et al. 2020)","manualFormatting":"[Aitken and Bemmels 2016; Mahony et al. 2020]","plainTextFormattedCitation":"(Aitken and Bemmels 2016; Mahony et al. 2020)","previouslyFormattedCitation":"(Aitken and Bemmels 2016; Mahony et al. 2020)"},"properties":{"noteIndex":0},"schema":"https://github.com/citation-style-language/schema/raw/master/csl-citation.json"}</w:instrText>
      </w:r>
      <w:r w:rsidR="004F2855" w:rsidRPr="195DF729">
        <w:rPr>
          <w:lang w:val="en-US"/>
        </w:rPr>
        <w:fldChar w:fldCharType="separate"/>
      </w:r>
      <w:r w:rsidR="00CF7070">
        <w:rPr>
          <w:noProof/>
          <w:lang w:val="en-US"/>
        </w:rPr>
        <w:t>[</w:t>
      </w:r>
      <w:r w:rsidR="00D16C34" w:rsidRPr="00D16C34">
        <w:rPr>
          <w:noProof/>
          <w:lang w:val="en-US"/>
        </w:rPr>
        <w:t>Aitken and Bemmels 2016; Mahony et al. 2020</w:t>
      </w:r>
      <w:r w:rsidR="00CF7070">
        <w:rPr>
          <w:noProof/>
          <w:lang w:val="en-US"/>
        </w:rPr>
        <w:t>]</w:t>
      </w:r>
      <w:r w:rsidR="004F2855" w:rsidRPr="195DF729">
        <w:rPr>
          <w:lang w:val="en-US"/>
        </w:rPr>
        <w:fldChar w:fldCharType="end"/>
      </w:r>
      <w:r w:rsidRPr="195DF729">
        <w:rPr>
          <w:lang w:val="en-US"/>
        </w:rPr>
        <w:t xml:space="preserve">, insects </w:t>
      </w:r>
      <w:r w:rsidR="004F2855" w:rsidRPr="195DF729">
        <w:rPr>
          <w:lang w:val="en-US"/>
        </w:rPr>
        <w:fldChar w:fldCharType="begin" w:fldLock="1"/>
      </w:r>
      <w:r w:rsidR="00CF7070">
        <w:rPr>
          <w:lang w:val="en-US"/>
        </w:rPr>
        <w:instrText>ADDIN CSL_CITATION {"citationItems":[{"id":"ITEM-1","itemData":{"DOI":"10.1371/journal.pone.0095258","ISSN":"19326203","PMID":"24743771","abstract":"Widespread species often show geographic variation in thermally-sensitive traits, providing insight into how species respond to shifts in temperature through time. Such patterns may arise from phenotypic plasticity, genetic adaptation, or their interaction. In some cases, the effects of genotype and temperature may act together to reduce, or to exacerbate, phenotypic variation in fitness-related traits across varying thermal environments. We find evidence for such interactions in life-history traits of Heteronympha merope, a butterfly distributed across a broad latitudinal gradient in south-eastern Australia. We show that body size in this butterfly is negatively related to developmental temperature in the laboratory, in accordance with the temperature-size rule, but not in the field, despite very strong temperature gradients. A common garden experiment on larval thermal responses, spanning the environmental extremes of H. merope's distribution, revealed that butterflies from low latitude (warmer climate) populations have relatively fast intrinsic growth and development rates compared to those from cooler climates. These synergistic effects of genotype and temperature across the landscape (cogradient variation) are likely to accentuate phenotypic variation in these traits, and this interaction must be accounted for when predicting how H. merope will respond to temperature change through time. These results highlight the importance of understanding how variation in life-history traits may arise in response to environmental change. Without this knowledge, we may fail to detect whether organisms are tracking environmental change, and if they are, whether it is by plasticity, adaptation or both.©2014 Barton et al.","author":[{"dropping-particle":"","family":"Barton","given":"Madeleine","non-dropping-particle":"","parse-names":false,"suffix":""},{"dropping-particle":"","family":"Sunnucks","given":"Paul","non-dropping-particle":"","parse-names":false,"suffix":""},{"dropping-particle":"","family":"Norgate","given":"Melanie","non-dropping-particle":"","parse-names":false,"suffix":""},{"dropping-particle":"","family":"Murray","given":"Neil","non-dropping-particle":"","parse-names":false,"suffix":""},{"dropping-particle":"","family":"Kearney","given":"Michael","non-dropping-particle":"","parse-names":false,"suffix":""}],"container-title":"PLoS ONE","id":"ITEM-1","issue":"4","issued":{"date-parts":[["2014"]]},"page":"1-8","title":"Co-gradient variation in growth rate and development time of a broadly distributed butterfly","type":"article-journal","volume":"9"},"uris":["http://www.mendeley.com/documents/?uuid=c5981deb-dc2d-4d97-a80e-4a19fa239b2a"]},{"id":"ITEM-2","itemData":{"DOI":"10.1016/S0306-4565(02)00057-8","ISSN":"03064565","abstract":"Although adaptation of Drosophila to thermal extremes has been investigated for many years, only recently has much progress been made in identifying the genetic and physiological basis of evolutionary shifts in thermoresistance. Here we examine the way the Drosophila research has been used to understand the evolution of plastic responses, tradeoffs and limits to selection, and to develop links between laboratory studies and adaptive shifts leading to population and species differences. Several methods have been devised to rapidly measure heat and cold resistance, but the relevance of these measures to selection pressures in nature remains largely unknown. Plastic responses to thermal extremes are usually divided into short-term exposures to sub-lethal conditions or into longer-term exposures (often referred to as hardening and acclimation respectively). Hardening responses appear to have costs associated with the expression of a heat shock protein (Hsp70). Costs of acclimation are more difficult to identify because exposing Drosophila to suboptimal conditions for a long time can have deleterious effects unrelated to the acclimation response. Quantitative genetic analyses have revealed genetic variation for thermoresistance under laboratory conditions, but variation under natural conditions has rarely been identified. In a few cases selection responses within laboratory populations have been linked to specific candidate genes and physiological mechanisms. Population comparisons have provided evidence for clinal variation in thermoresistance traits, although many studies lack power because only a few populations have been considered. Clinal patterns in candidate genes have also been demonstrated. However evidence for direct selection for thermoresistance and for the involvement of specific genes under natural conditions is mostly lacking. Clinal responses to cold extremes can involve changes in diapause strategies and altered patterns of reproduction. Inbreeding influences thermoresistance and acclimation responses, but inbreeding effects may be environment-specific. Species differences in heat or in cold resistance commonly match the geographical (climatic) distributions of species. Interspecific differences for heat resistance are usually smaller than for cold resistance. Drosophila species from the same location can differ markedly for stress resistance, and this may allow species to occupy different niches. Rapid progress is likely in the next few yea…","author":[{"dropping-particle":"","family":"Hoffmann","given":"Ary A.","non-dropping-particle":"","parse-names":false,"suffix":""},{"dropping-particle":"","family":"Sørensen","given":"Jesper G.","non-dropping-particle":"","parse-names":false,"suffix":""},{"dropping-particle":"","family":"Loeschcke","given":"Volker","non-dropping-particle":"","parse-names":false,"suffix":""}],"container-title":"Journal of Thermal Biology","id":"ITEM-2","issue":"3","issued":{"date-parts":[["2003"]]},"page":"175-216","title":"Adaptation of Drosophila to temperature extremes: Bringing together quantitative and molecular approaches","type":"article-journal","volume":"28"},"uris":["http://www.mendeley.com/documents/?uuid=41c0d7e8-b07a-4a03-b283-a0307249e7a5"]}],"mendeley":{"formattedCitation":"(Hoffmann et al. 2003; Barton et al. 2014)","manualFormatting":"[Hoffmann et al. 2003; Barton et al. 2014]","plainTextFormattedCitation":"(Hoffmann et al. 2003; Barton et al. 2014)","previouslyFormattedCitation":"(Hoffmann et al. 2003; Barton et al. 2014)"},"properties":{"noteIndex":0},"schema":"https://github.com/citation-style-language/schema/raw/master/csl-citation.json"}</w:instrText>
      </w:r>
      <w:r w:rsidR="004F2855" w:rsidRPr="195DF729">
        <w:rPr>
          <w:lang w:val="en-US"/>
        </w:rPr>
        <w:fldChar w:fldCharType="separate"/>
      </w:r>
      <w:r w:rsidR="00CF7070">
        <w:rPr>
          <w:noProof/>
          <w:lang w:val="en-US"/>
        </w:rPr>
        <w:t>[</w:t>
      </w:r>
      <w:r w:rsidRPr="195DF729">
        <w:rPr>
          <w:noProof/>
          <w:lang w:val="en-US"/>
        </w:rPr>
        <w:t>Hoffmann et al. 2003; Barton et al. 2014</w:t>
      </w:r>
      <w:r w:rsidR="00CF7070">
        <w:rPr>
          <w:noProof/>
          <w:lang w:val="en-US"/>
        </w:rPr>
        <w:t>]</w:t>
      </w:r>
      <w:r w:rsidR="004F2855" w:rsidRPr="195DF729">
        <w:rPr>
          <w:lang w:val="en-US"/>
        </w:rPr>
        <w:fldChar w:fldCharType="end"/>
      </w:r>
      <w:r w:rsidRPr="195DF729">
        <w:rPr>
          <w:lang w:val="en-US"/>
        </w:rPr>
        <w:t xml:space="preserve">, crustaceans </w:t>
      </w:r>
      <w:r w:rsidR="004F2855" w:rsidRPr="195DF729">
        <w:rPr>
          <w:i/>
          <w:iCs/>
          <w:lang w:val="en-US"/>
        </w:rPr>
        <w:fldChar w:fldCharType="begin" w:fldLock="1"/>
      </w:r>
      <w:r w:rsidR="00CF7070">
        <w:rPr>
          <w:i/>
          <w:iCs/>
          <w:lang w:val="en-US"/>
        </w:rPr>
        <w:instrText>ADDIN CSL_CITATION {"citationItems":[{"id":"ITEM-1","itemData":{"DOI":"10.1098/rspb.2013.2744","ISSN":"14712954","abstract":"Many organisms have geographical distributions extending from the tropics to near polar regions or can experience up to 30°C temperature variation within the lifespan of an individual. Two forms of evolutionary adaptation to such wide ranges in ambient temperatures are frequently discussed: local adaptation and phenotypic plasticity. The freshwater planktonic crustaceanDaphnia magna, whose range extends from South Africa to near arctic sites, shows strong phenotypic and genotypic variation in response to temperature. In this study, we use D. magna clones from 22 populations (one clone per population) ranging from latitude 0° (Kenya) to 66° North (White Sea) to explore the contributions of phenotypic plasticity and local adaptation to high temperature tolerance. Temperature tolerance was studied as knockout time (time until immobilization, Timm) at 37°C in clones acclimatized to either 20°C or 28°C. Acclimatization to 28°C strongly increased Timm, testifying to adaptive phenotypic plasticity. At the same time, Timm significantly correlated with average high temperature at the clones' sites of origin, suggesting local adaptation. As earlier studies have found that haemoglobin expression contributes to temperature tolerance, we also quantified haemoglobin concentration in experimental animals and found that both acclimatization temperature (AccT) and temperature at the site of origin are positively correlated with haemoglobin concentration. Furthermore, Daphnia from warmer climates upregulate haemoglobin much more strongly in response to AccT, suggesting local adaptation for plasticity in haemoglobin expression. Our results show that both local adaptation and phenotypic plasticity contribute to temperature tolerance, and elucidate a possible role of haemoglobin in mediating these effects that differs along a cold-warm gradient. © 2013 The Author(s).","author":[{"dropping-particle":"","family":"Yampolsky","given":"Lev Y.","non-dropping-particle":"","parse-names":false,"suffix":""},{"dropping-particle":"","family":"Schaer","given":"Tobias M.M.","non-dropping-particle":"","parse-names":false,"suffix":""},{"dropping-particle":"","family":"Ebert","given":"Dieter","non-dropping-particle":"","parse-names":false,"suffix":""}],"container-title":"Proceedings of the Royal Society B: Biological Sciences","id":"ITEM-1","issued":{"date-parts":[["2014"]]},"page":"20132744","title":"Adaptive phenotypic plasticity and local adaptation for temperature tolerance in freshwater zooplankton","type":"article-journal","volume":"281"},"uris":["http://www.mendeley.com/documents/?uuid=db784303-2322-424f-9319-91b9c7ee4de0"]},{"id":"ITEM-2","itemData":{"DOI":"10.3354/meps08102","ISSN":"01718630","abstract":"Although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Series","id":"ITEM-2","issue":"January","issued":{"date-parts":[["2009"]]},"page":"137-146","title":"Geographic variation in the upper thermal limits of an intertidal snail: Implications for climate envelope models","type":"article-journal","volume":"388"},"uris":["http://www.mendeley.com/documents/?uuid=7eedd8c1-79b9-454c-8ab1-d90106f7b8d4"]},{"id":"ITEM-3","itemData":{"DOI":"10.1016/j.jembe.2011.02.009","ISSN":"00220981","abstract":"The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Ecology","id":"ITEM-3","issue":"1-2","issued":{"date-parts":[["2011"]]},"page":"209-217","publisher":"Elsevier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change","type":"article-journal","volume":"400"},"uris":["http://www.mendeley.com/documents/?uuid=29f3bdd1-3fa3-4e81-a23d-19d53c843813"]}],"mendeley":{"formattedCitation":"(Kuo and Sanford 2009; Sorte et al. 2011; Yampolsky et al. 2014)","manualFormatting":"[Kuo and Sanford 2009; Sorte et al. 2011; Yampolsky et al. 2014]","plainTextFormattedCitation":"(Kuo and Sanford 2009; Sorte et al. 2011; Yampolsky et al. 2014)","previouslyFormattedCitation":"(Kuo and Sanford 2009; Sorte et al. 2011; Yampolsky et al. 2014)"},"properties":{"noteIndex":0},"schema":"https://github.com/citation-style-language/schema/raw/master/csl-citation.json"}</w:instrText>
      </w:r>
      <w:r w:rsidR="004F2855" w:rsidRPr="195DF729">
        <w:rPr>
          <w:i/>
          <w:iCs/>
          <w:lang w:val="en-US"/>
        </w:rPr>
        <w:fldChar w:fldCharType="separate"/>
      </w:r>
      <w:r w:rsidR="00CF7070">
        <w:rPr>
          <w:noProof/>
          <w:lang w:val="en-US"/>
        </w:rPr>
        <w:t>[</w:t>
      </w:r>
      <w:r w:rsidRPr="195DF729">
        <w:rPr>
          <w:noProof/>
          <w:lang w:val="en-US"/>
        </w:rPr>
        <w:t>Kuo and Sanford 2009; Sorte et al. 2011; Yampolsky et al. 2014</w:t>
      </w:r>
      <w:r w:rsidR="00CF7070">
        <w:rPr>
          <w:noProof/>
          <w:lang w:val="en-US"/>
        </w:rPr>
        <w:t>]</w:t>
      </w:r>
      <w:r w:rsidR="004F2855" w:rsidRPr="195DF729">
        <w:rPr>
          <w:i/>
          <w:iCs/>
          <w:lang w:val="en-US"/>
        </w:rPr>
        <w:fldChar w:fldCharType="end"/>
      </w:r>
      <w:r w:rsidRPr="195DF729">
        <w:rPr>
          <w:lang w:val="en-US"/>
        </w:rPr>
        <w:t xml:space="preserve">, and fish </w:t>
      </w:r>
      <w:r w:rsidR="00CF7070">
        <w:rPr>
          <w:lang w:val="en-US"/>
        </w:rPr>
        <w:t>[</w:t>
      </w:r>
      <w:r w:rsidRPr="195DF729">
        <w:rPr>
          <w:lang w:val="en-US"/>
        </w:rPr>
        <w:t xml:space="preserve">see review by </w:t>
      </w:r>
      <w:r w:rsidR="004F2855" w:rsidRPr="195DF729">
        <w:rPr>
          <w:lang w:val="en-US"/>
        </w:rPr>
        <w:fldChar w:fldCharType="begin" w:fldLock="1"/>
      </w:r>
      <w:r w:rsidR="00CF7070">
        <w:rPr>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2009)","manualFormatting":"Conover et al. 2009]","plainTextFormattedCitation":"(Conover et al. 2009)","previouslyFormattedCitation":"(Conover et al. 2009)"},"properties":{"noteIndex":0},"schema":"https://github.com/citation-style-language/schema/raw/master/csl-citation.json"}</w:instrText>
      </w:r>
      <w:r w:rsidR="004F2855" w:rsidRPr="195DF729">
        <w:rPr>
          <w:lang w:val="en-US"/>
        </w:rPr>
        <w:fldChar w:fldCharType="separate"/>
      </w:r>
      <w:r w:rsidRPr="195DF729">
        <w:rPr>
          <w:noProof/>
          <w:lang w:val="en-US"/>
        </w:rPr>
        <w:t>Conover et al. 2009</w:t>
      </w:r>
      <w:r w:rsidR="00CF7070">
        <w:rPr>
          <w:noProof/>
          <w:lang w:val="en-US"/>
        </w:rPr>
        <w:t>]</w:t>
      </w:r>
      <w:r w:rsidR="004F2855" w:rsidRPr="195DF729">
        <w:rPr>
          <w:lang w:val="en-US"/>
        </w:rPr>
        <w:fldChar w:fldCharType="end"/>
      </w:r>
      <w:r w:rsidRPr="195DF729">
        <w:rPr>
          <w:lang w:val="en-US"/>
        </w:rPr>
        <w:t xml:space="preserve">). </w:t>
      </w:r>
      <w:r w:rsidRPr="195DF729">
        <w:rPr>
          <w:color w:val="000000" w:themeColor="text1"/>
          <w:lang w:val="en-US"/>
        </w:rPr>
        <w:t xml:space="preserve">However, optimal performance temperatures often do not follow the trajectory of environmental gradients </w:t>
      </w:r>
      <w:r w:rsidR="004F2855" w:rsidRPr="195DF729">
        <w:rPr>
          <w:color w:val="000000" w:themeColor="text1"/>
          <w:lang w:val="en-US"/>
        </w:rPr>
        <w:fldChar w:fldCharType="begin" w:fldLock="1"/>
      </w:r>
      <w:r w:rsidR="004F2855" w:rsidRPr="195DF729">
        <w:rPr>
          <w:color w:val="000000" w:themeColor="text1"/>
          <w:lang w:val="en-US"/>
        </w:rPr>
        <w:instrText>ADDIN CSL_CITATION {"citationItems":[{"id":"ITEM-1","itemData":{"DOI":"10.1111/j.1749-6632.2009.04575.x","ISBN":"9781573317542","ISSN":"17496632","PMID":"19566705","abstract":"Patterns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Sciences","id":"ITEM-1","issued":{"date-parts":[["2009"]]},"page":"100-129","title":"The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variation","type":"article-journal","volume":"1168"},"uris":["http://www.mendeley.com/documents/?uuid=9cde8db7-8858-478b-8a44-02a8f4720233"]}],"mendeley":{"formattedCitation":"(Conover et al. 2009)","plainTextFormattedCitation":"(Conover et al. 2009)","previouslyFormattedCitation":"(Conover et al. 2009)"},"properties":{"noteIndex":0},"schema":"https://github.com/citation-style-language/schema/raw/master/csl-citation.json"}</w:instrText>
      </w:r>
      <w:r w:rsidR="004F2855" w:rsidRPr="195DF729">
        <w:rPr>
          <w:color w:val="000000" w:themeColor="text1"/>
          <w:lang w:val="en-US"/>
        </w:rPr>
        <w:fldChar w:fldCharType="separate"/>
      </w:r>
      <w:r w:rsidRPr="195DF729">
        <w:rPr>
          <w:noProof/>
          <w:color w:val="000000" w:themeColor="text1"/>
          <w:lang w:val="en-US"/>
        </w:rPr>
        <w:t>(Conover et al. 2009)</w:t>
      </w:r>
      <w:r w:rsidR="004F2855" w:rsidRPr="195DF729">
        <w:rPr>
          <w:color w:val="000000" w:themeColor="text1"/>
          <w:lang w:val="en-US"/>
        </w:rPr>
        <w:fldChar w:fldCharType="end"/>
      </w:r>
      <w:r w:rsidRPr="195DF729">
        <w:rPr>
          <w:color w:val="000000" w:themeColor="text1"/>
          <w:lang w:val="en-US"/>
        </w:rPr>
        <w:t xml:space="preserve">. Counter-gradient variation, whereby genetic and environmental influences on phenotypes are opposed, occurs when phenotypic and genetic divergence are decoupled to maximize fitness </w:t>
      </w:r>
      <w:r w:rsidR="004F2855" w:rsidRPr="195DF729">
        <w:rPr>
          <w:color w:val="000000" w:themeColor="text1"/>
          <w:lang w:val="en-US"/>
        </w:rPr>
        <w:fldChar w:fldCharType="begin" w:fldLock="1"/>
      </w:r>
      <w:r w:rsidR="004F2855" w:rsidRPr="195DF729">
        <w:rPr>
          <w:color w:val="000000" w:themeColor="text1"/>
          <w:lang w:val="en-US"/>
        </w:rPr>
        <w:instrText>ADDIN CSL_CITATION {"citationItems":[{"id":"ITEM-1","itemData":{"DOI":"10.1038/hdy.2017.36","ISSN":"13652540","PMID":"28745716","abstract":"Several evolutionary processes shape the genetic and phenotypic differentiation of populations. Among them, the joint effects of gene flow, selection and phenotypic plasticity are poorly known, especially when trying to understand how maladaptive plasticity affects population divergence. We extended a quantitative genetic model of Hendry et al. (2001) to describe these joint effects on phenotypic and additive genetic divergence between two populations, and their phenotypic and genetic differentiation (PST and QST). With individual-based simulations, we tested our model predictions and further modeled allelic differentiation at neutral (FST) and adaptive (FSTQ) loci. While adaptive phenotypic plasticity allows for large phenotypic divergence and differentiation despite high gene flow, maladaptive plasticity promotes genetic divergence and generates countergradient variation, under extensive migration with phenotypic differences sometimes opposed to genetic differences. Maladaptive plasticity can also promote adaptive phenotypic divergence by reducing the effective gene flow. Overall, plasticity decouples genetic from phenotypic differences between populations, and blurs the correlation between phenotypic divergence and local adaptation. By deriving models of population differentiation for three different life cycles, we further describe the effect of a species' ecology on evolution in structured populations.","author":[{"dropping-particle":"","family":"Schmid","given":"M.","non-dropping-particle":"","parse-names":false,"suffix":""},{"dropping-particle":"","family":"Guillaume","given":"F.","non-dropping-particle":"","parse-names":false,"suffix":""}],"container-title":"Heredity","id":"ITEM-1","issue":"4","issued":{"date-parts":[["2017"]]},"page":"214-225","publisher":"Nature Publishing Group","title":"The role of phenotypic plasticity on population differentiation","type":"article-journal","volume":"119"},"uris":["http://www.mendeley.com/documents/?uuid=fa9f124f-6d1c-4170-b0a5-af49e9e1b62c"]},{"id":"ITEM-2","itemData":{"DOI":"10.1111/ele.13565","ISSN":"14610248","PMID":"32656957","abstract":"Both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Letters","id":"ITEM-2","issue":"10","issued":{"date-parts":[["2020"]]},"page":"1432-1441","title":"The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meta-analysis","type":"article-journal","volume":"23"},"uris":["http://www.mendeley.com/documents/?uuid=31707d48-26dd-4bf0-9ae1-511329f84d84"]}],"mendeley":{"formattedCitation":"(Schmid and Guillaume 2017; Stamp and Hadfield 2020)","plainTextFormattedCitation":"(Schmid and Guillaume 2017; Stamp and Hadfield 2020)","previouslyFormattedCitation":"(Schmid and Guillaume 2017; Stamp and Hadfield 2020)"},"properties":{"noteIndex":0},"schema":"https://github.com/citation-style-language/schema/raw/master/csl-citation.json"}</w:instrText>
      </w:r>
      <w:r w:rsidR="004F2855" w:rsidRPr="195DF729">
        <w:rPr>
          <w:color w:val="000000" w:themeColor="text1"/>
          <w:lang w:val="en-US"/>
        </w:rPr>
        <w:fldChar w:fldCharType="separate"/>
      </w:r>
      <w:r w:rsidRPr="195DF729">
        <w:rPr>
          <w:noProof/>
          <w:color w:val="000000" w:themeColor="text1"/>
          <w:lang w:val="en-US"/>
        </w:rPr>
        <w:t>(Schmid and Guillaume 2017; Stamp and Hadfield 2020)</w:t>
      </w:r>
      <w:r w:rsidR="004F2855" w:rsidRPr="195DF729">
        <w:rPr>
          <w:color w:val="000000" w:themeColor="text1"/>
          <w:lang w:val="en-US"/>
        </w:rPr>
        <w:fldChar w:fldCharType="end"/>
      </w:r>
      <w:r w:rsidRPr="195DF729">
        <w:rPr>
          <w:color w:val="000000" w:themeColor="text1"/>
          <w:lang w:val="en-US"/>
        </w:rPr>
        <w:t xml:space="preserve">. Counter-gradient variation has been recorded in several taxa </w:t>
      </w:r>
      <w:r w:rsidR="00C871F1">
        <w:rPr>
          <w:color w:val="000000" w:themeColor="text1"/>
          <w:lang w:val="en-US"/>
        </w:rPr>
        <w:t>(</w:t>
      </w:r>
      <w:commentRangeStart w:id="2"/>
      <w:r w:rsidRPr="195DF729">
        <w:rPr>
          <w:color w:val="000000" w:themeColor="text1"/>
          <w:lang w:val="en-US"/>
        </w:rPr>
        <w:t xml:space="preserve">lizards </w:t>
      </w:r>
      <w:r w:rsidR="004F2855" w:rsidRPr="195DF729">
        <w:rPr>
          <w:color w:val="000000" w:themeColor="text1"/>
          <w:lang w:val="en-US"/>
        </w:rPr>
        <w:fldChar w:fldCharType="begin" w:fldLock="1"/>
      </w:r>
      <w:r w:rsidR="009A00BC">
        <w:rPr>
          <w:color w:val="000000" w:themeColor="text1"/>
          <w:lang w:val="en-US"/>
        </w:rPr>
        <w:instrText>ADDIN CSL_CITATION {"citationItems":[{"id":"ITEM-1","itemData":{"DOI":"10.1016/j.jtherbio.2019.05.016","ISSN":"18790992","PMID":"31331517","abstract":"Ectotherms utilise a complex array of behavioural and physiological mechanisms to cope with variation in suboptimal thermal environments. However, these mechanisms may be insufficient for population persistence under contemporary climate change, resulting in a greater need to understand how local populations respond to geographic variation in climate. In this study, we explored the potential for local adaptation and acclimation in thermal traits and behaviours using wild and captive populations of a small agamid lizard (the jacky lizard, Amphibolurus muricatus). We predicted that wild lizards from a high elevation site would have cooler thermal preferences compared to those at low elevation sites to match the more restricted thermal resources at higher, cooler elevations. We additionally explored whether variation in thermal traits was due to recent acclimation or fixed population differences, such as due to developmental plasticity or local adaptation. In contrast to our predictions, we found high-elevation lizards began panting at higher temperatures and had higher thermal preferences relative to lower elevation lizards. When allowed to bask freely, there was no difference in the intensity of basking or daily duration of time spent basking between lizards from different elevations. Although the high-elevation lizards appeared to show stronger acclimation to recent air temperatures compared to low-elevation lizards, this difference was not significant. Similarly, captive lizards acclimated under long and short basking regimes showed no major differences in thermal traits or basking behaviour. Our results are consistent with the presence of counter-gradient variation in thermal phenotypes of lizards, and suggest that these are driven by local adaptive responses or developmental effects rather than recent acclimation.","author":[{"dropping-particle":"","family":"Hodgson","given":"Mitchell J.","non-dropping-particle":"","parse-names":false,"suffix":""},{"dropping-particle":"","family":"Schwanz","given":"Lisa E.","non-dropping-particle":"","parse-names":false,"suffix":""}],"container-title":"Journal of Thermal Biology","id":"ITEM-1","issue":"May","issued":{"date-parts":[["2019"]]},"page":"178-186","publisher":"Elsevier Ltd","title":"Drop it like it's hot: Interpopulation variation in thermal phenotypes shows counter-gradient pattern","type":"article-journal","volume":"83"},"uris":["http://www.mendeley.com/documents/?uuid=b89701dd-f1ff-4756-90be-51b2219e9574"]},{"id":"ITEM-2","itemData":{"DOI":"10.1016/j.ics.2004.07.038","ISSN":"05315131","abstract":"Current theories predict the thermal adaptation of both maternal and embryonic phenotypes such that the fitness of the entire life cycle is maximized. Our studies of the eastern fence lizard (Sceloporus undulatus) have generated evidence that maternal and embryonic phenotypes are designed to promote growth and development in cold environments. Females in colder environments allocate more energy per egg enabling offspring to grow faster and reach a larger size at hatching. Females in cold environments also nest exclusively in warm, open sites that maximize rates of embryonic growth and development, although this behavior involves risky migrations. Likewise, thermal adaptation of embryonic physiology also promotes growth and development in cold environments. When incubated in the laboratory under shared environmental conditions, embryos from colder environments developed faster and grew more efficiently than embryos from warmer environments, which is a pattern called counter-gradient variation. Because thermal adaptation can produce geographic variation in a suite of maternal and embryonic phenotypes, biologists should develop theories of coadaptation that consider costs and benefits of behavioral and physiological strategies at both stages of the life cycle. © 2004 Elsevier B.V. All rights reserved.","author":[{"dropping-particle":"","family":"Angilletta","given":"Michael J.","non-dropping-particle":"","parse-names":false,"suffix":""},{"dropping-particle":"","family":"Oufiero","given":"Christopher E.","non-dropping-particle":"","parse-names":false,"suffix":""},{"dropping-particle":"","family":"Sears","given":"Michael W.","non-dropping-particle":"","parse-names":false,"suffix":""}],"container-title":"International Congress Series","id":"ITEM-2","issued":{"date-parts":[["2004"]]},"page":"258-266","title":"Thermal adaptation of maternal and embryonic phenotypes in a geographically widespread ectotherm","type":"article-journal","volume":"1275"},"uris":["http://www.mendeley.com/documents/?uuid=441190eb-5dfd-44ef-89c1-3066e30c9b39"]}],"mendeley":{"formattedCitation":"(Angilletta et al. 2004; Hodgson and Schwanz 2019)","manualFormatting":"[Angilletta et al. 2004; Hodgson and Schwanz 2019]","plainTextFormattedCitation":"(Angilletta et al. 2004; Hodgson and Schwanz 2019)","previouslyFormattedCitation":"(Angilletta et al. 2004; Hodgson and Schwanz 2019)"},"properties":{"noteIndex":0},"schema":"https://github.com/citation-style-language/schema/raw/master/csl-citation.json"}</w:instrText>
      </w:r>
      <w:r w:rsidR="004F2855" w:rsidRPr="195DF729">
        <w:rPr>
          <w:color w:val="000000" w:themeColor="text1"/>
          <w:lang w:val="en-US"/>
        </w:rPr>
        <w:fldChar w:fldCharType="separate"/>
      </w:r>
      <w:r w:rsidR="00C871F1">
        <w:rPr>
          <w:noProof/>
          <w:color w:val="000000" w:themeColor="text1"/>
          <w:lang w:val="en-US"/>
        </w:rPr>
        <w:t>[</w:t>
      </w:r>
      <w:r w:rsidRPr="195DF729">
        <w:rPr>
          <w:noProof/>
          <w:color w:val="000000" w:themeColor="text1"/>
          <w:lang w:val="en-US"/>
        </w:rPr>
        <w:t>Angilletta et al. 2004; Hodgson and Schwanz 2019</w:t>
      </w:r>
      <w:r w:rsidR="009A00BC">
        <w:rPr>
          <w:noProof/>
          <w:color w:val="000000" w:themeColor="text1"/>
          <w:lang w:val="en-US"/>
        </w:rPr>
        <w:t>]</w:t>
      </w:r>
      <w:r w:rsidR="004F2855" w:rsidRPr="195DF729">
        <w:rPr>
          <w:color w:val="000000" w:themeColor="text1"/>
          <w:lang w:val="en-US"/>
        </w:rPr>
        <w:fldChar w:fldCharType="end"/>
      </w:r>
      <w:r w:rsidRPr="195DF729">
        <w:rPr>
          <w:color w:val="000000" w:themeColor="text1"/>
          <w:lang w:val="en-US"/>
        </w:rPr>
        <w:t xml:space="preserve">, turtles </w:t>
      </w:r>
      <w:r w:rsidR="004F2855" w:rsidRPr="195DF729">
        <w:rPr>
          <w:color w:val="000000" w:themeColor="text1"/>
          <w:lang w:val="en-US"/>
        </w:rPr>
        <w:fldChar w:fldCharType="begin" w:fldLock="1"/>
      </w:r>
      <w:r w:rsidR="009A00BC">
        <w:rPr>
          <w:color w:val="000000" w:themeColor="text1"/>
          <w:lang w:val="en-US"/>
        </w:rPr>
        <w:instrText>ADDIN CSL_CITATION {"citationItems":[{"id":"ITEM-1","itemData":{"DOI":"10.1111/fwb.12623","ISSN":"13652427","abstract":"Counter-gradient growth, where growth per unit temperature increases as temperature decreases, can reduce the variation in ectothermic growth rates across environmental gradients. Understanding how ectothermic species respond to changing temperatures is essential to their conservation and management due to human-altered habitats and changing climates. Here, we use two contrasting populations of western pond turtles (Actinemys marmorata) to model the effect of artificial and variable temperature regimes on growth and age at reproductive maturity. The two populations occur on forks of the Trinity River in northern California, U.S.A. The South Fork Trinity River (South Fork) is unregulated, while the main stem of the Trinity River (Main Stem) is dammed and has peak seasonal temperatures that are approximately 10 °C colder than the South Fork. Consistent with other studies, we found reduced annual growth rates for turtles in the colder Main Stem compared to the warmer South Fork. The South Fork population matured approximately 9 year earlier, on average, and at a larger body size than the Main Stem population. When we normalised growth rates for the thermal opportunity for growth using water-growing degree-days (GDD), we found the reverse for growth rates and age at reproductive maturity. Main Stem turtles grew approximately twice as fast as South Fork turtles per GDD. Main Stem turtles also required approximately 50% fewer GDD to reach their smaller size at reproductive maturity compared to the larger South Fork turtles. We found we could accurately hindcast growth rates based on water temperatures estimated from the total volume of discharge from the dam into the Main Stem, providing a management tool for predicting the impacts of the dam on turtle growth rates. Given the importance of size and age at reproductive maturity to population dynamics, this information on counter-gradient growth will improve our ability to understand and predict the consequences of dam operations for downstream turtle populations.","author":[{"dropping-particle":"","family":"Snover","given":"Melissa L.","non-dropping-particle":"","parse-names":false,"suffix":""},{"dropping-particle":"","family":"Adams","given":"Michael J.","non-dropping-particle":"","parse-names":false,"suffix":""},{"dropping-particle":"","family":"Ashton","given":"Donald T.","non-dropping-particle":"","parse-names":false,"suffix":""},{"dropping-particle":"","family":"Bettaso","given":"Jamie B.","non-dropping-particle":"","parse-names":false,"suffix":""},{"dropping-particle":"","family":"Welsh","given":"Hartwell H.","non-dropping-particle":"","parse-names":false,"suffix":""}],"container-title":"Freshwater Biology","id":"ITEM-1","issue":"9","issued":{"date-parts":[["2015"]]},"page":"1944-1963","title":"Evidence of counter-gradient growth in western pond turtles (Actinemys marmorata) across thermal gradients","type":"article-journal","volume":"60"},"uris":["http://www.mendeley.com/documents/?uuid=55c9840f-5789-44ba-92aa-7abdc08ae9cf"]}],"mendeley":{"formattedCitation":"(Snover et al. 2015)","manualFormatting":"[Snover et al. 2015]","plainTextFormattedCitation":"(Snover et al. 2015)","previouslyFormattedCitation":"(Snover et al. 2015)"},"properties":{"noteIndex":0},"schema":"https://github.com/citation-style-language/schema/raw/master/csl-citation.json"}</w:instrText>
      </w:r>
      <w:r w:rsidR="004F2855" w:rsidRPr="195DF729">
        <w:rPr>
          <w:color w:val="000000" w:themeColor="text1"/>
          <w:lang w:val="en-US"/>
        </w:rPr>
        <w:fldChar w:fldCharType="separate"/>
      </w:r>
      <w:r w:rsidR="009A00BC">
        <w:rPr>
          <w:noProof/>
          <w:color w:val="000000" w:themeColor="text1"/>
          <w:lang w:val="en-US"/>
        </w:rPr>
        <w:t>[</w:t>
      </w:r>
      <w:r w:rsidRPr="195DF729">
        <w:rPr>
          <w:noProof/>
          <w:color w:val="000000" w:themeColor="text1"/>
          <w:lang w:val="en-US"/>
        </w:rPr>
        <w:t>Snover et al. 2015</w:t>
      </w:r>
      <w:r w:rsidR="009A00BC">
        <w:rPr>
          <w:noProof/>
          <w:color w:val="000000" w:themeColor="text1"/>
          <w:lang w:val="en-US"/>
        </w:rPr>
        <w:t>]</w:t>
      </w:r>
      <w:r w:rsidR="004F2855" w:rsidRPr="195DF729">
        <w:rPr>
          <w:color w:val="000000" w:themeColor="text1"/>
          <w:lang w:val="en-US"/>
        </w:rPr>
        <w:fldChar w:fldCharType="end"/>
      </w:r>
      <w:r w:rsidRPr="195DF729">
        <w:rPr>
          <w:color w:val="000000" w:themeColor="text1"/>
          <w:lang w:val="en-US"/>
        </w:rPr>
        <w:t>, and fish</w:t>
      </w:r>
      <w:commentRangeEnd w:id="2"/>
      <w:r w:rsidR="004F2855">
        <w:commentReference w:id="2"/>
      </w:r>
      <w:r w:rsidRPr="195DF729">
        <w:rPr>
          <w:color w:val="000000" w:themeColor="text1"/>
          <w:lang w:val="en-US"/>
        </w:rPr>
        <w:t xml:space="preserve"> </w:t>
      </w:r>
      <w:r w:rsidR="004F2855" w:rsidRPr="195DF729">
        <w:rPr>
          <w:color w:val="000000" w:themeColor="text1"/>
          <w:lang w:val="en-US"/>
        </w:rPr>
        <w:fldChar w:fldCharType="begin" w:fldLock="1"/>
      </w:r>
      <w:r w:rsidR="009A00BC">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4F2855" w:rsidRPr="195DF729">
        <w:rPr>
          <w:color w:val="000000" w:themeColor="text1"/>
          <w:lang w:val="en-US"/>
        </w:rPr>
        <w:fldChar w:fldCharType="separate"/>
      </w:r>
      <w:r w:rsidR="009A00BC">
        <w:rPr>
          <w:noProof/>
          <w:color w:val="000000" w:themeColor="text1"/>
          <w:lang w:val="en-US"/>
        </w:rPr>
        <w:t>[</w:t>
      </w:r>
      <w:r w:rsidRPr="195DF729">
        <w:rPr>
          <w:noProof/>
          <w:color w:val="000000" w:themeColor="text1"/>
          <w:lang w:val="en-US"/>
        </w:rPr>
        <w:t>Gardiner et al. 2010</w:t>
      </w:r>
      <w:r w:rsidR="009A00BC">
        <w:rPr>
          <w:noProof/>
          <w:color w:val="000000" w:themeColor="text1"/>
          <w:lang w:val="en-US"/>
        </w:rPr>
        <w:t>]</w:t>
      </w:r>
      <w:r w:rsidR="004F2855" w:rsidRPr="195DF729">
        <w:rPr>
          <w:color w:val="000000" w:themeColor="text1"/>
          <w:lang w:val="en-US"/>
        </w:rPr>
        <w:fldChar w:fldCharType="end"/>
      </w:r>
      <w:r w:rsidR="00C871F1">
        <w:rPr>
          <w:color w:val="000000" w:themeColor="text1"/>
          <w:lang w:val="en-US"/>
        </w:rPr>
        <w:t>)</w:t>
      </w:r>
      <w:r w:rsidRPr="195DF729">
        <w:rPr>
          <w:color w:val="000000" w:themeColor="text1"/>
          <w:lang w:val="en-US"/>
        </w:rPr>
        <w:t xml:space="preserve">; however, the extent to which phenotypic plasticity and genetic differentiation contribute to counter-gradient variation varies </w:t>
      </w:r>
      <w:r w:rsidR="004F2855" w:rsidRPr="195DF729">
        <w:rPr>
          <w:color w:val="000000" w:themeColor="text1"/>
          <w:lang w:val="en-US"/>
        </w:rPr>
        <w:fldChar w:fldCharType="begin" w:fldLock="1"/>
      </w:r>
      <w:r w:rsidR="004F2855" w:rsidRPr="195DF729">
        <w:rPr>
          <w:color w:val="000000" w:themeColor="text1"/>
          <w:lang w:val="en-US"/>
        </w:rPr>
        <w:instrText>ADDIN CSL_CITATION {"citationItems":[{"id":"ITEM-1","itemData":{"DOI":"10.1111/ele.13565","ISSN":"14610248","PMID":"32656957","abstract":"Both plasticity and genetic differentiation can contribute to phenotypic differences between populations. Using data on non-fitness traits from reciprocal transplant studies, we show that approximately 60% of traits exhibit co-gradient variation whereby genetic differences and plasticity-induced differences between populations are the same sign. In these cases, plasticity is about twice as important as genetic differentiation in explaining phenotypic divergence. In contrast to fitness traits, the amount of genotype by environment interaction is small. Of the 40% of traits that exhibit counter-gradient variation the majority seem to be hyperplastic whereby non-native individuals express phenotypes that exceed those of native individuals. In about 20% of cases plasticity causes non-native phenotypes to diverge from the native phenotype to a greater extent than if plasticity was absent, consistent with maladaptive plasticity. The degree to which genetic differentiation versus plasticity can explain phenotypic divergence varies a lot between species, but our proxies for motility and migration explain little of this variation.","author":[{"dropping-particle":"","family":"Stamp","given":"Megan A.","non-dropping-particle":"","parse-names":false,"suffix":""},{"dropping-particle":"","family":"Hadfield","given":"Jarrod D.","non-dropping-particle":"","parse-names":false,"suffix":""}],"container-title":"Ecology Letters","id":"ITEM-1","issue":"10","issued":{"date-parts":[["2020"]]},"page":"1432-1441","title":"The relative importance of plasticity versus genetic differentiation in explaining between population differences; a meta-analysis","type":"article-journal","volume":"23"},"uris":["http://www.mendeley.com/documents/?uuid=31707d48-26dd-4bf0-9ae1-511329f84d84"]}],"mendeley":{"formattedCitation":"(Stamp and Hadfield 2020)","plainTextFormattedCitation":"(Stamp and Hadfield 2020)","previouslyFormattedCitation":"(Stamp and Hadfield 2020)"},"properties":{"noteIndex":0},"schema":"https://github.com/citation-style-language/schema/raw/master/csl-citation.json"}</w:instrText>
      </w:r>
      <w:r w:rsidR="004F2855" w:rsidRPr="195DF729">
        <w:rPr>
          <w:color w:val="000000" w:themeColor="text1"/>
          <w:lang w:val="en-US"/>
        </w:rPr>
        <w:fldChar w:fldCharType="separate"/>
      </w:r>
      <w:r w:rsidRPr="195DF729">
        <w:rPr>
          <w:noProof/>
          <w:color w:val="000000" w:themeColor="text1"/>
          <w:lang w:val="en-US"/>
        </w:rPr>
        <w:t>(Stamp and Hadfield 2020)</w:t>
      </w:r>
      <w:r w:rsidR="004F2855" w:rsidRPr="195DF729">
        <w:rPr>
          <w:color w:val="000000" w:themeColor="text1"/>
          <w:lang w:val="en-US"/>
        </w:rPr>
        <w:fldChar w:fldCharType="end"/>
      </w:r>
      <w:r w:rsidRPr="195DF729">
        <w:rPr>
          <w:color w:val="000000" w:themeColor="text1"/>
          <w:lang w:val="en-US"/>
        </w:rPr>
        <w:t xml:space="preserve">.  </w:t>
      </w:r>
    </w:p>
    <w:p w14:paraId="32D46696" w14:textId="5D73CCE6" w:rsidR="00BB4104" w:rsidRDefault="004123CF" w:rsidP="00B36451">
      <w:pPr>
        <w:spacing w:line="240" w:lineRule="auto"/>
        <w:jc w:val="both"/>
        <w:rPr>
          <w:color w:val="000000" w:themeColor="text1"/>
          <w:lang w:val="en-US"/>
        </w:rPr>
      </w:pPr>
      <w:r>
        <w:rPr>
          <w:color w:val="000000" w:themeColor="text1"/>
          <w:lang w:val="en-US"/>
        </w:rPr>
        <w:t>P</w:t>
      </w:r>
      <w:r w:rsidRPr="195DF729">
        <w:rPr>
          <w:color w:val="000000" w:themeColor="text1"/>
          <w:lang w:val="en-US"/>
        </w:rPr>
        <w:t xml:space="preserve">opulation responses to warming temperatures will likely differ depending on occupied thermal niches. </w:t>
      </w:r>
      <w:commentRangeStart w:id="3"/>
      <w:r w:rsidR="195DF729" w:rsidRPr="195DF729">
        <w:rPr>
          <w:color w:val="000000" w:themeColor="text1"/>
          <w:lang w:val="en-US"/>
        </w:rPr>
        <w:t>Low-latitude environments characterized by stable temperatures near physiological maximums favor specialized (narrow) thermal niche brea</w:t>
      </w:r>
      <w:commentRangeEnd w:id="3"/>
      <w:r w:rsidR="00F50F5D">
        <w:commentReference w:id="3"/>
      </w:r>
      <w:r w:rsidR="195DF729" w:rsidRPr="195DF729">
        <w:rPr>
          <w:color w:val="000000" w:themeColor="text1"/>
          <w:lang w:val="en-US"/>
        </w:rPr>
        <w:t xml:space="preserve">dths that primarily evolve through genetic adaptation (i.e., selection for particular phenotypes) rather than plasticity – Climate Variability Hypothesis (CVH) </w:t>
      </w:r>
      <w:r w:rsidR="00F50F5D" w:rsidRPr="195DF729">
        <w:rPr>
          <w:color w:val="000000" w:themeColor="text1"/>
          <w:lang w:val="en-US"/>
        </w:rPr>
        <w:fldChar w:fldCharType="begin" w:fldLock="1"/>
      </w:r>
      <w:r w:rsidR="00631034">
        <w:rPr>
          <w:color w:val="000000" w:themeColor="text1"/>
          <w:lang w:val="en-US"/>
        </w:rPr>
        <w:instrText>ADDIN CSL_CITATION {"citationItems":[{"id":"ITEM-1","itemData":{"author":[{"dropping-particle":"","family":"Stevens","given":"George C.","non-dropping-particle":"","parse-names":false,"suffix":""}],"container-title":"The American Naturalist","id":"ITEM-1","issue":"2","issued":{"date-parts":[["1989"]]},"page":"240-256","title":"The Latitudinal Gradient in Geographical Range: How so Many Species Coexist in the Tropics","type":"article-journal","volume":"133"},"uris":["http://www.mendeley.com/documents/?uuid=a8ca18d5-94ee-49f7-8713-acdbfc378bcd"]},{"id":"ITEM-2","itemData":{"author":[{"dropping-particle":"","family":"Janzen","given":"Daniel H","non-dropping-particle":"","parse-names":false,"suffix":""}],"container-title":"The American Naturalist","id":"ITEM-2","issue":"919","issued":{"date-parts":[["1967"]]},"page":"233-249","title":"Why mountain passes are higher in the tropics","type":"article-journal","volume":"101"},"uris":["http://www.mendeley.com/documents/?uuid=46830c8b-2e36-407d-9448-70508c69a0ad"]}],"mendeley":{"formattedCitation":"(Janzen 1967; Stevens 1989)","plainTextFormattedCitation":"(Janzen 1967; Stevens 1989)","previouslyFormattedCitation":"(Janzen 1967; Stevens 1989)"},"properties":{"noteIndex":0},"schema":"https://github.com/citation-style-language/schema/raw/master/csl-citation.json"}</w:instrText>
      </w:r>
      <w:r w:rsidR="00F50F5D" w:rsidRPr="195DF729">
        <w:rPr>
          <w:color w:val="000000" w:themeColor="text1"/>
          <w:lang w:val="en-US"/>
        </w:rPr>
        <w:fldChar w:fldCharType="separate"/>
      </w:r>
      <w:r w:rsidR="004A7258" w:rsidRPr="004A7258">
        <w:rPr>
          <w:noProof/>
          <w:color w:val="000000" w:themeColor="text1"/>
          <w:lang w:val="en-US"/>
        </w:rPr>
        <w:t>(Janzen 1967; Stevens 1989)</w:t>
      </w:r>
      <w:r w:rsidR="00F50F5D" w:rsidRPr="195DF729">
        <w:rPr>
          <w:color w:val="000000" w:themeColor="text1"/>
          <w:lang w:val="en-US"/>
        </w:rPr>
        <w:fldChar w:fldCharType="end"/>
      </w:r>
      <w:r w:rsidR="195DF729" w:rsidRPr="195DF729">
        <w:rPr>
          <w:color w:val="000000" w:themeColor="text1"/>
          <w:lang w:val="en-US"/>
        </w:rPr>
        <w:t xml:space="preserve"> (</w:t>
      </w:r>
      <w:r w:rsidR="195DF729" w:rsidRPr="195DF729">
        <w:rPr>
          <w:i/>
          <w:iCs/>
          <w:color w:val="000000" w:themeColor="text1"/>
          <w:lang w:val="en-US"/>
        </w:rPr>
        <w:t>but see</w:t>
      </w:r>
      <w:r w:rsidR="195DF729" w:rsidRPr="195DF729">
        <w:rPr>
          <w:color w:val="000000" w:themeColor="text1"/>
          <w:lang w:val="en-US"/>
        </w:rPr>
        <w:t xml:space="preserve"> </w:t>
      </w:r>
      <w:r w:rsidR="00F50F5D" w:rsidRPr="195DF729">
        <w:rPr>
          <w:color w:val="000000" w:themeColor="text1"/>
          <w:lang w:val="en-US"/>
        </w:rPr>
        <w:fldChar w:fldCharType="begin" w:fldLock="1"/>
      </w:r>
      <w:r w:rsidR="00F50F5D" w:rsidRPr="195DF729">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sidR="00F50F5D" w:rsidRPr="195DF729">
        <w:rPr>
          <w:color w:val="000000" w:themeColor="text1"/>
          <w:lang w:val="en-US"/>
        </w:rPr>
        <w:fldChar w:fldCharType="separate"/>
      </w:r>
      <w:r w:rsidR="195DF729" w:rsidRPr="195DF729">
        <w:rPr>
          <w:noProof/>
          <w:color w:val="000000" w:themeColor="text1"/>
          <w:lang w:val="en-US"/>
        </w:rPr>
        <w:t>(Overgaard et al. 2011; Chiono and Paul 2023)</w:t>
      </w:r>
      <w:r w:rsidR="00F50F5D" w:rsidRPr="195DF729">
        <w:rPr>
          <w:color w:val="000000" w:themeColor="text1"/>
          <w:lang w:val="en-US"/>
        </w:rPr>
        <w:fldChar w:fldCharType="end"/>
      </w:r>
      <w:r w:rsidR="195DF729" w:rsidRPr="195DF729">
        <w:rPr>
          <w:color w:val="000000" w:themeColor="text1"/>
          <w:lang w:val="en-US"/>
        </w:rPr>
        <w:t xml:space="preserve">).  Narrow thermal niche breadths, limited plasticity, and evidence of hard ceilings for upper thermal tolerance </w:t>
      </w:r>
      <w:r w:rsidR="00F50F5D" w:rsidRPr="195DF729">
        <w:rPr>
          <w:color w:val="000000" w:themeColor="text1"/>
          <w:lang w:val="en-US"/>
        </w:rPr>
        <w:fldChar w:fldCharType="begin" w:fldLock="1"/>
      </w:r>
      <w:r w:rsidR="00F50F5D" w:rsidRPr="195DF729">
        <w:rPr>
          <w:color w:val="000000" w:themeColor="text1"/>
          <w:lang w:val="en-US"/>
        </w:rPr>
        <w:instrText>ADDIN CSL_CITATION {"citationItems":[{"id":"ITEM-1","itemData":{"DOI":"10.1073/pnas.2011419117","author":[{"dropping-particle":"","family":"Morgan","given":"Rachael","non-dropping-particle":"","parse-names":false,"suffix":""},{"dropping-particle":"","family":"Finnøen","given":"Mette H","non-dropping-particle":"","parse-names":false,"suffix":""},{"dropping-particle":"","family":"Jensen","given":"Henrik","non-dropping-particle":"","parse-names":false,"suffix":""},{"dropping-particle":"","family":"Pélabon","given":"Christophe","non-dropping-particle":"","parse-names":false,"suffix":""},{"dropping-particle":"","family":"Jutfelt","given":"Fredrik","non-dropping-particle":"","parse-names":false,"suffix":""}],"container-title":"PNAS","id":"ITEM-1","issue":"52","issued":{"date-parts":[["2020"]]},"page":"33365-33372","title":"Low potential for evolutionary rescue from climate change in a tropical fish","type":"article-journal","volume":"117"},"uris":["http://www.mendeley.com/documents/?uuid=1cfed151-e269-4fc1-90c2-a75be01ab3f9"]},{"id":"ITEM-2","itemData":{"DOI":"10.1038/ncomms11447","ISSN":"20411723","abstract":"Understanding the resilience of aquatic ectothermic animals to climate warming has been hindered by the absence of experimental systems experiencing warming across relevant timescales (for example, decades). Here, we examine European perch (Perca fluviatilis, L.) from the Biotest enclosure, a unique coastal ecosystem that maintains natural thermal fluctuations but has been warmed by 5-10°C by a nuclear power plant for over three decades. We show that Biotest perch grow faster and display thermally compensated resting cardiorespiratory functions compared with reference perch living at natural temperatures in adjacent waters. However, maximum cardiorespiratory capacities and heat tolerance limits exhibit limited or no thermal compensation when compared with acutely heated reference perch. We propose that while basal energy requirements and resting cardiorespiratory functions (floors) are thermally plastic, maximum capacities and upper critical heat limits (ceilings) are much less flexible and thus will limit the adaptive capacity of fishes in a warming climate.","author":[{"dropping-particle":"","family":"Sandblom","given":"Erik","non-dropping-particle":"","parse-names":false,"suffix":""},{"dropping-particle":"","family":"Clark","given":"Timothy D.","non-dropping-particle":"","parse-names":false,"suffix":""},{"dropping-particle":"","family":"Gräns","given":"Albin","non-dropping-particle":"","parse-names":false,"suffix":""},{"dropping-particle":"","family":"Ekström","given":"Andreas","non-dropping-particle":"","parse-names":false,"suffix":""},{"dropping-particle":"","family":"Brijs","given":"Jeroen","non-dropping-particle":"","parse-names":false,"suffix":""},{"dropping-particle":"","family":"Sundström","given":"L. Fredrik","non-dropping-particle":"","parse-names":false,"suffix":""},{"dropping-particle":"","family":"Odelström","given":"Anne","non-dropping-particle":"","parse-names":false,"suffix":""},{"dropping-particle":"","family":"Adill","given":"Anders","non-dropping-particle":"","parse-names":false,"suffix":""},{"dropping-particle":"","family":"Aho","given":"Teija","non-dropping-particle":"","parse-names":false,"suffix":""},{"dropping-particle":"","family":"Jutfelt","given":"Fredrik","non-dropping-particle":"","parse-names":false,"suffix":""}],"container-title":"Nature Communications","id":"ITEM-2","issue":"7491","issued":{"date-parts":[["2016"]]},"page":"1-8","title":"Physiological constraints to climate warming in fish follow principles of plastic floors and concrete ceilings","type":"article-journal","volume":"7"},"uris":["http://www.mendeley.com/documents/?uuid=4a4168d7-7c49-4f9e-ac39-dbb9ee8aec65"]},{"id":"ITEM-3","itemData":{"DOI":"10.1098/rspb.2015.0401","ISSN":"14712954","PMID":"25994676","abstract":"Global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temperatures.","author":[{"dropping-particle":"","family":"Gunderson","given":"Alex R.","non-dropping-particle":"","parse-names":false,"suffix":""},{"dropping-particle":"","family":"Stillman","given":"Jonathon H.","non-dropping-particle":"","parse-names":false,"suffix":""}],"container-title":"Proceedings of the Royal Society B: Biological Sciences","id":"ITEM-3","issue":"1808","issued":{"date-parts":[["2015"]]},"title":"Plasticity in thermal tolerance has limited potential to buffer ectotherms from global warming","type":"article-journal","volume":"282"},"uris":["http://www.mendeley.com/documents/?uuid=aadb28e9-5566-495f-99bf-29cb0c2d7bdd"]}],"mendeley":{"formattedCitation":"(Gunderson and Stillman 2015; Sandblom et al. 2016; Morgan et al. 2020)","plainTextFormattedCitation":"(Gunderson and Stillman 2015; Sandblom et al. 2016; Morgan et al. 2020)","previouslyFormattedCitation":"(Gunderson and Stillman 2015; Sandblom et al. 2016; Morgan et al. 2020)"},"properties":{"noteIndex":0},"schema":"https://github.com/citation-style-language/schema/raw/master/csl-citation.json"}</w:instrText>
      </w:r>
      <w:r w:rsidR="00F50F5D" w:rsidRPr="195DF729">
        <w:rPr>
          <w:color w:val="000000" w:themeColor="text1"/>
          <w:lang w:val="en-US"/>
        </w:rPr>
        <w:fldChar w:fldCharType="separate"/>
      </w:r>
      <w:r w:rsidR="195DF729" w:rsidRPr="195DF729">
        <w:rPr>
          <w:noProof/>
          <w:color w:val="000000" w:themeColor="text1"/>
          <w:lang w:val="en-US"/>
        </w:rPr>
        <w:t>(Gunderson and Stillman 2015; Sandblom et al. 2016; Morgan et al. 2020)</w:t>
      </w:r>
      <w:r w:rsidR="00F50F5D" w:rsidRPr="195DF729">
        <w:rPr>
          <w:color w:val="000000" w:themeColor="text1"/>
          <w:lang w:val="en-US"/>
        </w:rPr>
        <w:fldChar w:fldCharType="end"/>
      </w:r>
      <w:r w:rsidR="195DF729" w:rsidRPr="195DF729">
        <w:rPr>
          <w:color w:val="000000" w:themeColor="text1"/>
          <w:lang w:val="en-US"/>
        </w:rPr>
        <w:t xml:space="preserve">, suggest that low-latitude populations are more vulnerable to shifting temperatures than high-latitude conspecifics </w:t>
      </w:r>
      <w:r w:rsidR="00F50F5D" w:rsidRPr="195DF729">
        <w:rPr>
          <w:color w:val="000000" w:themeColor="text1"/>
          <w:lang w:val="en-US"/>
        </w:rPr>
        <w:fldChar w:fldCharType="begin" w:fldLock="1"/>
      </w:r>
      <w:r w:rsidR="00F50F5D" w:rsidRPr="195DF729">
        <w:rPr>
          <w:color w:val="000000" w:themeColor="text1"/>
          <w:lang w:val="en-US"/>
        </w:rPr>
        <w:instrText>ADDIN CSL_CITATION {"citationItems":[{"id":"ITEM-1","itemData":{"DOI":"10.1126/science.1159328","ISSN":"00368075","PMID":"18535231","abstract":"Tropical animals may be particularly vulnerable to climate warming.","author":[{"dropping-particle":"","family":"Tewksbury","given":"Joshua J.","non-dropping-particle":"","parse-names":false,"suffix":""},{"dropping-particle":"","family":"Huey","given":"Raymond B.","non-dropping-particle":"","parse-names":false,"suffix":""},{"dropping-particle":"","family":"Deutsch","given":"Curtis A.","non-dropping-particle":"","parse-names":false,"suffix":""}],"container-title":"Science","id":"ITEM-1","issue":"5881","issued":{"date-parts":[["2008"]]},"page":"1296-1297","title":"Ecology: Putting the heat on tropical animals","type":"article-journal","volume":"320"},"uris":["http://www.mendeley.com/documents/?uuid=2e282d3c-11dc-4c94-bd97-3f24dc99d462"]},{"id":"ITEM-2","itemData":{"DOI":"10.1073/pnas.0709472105","ISSN":"00278424","PMID":"18458348","abstract":"The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America","id":"ITEM-2","issue":"18","issued":{"date-parts":[["2008"]]},"page":"6668-6672","title":"Impacts of climate warming on terrestrial ectotherms across latitude","type":"article-journal","volume":"105"},"uris":["http://www.mendeley.com/documents/?uuid=e4ead379-df07-485d-a149-c5dd78c2a77e"]},{"id":"ITEM-3","itemData":{"DOI":"10.1242/jeb.037473","ISSN":"00220949","PMID":"20190116","abstract":"Physiological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Biology","id":"ITEM-3","issue":"6","issued":{"date-parts":[["2010"]]},"page":"912-920","title":"The physiology of climate change: How potentials for acclimatization and genetic adaptation will determine 'winners' and 'losers'","type":"article-journal","volume":"213"},"uris":["http://www.mendeley.com/documents/?uuid=a1d34b38-ae6a-43af-81f2-f9a7d208e75b"]},{"id":"ITEM-4","itemData":{"DOI":"10.1098/rspb.2010.1295","ISSN":"09628452","PMID":"21106582","abstract":"A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Sciences","id":"ITEM-4","issue":"1713","issued":{"date-parts":[["2011"]]},"page":"1823-1830","title":"Global analysis of thermal tolerance and latitude in ectotherms","type":"article-journal","volume":"278"},"uris":["http://www.mendeley.com/documents/?uuid=066b0f76-c417-40f6-89e5-dda6bb673b98"]},{"id":"ITEM-5","itemData":{"DOI":"10.1126/science.1083073","ISSN":"00368075","author":[{"dropping-particle":"","family":"Stillman","given":"Jonathon H.","non-dropping-particle":"","parse-names":false,"suffix":""}],"container-title":"Science","id":"ITEM-5","issue":"5629","issued":{"date-parts":[["2003"]]},"page":"65","title":"Acclimation capacity underlies susceptibility to climate change","type":"article-journal","volume":"301"},"uris":["http://www.mendeley.com/documents/?uuid=f2249549-a267-4c4a-83a3-d1044aa67a83"]}],"mendeley":{"formattedCitation":"(Stillman 2003; Deutsch et al. 2008; Tewksbury et al. 2008; Somero 2010; Sunday et al. 2011)","plainTextFormattedCitation":"(Stillman 2003; Deutsch et al. 2008; Tewksbury et al. 2008; Somero 2010; Sunday et al. 2011)","previouslyFormattedCitation":"(Stillman 2003; Deutsch et al. 2008; Tewksbury et al. 2008; Somero 2010; Sunday et al. 2011)"},"properties":{"noteIndex":0},"schema":"https://github.com/citation-style-language/schema/raw/master/csl-citation.json"}</w:instrText>
      </w:r>
      <w:r w:rsidR="00F50F5D" w:rsidRPr="195DF729">
        <w:rPr>
          <w:color w:val="000000" w:themeColor="text1"/>
          <w:lang w:val="en-US"/>
        </w:rPr>
        <w:fldChar w:fldCharType="separate"/>
      </w:r>
      <w:r w:rsidR="195DF729" w:rsidRPr="195DF729">
        <w:rPr>
          <w:noProof/>
          <w:color w:val="000000" w:themeColor="text1"/>
          <w:lang w:val="en-US"/>
        </w:rPr>
        <w:t>(Stillman 2003; Deutsch et al. 2008; Tewksbury et al. 2008; Somero 2010; Sunday et al. 2011)</w:t>
      </w:r>
      <w:r w:rsidR="00F50F5D" w:rsidRPr="195DF729">
        <w:rPr>
          <w:color w:val="000000" w:themeColor="text1"/>
          <w:lang w:val="en-US"/>
        </w:rPr>
        <w:fldChar w:fldCharType="end"/>
      </w:r>
      <w:r w:rsidR="195DF729" w:rsidRPr="195DF729">
        <w:rPr>
          <w:color w:val="000000" w:themeColor="text1"/>
          <w:lang w:val="en-US"/>
        </w:rPr>
        <w:t>. High-latitude populations, that experience</w:t>
      </w:r>
      <w:r w:rsidR="006D243C">
        <w:rPr>
          <w:color w:val="000000" w:themeColor="text1"/>
          <w:lang w:val="en-US"/>
        </w:rPr>
        <w:t xml:space="preserve"> variable</w:t>
      </w:r>
      <w:r w:rsidR="195DF729" w:rsidRPr="195DF729">
        <w:rPr>
          <w:color w:val="000000" w:themeColor="text1"/>
          <w:lang w:val="en-US"/>
        </w:rPr>
        <w:t xml:space="preserve"> environmental conditions </w:t>
      </w:r>
      <w:r w:rsidR="006D243C">
        <w:rPr>
          <w:color w:val="000000" w:themeColor="text1"/>
          <w:lang w:val="en-US"/>
        </w:rPr>
        <w:t>are predicted</w:t>
      </w:r>
      <w:r w:rsidR="00663DA9">
        <w:rPr>
          <w:color w:val="000000" w:themeColor="text1"/>
          <w:lang w:val="en-US"/>
        </w:rPr>
        <w:t xml:space="preserve"> to</w:t>
      </w:r>
      <w:r w:rsidR="195DF729" w:rsidRPr="195DF729">
        <w:rPr>
          <w:color w:val="000000" w:themeColor="text1"/>
          <w:lang w:val="en-US"/>
        </w:rPr>
        <w:t xml:space="preserve"> retain greater benefits from maintaining high levels of phenotypic plasticity</w:t>
      </w:r>
      <w:r w:rsidR="00663DA9">
        <w:rPr>
          <w:color w:val="000000" w:themeColor="text1"/>
          <w:lang w:val="en-US"/>
        </w:rPr>
        <w:t xml:space="preserve"> in physiological</w:t>
      </w:r>
      <w:r w:rsidR="195DF729" w:rsidRPr="195DF729">
        <w:rPr>
          <w:color w:val="000000" w:themeColor="text1"/>
          <w:lang w:val="en-US"/>
        </w:rPr>
        <w:t xml:space="preserve"> than low-latitude conspecifics</w:t>
      </w:r>
      <w:r w:rsidR="004A7258">
        <w:rPr>
          <w:color w:val="000000" w:themeColor="text1"/>
          <w:lang w:val="en-US"/>
        </w:rPr>
        <w:t xml:space="preserve"> </w:t>
      </w:r>
      <w:r w:rsidR="00631034">
        <w:rPr>
          <w:color w:val="000000" w:themeColor="text1"/>
          <w:lang w:val="en-US"/>
        </w:rPr>
        <w:fldChar w:fldCharType="begin" w:fldLock="1"/>
      </w:r>
      <w:r w:rsidR="005A0800">
        <w:rPr>
          <w:color w:val="000000" w:themeColor="text1"/>
          <w:lang w:val="en-US"/>
        </w:rPr>
        <w:instrText>ADDIN CSL_CITATION {"citationItems":[{"id":"ITEM-1","itemData":{"author":[{"dropping-particle":"","family":"Janzen","given":"Daniel H","non-dropping-particle":"","parse-names":false,"suffix":""}],"container-title":"The American Naturalist","id":"ITEM-1","issue":"919","issued":{"date-parts":[["1967"]]},"page":"233-249","title":"Why mountain passes are higher in the tropics","type":"article-journal","volume":"101"},"uris":["http://www.mendeley.com/documents/?uuid=46830c8b-2e36-407d-9448-70508c69a0ad"]},{"id":"ITEM-2","itemData":{"author":[{"dropping-particle":"","family":"Stevens","given":"George C.","non-dropping-particle":"","parse-names":false,"suffix":""}],"container-title":"The American Naturalist","id":"ITEM-2","issue":"2","issued":{"date-parts":[["1989"]]},"page":"240-256","title":"The Latitudinal Gradient in Geographical Range: How so Many Species Coexist in the Tropics","type":"article-journal","volume":"133"},"uris":["http://www.mendeley.com/documents/?uuid=a8ca18d5-94ee-49f7-8713-acdbfc378bcd"]}],"mendeley":{"formattedCitation":"(Janzen 1967; Stevens 1989)","plainTextFormattedCitation":"(Janzen 1967; Stevens 1989)","previouslyFormattedCitation":"(Janzen 1967; Stevens 1989)"},"properties":{"noteIndex":0},"schema":"https://github.com/citation-style-language/schema/raw/master/csl-citation.json"}</w:instrText>
      </w:r>
      <w:r w:rsidR="00631034">
        <w:rPr>
          <w:color w:val="000000" w:themeColor="text1"/>
          <w:lang w:val="en-US"/>
        </w:rPr>
        <w:fldChar w:fldCharType="separate"/>
      </w:r>
      <w:r w:rsidR="00631034" w:rsidRPr="00631034">
        <w:rPr>
          <w:noProof/>
          <w:color w:val="000000" w:themeColor="text1"/>
          <w:lang w:val="en-US"/>
        </w:rPr>
        <w:t>(Janzen 1967; Stevens 1989)</w:t>
      </w:r>
      <w:r w:rsidR="00631034">
        <w:rPr>
          <w:color w:val="000000" w:themeColor="text1"/>
          <w:lang w:val="en-US"/>
        </w:rPr>
        <w:fldChar w:fldCharType="end"/>
      </w:r>
      <w:r w:rsidR="00893CF8">
        <w:rPr>
          <w:color w:val="000000" w:themeColor="text1"/>
          <w:lang w:val="en-US"/>
        </w:rPr>
        <w:t>; however</w:t>
      </w:r>
      <w:r w:rsidR="00CF3DFC">
        <w:rPr>
          <w:color w:val="000000" w:themeColor="text1"/>
          <w:lang w:val="en-US"/>
        </w:rPr>
        <w:t xml:space="preserve"> </w:t>
      </w:r>
      <w:r w:rsidR="00912E5A">
        <w:rPr>
          <w:color w:val="000000" w:themeColor="text1"/>
          <w:lang w:val="en-US"/>
        </w:rPr>
        <w:t>empirical</w:t>
      </w:r>
      <w:r w:rsidR="00CF3DFC">
        <w:rPr>
          <w:color w:val="000000" w:themeColor="text1"/>
          <w:lang w:val="en-US"/>
        </w:rPr>
        <w:t xml:space="preserve"> evidence remains scarce</w:t>
      </w:r>
      <w:r w:rsidR="001077B2">
        <w:rPr>
          <w:color w:val="000000" w:themeColor="text1"/>
          <w:lang w:val="en-US"/>
        </w:rPr>
        <w:t xml:space="preserve"> </w:t>
      </w:r>
      <w:r w:rsidR="009C7195">
        <w:rPr>
          <w:color w:val="000000" w:themeColor="text1"/>
          <w:lang w:val="en-US"/>
        </w:rPr>
        <w:t xml:space="preserve"> </w:t>
      </w:r>
      <w:r w:rsidR="003B3050">
        <w:rPr>
          <w:color w:val="000000" w:themeColor="text1"/>
          <w:lang w:val="en-US"/>
        </w:rPr>
        <w:fldChar w:fldCharType="begin" w:fldLock="1"/>
      </w:r>
      <w:r w:rsidR="00D57C26">
        <w:rPr>
          <w:color w:val="000000" w:themeColor="text1"/>
          <w:lang w:val="en-US"/>
        </w:rPr>
        <w:instrText>ADDIN CSL_CITATION {"citationItems":[{"id":"ITEM-1","itemData":{"DOI":"10.1098/rstb.2018.0186","ISSN":"14712970","PMID":"30966966","abstract":"Climate change is leading to shifts in species geographical distributions, but populations are also probably adapting to environmental change at different rates across their range. Owing to a lack of natural and empirical data on the influence of phenotypic adaptation on range shifts of marine species, we provide a general conceptual model for understanding population responses to climate change that incorporates plasticity and adaptation to environmental change in marine ecosystems. We use this conceptual model to help inform where within the geographical range each mechanism will probably operate most strongly and explore the supporting evidence in species. We then expand the discussion from a single-species perspective to community-level responses and use the conceptual model to visualize and guide research into the important yet poorly understood processes of plasticity and adaptation.","author":[{"dropping-particle":"","family":"Donelson","given":"Jennifer M.","non-dropping-particle":"","parse-names":false,"suffix":""},{"dropping-particle":"","family":"Sunday","given":"Jennifer M.","non-dropping-particle":"","parse-names":false,"suffix":""},{"dropping-particle":"","family":"Figueira","given":"Will F.","non-dropping-particle":"","parse-names":false,"suffix":""},{"dropping-particle":"","family":"Gaitán-Espitia","given":"Juan Diego","non-dropping-particle":"","parse-names":false,"suffix":""},{"dropping-particle":"","family":"Hobday","given":"Alistair J.","non-dropping-particle":"","parse-names":false,"suffix":""},{"dropping-particle":"","family":"Johnson","given":"Craig R.","non-dropping-particle":"","parse-names":false,"suffix":""},{"dropping-particle":"","family":"Leis","given":"Jeffrey M.","non-dropping-particle":"","parse-names":false,"suffix":""},{"dropping-particle":"","family":"Ling","given":"Scott D.","non-dropping-particle":"","parse-names":false,"suffix":""},{"dropping-particle":"","family":"Marshall","given":"Dustin","non-dropping-particle":"","parse-names":false,"suffix":""},{"dropping-particle":"","family":"Pandolfi","given":"John M.","non-dropping-particle":"","parse-names":false,"suffix":""},{"dropping-particle":"","family":"Pecl","given":"Gretta","non-dropping-particle":"","parse-names":false,"suffix":""},{"dropping-particle":"","family":"Rodgers","given":"Giverny G.","non-dropping-particle":"","parse-names":false,"suffix":""},{"dropping-particle":"","family":"Booth","given":"David J.","non-dropping-particle":"","parse-names":false,"suffix":""},{"dropping-particle":"","family":"Munday","given":"Philip L.","non-dropping-particle":"","parse-names":false,"suffix":""}],"container-title":"Philosophical Transactions of the Royal Society B: Biological Sciences","id":"ITEM-1","issued":{"date-parts":[["2019"]]},"page":"20180186","title":"Understanding interactions between plasticity, adaptation and range shifts in response to marine environmental change","type":"article-journal","volume":"374"},"uris":["http://www.mendeley.com/documents/?uuid=0ceb2d6b-0b5a-4915-b51f-a84f665d3663"]},{"id":"ITEM-2","itemData":{"DOI":"10.1371/journal.pone.0047620","ISSN":"19326203","PMID":"23110083","abstract":"Phenotypic plasticity has been suggested as the main mechanism for species persistence under a global change scenario, and also as one of the main mechanisms that alien species use to tolerate and invade broad geographic areas. However, contrasting with this central role of phenotypic plasticity, standard models aimed to predict the effect of climatic change on species distributions do not allow for the inclusion of differences in plastic responses among populations. In this context, the climatic variability hypothesis (CVH), which states that higher thermal variability at higher latitudes should determine an increase in phenotypic plasticity with latitude, could be considered a timely and promising hypothesis. Accordingly, in this study we evaluated, for the first time in a plant species (Taraxacum officinale), the prediction of the CVH. Specifically, we measured plastic responses at different environmental temperatures (5 and 20°C), in several ecophysiological and fitness-related traits for five populations distributed along a broad latitudinal gradient. Overall, phenotypic plasticity increased with latitude for all six traits analyzed, and mean trait values increased with latitude at both experimental temperatures, the change was noticeably greater at 20° than at 5°C. Our results suggest that the positive relationship found between phenotypic plasticity and geographic latitude could have very deep implications on future species persistence and invasion processes under a scenario of climate change. © 2012 Molina-Montenegro, Naya.","author":[{"dropping-particle":"","family":"Molina-Montenegro","given":"Marco A.","non-dropping-particle":"","parse-names":false,"suffix":""},{"dropping-particle":"","family":"Naya","given":"Daniel E.","non-dropping-particle":"","parse-names":false,"suffix":""}],"container-title":"PLoS ONE","id":"ITEM-2","issue":"10","issued":{"date-parts":[["2012"]]},"page":"23-28","title":"Latitudinal Patterns in Phenotypic Plasticity and Fitness-Related Traits: Assessing the Climatic Variability Hypothesis (CVH) with an Invasive Plant Species","type":"article-journal","volume":"7"},"uris":["http://www.mendeley.com/documents/?uuid=b2d0fa51-a3c7-4656-baf6-cdb972fe4c0f"]},{"id":"ITEM-3","itemData":{"DOI":"10.1086/665646","ISBN":"1790653347","ISSN":"00030147","PMID":"22617269","abstract":"Macrophysiology is defined as the study of variation in physiological traits-including physiological trait flexibility-over large geographical and temporal scales, and the ecological implications of this variation. A classic example of a macrophysiological trend is the one emerging from the climatic variability hypothesis, which states that as the range of climatic fluctuation experienced by terrestrial animals increases with latitude, individuals at higher latitudes should be more plastic than individuals inhabiting lower latitudes. In this context, we evaluate the correlation between absolute metabolic scope during cold exposure (an instantaneous measure ofmetabolic flexibility) and different geographic and climatic variables for 48 rodent species. Conventional and phylogenetic informed analyses indicated a positive correlation between metabolic scope and geographic latitude. These findings, together with previous reports on latitudinal pattern in phenotypic flexibility, suggest that an increase in physiological flexibility with latitude may hold for many phenotypic traits. © 2012 by The University of Chicago.","author":[{"dropping-particle":"","family":"Naya","given":"Daniel E.","non-dropping-particle":"","parse-names":false,"suffix":""},{"dropping-particle":"","family":"Spangenberg","given":"Lucia","non-dropping-particle":"","parse-names":false,"suffix":""},{"dropping-particle":"","family":"Naya","given":"Hugo","non-dropping-particle":"","parse-names":false,"suffix":""},{"dropping-particle":"","family":"Bozinovic","given":"Francisco","non-dropping-particle":"","parse-names":false,"suffix":""}],"container-title":"American Naturalist","id":"ITEM-3","issue":"6","issued":{"date-parts":[["2012"]]},"title":"Latitudinal patterns in rodent metabolic flexibility","type":"article-journal","volume":"179"},"uris":["http://www.mendeley.com/documents/?uuid=db195cbd-0eb9-422a-ab3a-1f10f8597f06"]}],"mendeley":{"formattedCitation":"(Molina-Montenegro and Naya 2012; Naya et al. 2012; Donelson et al. 2019)","manualFormatting":"(but see, Molina-Montenegro and Naya 2012; Naya et al. 2012; Donelson et al. 2019)","plainTextFormattedCitation":"(Molina-Montenegro and Naya 2012; Naya et al. 2012; Donelson et al. 2019)","previouslyFormattedCitation":"(Molina-Montenegro and Naya 2012; Naya et al. 2012; Donelson et al. 2019)"},"properties":{"noteIndex":0},"schema":"https://github.com/citation-style-language/schema/raw/master/csl-citation.json"}</w:instrText>
      </w:r>
      <w:r w:rsidR="003B3050">
        <w:rPr>
          <w:color w:val="000000" w:themeColor="text1"/>
          <w:lang w:val="en-US"/>
        </w:rPr>
        <w:fldChar w:fldCharType="separate"/>
      </w:r>
      <w:r w:rsidR="001077B2" w:rsidRPr="001077B2">
        <w:rPr>
          <w:noProof/>
          <w:color w:val="000000" w:themeColor="text1"/>
          <w:lang w:val="en-US"/>
        </w:rPr>
        <w:t>(</w:t>
      </w:r>
      <w:r w:rsidR="001077B2">
        <w:rPr>
          <w:noProof/>
          <w:color w:val="000000" w:themeColor="text1"/>
          <w:lang w:val="en-US"/>
        </w:rPr>
        <w:t xml:space="preserve">but see, </w:t>
      </w:r>
      <w:r w:rsidR="001077B2" w:rsidRPr="001077B2">
        <w:rPr>
          <w:noProof/>
          <w:color w:val="000000" w:themeColor="text1"/>
          <w:lang w:val="en-US"/>
        </w:rPr>
        <w:t>Molina-Montenegro and Naya 2012; Naya et al. 2012; Donelson et al. 2019)</w:t>
      </w:r>
      <w:r w:rsidR="003B3050">
        <w:rPr>
          <w:color w:val="000000" w:themeColor="text1"/>
          <w:lang w:val="en-US"/>
        </w:rPr>
        <w:fldChar w:fldCharType="end"/>
      </w:r>
      <w:r w:rsidR="009C7195">
        <w:rPr>
          <w:color w:val="000000" w:themeColor="text1"/>
          <w:lang w:val="en-US"/>
        </w:rPr>
        <w:t>.</w:t>
      </w:r>
      <w:r w:rsidR="195DF729" w:rsidRPr="195DF729">
        <w:rPr>
          <w:color w:val="000000" w:themeColor="text1"/>
          <w:lang w:val="en-US"/>
        </w:rPr>
        <w:t xml:space="preserve"> Wider thermal niche breadths </w:t>
      </w:r>
      <w:r w:rsidR="00E925AA">
        <w:rPr>
          <w:color w:val="000000" w:themeColor="text1"/>
          <w:lang w:val="en-US"/>
        </w:rPr>
        <w:t xml:space="preserve">have been repeatedly reported in high-latitude populations </w:t>
      </w:r>
      <w:r w:rsidR="00F50F5D" w:rsidRPr="195DF729">
        <w:rPr>
          <w:color w:val="000000" w:themeColor="text1"/>
          <w:lang w:val="en-US"/>
        </w:rPr>
        <w:fldChar w:fldCharType="begin" w:fldLock="1"/>
      </w:r>
      <w:r w:rsidR="00371B9F">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ectotherms","type":"article-journal","volume":"278"},"uris":["http://www.mendeley.com/documents/?uuid=066b0f76-c417-40f6-89e5-dda6bb673b98"]},{"id":"ITEM-3","itemData":{"DOI":"10.1111/1365-2435.12906","ISSN":"13652435","abstract":"Janzen's extension of the climate variability hypothesis (CVH) posits that increased seasonal variation at high latitudes should result in greater temperature overlap across elevations, and favour wider thermal breadths in temperate organisms compared to their tropical counterparts. We tested these predictions by measuring stream temperatures and thermal breadths (i.e. the difference between the critical thermal maximum and minimum) of 62 aquatic insect species from temperate (Colorado, USA) and tropical (Papallacta, Ecuador) streams spanning an elevation gradient of c. 2000 m. Temperate streams exhibited greater seasonal temperature variation and overlap across elevations than tropical streams, and as predicted, temperate aquatic insects exhibited broader thermal breadths than tropical insects. However, elevation had contrasting effects on patterns of thermal breadth. In temperate species, thermal breadth decreased with increasing elevation because CTMAX declined with elevation while CTMIN was similar across elevations. In tropical insects, by contrast, CTMAX declined less sharply than CTMIN with elevation, causing thermal breadth to increase with elevation. These macrophysiological patterns are consistent with the narrower elevation ranges found in other tropical organisms, and they extend Janzen's CVH to freshwater streams. Furthermore, because lowland tropical aquatic insects have the narrowest thermal breadths of any region, they may be particularly vulnerable to short-term extreme changes in stream temperature. A plain language summary is available for this article.","author":[{"dropping-particle":"","family":"Shah","given":"Alisha A.","non-dropping-particle":"","parse-names":false,"suffix":""},{"dropping-particle":"","family":"Gill","given":"Brian A.","non-dropping-particle":"","parse-names":false,"suffix":""},{"dropping-particle":"","family":"Encalada","given":"Andrea C.","non-dropping-particle":"","parse-names":false,"suffix":""},{"dropping-particle":"","family":"Flecker","given":"Alexander S.","non-dropping-particle":"","parse-names":false,"suffix":""},{"dropping-particle":"","family":"Funk","given":"W. Chris","non-dropping-particle":"","parse-names":false,"suffix":""},{"dropping-particle":"","family":"Guayasamin","given":"Juan M.","non-dropping-particle":"","parse-names":false,"suffix":""},{"dropping-particle":"","family":"Kondratieff","given":"Boris C.","non-dropping-particle":"","parse-names":false,"suffix":""},{"dropping-particle":"","family":"Poff","given":"N. Le Roy","non-dropping-particle":"","parse-names":false,"suffix":""},{"dropping-particle":"","family":"Thomas","given":"Steven A.","non-dropping-particle":"","parse-names":false,"suffix":""},{"dropping-particle":"","family":"Zamudio","given":"Kelly R.","non-dropping-particle":"","parse-names":false,"suffix":""},{"dropping-particle":"","family":"Ghalambor","given":"Cameron K.","non-dropping-particle":"","parse-names":false,"suffix":""}],"container-title":"Functional Ecology","id":"ITEM-3","issue":"11","issued":{"date-parts":[["2017"]]},"page":"2118-2127","title":"Climate variability predicts thermal limits of aquatic insects across elevation and latitude","type":"article-journal","volume":"31"},"uris":["http://www.mendeley.com/documents/?uuid=31173478-3507-4de9-9ce4-f156be21a67f"]},{"id":"ITEM-4","itemData":{"DOI":"10.1038/s41559-017-0353-x","ISSN":"2397334X","PMID":"29062125","abstract":"Temperature profoundly affects species' geographic ranges, but the extent to which it limits contemporary range edges has been difficult to assess from laboratory experiments of thermal tolerance. The persistence of populations depends on temperature-mediated outcomes of ecological and demographic processes across all stages of a species' life history, as well as any adaptation to local temperature regimes. We assessed the relationships between sea temperature and observed distributional ranges for 1,790 shallow-water marine species from 10 animal classes and found remarkable consistencies in trends in realized thermal limits among taxa and ocean basins, as well as general agreement with previous laboratory findings. Realized thermal niches increase from the Equator towards cold-temperate locations, despite an opposite trend in geographic range size. Species' cool distribution limits are best predicted by the magnitude of seasonality within their range, while a relatively firm thermal barrier exists on the equatorward range edge for temperate species. Our findings of consistencies in realized thermal limits indicate potential limits to adaptation among common marine species and highlight the value of realized thermal niches for predicting species' distributional dynamics in warming seas.","author":[{"dropping-particle":"","family":"Stuart-Smith","given":"Rick D.","non-dropping-particle":"","parse-names":false,"suffix":""},{"dropping-particle":"","family":"Edgar","given":"Graham J.","non-dropping-particle":"","parse-names":false,"suffix":""},{"dropping-particle":"","family":"Bates","given":"Amanda E.","non-dropping-particle":"","parse-names":false,"suffix":""}],"container-title":"Nature Ecology and Evolution","id":"ITEM-4","issue":"12","issued":{"date-parts":[["2017"]]},"page":"1846-1852","publisher":"Springer US","title":"Thermal limits to the geographic distributions of shallow-water marine species","type":"article-journal","volume":"1"},"uris":["http://www.mendeley.com/documents/?uuid=f5b67ee7-8cb8-48d6-9eed-2a736c4dba20"]}],"mendeley":{"formattedCitation":"(Sunday et al. 2011; Shah et al. 2017; Stuart-Smith et al. 2017; McKenzie et al. 2020)","plainTextFormattedCitation":"(Sunday et al. 2011; Shah et al. 2017; Stuart-Smith et al. 2017; McKenzie et al. 2020)","previouslyFormattedCitation":"(Sunday et al. 2011; Shah et al. 2017; Stuart-Smith et al. 2017; McKenzie et al. 2020)"},"properties":{"noteIndex":0},"schema":"https://github.com/citation-style-language/schema/raw/master/csl-citation.json"}</w:instrText>
      </w:r>
      <w:r w:rsidR="00F50F5D" w:rsidRPr="195DF729">
        <w:rPr>
          <w:color w:val="000000" w:themeColor="text1"/>
          <w:lang w:val="en-US"/>
        </w:rPr>
        <w:fldChar w:fldCharType="separate"/>
      </w:r>
      <w:r w:rsidR="00D72B50" w:rsidRPr="00D72B50">
        <w:rPr>
          <w:noProof/>
          <w:color w:val="000000" w:themeColor="text1"/>
          <w:lang w:val="en-US"/>
        </w:rPr>
        <w:t>(Sunday et al. 2011; Shah et al. 2017; Stuart-Smith et al. 2017; McKenzie et al. 2020)</w:t>
      </w:r>
      <w:r w:rsidR="00F50F5D" w:rsidRPr="195DF729">
        <w:rPr>
          <w:color w:val="000000" w:themeColor="text1"/>
          <w:lang w:val="en-US"/>
        </w:rPr>
        <w:fldChar w:fldCharType="end"/>
      </w:r>
      <w:r w:rsidR="195DF729" w:rsidRPr="195DF729">
        <w:rPr>
          <w:color w:val="000000" w:themeColor="text1"/>
          <w:lang w:val="en-US"/>
        </w:rPr>
        <w:t xml:space="preserve">; however, heat-tolerant phenotypes present in low-latitude populations may be unattainable within high-latitude populations (for example see </w:t>
      </w:r>
      <w:r w:rsidR="00F50F5D" w:rsidRPr="195DF729">
        <w:rPr>
          <w:color w:val="000000" w:themeColor="text1"/>
          <w:lang w:val="en-US"/>
        </w:rPr>
        <w:fldChar w:fldCharType="begin" w:fldLock="1"/>
      </w:r>
      <w:r w:rsidR="00F50F5D" w:rsidRPr="195DF729">
        <w:rPr>
          <w:color w:val="000000" w:themeColor="text1"/>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et al. 2012)","plainTextFormattedCitation":"(Kelly et al. 2012)","previouslyFormattedCitation":"(Kelly et al. 2012)"},"properties":{"noteIndex":0},"schema":"https://github.com/citation-style-language/schema/raw/master/csl-citation.json"}</w:instrText>
      </w:r>
      <w:r w:rsidR="00F50F5D" w:rsidRPr="195DF729">
        <w:rPr>
          <w:color w:val="000000" w:themeColor="text1"/>
          <w:lang w:val="en-US"/>
        </w:rPr>
        <w:fldChar w:fldCharType="separate"/>
      </w:r>
      <w:r w:rsidR="195DF729" w:rsidRPr="195DF729">
        <w:rPr>
          <w:noProof/>
          <w:color w:val="000000" w:themeColor="text1"/>
          <w:lang w:val="en-US"/>
        </w:rPr>
        <w:t>(Kelly et al. 2012)</w:t>
      </w:r>
      <w:r w:rsidR="00F50F5D" w:rsidRPr="195DF729">
        <w:rPr>
          <w:color w:val="000000" w:themeColor="text1"/>
          <w:lang w:val="en-US"/>
        </w:rPr>
        <w:fldChar w:fldCharType="end"/>
      </w:r>
      <w:r w:rsidR="195DF729" w:rsidRPr="195DF729">
        <w:rPr>
          <w:color w:val="000000" w:themeColor="text1"/>
          <w:lang w:val="en-US"/>
        </w:rPr>
        <w:t xml:space="preserve">. Therefore, locally adapted populations may possess thermal niches that are narrower than the species as a whole </w:t>
      </w:r>
      <w:r w:rsidR="00F50F5D" w:rsidRPr="195DF729">
        <w:rPr>
          <w:color w:val="000000" w:themeColor="text1"/>
          <w:lang w:val="en-US"/>
        </w:rPr>
        <w:fldChar w:fldCharType="begin" w:fldLock="1"/>
      </w:r>
      <w:r w:rsidR="00F50F5D" w:rsidRPr="195DF729">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00F50F5D" w:rsidRPr="195DF729">
        <w:rPr>
          <w:color w:val="000000" w:themeColor="text1"/>
          <w:lang w:val="en-US"/>
        </w:rPr>
        <w:fldChar w:fldCharType="separate"/>
      </w:r>
      <w:r w:rsidR="195DF729" w:rsidRPr="195DF729">
        <w:rPr>
          <w:noProof/>
          <w:color w:val="000000" w:themeColor="text1"/>
          <w:lang w:val="en-US"/>
        </w:rPr>
        <w:t>(Kelly and Griffiths 2021)</w:t>
      </w:r>
      <w:r w:rsidR="00F50F5D" w:rsidRPr="195DF729">
        <w:rPr>
          <w:color w:val="000000" w:themeColor="text1"/>
          <w:lang w:val="en-US"/>
        </w:rPr>
        <w:fldChar w:fldCharType="end"/>
      </w:r>
      <w:r w:rsidR="195DF729" w:rsidRPr="195DF729">
        <w:rPr>
          <w:color w:val="000000" w:themeColor="text1"/>
          <w:lang w:val="en-US"/>
        </w:rPr>
        <w:t xml:space="preserve">. </w:t>
      </w:r>
    </w:p>
    <w:p w14:paraId="755414FE" w14:textId="2A08525B" w:rsidR="004F674C" w:rsidRDefault="0091633B" w:rsidP="195DF729">
      <w:pPr>
        <w:spacing w:line="240" w:lineRule="auto"/>
        <w:jc w:val="both"/>
        <w:rPr>
          <w:color w:val="000000" w:themeColor="text1"/>
          <w:lang w:val="en-US"/>
        </w:rPr>
      </w:pPr>
      <w:r>
        <w:rPr>
          <w:color w:val="000000" w:themeColor="text1"/>
          <w:lang w:val="en-US"/>
        </w:rPr>
        <w:t>Intraspecific-v</w:t>
      </w:r>
      <w:commentRangeStart w:id="4"/>
      <w:r w:rsidR="195DF729" w:rsidRPr="195DF729">
        <w:rPr>
          <w:color w:val="000000" w:themeColor="text1"/>
          <w:lang w:val="en-US"/>
        </w:rPr>
        <w:t xml:space="preserve">ariation in thermal performance </w:t>
      </w:r>
      <w:commentRangeEnd w:id="4"/>
      <w:r w:rsidR="00EA0EA6">
        <w:commentReference w:id="4"/>
      </w:r>
      <w:r w:rsidR="195DF729" w:rsidRPr="195DF729">
        <w:rPr>
          <w:color w:val="000000" w:themeColor="text1"/>
          <w:lang w:val="en-US"/>
        </w:rPr>
        <w:t xml:space="preserve">between populations within marine systems has not received the same attention as terrestrial systems; despite marine organisms having greater confinement to thermal tolerance limits </w:t>
      </w:r>
      <w:r w:rsidR="00EA0EA6" w:rsidRPr="195DF729">
        <w:rPr>
          <w:color w:val="000000" w:themeColor="text1"/>
          <w:lang w:val="en-US"/>
        </w:rPr>
        <w:fldChar w:fldCharType="begin" w:fldLock="1"/>
      </w:r>
      <w:r w:rsidR="00EA0EA6" w:rsidRPr="195DF729">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Sciences","id":"ITEM-2","issue":"1713","issued":{"date-parts":[["2011"]]},"page":"1823-1830","title":"Global analysis of thermal tolerance and latitude in ectotherms","type":"article-journal","volume":"278"},"uris":["http://www.mendeley.com/documents/?uuid=066b0f76-c417-40f6-89e5-dda6bb673b98"]},{"id":"ITEM-3","itemData":{"DOI":"10.1038/s41586-019-1132-4","ISSN":"14764687","PMID":"31019302","abstract":"Understanding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M.","non-dropping-particle":"","parse-names":false,"suffix":""}],"container-title":"Nature","id":"ITEM-3","issue":"7754","issued":{"date-parts":[["2019"]]},"page":"108-111","publisher":"Springer US","title":"Greater vulnerability to warming of marine versus terrestrial ectotherms","type":"article-journal","volume":"569"},"uris":["http://www.mendeley.com/documents/?uuid=b8b9fc21-2ac7-424e-8602-08d801b0f680"]},{"id":"ITEM-4","itemData":{"DOI":"10.1038/s41559-020-1198-2","ISSN":"2397334X","PMID":"32451428","abstract":"There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Evolution","id":"ITEM-4","issue":"8","issued":{"date-parts":[["2020"]]},"page":"1044-1059","title":"Species better track climate warming in the oceans than on land","type":"article-journal","volume":"4"},"uris":["http://www.mendeley.com/documents/?uuid=27dd6d0e-f0cc-4102-ae57-e535d4b920c7"]}],"mendeley":{"formattedCitation":"(Sanford and Kelly 2011; Sunday et al. 2011; Pinsky et al. 2019; Lenoir et al. 2020)","plainTextFormattedCitation":"(Sanford and Kelly 2011; Sunday et al. 2011; Pinsky et al. 2019; Lenoir et al. 2020)","previouslyFormattedCitation":"(Sanford and Kelly 2011; Sunday et al. 2011; Pinsky et al. 2019; Lenoir et al. 2020)"},"properties":{"noteIndex":0},"schema":"https://github.com/citation-style-language/schema/raw/master/csl-citation.json"}</w:instrText>
      </w:r>
      <w:r w:rsidR="00EA0EA6" w:rsidRPr="195DF729">
        <w:rPr>
          <w:color w:val="000000" w:themeColor="text1"/>
          <w:lang w:val="en-US"/>
        </w:rPr>
        <w:fldChar w:fldCharType="separate"/>
      </w:r>
      <w:r w:rsidR="195DF729" w:rsidRPr="195DF729">
        <w:rPr>
          <w:noProof/>
          <w:color w:val="000000" w:themeColor="text1"/>
          <w:lang w:val="en-US"/>
        </w:rPr>
        <w:t>(Sanford and Kelly 2011; Sunday et al. 2011; Pinsky et al. 2019; Lenoir et al. 2020)</w:t>
      </w:r>
      <w:r w:rsidR="00EA0EA6" w:rsidRPr="195DF729">
        <w:rPr>
          <w:color w:val="000000" w:themeColor="text1"/>
          <w:lang w:val="en-US"/>
        </w:rPr>
        <w:fldChar w:fldCharType="end"/>
      </w:r>
      <w:r w:rsidR="195DF729" w:rsidRPr="195DF729">
        <w:rPr>
          <w:color w:val="000000" w:themeColor="text1"/>
          <w:lang w:val="en-US"/>
        </w:rPr>
        <w:t xml:space="preserve">. </w:t>
      </w:r>
      <w:commentRangeStart w:id="5"/>
      <w:commentRangeStart w:id="6"/>
      <w:ins w:id="7" w:author="Guest User" w:date="2023-10-04T02:21:00Z">
        <w:r w:rsidR="195DF729" w:rsidRPr="195DF729">
          <w:rPr>
            <w:color w:val="000000" w:themeColor="text1"/>
            <w:lang w:val="en-US"/>
          </w:rPr>
          <w:t>What we know from the terrestrial is... XXXX.</w:t>
        </w:r>
      </w:ins>
      <w:commentRangeEnd w:id="5"/>
      <w:r w:rsidR="00EA0EA6">
        <w:commentReference w:id="5"/>
      </w:r>
      <w:commentRangeEnd w:id="6"/>
      <w:r w:rsidR="00EA0EA6">
        <w:commentReference w:id="6"/>
      </w:r>
      <w:ins w:id="8" w:author="Guest User" w:date="2023-10-04T02:21:00Z">
        <w:r w:rsidR="195DF729" w:rsidRPr="195DF729">
          <w:rPr>
            <w:color w:val="000000" w:themeColor="text1"/>
            <w:lang w:val="en-US"/>
          </w:rPr>
          <w:t xml:space="preserve"> </w:t>
        </w:r>
      </w:ins>
      <w:r w:rsidR="195DF729" w:rsidRPr="195DF729">
        <w:rPr>
          <w:color w:val="000000" w:themeColor="text1"/>
          <w:lang w:val="en-US"/>
        </w:rPr>
        <w:t xml:space="preserve">Marine systems have previously been viewed as demographically open networks with minimal dispersal barriers; however, a growing body of evidence suggests that oceanographic features, life history traits, and larval dispersal/establishment ability can act as challenges to gene flow and promote local adaptation </w:t>
      </w:r>
      <w:r w:rsidR="00EA0EA6" w:rsidRPr="195DF729">
        <w:rPr>
          <w:color w:val="000000" w:themeColor="text1"/>
          <w:lang w:val="en-US"/>
        </w:rPr>
        <w:fldChar w:fldCharType="begin" w:fldLock="1"/>
      </w:r>
      <w:r w:rsidR="00EA0EA6" w:rsidRPr="195DF729">
        <w:rPr>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00EA0EA6" w:rsidRPr="195DF729">
        <w:rPr>
          <w:color w:val="000000" w:themeColor="text1"/>
          <w:lang w:val="en-US"/>
        </w:rPr>
        <w:fldChar w:fldCharType="separate"/>
      </w:r>
      <w:commentRangeStart w:id="9"/>
      <w:r w:rsidR="195DF729" w:rsidRPr="195DF729">
        <w:rPr>
          <w:noProof/>
          <w:color w:val="000000" w:themeColor="text1"/>
          <w:lang w:val="en-US"/>
        </w:rPr>
        <w:t>(Sanford and Kelly 2011)</w:t>
      </w:r>
      <w:r w:rsidR="00EA0EA6" w:rsidRPr="195DF729">
        <w:rPr>
          <w:color w:val="000000" w:themeColor="text1"/>
          <w:lang w:val="en-US"/>
        </w:rPr>
        <w:fldChar w:fldCharType="end"/>
      </w:r>
      <w:commentRangeEnd w:id="9"/>
      <w:r w:rsidR="00EA0EA6">
        <w:commentReference w:id="9"/>
      </w:r>
      <w:r w:rsidR="195DF729" w:rsidRPr="195DF729">
        <w:rPr>
          <w:color w:val="000000" w:themeColor="text1"/>
          <w:lang w:val="en-US"/>
        </w:rPr>
        <w:t xml:space="preserve">. To date studies that have addressed intraspecific variation in marine species </w:t>
      </w:r>
      <w:r w:rsidR="195DF729" w:rsidRPr="195DF729">
        <w:rPr>
          <w:color w:val="000000" w:themeColor="text1"/>
          <w:lang w:val="en-US"/>
        </w:rPr>
        <w:lastRenderedPageBreak/>
        <w:t>have focused on</w:t>
      </w:r>
      <w:commentRangeStart w:id="10"/>
      <w:commentRangeStart w:id="11"/>
      <w:commentRangeStart w:id="12"/>
      <w:r w:rsidR="195DF729" w:rsidRPr="195DF729">
        <w:rPr>
          <w:color w:val="000000" w:themeColor="text1"/>
          <w:lang w:val="en-US"/>
        </w:rPr>
        <w:t xml:space="preserve"> invertebrates (see review Sanford and Kelly., 2011) including </w:t>
      </w:r>
      <w:r w:rsidR="195DF729" w:rsidRPr="195DF729">
        <w:rPr>
          <w:lang w:val="en-US"/>
        </w:rPr>
        <w:t xml:space="preserve">copepods </w:t>
      </w:r>
      <w:r w:rsidR="00EA0EA6" w:rsidRPr="195DF729">
        <w:rPr>
          <w:i/>
          <w:iCs/>
          <w:lang w:val="en-US"/>
        </w:rPr>
        <w:fldChar w:fldCharType="begin" w:fldLock="1"/>
      </w:r>
      <w:r w:rsidR="00EA0EA6" w:rsidRPr="195DF729">
        <w:rPr>
          <w:i/>
          <w:iCs/>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crustacean","type":"article-journal"},"uris":["http://www.mendeley.com/documents/?uuid=8ca9913c-0c1c-423c-a104-2abe23cfd2fd"]},{"id":"ITEM-2","itemData":{"DOI":"10.1111/gcb.14811","ISSN":"13652486","abstract":"Differences in population vulnerability to warming are defined by spatial patterns in thermal adaptation. These patterns may be driven by natural selection over spatial environmental gradients, but can also be shaped by gene flow, especially in marine taxa with high dispersal potential. Understanding and predicting organismal responses to warming requires disentangling the opposing effects of selection and gene flow. We begin by documenting genetic divergence of thermal tolerance and developmental phenotypic plasticity. Ten populations of the widespread copepod Acartia tonsa were collected from sites across a large thermal gradient, ranging from the Florida Keys to Northern New Brunswick, Canada (spanning over 20° latitude). Thermal performance curves (TPCs) from common garden experiments revealed local adaptation at the sampling range extremes, with thermal tolerance increasing at low latitudes and decreasing at high latitudes. The opposite pattern was observed in phenotypic plasticity, which was strongest at high latitudes. No relationship was observed between phenotypic plasticity and environmental variables. Instead, the results are consistent with the hypothesis of a trade-off between thermal tolerance and the strength of phenotypic plasticity. Over a large portion of the sampled range, however, we observed a remarkable lack of differentiation of TPCs. To examine whether this lack of divergence is the result of selection for a generalist performance curve or constraint by gene flow, we analyzed cytochrome oxidase I mtDNA sequences, which revealed four distinct genetic clades, abundant genetic diversity, and widely distributed haplotypes. Strong divergence in thermal performance within genetic clades, however, suggests that the pace of thermal adaptation can be relatively rapid. The combined insight from the laboratory physiological experiments and genetic data indicate that gene flow constrains differentiation of TPCs. This balance between gene flow and selection has implications for patterns of vulnerability to warming. Taking both genetic differentiation and phenotypic plasticity into account, our results suggest that local adaptation does not increase vulnerability to warming, and that low-latitude populations in general may be more vulnerable to predicted temperature change over the next century.","author":[{"dropping-particle":"","family":"Sasaki","given":"Matthew C.","non-dropping-particle":"","parse-names":false,"suffix":""},{"dropping-particle":"","family":"Dam","given":"Hans G.","non-dropping-particle":"","parse-names":false,"suffix":""}],"container-title":"Global Change Biology","id":"ITEM-2","issue":"12","issued":{"date-parts":[["2019"]]},"page":"4147-4164","title":"Integrating patterns of thermal tolerance and phenotypic plasticity with population genetics to improve understanding of vulnerability to warming in a widespread copepod","type":"article-journal","volume":"25"},"uris":["http://www.mendeley.com/documents/?uuid=4301e274-84f7-4384-8b47-62c891f32769"]},{"id":"ITEM-3","itemData":{"DOI":"10.1098/rspb.2017.0236","ISBN":"0000000280","ISSN":"14712954","PMID":"28446698","abstract":"Understanding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Sciences","id":"ITEM-3","issued":{"date-parts":[["2017"]]},"page":"2017023","title":"Adaptation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plasticity","type":"article-journal","volume":"284"},"uris":["http://www.mendeley.com/documents/?uuid=414deb3d-aad6-4dab-af68-76480a53dc68"]}],"mendeley":{"formattedCitation":"(Kelly et al. 2012; Pereira et al. 2017; Sasaki and Dam 2019)","plainTextFormattedCitation":"(Kelly et al. 2012; Pereira et al. 2017; Sasaki and Dam 2019)","previouslyFormattedCitation":"(Kelly et al. 2012; Pereira et al. 2017; Sasaki and Dam 2019)"},"properties":{"noteIndex":0},"schema":"https://github.com/citation-style-language/schema/raw/master/csl-citation.json"}</w:instrText>
      </w:r>
      <w:r w:rsidR="00EA0EA6" w:rsidRPr="195DF729">
        <w:rPr>
          <w:i/>
          <w:iCs/>
          <w:lang w:val="en-US"/>
        </w:rPr>
        <w:fldChar w:fldCharType="separate"/>
      </w:r>
      <w:r w:rsidR="195DF729" w:rsidRPr="195DF729">
        <w:rPr>
          <w:noProof/>
          <w:lang w:val="en-US"/>
        </w:rPr>
        <w:t>(Kelly et al. 2012; Pereira et al. 2017; Sasaki and Dam 2019)</w:t>
      </w:r>
      <w:r w:rsidR="00EA0EA6" w:rsidRPr="195DF729">
        <w:rPr>
          <w:i/>
          <w:iCs/>
          <w:lang w:val="en-US"/>
        </w:rPr>
        <w:fldChar w:fldCharType="end"/>
      </w:r>
      <w:r w:rsidR="195DF729" w:rsidRPr="195DF729">
        <w:rPr>
          <w:lang w:val="en-US"/>
        </w:rPr>
        <w:t xml:space="preserve">, porcelain crabs </w:t>
      </w:r>
      <w:r w:rsidR="00EA0EA6" w:rsidRPr="195DF729">
        <w:rPr>
          <w:lang w:val="en-US"/>
        </w:rPr>
        <w:fldChar w:fldCharType="begin" w:fldLock="1"/>
      </w:r>
      <w:r w:rsidR="00EA0EA6" w:rsidRPr="195DF729">
        <w:rPr>
          <w:lang w:val="en-US"/>
        </w:rPr>
        <w:instrText>ADDIN CSL_CITATION {"citationItems":[{"id":"ITEM-1","itemData":{"DOI":"10.1093/icb/42.4.790","ISSN":"00031569","abstract":"Vertical zonation of intertidal organisms, from the shallow subtidal to the supralittoral zones, is a ubiquitous feature of temperate and tropical rocky shores. Organisms that live higher on the shore experience larger daily and seasonal fluctuations in microhabitat conditions, due to their greater exposure to terrestrial conditions during emersion. Comparative analyses of the adaptive linkage between physiological tolerance limits and vertical distribution are the most powerful when the study species are closely related and occur in discrete vertical zones throughout the intertidal range. Here, I summarize work on the physiological tolerance limits of rocky intertidal zone porcelain crab species of the genus Petrolisthes to emersion-related heat stress. In the eastern Pacific, Petrolisthes species live throughout temperate and tropical regions, and are found in discrete vertical intertidal zones in each region. Whole organism thermal tolerance limits of Petrolisthes species, and thermal limits of heart and nerve function reflect microhabitat conditions. Species living higher in the intertidal zone are more eurythermal than low-intertidal congeners, tropical species have the highest thermal limits, and the differences in thermal tolerance between low- and high-intertidal species is greatest for temperate crabs. Acclimation of thermal limits of high-intertidal species is restricted as compared to low-intertidal species. Thus, because thermal limits of high-intertidal species are near current habitat temperature maxima, global warming could most strongly impact intertidal species.","author":[{"dropping-particle":"","family":"Stillman","given":"Jonathon H.","non-dropping-particle":"","parse-names":false,"suffix":""}],"container-title":"Integrative and Comparative Biology","id":"ITEM-1","issue":"4","issued":{"date-parts":[["2002"]]},"page":"790-796","title":"Causes and consequences of thermal tolerance limits in rocky intertidal porcelain crabs, genus Petrolisthes","type":"article-journal","volume":"42"},"uris":["http://www.mendeley.com/documents/?uuid=65d87f11-42f4-4c47-8b20-3ca6b7329df5"]}],"mendeley":{"formattedCitation":"(Stillman 2002)","plainTextFormattedCitation":"(Stillman 2002)","previouslyFormattedCitation":"(Stillman 2002)"},"properties":{"noteIndex":0},"schema":"https://github.com/citation-style-language/schema/raw/master/csl-citation.json"}</w:instrText>
      </w:r>
      <w:r w:rsidR="00EA0EA6" w:rsidRPr="195DF729">
        <w:rPr>
          <w:lang w:val="en-US"/>
        </w:rPr>
        <w:fldChar w:fldCharType="separate"/>
      </w:r>
      <w:r w:rsidR="195DF729" w:rsidRPr="195DF729">
        <w:rPr>
          <w:noProof/>
          <w:lang w:val="en-US"/>
        </w:rPr>
        <w:t>(Stillman 2002)</w:t>
      </w:r>
      <w:r w:rsidR="00EA0EA6" w:rsidRPr="195DF729">
        <w:rPr>
          <w:lang w:val="en-US"/>
        </w:rPr>
        <w:fldChar w:fldCharType="end"/>
      </w:r>
      <w:r w:rsidR="195DF729" w:rsidRPr="195DF729">
        <w:rPr>
          <w:lang w:val="en-US"/>
        </w:rPr>
        <w:t xml:space="preserve">, intertidal snails </w:t>
      </w:r>
      <w:r w:rsidR="00EA0EA6" w:rsidRPr="195DF729">
        <w:rPr>
          <w:i/>
          <w:iCs/>
          <w:lang w:val="en-US"/>
        </w:rPr>
        <w:fldChar w:fldCharType="begin" w:fldLock="1"/>
      </w:r>
      <w:r w:rsidR="00EA0EA6" w:rsidRPr="195DF729">
        <w:rPr>
          <w:i/>
          <w:iCs/>
          <w:lang w:val="en-US"/>
        </w:rPr>
        <w:instrText>ADDIN CSL_CITATION {"citationItems":[{"id":"ITEM-1","itemData":{"DOI":"10.3354/meps08102","ISSN":"01718630","abstract":"Although climate envelope models are used increasingly to predict the response of species to climate change, these models may perform poorly when species are comprised of locally adapted populations with differing environmental tolerances. Despite this concern, little is known about how tolerance traits vary across a species' geographic range. In this study, we tested whether the upper thermal limits of a direct-developing intertidal snail, Nucella canaliculata, varied among populations distributed along the northeastern Pacific coast. Snails from 7 sites in central California, northern California, and Oregon (USA) were reared through 2 generations in a common laboratory environment to minimize the potential influence of field acclimatization and other non-genetic effects. Laboratory assays of acute lethal temperature tolerance (LT50) indicated that newly hatched N. canaliculata from central California were less heat tolerant than their conspecifics from Oregon. These differences in upper thermal limits likely have a genetic basis and are consistent with a mosaic of potential thermal stress in rocky intertidal habitats along the northeastern Pacific coast. In particular, some northern sites experience longer exposures to stressful midday low tides than southern sites, due to variation among regions in the timing of low tides. Persistent regional differences in tidal regimes, climate, and other environmental factors may act as selective forces that influence the physiology of intertidal species with broad latitudinal ranges. The resulting geographic distribution of thermally tolerant genotypes may be spatially complex, and may thus alter predictions regarding the effects of climate change on local extinctions and species' geographic range shifts. © Inter-Research 2009.","author":[{"dropping-particle":"","family":"Kuo","given":"Evelyne S.L.","non-dropping-particle":"","parse-names":false,"suffix":""},{"dropping-particle":"","family":"Sanford","given":"Eric","non-dropping-particle":"","parse-names":false,"suffix":""}],"container-title":"Marine Ecology Progress Series","id":"ITEM-1","issue":"January","issued":{"date-parts":[["2009"]]},"page":"137-146","title":"Geographic variation in the upper thermal limits of an intertidal snail: Implications for climate envelope models","type":"article-journal","volume":"388"},"uris":["http://www.mendeley.com/documents/?uuid=7eedd8c1-79b9-454c-8ab1-d90106f7b8d4"]},{"id":"ITEM-2","itemData":{"DOI":"10.1016/j.jembe.2011.02.009","ISSN":"00220981","abstract":"The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change","type":"article-journal","volume":"400"},"uris":["http://www.mendeley.com/documents/?uuid=29f3bdd1-3fa3-4e81-a23d-19d53c843813"]}],"mendeley":{"formattedCitation":"(Kuo and Sanford 2009; Sorte et al. 2011)","plainTextFormattedCitation":"(Kuo and Sanford 2009; Sorte et al. 2011)","previouslyFormattedCitation":"(Kuo and Sanford 2009; Sorte et al. 2011)"},"properties":{"noteIndex":0},"schema":"https://github.com/citation-style-language/schema/raw/master/csl-citation.json"}</w:instrText>
      </w:r>
      <w:r w:rsidR="00EA0EA6" w:rsidRPr="195DF729">
        <w:rPr>
          <w:i/>
          <w:iCs/>
          <w:lang w:val="en-US"/>
        </w:rPr>
        <w:fldChar w:fldCharType="separate"/>
      </w:r>
      <w:r w:rsidR="195DF729" w:rsidRPr="195DF729">
        <w:rPr>
          <w:noProof/>
          <w:lang w:val="en-US"/>
        </w:rPr>
        <w:t>(Kuo and Sanford 2009; Sorte et al. 2011)</w:t>
      </w:r>
      <w:r w:rsidR="00EA0EA6" w:rsidRPr="195DF729">
        <w:rPr>
          <w:i/>
          <w:iCs/>
          <w:lang w:val="en-US"/>
        </w:rPr>
        <w:fldChar w:fldCharType="end"/>
      </w:r>
      <w:r w:rsidR="195DF729" w:rsidRPr="195DF729">
        <w:rPr>
          <w:lang w:val="en-US"/>
        </w:rPr>
        <w:t xml:space="preserve">, and coral </w:t>
      </w:r>
      <w:r w:rsidR="00EA0EA6" w:rsidRPr="195DF729">
        <w:rPr>
          <w:lang w:val="en-US"/>
        </w:rPr>
        <w:fldChar w:fldCharType="begin" w:fldLock="1"/>
      </w:r>
      <w:r w:rsidR="00EA0EA6" w:rsidRPr="195DF729">
        <w:rPr>
          <w:lang w:val="en-US"/>
        </w:rPr>
        <w:instrText>ADDIN CSL_CITATION {"citationItems":[{"id":"ITEM-1","itemData":{"DOI":"10.1007/s00338-014-1145-2","ISSN":"07224028","abstract":"The translocation of populations within their natural distribution ranges to instigate crossings between genetic stocks may enhance adaptive potential and resilience. Colonies of the reef-building coral, Acropora millepora, collected in the warmer central Great Barrier Reef (GBR) were experimentally crossed with conspecific colonies from the cooler southern GBR. Fertilisation success was high in all purebred and regional hybrid crosses (&gt;83 %). After 4 months in the field at the southern location, survival rates differed as follows: native purebreds &gt; regional hybrids &gt; central GBR purebreds. The southern GBR purebreds were smaller at settlement compared with the other groups, but this difference disappeared towards the end of the grow-out period. While no benefit of genetic mixing in the F1 generation of this species was evident from our work, it is possible that hybrid vigour exists for other traits, such as thermal tolerance, and over different spatial scales, for different species, or in later generations. © 2014 Springer-Verlag Berlin Heidelberg.","author":[{"dropping-particle":"","family":"Oppen","given":"M. J.H.","non-dropping-particle":"van","parse-names":false,"suffix":""},{"dropping-particle":"","family":"Puill-Stephan","given":"E.","non-dropping-particle":"","parse-names":false,"suffix":""},{"dropping-particle":"","family":"Lundgren","given":"P.","non-dropping-particle":"","parse-names":false,"suffix":""},{"dropping-particle":"","family":"De'ath","given":"G.","non-dropping-particle":"","parse-names":false,"suffix":""},{"dropping-particle":"","family":"Bay","given":"L. K.","non-dropping-particle":"","parse-names":false,"suffix":""}],"container-title":"Coral Reefs","id":"ITEM-1","issue":"3","issued":{"date-parts":[["2014"]]},"page":"607-611","title":"First-generation fitness consequences of interpopulational hybridisation in a Great Barrier Reef coral and its implications for assisted migration management","type":"article-journal","volume":"33"},"uris":["http://www.mendeley.com/documents/?uuid=3bdb8a39-0b3f-4017-96da-c9c695b30ff7"]}],"mendeley":{"formattedCitation":"(van Oppen et al. 2014)","plainTextFormattedCitation":"(van Oppen et al. 2014)","previouslyFormattedCitation":"(van Oppen et al. 2014)"},"properties":{"noteIndex":0},"schema":"https://github.com/citation-style-language/schema/raw/master/csl-citation.json"}</w:instrText>
      </w:r>
      <w:r w:rsidR="00EA0EA6" w:rsidRPr="195DF729">
        <w:rPr>
          <w:lang w:val="en-US"/>
        </w:rPr>
        <w:fldChar w:fldCharType="separate"/>
      </w:r>
      <w:r w:rsidR="195DF729" w:rsidRPr="195DF729">
        <w:rPr>
          <w:noProof/>
          <w:lang w:val="en-US"/>
        </w:rPr>
        <w:t>(van Oppen et al. 2014)</w:t>
      </w:r>
      <w:r w:rsidR="00EA0EA6" w:rsidRPr="195DF729">
        <w:rPr>
          <w:lang w:val="en-US"/>
        </w:rPr>
        <w:fldChar w:fldCharType="end"/>
      </w:r>
      <w:r w:rsidR="195DF729" w:rsidRPr="195DF729">
        <w:rPr>
          <w:lang w:val="en-US"/>
        </w:rPr>
        <w:t xml:space="preserve">; </w:t>
      </w:r>
      <w:r w:rsidR="195DF729" w:rsidRPr="195DF729">
        <w:rPr>
          <w:color w:val="000000" w:themeColor="text1"/>
          <w:lang w:val="en-US"/>
        </w:rPr>
        <w:t xml:space="preserve">few broach the topic among marine fish. </w:t>
      </w:r>
      <w:commentRangeEnd w:id="10"/>
      <w:r w:rsidR="00EA0EA6">
        <w:commentReference w:id="10"/>
      </w:r>
      <w:commentRangeEnd w:id="11"/>
      <w:r w:rsidR="00EA0EA6">
        <w:commentReference w:id="11"/>
      </w:r>
      <w:commentRangeEnd w:id="12"/>
      <w:r w:rsidR="00EA0EA6">
        <w:commentReference w:id="12"/>
      </w:r>
    </w:p>
    <w:p w14:paraId="3DBBF718" w14:textId="66A407EE" w:rsidR="00DA260A" w:rsidRPr="00B71E0D" w:rsidRDefault="195DF729" w:rsidP="00B36451">
      <w:pPr>
        <w:spacing w:line="240" w:lineRule="auto"/>
        <w:jc w:val="both"/>
        <w:rPr>
          <w:color w:val="000000" w:themeColor="text1"/>
          <w:lang w:val="en-US"/>
        </w:rPr>
      </w:pPr>
      <w:commentRangeStart w:id="13"/>
      <w:commentRangeStart w:id="14"/>
      <w:commentRangeStart w:id="15"/>
      <w:commentRangeStart w:id="16"/>
      <w:r w:rsidRPr="195DF729">
        <w:rPr>
          <w:color w:val="000000" w:themeColor="text1"/>
          <w:lang w:val="en-US"/>
        </w:rPr>
        <w:t xml:space="preserve">Thermal intraspecific variation patterns in marine fishes are variable depending on study species. </w:t>
      </w:r>
      <w:commentRangeEnd w:id="13"/>
      <w:r w:rsidR="00E265F6">
        <w:commentReference w:id="13"/>
      </w:r>
      <w:r w:rsidRPr="195DF729">
        <w:rPr>
          <w:color w:val="000000" w:themeColor="text1"/>
          <w:lang w:val="en-US"/>
        </w:rPr>
        <w:t>In a common g</w:t>
      </w:r>
      <w:commentRangeEnd w:id="14"/>
      <w:r w:rsidR="00E265F6">
        <w:commentReference w:id="14"/>
      </w:r>
      <w:commentRangeEnd w:id="15"/>
      <w:r w:rsidR="00E265F6">
        <w:commentReference w:id="15"/>
      </w:r>
      <w:commentRangeEnd w:id="16"/>
      <w:r w:rsidR="00E265F6">
        <w:commentReference w:id="16"/>
      </w:r>
      <w:r w:rsidRPr="195DF729">
        <w:rPr>
          <w:color w:val="000000" w:themeColor="text1"/>
          <w:lang w:val="en-US"/>
        </w:rPr>
        <w:t xml:space="preserve">arden experiment </w:t>
      </w:r>
      <w:r w:rsidR="00E265F6" w:rsidRPr="195DF729">
        <w:rPr>
          <w:color w:val="000000" w:themeColor="text1"/>
          <w:lang w:val="en-US"/>
        </w:rPr>
        <w:fldChar w:fldCharType="begin" w:fldLock="1"/>
      </w:r>
      <w:r w:rsidR="00E265F6" w:rsidRPr="195DF729">
        <w:rPr>
          <w:color w:val="000000" w:themeColor="text1"/>
          <w:lang w:val="en-US"/>
        </w:rPr>
        <w:instrText>ADDIN CSL_CITATION {"citationItems":[{"id":"ITEM-1","itemData":{"DOI":"10.1098/rspb.2005.3306","ISSN":"14712970","PMID":"16555790","abstract":"Variation in morphological traits is generally thought to be cogradient, with environmental effects on phenotypic expression reinforcing genetic differences between populations. We compared body shape between two populations of Atlantic cod (Gadus morhua). Striking shape differences occurred between juveniles from the two populations when reared in a common laboratory environment. However, no difference in body shape occurred between wild-reared juveniles from the two populations, suggesting that the genetic differences between populations were obscured by opposing effects of the environmental differences experienced in the wild. We suggest that much of the genetic diversity in body shape of fishes may be cryptic, with stabilizing selection for the same optimal phenotype resulting in genetic divergence between populations subject to contrasting environmental influences. © 2005 The Royal Society.","author":[{"dropping-particle":"","family":"Marcil","given":"Julie","non-dropping-particle":"","parse-names":false,"suffix":""},{"dropping-particle":"","family":"Swain","given":"Douglas P.","non-dropping-particle":"","parse-names":false,"suffix":""},{"dropping-particle":"","family":"Hutchings","given":"Jeffrey A.","non-dropping-particle":"","parse-names":false,"suffix":""}],"container-title":"Proceedings of the Royal Society B: Biological Sciences","id":"ITEM-1","issue":"1583","issued":{"date-parts":[["2006"]]},"page":"217-223","title":"Countergradient variation in body shape between two populations of Atlantic cod (Gadus morhua)","type":"article-journal","volume":"273"},"uris":["http://www.mendeley.com/documents/?uuid=e122565b-1bfa-4bb5-95bd-135a349e0ab5"]}],"mendeley":{"formattedCitation":"(Marcil et al. 2006)","plainTextFormattedCitation":"(Marcil et al. 2006)","previouslyFormattedCitation":"(Marcil et al. 2006)"},"properties":{"noteIndex":0},"schema":"https://github.com/citation-style-language/schema/raw/master/csl-citation.json"}</w:instrText>
      </w:r>
      <w:r w:rsidR="00E265F6" w:rsidRPr="195DF729">
        <w:rPr>
          <w:color w:val="000000" w:themeColor="text1"/>
          <w:lang w:val="en-US"/>
        </w:rPr>
        <w:fldChar w:fldCharType="separate"/>
      </w:r>
      <w:r w:rsidRPr="195DF729">
        <w:rPr>
          <w:noProof/>
          <w:color w:val="000000" w:themeColor="text1"/>
          <w:lang w:val="en-US"/>
        </w:rPr>
        <w:t>(Marcil et al. 2006)</w:t>
      </w:r>
      <w:r w:rsidR="00E265F6" w:rsidRPr="195DF729">
        <w:rPr>
          <w:color w:val="000000" w:themeColor="text1"/>
          <w:lang w:val="en-US"/>
        </w:rPr>
        <w:fldChar w:fldCharType="end"/>
      </w:r>
      <w:r w:rsidRPr="195DF729">
        <w:rPr>
          <w:color w:val="000000" w:themeColor="text1"/>
          <w:lang w:val="en-US"/>
        </w:rPr>
        <w:t xml:space="preserve"> found differences in morphological traits between two different Atlantic cod (</w:t>
      </w:r>
      <w:r w:rsidRPr="195DF729">
        <w:rPr>
          <w:i/>
          <w:iCs/>
          <w:color w:val="000000" w:themeColor="text1"/>
          <w:lang w:val="en-US"/>
        </w:rPr>
        <w:t>Gadus morhua</w:t>
      </w:r>
      <w:r w:rsidRPr="195DF729">
        <w:rPr>
          <w:color w:val="000000" w:themeColor="text1"/>
          <w:lang w:val="en-US"/>
        </w:rPr>
        <w:t>) populations that experience different thermal environments during early life stages; intraspecific variation patterns followed a counter-gradient variation pattern across a large (&lt;1000</w:t>
      </w:r>
      <w:ins w:id="17" w:author="Guest User" w:date="2023-10-04T02:28:00Z">
        <w:r w:rsidRPr="195DF729">
          <w:rPr>
            <w:color w:val="000000" w:themeColor="text1"/>
            <w:lang w:val="en-US"/>
          </w:rPr>
          <w:t xml:space="preserve"> </w:t>
        </w:r>
      </w:ins>
      <w:r w:rsidRPr="195DF729">
        <w:rPr>
          <w:color w:val="000000" w:themeColor="text1"/>
          <w:lang w:val="en-US"/>
        </w:rPr>
        <w:t xml:space="preserve">km) spatial scale. Whereas, </w:t>
      </w:r>
      <w:r w:rsidR="00E265F6" w:rsidRPr="195DF729">
        <w:rPr>
          <w:color w:val="000000" w:themeColor="text1"/>
          <w:lang w:val="en-US"/>
        </w:rPr>
        <w:fldChar w:fldCharType="begin" w:fldLock="1"/>
      </w:r>
      <w:r w:rsidR="00E265F6" w:rsidRPr="195DF729">
        <w:rPr>
          <w:color w:val="000000" w:themeColor="text1"/>
          <w:lang w:val="en-US"/>
        </w:rPr>
        <w:instrText>ADDIN CSL_CITATION {"citationItems":[{"id":"ITEM-1","itemData":{"author":[{"dropping-particle":"","family":"Pratchett","given":"Morgan S.","non-dropping-particle":"","parse-names":false,"suffix":""},{"dropping-particle":"","family":"Messmer","given":"V.","non-dropping-particle":"","parse-names":false,"suffix":""},{"dropping-particle":"","family":"Reynolds","given":"John","non-dropping-particle":"","parse-names":false,"suffix":""},{"dropping-particle":"","family":"Martin","given":"J","non-dropping-particle":"","parse-names":false,"suffix":""},{"dropping-particle":"","family":"Clark","given":"Timothy D","non-dropping-particle":"","parse-names":false,"suffix":""},{"dropping-particle":"","family":"Munday","given":"Philip L","non-dropping-particle":"","parse-names":false,"suffix":""},{"dropping-particle":"","family":"Tobin","given":"A.J","non-dropping-particle":"","parse-names":false,"suffix":""},{"dropping-particle":"","family":"Hoey","given":"Andrew S","non-dropping-particle":"","parse-names":false,"suffix":""}],"id":"ITEM-1","issued":{"date-parts":[["2013"]]},"number-of-pages":"1 - 76","title":"Effects of climate change on reproduction, larval development, and adult health of coral trout (Plectropomus spp.)","type":"report"},"uris":["http://www.mendeley.com/documents/?uuid=ba693525-3a25-4d3c-969c-7b7be24eb270"]}],"mendeley":{"formattedCitation":"(Pratchett et al. 2013)","plainTextFormattedCitation":"(Pratchett et al. 2013)","previouslyFormattedCitation":"(Pratchett et al. 2013)"},"properties":{"noteIndex":0},"schema":"https://github.com/citation-style-language/schema/raw/master/csl-citation.json"}</w:instrText>
      </w:r>
      <w:r w:rsidR="00E265F6" w:rsidRPr="195DF729">
        <w:rPr>
          <w:color w:val="000000" w:themeColor="text1"/>
          <w:lang w:val="en-US"/>
        </w:rPr>
        <w:fldChar w:fldCharType="separate"/>
      </w:r>
      <w:r w:rsidRPr="195DF729">
        <w:rPr>
          <w:noProof/>
          <w:color w:val="000000" w:themeColor="text1"/>
          <w:lang w:val="en-US"/>
        </w:rPr>
        <w:t>(Pratchett et al. 2013)</w:t>
      </w:r>
      <w:r w:rsidR="00E265F6" w:rsidRPr="195DF729">
        <w:rPr>
          <w:color w:val="000000" w:themeColor="text1"/>
          <w:lang w:val="en-US"/>
        </w:rPr>
        <w:fldChar w:fldCharType="end"/>
      </w:r>
      <w:r w:rsidRPr="195DF729">
        <w:rPr>
          <w:color w:val="000000" w:themeColor="text1"/>
          <w:lang w:val="en-US"/>
        </w:rPr>
        <w:t xml:space="preserve"> compared aerobic physiology metrics among low- and high-latitude populations of coral trout (</w:t>
      </w:r>
      <w:r w:rsidRPr="195DF729">
        <w:rPr>
          <w:i/>
          <w:iCs/>
          <w:color w:val="000000" w:themeColor="text1"/>
          <w:lang w:val="en-US"/>
        </w:rPr>
        <w:t>Plectropomus leopardus</w:t>
      </w:r>
      <w:r w:rsidRPr="195DF729">
        <w:rPr>
          <w:color w:val="000000" w:themeColor="text1"/>
          <w:lang w:val="en-US"/>
        </w:rPr>
        <w:t>), and found no significant differences between populations. Further analysis found little genetic variation between coral trout populations across the Great Barrier Reef (</w:t>
      </w:r>
      <w:commentRangeStart w:id="18"/>
      <w:r w:rsidRPr="195DF729">
        <w:rPr>
          <w:color w:val="000000" w:themeColor="text1"/>
          <w:lang w:val="en-US"/>
        </w:rPr>
        <w:t xml:space="preserve">GBR) </w:t>
      </w:r>
      <w:commentRangeEnd w:id="18"/>
      <w:r w:rsidR="00E265F6">
        <w:commentReference w:id="18"/>
      </w:r>
      <w:r w:rsidRPr="195DF729">
        <w:rPr>
          <w:color w:val="000000" w:themeColor="text1"/>
          <w:lang w:val="en-US"/>
        </w:rPr>
        <w:t xml:space="preserve">owing to spatial and temporal variation in larval recruitment </w:t>
      </w:r>
      <w:r w:rsidR="00E265F6" w:rsidRPr="195DF729">
        <w:rPr>
          <w:color w:val="000000" w:themeColor="text1"/>
          <w:lang w:val="en-US"/>
        </w:rPr>
        <w:fldChar w:fldCharType="begin" w:fldLock="1"/>
      </w:r>
      <w:r w:rsidR="00E265F6" w:rsidRPr="195DF729">
        <w:rPr>
          <w:color w:val="000000" w:themeColor="text1"/>
          <w:lang w:val="en-US"/>
        </w:rPr>
        <w:instrText>ADDIN CSL_CITATION {"citationItems":[{"id":"ITEM-1","itemData":{"DOI":"10.1111/eva.13198","ISSN":"17524571","abstract":"Many coral reef fishes are fished, often resulting in detrimental genetic effects; however, reef fishes often show unpredictable patterns of genetic variation, which potentially mask the effects of fishing. Our goals were to characterize spatial and temporal genetic variation and determine the effects of fishing on an exploited reef fish, Plectropomus leopardus, Lacepède (the common coral trout). To determine population structure, we genotyped 417 Great Barrier Reef coral trout from four populations sampled in 2 years (1996 and 2004) at nine microsatellite loci. To test for exploitation effects, we additionally genotyped 869 individuals from a single cohort (ages 3–5) across eight different reefs, including fished and control populations. Genetic structure differed substantially in the two sampled years, with only 1 year exhibiting isolation by distance. Thus, genetic drift likely plays a role in shaping population genetic structure in this species. Although we found no loss of genetic diversity associated with exploitation, our relatedness patterns show that pulse fishing likely affects population genetics. Additionally, genetic structure in the cohort samples likely reflected spatial variation in recruitment contributing to genetic structure at the population level. Overall, we show that fishing does impact coral reef fishes, highlighting the importance of repeated widespread sampling to accurately characterize the genetic structure of reef fishes, as well as the power of analysing cohorts to avoid the impacts of recruitment-related genetic swamping. The high temporal and spatial variability in genetic structure, combined with possible selection effects, will make conservation/management of reef fish species complex.","author":[{"dropping-particle":"","family":"Taboun","given":"Zahra S.","non-dropping-particle":"","parse-names":false,"suffix":""},{"dropping-particle":"","family":"Walter","given":"Ryan P.","non-dropping-particle":"","parse-names":false,"suffix":""},{"dropping-particle":"","family":"Ovenden","given":"Jennifer R.","non-dropping-particle":"","parse-names":false,"suffix":""},{"dropping-particle":"","family":"Heath","given":"Daniel D.","non-dropping-particle":"","parse-names":false,"suffix":""}],"container-title":"Evolutionary Applications","id":"ITEM-1","issue":"5","issued":{"date-parts":[["2021"]]},"page":"1286-1300","title":"Spatial and temporal genetic variation in an exploited reef fish: The effects of exploitation on cohort genetic structure","type":"article-journal","volume":"14"},"uris":["http://www.mendeley.com/documents/?uuid=3ba883ea-a852-4f09-9b7c-ae2f5f031b75"]},{"id":"ITEM-2","itemData":{"DOI":"10.1007/s00227-009-1195-0","ISBN":"0022700911950","ISSN":"00253162","abstract":"Here the population genetic structure of an ecologically and economically important coral reef fish, the coral trout Plectropomus leopardus, is investigated in the context of contemporary and historical events. Coral trout were sampled from four regions (six locations) and partial mtDNA D-loop sequences identified six populations (Fst = 0.89209, P &lt; 0.0001): Scott Reef and the Abrolhos Islands in west Australia; the Great Barrier Reef (GBR), represented by northern and southern GBR samples; New Caledonia and Taiwan, with Taiwan containing two genetic lineages. Furthermore, this study identified source and sink populations within and among regions. Specifically, the northern population in west Australia (Scott Reef) was identified, as the source for replenishment of the Abrolhos population, whilst New Caledonia was a source for recruitment to the GBR. Based on these insights from a single mtDNA marker, this study will facilitate the development of rational management plans for the conservation of P. leopardus populations and therefore mitigate the risk of population declines from anthropogenic influences. © 2009 Springer-Verlag.","author":[{"dropping-particle":"","family":"Herwerden","given":"Lynne","non-dropping-particle":"Van","parse-names":false,"suffix":""},{"dropping-particle":"","family":"Howard Choat","given":"J.","non-dropping-particle":"","parse-names":false,"suffix":""},{"dropping-particle":"","family":"Newman","given":"Stephen J.","non-dropping-particle":"","parse-names":false,"suffix":""},{"dropping-particle":"","family":"Leray","given":"Matthieu","non-dropping-particle":"","parse-names":false,"suffix":""},{"dropping-particle":"","family":"Hillersøy","given":"Grethe","non-dropping-particle":"","parse-names":false,"suffix":""}],"container-title":"Marine Biology","id":"ITEM-2","issue":"8","issued":{"date-parts":[["2009"]]},"page":"1595-1607","title":"Complex patterns of population structure and recruitment of Plectropomus leopardus (Pisces: Epinephelidae) in the Indo-West Pacific: Implications for fisheries management","type":"article-journal","volume":"156"},"uris":["http://www.mendeley.com/documents/?uuid=ee1e9dd7-c79e-4c7b-83e8-0470afea1049"]}],"mendeley":{"formattedCitation":"(Van Herwerden et al. 2009; Taboun et al. 2021)","plainTextFormattedCitation":"(Van Herwerden et al. 2009; Taboun et al. 2021)","previouslyFormattedCitation":"(Van Herwerden et al. 2009; Taboun et al. 2021)"},"properties":{"noteIndex":0},"schema":"https://github.com/citation-style-language/schema/raw/master/csl-citation.json"}</w:instrText>
      </w:r>
      <w:r w:rsidR="00E265F6" w:rsidRPr="195DF729">
        <w:rPr>
          <w:color w:val="000000" w:themeColor="text1"/>
          <w:lang w:val="en-US"/>
        </w:rPr>
        <w:fldChar w:fldCharType="separate"/>
      </w:r>
      <w:r w:rsidRPr="195DF729">
        <w:rPr>
          <w:noProof/>
          <w:color w:val="000000" w:themeColor="text1"/>
          <w:lang w:val="en-US"/>
        </w:rPr>
        <w:t>(Van Herwerden et al. 2009; Taboun et al. 2021)</w:t>
      </w:r>
      <w:r w:rsidR="00E265F6" w:rsidRPr="195DF729">
        <w:rPr>
          <w:color w:val="000000" w:themeColor="text1"/>
          <w:lang w:val="en-US"/>
        </w:rPr>
        <w:fldChar w:fldCharType="end"/>
      </w:r>
      <w:r w:rsidRPr="195DF729">
        <w:rPr>
          <w:color w:val="000000" w:themeColor="text1"/>
          <w:lang w:val="en-US"/>
        </w:rPr>
        <w:t xml:space="preserve">. </w:t>
      </w:r>
      <w:r w:rsidR="00E265F6" w:rsidRPr="195DF729">
        <w:rPr>
          <w:color w:val="000000" w:themeColor="text1"/>
          <w:lang w:val="en-US"/>
        </w:rPr>
        <w:fldChar w:fldCharType="begin" w:fldLock="1"/>
      </w:r>
      <w:r w:rsidR="00E265F6" w:rsidRPr="195DF729">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2010)","plainTextFormattedCitation":"(Gardiner et al. 2010)","previouslyFormattedCitation":"(Gardiner et al. 2010)"},"properties":{"noteIndex":0},"schema":"https://github.com/citation-style-language/schema/raw/master/csl-citation.json"}</w:instrText>
      </w:r>
      <w:r w:rsidR="00E265F6" w:rsidRPr="195DF729">
        <w:rPr>
          <w:color w:val="000000" w:themeColor="text1"/>
          <w:lang w:val="en-US"/>
        </w:rPr>
        <w:fldChar w:fldCharType="separate"/>
      </w:r>
      <w:r w:rsidRPr="195DF729">
        <w:rPr>
          <w:noProof/>
          <w:color w:val="000000" w:themeColor="text1"/>
          <w:lang w:val="en-US"/>
        </w:rPr>
        <w:t>(Gardiner et al. 2010)</w:t>
      </w:r>
      <w:r w:rsidR="00E265F6" w:rsidRPr="195DF729">
        <w:rPr>
          <w:color w:val="000000" w:themeColor="text1"/>
          <w:lang w:val="en-US"/>
        </w:rPr>
        <w:fldChar w:fldCharType="end"/>
      </w:r>
      <w:r w:rsidRPr="195DF729">
        <w:rPr>
          <w:color w:val="000000" w:themeColor="text1"/>
          <w:lang w:val="en-US"/>
        </w:rPr>
        <w:t xml:space="preserve"> and </w:t>
      </w:r>
      <w:r w:rsidR="00E265F6" w:rsidRPr="195DF729">
        <w:rPr>
          <w:color w:val="000000" w:themeColor="text1"/>
          <w:lang w:val="en-US"/>
        </w:rPr>
        <w:fldChar w:fldCharType="begin" w:fldLock="1"/>
      </w:r>
      <w:r w:rsidR="00E265F6" w:rsidRPr="195DF7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00E265F6" w:rsidRPr="195DF729">
        <w:rPr>
          <w:color w:val="000000" w:themeColor="text1"/>
          <w:lang w:val="en-US"/>
        </w:rPr>
        <w:fldChar w:fldCharType="separate"/>
      </w:r>
      <w:r w:rsidRPr="195DF729">
        <w:rPr>
          <w:noProof/>
          <w:color w:val="000000" w:themeColor="text1"/>
          <w:lang w:val="en-US"/>
        </w:rPr>
        <w:t>(Donelson and Munday 2012)</w:t>
      </w:r>
      <w:r w:rsidR="00E265F6" w:rsidRPr="195DF729">
        <w:rPr>
          <w:color w:val="000000" w:themeColor="text1"/>
          <w:lang w:val="en-US"/>
        </w:rPr>
        <w:fldChar w:fldCharType="end"/>
      </w:r>
      <w:r w:rsidRPr="195DF729">
        <w:rPr>
          <w:color w:val="000000" w:themeColor="text1"/>
          <w:lang w:val="en-US"/>
        </w:rPr>
        <w:t xml:space="preserve"> compared thermal performance and acclimation capacity, respectively, between low- and high-latitude populations of a tropical coral reef damselfish, </w:t>
      </w:r>
      <w:r w:rsidRPr="195DF729">
        <w:rPr>
          <w:i/>
          <w:iCs/>
          <w:color w:val="000000" w:themeColor="text1"/>
          <w:lang w:val="en-US"/>
        </w:rPr>
        <w:t>Acanthochromis polyacanthus</w:t>
      </w:r>
      <w:r w:rsidRPr="195DF729">
        <w:rPr>
          <w:color w:val="000000" w:themeColor="text1"/>
          <w:lang w:val="en-US"/>
        </w:rPr>
        <w:t xml:space="preserve">. </w:t>
      </w:r>
      <w:r w:rsidR="00E265F6" w:rsidRPr="195DF729">
        <w:rPr>
          <w:color w:val="000000" w:themeColor="text1"/>
          <w:lang w:val="en-US"/>
        </w:rPr>
        <w:fldChar w:fldCharType="begin" w:fldLock="1"/>
      </w:r>
      <w:r w:rsidR="00E265F6" w:rsidRPr="195DF729">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2010)","plainTextFormattedCitation":"(Gardiner et al. 2010)","previouslyFormattedCitation":"(Gardiner et al. 2010)"},"properties":{"noteIndex":0},"schema":"https://github.com/citation-style-language/schema/raw/master/csl-citation.json"}</w:instrText>
      </w:r>
      <w:r w:rsidR="00E265F6" w:rsidRPr="195DF729">
        <w:rPr>
          <w:color w:val="000000" w:themeColor="text1"/>
          <w:lang w:val="en-US"/>
        </w:rPr>
        <w:fldChar w:fldCharType="separate"/>
      </w:r>
      <w:r w:rsidRPr="195DF729">
        <w:rPr>
          <w:noProof/>
          <w:color w:val="000000" w:themeColor="text1"/>
          <w:lang w:val="en-US"/>
        </w:rPr>
        <w:t>(Gardiner et al. 2010)</w:t>
      </w:r>
      <w:r w:rsidR="00E265F6" w:rsidRPr="195DF729">
        <w:rPr>
          <w:color w:val="000000" w:themeColor="text1"/>
          <w:lang w:val="en-US"/>
        </w:rPr>
        <w:fldChar w:fldCharType="end"/>
      </w:r>
      <w:r w:rsidRPr="195DF729">
        <w:rPr>
          <w:color w:val="000000" w:themeColor="text1"/>
          <w:lang w:val="en-US"/>
        </w:rPr>
        <w:t xml:space="preserve"> found evidence that high-latitude populations maintained higher aerobic capacity than low-latitude populations at warmer temperatures – counter-gradient variation. </w:t>
      </w:r>
      <w:r w:rsidR="00E265F6" w:rsidRPr="195DF729">
        <w:rPr>
          <w:color w:val="000000" w:themeColor="text1"/>
          <w:lang w:val="en-US"/>
        </w:rPr>
        <w:fldChar w:fldCharType="begin" w:fldLock="1"/>
      </w:r>
      <w:r w:rsidR="00E265F6" w:rsidRPr="195DF7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00E265F6" w:rsidRPr="195DF729">
        <w:rPr>
          <w:color w:val="000000" w:themeColor="text1"/>
          <w:lang w:val="en-US"/>
        </w:rPr>
        <w:fldChar w:fldCharType="separate"/>
      </w:r>
      <w:r w:rsidRPr="195DF729">
        <w:rPr>
          <w:noProof/>
          <w:color w:val="000000" w:themeColor="text1"/>
          <w:lang w:val="en-US"/>
        </w:rPr>
        <w:t>(Donelson and Munday 2012)</w:t>
      </w:r>
      <w:r w:rsidR="00E265F6" w:rsidRPr="195DF729">
        <w:rPr>
          <w:color w:val="000000" w:themeColor="text1"/>
          <w:lang w:val="en-US"/>
        </w:rPr>
        <w:fldChar w:fldCharType="end"/>
      </w:r>
      <w:r w:rsidRPr="195DF729">
        <w:rPr>
          <w:color w:val="000000" w:themeColor="text1"/>
          <w:lang w:val="en-US"/>
        </w:rPr>
        <w:t xml:space="preserve"> reported that high-latitude populations displayed increased acclimation capacity (i.e., developmental plasticity) compared to low-latitude populations –</w:t>
      </w:r>
      <w:ins w:id="19" w:author="Guest User" w:date="2023-10-04T02:35:00Z">
        <w:r w:rsidRPr="195DF729">
          <w:rPr>
            <w:color w:val="000000" w:themeColor="text1"/>
            <w:lang w:val="en-US"/>
          </w:rPr>
          <w:t xml:space="preserve"> </w:t>
        </w:r>
      </w:ins>
      <w:r w:rsidRPr="195DF729">
        <w:rPr>
          <w:color w:val="000000" w:themeColor="text1"/>
          <w:lang w:val="en-US"/>
        </w:rPr>
        <w:t xml:space="preserve">supporting the CVH. Findings from </w:t>
      </w:r>
      <w:r w:rsidR="00E265F6" w:rsidRPr="195DF729">
        <w:rPr>
          <w:color w:val="000000" w:themeColor="text1"/>
          <w:lang w:val="en-US"/>
        </w:rPr>
        <w:fldChar w:fldCharType="begin" w:fldLock="1"/>
      </w:r>
      <w:r w:rsidR="00E265F6" w:rsidRPr="195DF729">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2010)","plainTextFormattedCitation":"(Gardiner et al. 2010)","previouslyFormattedCitation":"(Gardiner et al. 2010)"},"properties":{"noteIndex":0},"schema":"https://github.com/citation-style-language/schema/raw/master/csl-citation.json"}</w:instrText>
      </w:r>
      <w:r w:rsidR="00E265F6" w:rsidRPr="195DF729">
        <w:rPr>
          <w:color w:val="000000" w:themeColor="text1"/>
          <w:lang w:val="en-US"/>
        </w:rPr>
        <w:fldChar w:fldCharType="separate"/>
      </w:r>
      <w:r w:rsidRPr="195DF729">
        <w:rPr>
          <w:noProof/>
          <w:color w:val="000000" w:themeColor="text1"/>
          <w:lang w:val="en-US"/>
        </w:rPr>
        <w:t>(Gardiner et al. 2010)</w:t>
      </w:r>
      <w:r w:rsidR="00E265F6" w:rsidRPr="195DF729">
        <w:rPr>
          <w:color w:val="000000" w:themeColor="text1"/>
          <w:lang w:val="en-US"/>
        </w:rPr>
        <w:fldChar w:fldCharType="end"/>
      </w:r>
      <w:r w:rsidRPr="195DF729">
        <w:rPr>
          <w:color w:val="000000" w:themeColor="text1"/>
          <w:lang w:val="en-US"/>
        </w:rPr>
        <w:t xml:space="preserve"> and </w:t>
      </w:r>
      <w:r w:rsidR="00E265F6" w:rsidRPr="195DF729">
        <w:rPr>
          <w:color w:val="000000" w:themeColor="text1"/>
          <w:lang w:val="en-US"/>
        </w:rPr>
        <w:fldChar w:fldCharType="begin" w:fldLock="1"/>
      </w:r>
      <w:r w:rsidR="00E265F6" w:rsidRPr="195DF7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00E265F6" w:rsidRPr="195DF729">
        <w:rPr>
          <w:color w:val="000000" w:themeColor="text1"/>
          <w:lang w:val="en-US"/>
        </w:rPr>
        <w:fldChar w:fldCharType="separate"/>
      </w:r>
      <w:r w:rsidRPr="195DF729">
        <w:rPr>
          <w:noProof/>
          <w:color w:val="000000" w:themeColor="text1"/>
          <w:lang w:val="en-US"/>
        </w:rPr>
        <w:t>(Donelson and Munday 2012)</w:t>
      </w:r>
      <w:r w:rsidR="00E265F6" w:rsidRPr="195DF729">
        <w:rPr>
          <w:color w:val="000000" w:themeColor="text1"/>
          <w:lang w:val="en-US"/>
        </w:rPr>
        <w:fldChar w:fldCharType="end"/>
      </w:r>
      <w:r w:rsidRPr="195DF729">
        <w:rPr>
          <w:color w:val="000000" w:themeColor="text1"/>
          <w:lang w:val="en-US"/>
        </w:rPr>
        <w:t xml:space="preserve"> </w:t>
      </w:r>
      <w:del w:id="20" w:author="Guest User" w:date="2023-10-04T02:35:00Z">
        <w:r w:rsidR="00E265F6" w:rsidRPr="195DF729" w:rsidDel="195DF729">
          <w:rPr>
            <w:color w:val="000000" w:themeColor="text1"/>
            <w:lang w:val="en-US"/>
          </w:rPr>
          <w:delText xml:space="preserve"> </w:delText>
        </w:r>
      </w:del>
      <w:r w:rsidRPr="195DF729">
        <w:rPr>
          <w:color w:val="000000" w:themeColor="text1"/>
          <w:lang w:val="en-US"/>
        </w:rPr>
        <w:t xml:space="preserve">suggests that </w:t>
      </w:r>
      <w:r w:rsidRPr="195DF729">
        <w:rPr>
          <w:i/>
          <w:iCs/>
          <w:color w:val="000000" w:themeColor="text1"/>
          <w:lang w:val="en-US"/>
        </w:rPr>
        <w:t>A. polyacanthus</w:t>
      </w:r>
      <w:r w:rsidRPr="195DF729">
        <w:rPr>
          <w:color w:val="000000" w:themeColor="text1"/>
          <w:lang w:val="en-US"/>
        </w:rPr>
        <w:t xml:space="preserve"> provide an opportunity to understand how intraspecific variation will affect the responses to warming temperatures within a non-commercial coral reef fish; a topic that has received little attention to date. </w:t>
      </w:r>
    </w:p>
    <w:p w14:paraId="5397D5DE" w14:textId="20E8F356" w:rsidR="00556867" w:rsidRPr="00E92073" w:rsidRDefault="195DF729" w:rsidP="00B36451">
      <w:pPr>
        <w:spacing w:line="240" w:lineRule="auto"/>
        <w:jc w:val="both"/>
        <w:rPr>
          <w:color w:val="000000" w:themeColor="text1"/>
          <w:lang w:val="en-US"/>
        </w:rPr>
      </w:pPr>
      <w:commentRangeStart w:id="21"/>
      <w:r w:rsidRPr="195DF729">
        <w:rPr>
          <w:color w:val="000000" w:themeColor="text1"/>
          <w:lang w:val="en-US"/>
        </w:rPr>
        <w:t xml:space="preserve">Intraspecific thermal variation within </w:t>
      </w:r>
      <w:r w:rsidRPr="195DF729">
        <w:rPr>
          <w:i/>
          <w:iCs/>
          <w:color w:val="000000" w:themeColor="text1"/>
          <w:lang w:val="en-US"/>
        </w:rPr>
        <w:t xml:space="preserve">A. </w:t>
      </w:r>
      <w:r w:rsidRPr="195DF729">
        <w:rPr>
          <w:color w:val="000000" w:themeColor="text1"/>
          <w:lang w:val="en-US"/>
        </w:rPr>
        <w:t xml:space="preserve">polyacanthus is evident; however, robust genetic variation between </w:t>
      </w:r>
      <w:r w:rsidRPr="195DF729">
        <w:rPr>
          <w:i/>
          <w:iCs/>
          <w:color w:val="000000" w:themeColor="text1"/>
          <w:lang w:val="en-US"/>
        </w:rPr>
        <w:t>A. polyacanthus</w:t>
      </w:r>
      <w:r w:rsidRPr="195DF729">
        <w:rPr>
          <w:color w:val="000000" w:themeColor="text1"/>
          <w:lang w:val="en-US"/>
        </w:rPr>
        <w:t xml:space="preserve"> populations </w:t>
      </w:r>
      <w:r w:rsidR="00386A85" w:rsidRPr="195DF729">
        <w:rPr>
          <w:color w:val="000000" w:themeColor="text1"/>
          <w:lang w:val="en-US"/>
        </w:rPr>
        <w:fldChar w:fldCharType="begin" w:fldLock="1"/>
      </w:r>
      <w:r w:rsidR="00386A85" w:rsidRPr="195DF729">
        <w:rPr>
          <w:color w:val="000000" w:themeColor="text1"/>
          <w:lang w:val="en-US"/>
        </w:rPr>
        <w:instrText>ADDIN CSL_CITATION {"citationItems":[{"id":"ITEM-1","itemData":{"DOI":"10.1007/BF00349469","ISSN":"00253162","abstract":"Acanthochromis Gill is a monotypic genus within the damselfish family Pomacentridae, erected for an unusual species [A. polyacanthus (Bleeker)] that uniquely lacks larval dispersal. Instead, offspring are reared in the parental territory, in the manner of cichlids, and fledged into the surrounding habitat. Phenotypic and genotypic variation was surveyed on the basis of body colouration and 7 polymorphic loci in 19 populations from 5 regions of the central and southern Great Barrier Reef (GBR). Variation in both characters was found at regional and local scales. Two colour morphs were recognised: a bicoloured morph from the three northern regions and a uniform dark morph from the two southern regions. Isozyme analysis showed a similar pattern with greatest variation between the different morphs, but also with significant variation at both regional and local scales within morphotypes. Heterozygosity was maximal in the central populations, which, together with other measures of variability, suggests a mixing of separate gene pools in this region and denies species status to the two morphotypes despite numerous fixed differences in allele frequencies between the most distant populations. The presence of fixed differences in multiple alleles between populations separated by 1000 km indicates negligible gene flow over such distances and long isolation of these gene pools. These patterns may reflect recolonisation of the GBR after the last sea-level rise by fish from two stocks. Founder effects and random drift in small populations after colonisation are probably the major sources of the local and regional variations observed at smaller spatial scales. This diversity has been maintained among populations at all scales by the very low levels of gene flow possible without an effective strategy for larval dispersal between coral reefs. © 1994 Springer-Verlag.","author":[{"dropping-particle":"","family":"Doherty","given":"P. J.","non-dropping-particle":"","parse-names":false,"suffix":""},{"dropping-particle":"","family":"Mather","given":"P.","non-dropping-particle":"","parse-names":false,"suffix":""},{"dropping-particle":"","family":"Planes","given":"S.","non-dropping-particle":"","parse-names":false,"suffix":""}],"container-title":"Marine Biology","id":"ITEM-1","issue":"1","issued":{"date-parts":[["1994"]]},"page":"11-21","title":"Acanthochromis polyacanthus, a fish lacking larval dispersal, has genetically differentiated populations at local and regional scales on the Great Barrier Reef","type":"article-journal","volume":"121"},"uris":["http://www.mendeley.com/documents/?uuid=188ab70e-5fd7-4944-a338-a3ed1a688caa"]},{"id":"ITEM-2","itemData":{"DOI":"10.1111/j.0014-3820.2001.tb00741.x","ISSN":"00143820","abstract":"Acanthochromis polyacanthus is an unusual tropical marine damselfish that uniquely lacks pelagic larvae and has lost the capacity for broad-scale dispersal among coral reefs. On the modern Great Barrier Reef (GBR), three color morphs meet and hydridize at two zones of secondary contact. Allozyme electrophoreses revealed strong differences between morphs from the southern zone but few differences between morphs from the northern counterpart, thus suggesting different contact histories. We explore the phylogeography of Acanthochromis polyacanthus with mitochondrial cytochrome b region sequences (alignment of 565 positions) obtained from 126 individuals representing seven to 12 fish from 13 sites distributed over 12 reefs of the GBR and the Coral Sea. The samples revealed three major clades: (1) black fish collected from the southern GBR; (2) bicolored fish collected from the GBR and one reef (Osprey) from the northern Coral Sea; (3) black and white monomorphs collected from six reefs in the Coral Sea. All three clades were well supported (72-100%) by bootstrap analyses. Sequence divergences were very high between the major clades (mean = 7.6%) as well as within them (2.0-3.6%). Within clades, most reefs segregated as monophyletic assemblages. This was revealed both by phylogenetic analyses and AMOVAs that showed that 72-90% of the variance originated from differences among groups, whereas only 5-13% originated within populations. These patterns are discussed in relation to the known geological history of coral reefs of the GBR and the Coral Sea. Finally, we ask whether the monospecific status of Acanthochromis should be revisited because the sequence divergences found among our samples is substantially greater than those recorded among well-recognized species in other reef fishes.","author":[{"dropping-particle":"","family":"Planes","given":"S.","non-dropping-particle":"","parse-names":false,"suffix":""},{"dropping-particle":"","family":"Doherty","given":"P. J.","non-dropping-particle":"","parse-names":false,"suffix":""},{"dropping-particle":"","family":"Bernardi","given":"G.","non-dropping-particle":"","parse-names":false,"suffix":""}],"container-title":"Evolution","id":"ITEM-2","issue":"11","issued":{"date-parts":[["2001"]]},"page":"2263-2273","title":"Strong genetic divergence among populations of a marine fish with limited dispersal, Acanthochromis polyacanthus, within the Great Barrier Reef and the Coral Sea","type":"article-journal","volume":"55"},"uris":["http://www.mendeley.com/documents/?uuid=618641bf-d20f-462b-b82e-4df76aa56d78"]},{"id":"ITEM-3","itemData":{"DOI":"10.1111/j.1420-9101.2005.00969.x","ISSN":"1010061X","PMID":"16405595","abstract":"Hybrid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Biology","id":"ITEM-3","issue":"1","issued":{"date-parts":[["2006"]]},"page":"239-252","title":"Contrasting genetic structures across two hybrid zones of a tropical reef fish, Acanthochromis polyacanthus (Bleeker 1855)","type":"article-journal","volume":"19"},"uris":["http://www.mendeley.com/documents/?uuid=8c58523d-1fdb-4b8a-8cfa-8338727c97c1"]}],"mendeley":{"formattedCitation":"(Doherty et al. 1994; Planes et al. 2001; Van Herwerden and Doherty 2006)","plainTextFormattedCitation":"(Doherty et al. 1994; Planes et al. 2001; Van Herwerden and Doherty 2006)","previouslyFormattedCitation":"(Doherty et al. 1994; Planes et al. 2001; Van Herwerden and Doherty 2006)"},"properties":{"noteIndex":0},"schema":"https://github.com/citation-style-language/schema/raw/master/csl-citation.json"}</w:instrText>
      </w:r>
      <w:r w:rsidR="00386A85" w:rsidRPr="195DF729">
        <w:rPr>
          <w:color w:val="000000" w:themeColor="text1"/>
          <w:lang w:val="en-US"/>
        </w:rPr>
        <w:fldChar w:fldCharType="separate"/>
      </w:r>
      <w:r w:rsidRPr="195DF729">
        <w:rPr>
          <w:noProof/>
          <w:color w:val="000000" w:themeColor="text1"/>
          <w:lang w:val="en-US"/>
        </w:rPr>
        <w:t>(Doherty et al. 1994; Planes et al. 2001; Van Herwerden and Doherty 2006)</w:t>
      </w:r>
      <w:r w:rsidR="00386A85" w:rsidRPr="195DF729">
        <w:rPr>
          <w:color w:val="000000" w:themeColor="text1"/>
          <w:lang w:val="en-US"/>
        </w:rPr>
        <w:fldChar w:fldCharType="end"/>
      </w:r>
      <w:r w:rsidRPr="195DF729">
        <w:rPr>
          <w:color w:val="000000" w:themeColor="text1"/>
          <w:lang w:val="en-US"/>
        </w:rPr>
        <w:t xml:space="preserve"> suggests that existing physiological studies provide a coarse understanding of </w:t>
      </w:r>
      <w:r w:rsidRPr="195DF729">
        <w:rPr>
          <w:i/>
          <w:iCs/>
          <w:color w:val="000000" w:themeColor="text1"/>
          <w:lang w:val="en-US"/>
        </w:rPr>
        <w:t>A. polyacanthus’s</w:t>
      </w:r>
      <w:r w:rsidRPr="195DF729">
        <w:rPr>
          <w:color w:val="000000" w:themeColor="text1"/>
          <w:lang w:val="en-US"/>
        </w:rPr>
        <w:t xml:space="preserve"> thermal landscape.  </w:t>
      </w:r>
      <w:r w:rsidR="00386A85" w:rsidRPr="195DF729">
        <w:rPr>
          <w:color w:val="000000" w:themeColor="text1"/>
          <w:lang w:val="en-US"/>
        </w:rPr>
        <w:fldChar w:fldCharType="begin" w:fldLock="1"/>
      </w:r>
      <w:r w:rsidR="00386A85" w:rsidRPr="195DF729">
        <w:rPr>
          <w:color w:val="000000" w:themeColor="text1"/>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2010)","plainTextFormattedCitation":"(Gardiner et al. 2010)","previouslyFormattedCitation":"(Gardiner et al. 2010)"},"properties":{"noteIndex":0},"schema":"https://github.com/citation-style-language/schema/raw/master/csl-citation.json"}</w:instrText>
      </w:r>
      <w:r w:rsidR="00386A85" w:rsidRPr="195DF729">
        <w:rPr>
          <w:color w:val="000000" w:themeColor="text1"/>
          <w:lang w:val="en-US"/>
        </w:rPr>
        <w:fldChar w:fldCharType="separate"/>
      </w:r>
      <w:r w:rsidRPr="195DF729">
        <w:rPr>
          <w:noProof/>
          <w:color w:val="000000" w:themeColor="text1"/>
          <w:lang w:val="en-US"/>
        </w:rPr>
        <w:t>(Gardiner et al. 2010)</w:t>
      </w:r>
      <w:r w:rsidR="00386A85" w:rsidRPr="195DF729">
        <w:rPr>
          <w:color w:val="000000" w:themeColor="text1"/>
          <w:lang w:val="en-US"/>
        </w:rPr>
        <w:fldChar w:fldCharType="end"/>
      </w:r>
      <w:r w:rsidRPr="195DF729">
        <w:rPr>
          <w:color w:val="000000" w:themeColor="text1"/>
          <w:lang w:val="en-US"/>
        </w:rPr>
        <w:t xml:space="preserve"> and </w:t>
      </w:r>
      <w:r w:rsidR="00386A85" w:rsidRPr="195DF729">
        <w:rPr>
          <w:color w:val="000000" w:themeColor="text1"/>
          <w:lang w:val="en-US"/>
        </w:rPr>
        <w:fldChar w:fldCharType="begin" w:fldLock="1"/>
      </w:r>
      <w:r w:rsidR="00386A85" w:rsidRPr="195DF7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00386A85" w:rsidRPr="195DF729">
        <w:rPr>
          <w:color w:val="000000" w:themeColor="text1"/>
          <w:lang w:val="en-US"/>
        </w:rPr>
        <w:fldChar w:fldCharType="separate"/>
      </w:r>
      <w:r w:rsidRPr="195DF729">
        <w:rPr>
          <w:noProof/>
          <w:color w:val="000000" w:themeColor="text1"/>
          <w:lang w:val="en-US"/>
        </w:rPr>
        <w:t>(Donelson and Munday 2012)</w:t>
      </w:r>
      <w:r w:rsidR="00386A85" w:rsidRPr="195DF729">
        <w:rPr>
          <w:color w:val="000000" w:themeColor="text1"/>
          <w:lang w:val="en-US"/>
        </w:rPr>
        <w:fldChar w:fldCharType="end"/>
      </w:r>
      <w:r w:rsidRPr="195DF729">
        <w:rPr>
          <w:color w:val="000000" w:themeColor="text1"/>
          <w:lang w:val="en-US"/>
        </w:rPr>
        <w:t xml:space="preserve"> both focused on a single high-latitude population (Heron Island), however, genetic analysis suggests high levels of genetic differentiation between populations throughout </w:t>
      </w:r>
      <w:r w:rsidRPr="195DF729">
        <w:rPr>
          <w:i/>
          <w:iCs/>
          <w:color w:val="000000" w:themeColor="text1"/>
          <w:lang w:val="en-US"/>
        </w:rPr>
        <w:t>A. polyacanthus’s</w:t>
      </w:r>
      <w:r w:rsidRPr="195DF729">
        <w:rPr>
          <w:color w:val="000000" w:themeColor="text1"/>
          <w:lang w:val="en-US"/>
        </w:rPr>
        <w:t xml:space="preserve"> range; particularly within the higher latitudes of their distribution. T</w:t>
      </w:r>
      <w:commentRangeEnd w:id="21"/>
      <w:r w:rsidR="00386A85">
        <w:commentReference w:id="21"/>
      </w:r>
      <w:r w:rsidRPr="195DF729">
        <w:rPr>
          <w:color w:val="000000" w:themeColor="text1"/>
          <w:lang w:val="en-US"/>
        </w:rPr>
        <w:t xml:space="preserve">herefore, to increase the resolution of </w:t>
      </w:r>
      <w:r w:rsidRPr="195DF729">
        <w:rPr>
          <w:i/>
          <w:iCs/>
          <w:color w:val="000000" w:themeColor="text1"/>
          <w:lang w:val="en-US"/>
        </w:rPr>
        <w:t>A. polyacanthus’s</w:t>
      </w:r>
      <w:r w:rsidRPr="195DF729">
        <w:rPr>
          <w:color w:val="000000" w:themeColor="text1"/>
          <w:lang w:val="en-US"/>
        </w:rPr>
        <w:t xml:space="preserve"> thermal landscape and allude to a greater understanding of intraspecific variation within marine environments, further exploration is needed. This study compared thermal performance curves of key physiological traits within </w:t>
      </w:r>
      <w:r w:rsidRPr="195DF729">
        <w:rPr>
          <w:i/>
          <w:iCs/>
          <w:color w:val="000000" w:themeColor="text1"/>
          <w:lang w:val="en-US"/>
        </w:rPr>
        <w:t>A. polyacanthus</w:t>
      </w:r>
      <w:r w:rsidRPr="195DF729">
        <w:rPr>
          <w:color w:val="000000" w:themeColor="text1"/>
          <w:lang w:val="en-US"/>
        </w:rPr>
        <w:t xml:space="preserve"> from three different populations among two regions of the GBR, Cairns (low-latitude) and Mackay (high-latitude), that experience different thermal profiles. We tested the hypothesis for counter-gradient variation across a thermal gradient between a low latitude and a novel high-latitude region. Based on evidence of greater phenotypic plasticity among low latitude populations</w:t>
      </w:r>
      <w:r w:rsidRPr="195DF729">
        <w:rPr>
          <w:noProof/>
          <w:color w:val="000000" w:themeColor="text1"/>
          <w:vertAlign w:val="superscript"/>
          <w:lang w:val="en-US"/>
        </w:rPr>
        <w:t xml:space="preserve"> </w:t>
      </w:r>
      <w:r w:rsidR="00386A85" w:rsidRPr="195DF729">
        <w:rPr>
          <w:color w:val="000000" w:themeColor="text1"/>
          <w:lang w:val="en-US"/>
        </w:rPr>
        <w:fldChar w:fldCharType="begin" w:fldLock="1"/>
      </w:r>
      <w:r w:rsidR="00386A85" w:rsidRPr="195DF7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00386A85" w:rsidRPr="195DF729">
        <w:rPr>
          <w:color w:val="000000" w:themeColor="text1"/>
          <w:lang w:val="en-US"/>
        </w:rPr>
        <w:fldChar w:fldCharType="separate"/>
      </w:r>
      <w:r w:rsidRPr="195DF729">
        <w:rPr>
          <w:noProof/>
          <w:color w:val="000000" w:themeColor="text1"/>
          <w:lang w:val="en-US"/>
        </w:rPr>
        <w:t>(Donelson and Munday 2012)</w:t>
      </w:r>
      <w:r w:rsidR="00386A85" w:rsidRPr="195DF729">
        <w:rPr>
          <w:color w:val="000000" w:themeColor="text1"/>
          <w:lang w:val="en-US"/>
        </w:rPr>
        <w:fldChar w:fldCharType="end"/>
      </w:r>
      <w:r w:rsidRPr="195DF729">
        <w:rPr>
          <w:color w:val="000000" w:themeColor="text1"/>
          <w:lang w:val="en-US"/>
        </w:rPr>
        <w:t xml:space="preserve">, populations from the high latitude region are expected to have increased thermal tolerance and performance at warmer temperatures than populations from the low-latitude region. However, co-gradient variation represents a valid alternative hypothesis considering the limited amount of research available on the topic and observed genetic differences between the high latitude populations examined in this study and the high-latitude population examined by past research. </w:t>
      </w:r>
    </w:p>
    <w:p w14:paraId="66A87D42" w14:textId="16A2C998" w:rsidR="00194015" w:rsidRDefault="00C4067B" w:rsidP="00B36451">
      <w:pPr>
        <w:pStyle w:val="Heading1"/>
        <w:spacing w:line="240" w:lineRule="auto"/>
        <w:rPr>
          <w:lang w:val="en-US"/>
        </w:rPr>
      </w:pPr>
      <w:r>
        <w:rPr>
          <w:lang w:val="en-US"/>
        </w:rPr>
        <w:t>Methods</w:t>
      </w:r>
      <w:r w:rsidR="00F448E4">
        <w:rPr>
          <w:lang w:val="en-US"/>
        </w:rPr>
        <w:t xml:space="preserve"> </w:t>
      </w:r>
    </w:p>
    <w:p w14:paraId="3345080B" w14:textId="7F0302D0" w:rsidR="008C51BB" w:rsidRDefault="008900BF" w:rsidP="00B36451">
      <w:pPr>
        <w:pStyle w:val="Heading2"/>
        <w:spacing w:line="240" w:lineRule="auto"/>
        <w:rPr>
          <w:lang w:val="en-US"/>
        </w:rPr>
      </w:pPr>
      <w:r>
        <w:rPr>
          <w:lang w:val="en-US"/>
        </w:rPr>
        <w:t>S</w:t>
      </w:r>
      <w:r w:rsidR="006A5DF6">
        <w:rPr>
          <w:lang w:val="en-US"/>
        </w:rPr>
        <w:t xml:space="preserve">ampling </w:t>
      </w:r>
    </w:p>
    <w:p w14:paraId="134B9E49" w14:textId="579E24DD" w:rsidR="00022C55" w:rsidRDefault="00FD02A8" w:rsidP="00B36451">
      <w:pPr>
        <w:spacing w:line="240" w:lineRule="auto"/>
        <w:jc w:val="both"/>
        <w:rPr>
          <w:lang w:val="en-US"/>
        </w:rPr>
      </w:pPr>
      <w:r>
        <w:rPr>
          <w:lang w:val="en-US"/>
        </w:rPr>
        <w:t>The tropical damselfish</w:t>
      </w:r>
      <w:r w:rsidR="00B4506F">
        <w:rPr>
          <w:lang w:val="en-US"/>
        </w:rPr>
        <w:t>,</w:t>
      </w:r>
      <w:r>
        <w:rPr>
          <w:lang w:val="en-US"/>
        </w:rPr>
        <w:t xml:space="preserve"> </w:t>
      </w:r>
      <w:r>
        <w:rPr>
          <w:i/>
          <w:iCs/>
          <w:lang w:val="en-US"/>
        </w:rPr>
        <w:t>Acanthochromis polyacanthus</w:t>
      </w:r>
      <w:r>
        <w:rPr>
          <w:lang w:val="en-US"/>
        </w:rPr>
        <w:t xml:space="preserve"> </w:t>
      </w:r>
      <w:r w:rsidR="004B59A9">
        <w:rPr>
          <w:lang w:val="en-US"/>
        </w:rPr>
        <w:t>(</w:t>
      </w:r>
      <w:r w:rsidR="0028270A">
        <w:rPr>
          <w:lang w:val="en-US"/>
        </w:rPr>
        <w:t xml:space="preserve">Bleeker </w:t>
      </w:r>
      <w:r w:rsidR="004B59A9">
        <w:rPr>
          <w:lang w:val="en-US"/>
        </w:rPr>
        <w:t>1855)</w:t>
      </w:r>
      <w:r w:rsidR="00B4506F">
        <w:rPr>
          <w:lang w:val="en-US"/>
        </w:rPr>
        <w:t>,</w:t>
      </w:r>
      <w:r w:rsidR="0028270A">
        <w:rPr>
          <w:lang w:val="en-US"/>
        </w:rPr>
        <w:t xml:space="preserve"> </w:t>
      </w:r>
      <w:r w:rsidR="00B4506F">
        <w:rPr>
          <w:lang w:val="en-US"/>
        </w:rPr>
        <w:t>ranges</w:t>
      </w:r>
      <w:r w:rsidR="008C4B6C">
        <w:rPr>
          <w:lang w:val="en-US"/>
        </w:rPr>
        <w:t xml:space="preserve"> </w:t>
      </w:r>
      <w:r w:rsidR="008C1E10">
        <w:rPr>
          <w:lang w:val="en-US"/>
        </w:rPr>
        <w:t>from</w:t>
      </w:r>
      <w:r w:rsidR="00F80940">
        <w:rPr>
          <w:lang w:val="en-US"/>
        </w:rPr>
        <w:t xml:space="preserve"> the</w:t>
      </w:r>
      <w:r w:rsidR="008C1E10">
        <w:rPr>
          <w:lang w:val="en-US"/>
        </w:rPr>
        <w:t xml:space="preserve"> southern Great Barrier Reef</w:t>
      </w:r>
      <w:r w:rsidR="00226743">
        <w:rPr>
          <w:lang w:val="en-US"/>
        </w:rPr>
        <w:t xml:space="preserve"> (GBR)</w:t>
      </w:r>
      <w:r w:rsidR="008C1E10">
        <w:rPr>
          <w:lang w:val="en-US"/>
        </w:rPr>
        <w:t xml:space="preserve"> to the</w:t>
      </w:r>
      <w:r w:rsidR="00926DE0">
        <w:rPr>
          <w:lang w:val="en-US"/>
        </w:rPr>
        <w:t xml:space="preserve"> central</w:t>
      </w:r>
      <w:r w:rsidR="008C1E10">
        <w:rPr>
          <w:lang w:val="en-US"/>
        </w:rPr>
        <w:t xml:space="preserve"> Philippines</w:t>
      </w:r>
      <w:r w:rsidR="008B105F">
        <w:rPr>
          <w:lang w:val="en-US"/>
        </w:rPr>
        <w:t xml:space="preserve"> (</w:t>
      </w:r>
      <w:r w:rsidR="00CC48A9">
        <w:rPr>
          <w:lang w:val="en-US"/>
        </w:rPr>
        <w:t xml:space="preserve">spanning </w:t>
      </w:r>
      <w:r w:rsidR="00412C68">
        <w:rPr>
          <w:lang w:val="en-US"/>
        </w:rPr>
        <w:t>30</w:t>
      </w:r>
      <w:r w:rsidR="00CC48A9">
        <w:rPr>
          <w:rFonts w:cstheme="minorHAnsi"/>
          <w:lang w:val="en-US"/>
        </w:rPr>
        <w:t>°</w:t>
      </w:r>
      <w:r w:rsidR="00CC48A9">
        <w:rPr>
          <w:lang w:val="en-US"/>
        </w:rPr>
        <w:t xml:space="preserve"> of latitude</w:t>
      </w:r>
      <w:r w:rsidR="00CE7D8E">
        <w:rPr>
          <w:lang w:val="en-US"/>
        </w:rPr>
        <w:t>)</w:t>
      </w:r>
      <w:r w:rsidR="008C1E10">
        <w:rPr>
          <w:lang w:val="en-US"/>
        </w:rPr>
        <w:t>.</w:t>
      </w:r>
      <w:r w:rsidR="006006E5">
        <w:rPr>
          <w:lang w:val="en-US"/>
        </w:rPr>
        <w:t xml:space="preserve"> </w:t>
      </w:r>
      <w:r w:rsidR="007D0856">
        <w:rPr>
          <w:i/>
          <w:iCs/>
          <w:lang w:val="en-US"/>
        </w:rPr>
        <w:t xml:space="preserve">A. polyacanthus </w:t>
      </w:r>
      <w:r w:rsidR="007D0856">
        <w:rPr>
          <w:lang w:val="en-US"/>
        </w:rPr>
        <w:t xml:space="preserve">populations are thought </w:t>
      </w:r>
      <w:r w:rsidR="00C7068D">
        <w:rPr>
          <w:lang w:val="en-US"/>
        </w:rPr>
        <w:t>to</w:t>
      </w:r>
      <w:r w:rsidR="007D0856">
        <w:rPr>
          <w:lang w:val="en-US"/>
        </w:rPr>
        <w:t xml:space="preserve"> have propagated the Indo-Pacific</w:t>
      </w:r>
      <w:r w:rsidR="00C7068D">
        <w:rPr>
          <w:lang w:val="en-US"/>
        </w:rPr>
        <w:t xml:space="preserve"> </w:t>
      </w:r>
      <w:r w:rsidR="0020165F">
        <w:rPr>
          <w:lang w:val="en-US"/>
        </w:rPr>
        <w:t>proc</w:t>
      </w:r>
      <w:r w:rsidR="00891CCC">
        <w:rPr>
          <w:lang w:val="en-US"/>
        </w:rPr>
        <w:t>eeding Pleistocene (</w:t>
      </w:r>
      <w:r w:rsidR="004B5757">
        <w:rPr>
          <w:lang w:val="en-US"/>
        </w:rPr>
        <w:t>2.6 Ma- 11.7 ka</w:t>
      </w:r>
      <w:r w:rsidR="00891CCC">
        <w:rPr>
          <w:lang w:val="en-US"/>
        </w:rPr>
        <w:t>)</w:t>
      </w:r>
      <w:r w:rsidR="00CE7D8E">
        <w:rPr>
          <w:lang w:val="en-US"/>
        </w:rPr>
        <w:t xml:space="preserve"> </w:t>
      </w:r>
      <w:r w:rsidR="006662DC">
        <w:rPr>
          <w:lang w:val="en-US"/>
        </w:rPr>
        <w:t xml:space="preserve">bottlenecks </w:t>
      </w:r>
      <w:r w:rsidR="000B4EAE">
        <w:rPr>
          <w:lang w:val="en-US"/>
        </w:rPr>
        <w:t>as</w:t>
      </w:r>
      <w:r w:rsidR="00461698">
        <w:rPr>
          <w:lang w:val="en-US"/>
        </w:rPr>
        <w:t xml:space="preserve"> </w:t>
      </w:r>
      <w:r w:rsidR="00632E0A">
        <w:rPr>
          <w:lang w:val="en-US"/>
        </w:rPr>
        <w:t>rising</w:t>
      </w:r>
      <w:r w:rsidR="00461698">
        <w:rPr>
          <w:lang w:val="en-US"/>
        </w:rPr>
        <w:t xml:space="preserve"> sea levels</w:t>
      </w:r>
      <w:r w:rsidR="00117C30">
        <w:rPr>
          <w:lang w:val="en-US"/>
        </w:rPr>
        <w:t xml:space="preserve"> </w:t>
      </w:r>
      <w:r w:rsidR="000B4EAE">
        <w:rPr>
          <w:lang w:val="en-US"/>
        </w:rPr>
        <w:t>reestablished</w:t>
      </w:r>
      <w:r w:rsidR="00117C30">
        <w:rPr>
          <w:lang w:val="en-US"/>
        </w:rPr>
        <w:t xml:space="preserve"> dispersal corridors</w:t>
      </w:r>
      <w:r w:rsidR="00632E0A">
        <w:rPr>
          <w:lang w:val="en-US"/>
        </w:rPr>
        <w:t xml:space="preserve"> between reefs </w:t>
      </w:r>
      <w:r w:rsidR="00117C30">
        <w:rPr>
          <w:lang w:val="en-US"/>
        </w:rPr>
        <w:fldChar w:fldCharType="begin" w:fldLock="1"/>
      </w:r>
      <w:r w:rsidR="001C5C72">
        <w:rPr>
          <w:lang w:val="en-US"/>
        </w:rPr>
        <w:instrText>ADDIN CSL_CITATION {"citationItems":[{"id":"ITEM-1","itemData":{"DOI":"10.1111/j.1420-9101.2005.00969.x","ISSN":"1010061X","PMID":"16405595","abstract":"Hybrid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Biology","id":"ITEM-1","issue":"1","issued":{"date-parts":[["2006"]]},"page":"239-252","title":"Contrasting genetic structures across two hybrid zones of a tropical reef fish, Acanthochromis polyacanthus (Bleeker 1855)","type":"article-journal","volume":"19"},"uris":["http://www.mendeley.com/documents/?uuid=8c58523d-1fdb-4b8a-8cfa-8338727c97c1"]},{"id":"ITEM-2","itemData":{"DOI":"10.1111/jbi.12416","ISSN":"13652699","abstract":"Aim: Pleistocene glacial cycles reduced global sea level by up to 130 m below present levels. These changes had profound impacts on coastal marine life, including a reduction of habitable area, changes in ocean currents, and shifts in water column thermal dynamics. We provide a comprehensive review of the impact of glacial sea-level changes during the Pleistocene on tropical coastal marine life and a set of maps showing how coastlines worldwide changed during periods of low sea levels. Location: We focused on coastal marine taxa within tropical latitudes, with deeper coverage of the world's major coral reef biogeographical provinces. Methods: We examined recent and historical literature that alluded to the effects of Pleistocene sea-level fluctuations in a variety of common marine clades. Data for shelf habitat area and map construction were obtained from the NOAA ETOPO1 database, with final manipulations carried out in Adobe Illustrator CS6. Results: Drops in sea level led to a decrease in available coastal habitat and fragmented populations in many taxa, potentially resulting in high population genetic structuring. Habitable shelf area during sea-level lows was reduced as much as 92% from present-day values in some regions. Genetic evidence of population bottlenecks can be seen in many coastal marine taxa worldwide. Main conclusions: Pleistocene sea-level fluctuations seem to be linked to population bottlenecks worldwide, and influenced connections among populations separated by barriers that are affected by sea levels. Despite decreased habitat availability, very few species became extinct, and several species may have been formed due to restrictions in water (and consequently larval) flow between regions that are now connected. A variety of interdisciplinary studies have significantly increased our understanding of how Pleistocene sea-level changes have shaped the marine landscape that we see today.","author":[{"dropping-particle":"","family":"Ludt","given":"William B.","non-dropping-particle":"","parse-names":false,"suffix":""},{"dropping-particle":"","family":"Rocha","given":"Luiz A.","non-dropping-particle":"","parse-names":false,"suffix":""}],"container-title":"Journal of Biogeography","id":"ITEM-2","issue":"1","issued":{"date-parts":[["2015"]]},"page":"25-38","title":"Shifting seas: The impacts of Pleistocene sea-level fluctuations on the evolution of tropical marine taxa","type":"article-journal","volume":"42"},"uris":["http://www.mendeley.com/documents/?uuid=cd0b0c30-c206-466e-b3da-3e043f886890"]}],"mendeley":{"formattedCitation":"(Van Herwerden and Doherty 2006; Ludt and Rocha 2015)","plainTextFormattedCitation":"(Van Herwerden and Doherty 2006; Ludt and Rocha 2015)","previouslyFormattedCitation":"(Van Herwerden and Doherty 2006; Ludt and Rocha 2015)"},"properties":{"noteIndex":0},"schema":"https://github.com/citation-style-language/schema/raw/master/csl-citation.json"}</w:instrText>
      </w:r>
      <w:r w:rsidR="00117C30">
        <w:rPr>
          <w:lang w:val="en-US"/>
        </w:rPr>
        <w:fldChar w:fldCharType="separate"/>
      </w:r>
      <w:r w:rsidR="00050CEF" w:rsidRPr="00050CEF">
        <w:rPr>
          <w:noProof/>
          <w:lang w:val="en-US"/>
        </w:rPr>
        <w:t>(Van Herwerden and Doherty 2006; Ludt and Rocha 2015)</w:t>
      </w:r>
      <w:r w:rsidR="00117C30">
        <w:rPr>
          <w:lang w:val="en-US"/>
        </w:rPr>
        <w:fldChar w:fldCharType="end"/>
      </w:r>
      <w:r w:rsidR="00117C30">
        <w:rPr>
          <w:lang w:val="en-US"/>
        </w:rPr>
        <w:t>.</w:t>
      </w:r>
      <w:r w:rsidR="00B70652">
        <w:rPr>
          <w:lang w:val="en-US"/>
        </w:rPr>
        <w:t xml:space="preserve"> However,</w:t>
      </w:r>
      <w:r w:rsidR="000B6947">
        <w:rPr>
          <w:lang w:val="en-US"/>
        </w:rPr>
        <w:t xml:space="preserve"> eventually</w:t>
      </w:r>
      <w:r w:rsidR="00B70652">
        <w:rPr>
          <w:lang w:val="en-US"/>
        </w:rPr>
        <w:t xml:space="preserve"> such dispersal </w:t>
      </w:r>
      <w:r w:rsidR="000B6947">
        <w:rPr>
          <w:lang w:val="en-US"/>
        </w:rPr>
        <w:t xml:space="preserve">corridors </w:t>
      </w:r>
      <w:r w:rsidR="000A0C87">
        <w:rPr>
          <w:lang w:val="en-US"/>
        </w:rPr>
        <w:t xml:space="preserve">ceased to function </w:t>
      </w:r>
      <w:r w:rsidR="00FB7F13">
        <w:rPr>
          <w:lang w:val="en-US"/>
        </w:rPr>
        <w:lastRenderedPageBreak/>
        <w:t>as water levels began to reach present-day levels.</w:t>
      </w:r>
      <w:r w:rsidR="00DD1C92">
        <w:rPr>
          <w:lang w:val="en-US"/>
        </w:rPr>
        <w:t xml:space="preserve"> </w:t>
      </w:r>
      <w:r w:rsidR="00887A04">
        <w:rPr>
          <w:i/>
          <w:iCs/>
          <w:lang w:val="en-US"/>
        </w:rPr>
        <w:t>A. polyacanthus</w:t>
      </w:r>
      <w:r w:rsidR="004939C5">
        <w:rPr>
          <w:i/>
          <w:iCs/>
          <w:lang w:val="en-US"/>
        </w:rPr>
        <w:t xml:space="preserve"> </w:t>
      </w:r>
      <w:r w:rsidR="004939C5">
        <w:rPr>
          <w:lang w:val="en-US"/>
        </w:rPr>
        <w:t>perform parental care</w:t>
      </w:r>
      <w:r w:rsidR="00CC04FE">
        <w:rPr>
          <w:lang w:val="en-US"/>
        </w:rPr>
        <w:t xml:space="preserve"> durin</w:t>
      </w:r>
      <w:r w:rsidR="008B105F">
        <w:rPr>
          <w:lang w:val="en-US"/>
        </w:rPr>
        <w:t>g</w:t>
      </w:r>
      <w:r w:rsidR="00CC04FE">
        <w:rPr>
          <w:lang w:val="en-US"/>
        </w:rPr>
        <w:t xml:space="preserve"> </w:t>
      </w:r>
      <w:r w:rsidR="008B105F">
        <w:rPr>
          <w:lang w:val="en-US"/>
        </w:rPr>
        <w:t>embryonic and early life development</w:t>
      </w:r>
      <w:r w:rsidR="00FF3467">
        <w:rPr>
          <w:lang w:val="en-US"/>
        </w:rPr>
        <w:t>,</w:t>
      </w:r>
      <w:r w:rsidR="004939C5">
        <w:rPr>
          <w:lang w:val="en-US"/>
        </w:rPr>
        <w:t xml:space="preserve"> </w:t>
      </w:r>
      <w:r w:rsidR="00FF3467">
        <w:rPr>
          <w:lang w:val="en-US"/>
        </w:rPr>
        <w:t xml:space="preserve">in socially monogamous pairs, </w:t>
      </w:r>
      <w:r w:rsidR="004939C5">
        <w:rPr>
          <w:lang w:val="en-US"/>
        </w:rPr>
        <w:t>where eggs are defended by both parents</w:t>
      </w:r>
      <w:r w:rsidR="00DA42E0">
        <w:rPr>
          <w:lang w:val="en-US"/>
        </w:rPr>
        <w:t xml:space="preserve"> </w:t>
      </w:r>
      <w:r w:rsidR="00DC2CEF">
        <w:rPr>
          <w:lang w:val="en-US"/>
        </w:rPr>
        <w:t>until fry are large enough to disperse into</w:t>
      </w:r>
      <w:r w:rsidR="00D47967">
        <w:rPr>
          <w:lang w:val="en-US"/>
        </w:rPr>
        <w:t xml:space="preserve"> the surrounding habitat</w:t>
      </w:r>
      <w:r w:rsidR="00524C79">
        <w:rPr>
          <w:lang w:val="en-US"/>
        </w:rPr>
        <w:fldChar w:fldCharType="begin" w:fldLock="1"/>
      </w:r>
      <w:r w:rsidR="001C5C72">
        <w:rPr>
          <w:lang w:val="en-US"/>
        </w:rPr>
        <w:instrText>ADDIN CSL_CITATION {"citationItems":[{"id":"ITEM-1","itemData":{"DOI":"10.1111/j.1439-0310.1973.tb01108.x","ISSN":"14390310","PMID":"4781186","author":[{"dropping-particle":"","family":"Robertson","given":"D. R.","non-dropping-particle":"","parse-names":false,"suffix":""}],"container-title":"Zeitschrift für Tierpsychologie","id":"ITEM-1","issue":"3","issued":{"date-parts":[["1973"]]},"page":"319-324","title":"Field Observations on the Reproductive Behaviour of a Pomacentrid Fish, Acanthochromis polyacanthus","type":"article-journal","volume":"32"},"uris":["http://www.mendeley.com/documents/?uuid=cf7879c8-8398-4912-aa81-f7c653775730"]}],"mendeley":{"formattedCitation":"(Robertson 1973)","plainTextFormattedCitation":"(Robertson 1973)","previouslyFormattedCitation":"(Robertson 1973)"},"properties":{"noteIndex":0},"schema":"https://github.com/citation-style-language/schema/raw/master/csl-citation.json"}</w:instrText>
      </w:r>
      <w:r w:rsidR="00524C79">
        <w:rPr>
          <w:lang w:val="en-US"/>
        </w:rPr>
        <w:fldChar w:fldCharType="separate"/>
      </w:r>
      <w:r w:rsidR="00050CEF" w:rsidRPr="00050CEF">
        <w:rPr>
          <w:noProof/>
          <w:lang w:val="en-US"/>
        </w:rPr>
        <w:t>(Robertson 1973)</w:t>
      </w:r>
      <w:r w:rsidR="00524C79">
        <w:rPr>
          <w:lang w:val="en-US"/>
        </w:rPr>
        <w:fldChar w:fldCharType="end"/>
      </w:r>
      <w:r w:rsidR="0092626B">
        <w:rPr>
          <w:lang w:val="en-US"/>
        </w:rPr>
        <w:t xml:space="preserve">. </w:t>
      </w:r>
      <w:r w:rsidR="00F636DB">
        <w:rPr>
          <w:lang w:val="en-US"/>
        </w:rPr>
        <w:t>This unusual</w:t>
      </w:r>
      <w:r w:rsidR="008C1E10">
        <w:rPr>
          <w:lang w:val="en-US"/>
        </w:rPr>
        <w:t xml:space="preserve"> </w:t>
      </w:r>
      <w:r w:rsidR="00D47967">
        <w:rPr>
          <w:lang w:val="en-US"/>
        </w:rPr>
        <w:t>life history trait</w:t>
      </w:r>
      <w:r w:rsidR="00F866DE">
        <w:rPr>
          <w:lang w:val="en-US"/>
        </w:rPr>
        <w:t>,</w:t>
      </w:r>
      <w:r w:rsidR="00BC481B">
        <w:rPr>
          <w:lang w:val="en-US"/>
        </w:rPr>
        <w:t xml:space="preserve"> </w:t>
      </w:r>
      <w:r w:rsidR="00F5797C">
        <w:rPr>
          <w:lang w:val="en-US"/>
        </w:rPr>
        <w:t>among marine fish</w:t>
      </w:r>
      <w:r w:rsidR="00F866DE">
        <w:rPr>
          <w:lang w:val="en-US"/>
        </w:rPr>
        <w:t>,</w:t>
      </w:r>
      <w:r w:rsidR="0094400E">
        <w:rPr>
          <w:lang w:val="en-US"/>
        </w:rPr>
        <w:t xml:space="preserve"> coupled with </w:t>
      </w:r>
      <w:r w:rsidR="0094400E">
        <w:rPr>
          <w:i/>
          <w:iCs/>
          <w:lang w:val="en-US"/>
        </w:rPr>
        <w:t>A. polyacanthus</w:t>
      </w:r>
      <w:r w:rsidR="0094400E">
        <w:rPr>
          <w:lang w:val="en-US"/>
        </w:rPr>
        <w:t xml:space="preserve"> inability to disperse between reefs</w:t>
      </w:r>
      <w:r w:rsidR="004934E9">
        <w:rPr>
          <w:lang w:val="en-US"/>
        </w:rPr>
        <w:t xml:space="preserve"> separated by </w:t>
      </w:r>
      <w:r w:rsidR="007D7754">
        <w:rPr>
          <w:lang w:val="en-US"/>
        </w:rPr>
        <w:t>depths</w:t>
      </w:r>
      <w:r w:rsidR="004934E9">
        <w:rPr>
          <w:lang w:val="en-US"/>
        </w:rPr>
        <w:t xml:space="preserve"> greater than 10m</w:t>
      </w:r>
      <w:r w:rsidR="008D2DF8">
        <w:rPr>
          <w:lang w:val="en-US"/>
        </w:rPr>
        <w:t xml:space="preserve"> </w:t>
      </w:r>
      <w:r w:rsidR="008D2DF8">
        <w:rPr>
          <w:lang w:val="en-US"/>
        </w:rPr>
        <w:fldChar w:fldCharType="begin" w:fldLock="1"/>
      </w:r>
      <w:r w:rsidR="001C5C72">
        <w:rPr>
          <w:lang w:val="en-US"/>
        </w:rPr>
        <w:instrText>ADDIN CSL_CITATION {"citationItems":[{"id":"ITEM-1","itemData":{"DOI":"10.1111/j.1365-294X.2008.03986.x","ISBN":"2137405687","ISSN":"09621083","PMID":"19120989","abstract":"The spiny damselfish, Acanthochromis polyacanthus, is widely distributed throughout the Indo-Australian archipelago. However, this species lacks a larval dispersal stage and shows genetic differentiation between populations from closely spaced reefs. To investigate the dispersal strategy of this unique species, we used microsatellite markers to determine genetic relatedness at five dispersal scales: within broods of juveniles, between adults within a collection site (</w:instrText>
      </w:r>
      <w:r w:rsidR="001C5C72">
        <w:rPr>
          <w:rFonts w:ascii="Cambria Math" w:hAnsi="Cambria Math" w:cs="Cambria Math"/>
          <w:lang w:val="en-US"/>
        </w:rPr>
        <w:instrText>∼</w:instrText>
      </w:r>
      <w:r w:rsidR="001C5C72">
        <w:rPr>
          <w:lang w:val="en-US"/>
        </w:rPr>
        <w:instrText>30 m2), between sites on single reefs, between nearby reefs in a reef cluster, and between reef clusters. We sampled broods of juveniles and adults from seven reefs in the Capricorn-Bunker and Swain groups of the Great Barrier Reef. We found that extra-pair mating is rare and juveniles remain with their parents until fledged. Adults from single sites are less related than broods but more related than expected by chance. However, there is no evidence of inbreeding suggesting the existence of assortative mating and/or adult migration. Genetic differences were found between all of the reefs tested except between Heron and Sykes reefs, which are separated only by a 2-km area of shallow water (less than 10 m). There was a strong correlation between genetic distance, geographical distance and water depth. Apparently, under present-day conditions spiny damselfish populations are connected only between sites of shallow water, through dispersal of adults over short distances. Assuming that dispersal behaviour has not changed, the broad distribution of A. polyacanthus as a species is likely based on historical colonization patterns when reefs were connected by shallow water at times of lower sea levels. © 2008 The Authors.","author":[{"dropping-particle":"","family":"Miller-Sims","given":"V. C.","non-dropping-particle":"","parse-names":false,"suffix":""},{"dropping-particle":"","family":"Gerlach","given":"G.","non-dropping-particle":"","parse-names":false,"suffix":""},{"dropping-particle":"","family":"Kingsford","given":"M. J.","non-dropping-particle":"","parse-names":false,"suffix":""},{"dropping-particle":"","family":"Atema","given":"J.","non-dropping-particle":"","parse-names":false,"suffix":""}],"container-title":"Molecular Ecology","id":"ITEM-1","issue":"23","issued":{"date-parts":[["2008"]]},"page":"5036-5048","title":"Dispersal in the spiny damselfish, Acanthochromis polyacanthus, a coral reef fish species without a larval pelagic stage","type":"article-journal","volume":"17"},"uris":["http://www.mendeley.com/documents/?uuid=9d23d40f-97aa-4a5f-8192-956230124379"]}],"mendeley":{"formattedCitation":"(Miller-Sims et al. 2008)","plainTextFormattedCitation":"(Miller-Sims et al. 2008)","previouslyFormattedCitation":"(Miller-Sims et al. 2008)"},"properties":{"noteIndex":0},"schema":"https://github.com/citation-style-language/schema/raw/master/csl-citation.json"}</w:instrText>
      </w:r>
      <w:r w:rsidR="008D2DF8">
        <w:rPr>
          <w:lang w:val="en-US"/>
        </w:rPr>
        <w:fldChar w:fldCharType="separate"/>
      </w:r>
      <w:r w:rsidR="00050CEF" w:rsidRPr="00050CEF">
        <w:rPr>
          <w:noProof/>
          <w:lang w:val="en-US"/>
        </w:rPr>
        <w:t>(Miller-Sims et al. 2008)</w:t>
      </w:r>
      <w:r w:rsidR="008D2DF8">
        <w:rPr>
          <w:lang w:val="en-US"/>
        </w:rPr>
        <w:fldChar w:fldCharType="end"/>
      </w:r>
      <w:r w:rsidR="004934E9">
        <w:rPr>
          <w:lang w:val="en-US"/>
        </w:rPr>
        <w:t>, creates</w:t>
      </w:r>
      <w:r w:rsidR="004A7FE2">
        <w:rPr>
          <w:lang w:val="en-US"/>
        </w:rPr>
        <w:t xml:space="preserve"> conditions </w:t>
      </w:r>
      <w:r w:rsidR="000721F7">
        <w:rPr>
          <w:lang w:val="en-US"/>
        </w:rPr>
        <w:t xml:space="preserve">that </w:t>
      </w:r>
      <w:r w:rsidR="007D7754">
        <w:rPr>
          <w:lang w:val="en-US"/>
        </w:rPr>
        <w:t xml:space="preserve">should </w:t>
      </w:r>
      <w:r w:rsidR="000721F7">
        <w:rPr>
          <w:lang w:val="en-US"/>
        </w:rPr>
        <w:t>promote</w:t>
      </w:r>
      <w:r w:rsidR="0019798D">
        <w:rPr>
          <w:lang w:val="en-US"/>
        </w:rPr>
        <w:t xml:space="preserve"> local adaptation</w:t>
      </w:r>
      <w:r w:rsidR="003B62DD">
        <w:rPr>
          <w:lang w:val="en-US"/>
        </w:rPr>
        <w:fldChar w:fldCharType="begin" w:fldLock="1"/>
      </w:r>
      <w:r w:rsidR="001C5C72">
        <w:rPr>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003B62DD">
        <w:rPr>
          <w:lang w:val="en-US"/>
        </w:rPr>
        <w:fldChar w:fldCharType="separate"/>
      </w:r>
      <w:r w:rsidR="00050CEF" w:rsidRPr="00050CEF">
        <w:rPr>
          <w:noProof/>
          <w:lang w:val="en-US"/>
        </w:rPr>
        <w:t>(Sanford and Kelly 2011)</w:t>
      </w:r>
      <w:r w:rsidR="003B62DD">
        <w:rPr>
          <w:lang w:val="en-US"/>
        </w:rPr>
        <w:fldChar w:fldCharType="end"/>
      </w:r>
      <w:r w:rsidR="00C34795">
        <w:rPr>
          <w:lang w:val="en-US"/>
        </w:rPr>
        <w:t xml:space="preserve">; </w:t>
      </w:r>
      <w:r w:rsidR="00190355">
        <w:rPr>
          <w:lang w:val="en-US"/>
        </w:rPr>
        <w:t>a broad geographic distribution</w:t>
      </w:r>
      <w:r w:rsidR="00D64E9D">
        <w:rPr>
          <w:lang w:val="en-US"/>
        </w:rPr>
        <w:t xml:space="preserve"> across thermal</w:t>
      </w:r>
      <w:r w:rsidR="000721F7">
        <w:rPr>
          <w:lang w:val="en-US"/>
        </w:rPr>
        <w:t>ly</w:t>
      </w:r>
      <w:r w:rsidR="00D64E9D">
        <w:rPr>
          <w:lang w:val="en-US"/>
        </w:rPr>
        <w:t xml:space="preserve"> variable environments</w:t>
      </w:r>
      <w:r w:rsidR="00022C55">
        <w:rPr>
          <w:lang w:val="en-US"/>
        </w:rPr>
        <w:t>,</w:t>
      </w:r>
      <w:r w:rsidR="001B3AFA">
        <w:rPr>
          <w:lang w:val="en-US"/>
        </w:rPr>
        <w:t xml:space="preserve"> where</w:t>
      </w:r>
      <w:r w:rsidR="00814E84">
        <w:rPr>
          <w:lang w:val="en-US"/>
        </w:rPr>
        <w:t xml:space="preserve"> gene flow</w:t>
      </w:r>
      <w:r w:rsidR="00236820">
        <w:rPr>
          <w:lang w:val="en-US"/>
        </w:rPr>
        <w:t xml:space="preserve"> is limited</w:t>
      </w:r>
      <w:r w:rsidR="001B3AFA">
        <w:rPr>
          <w:lang w:val="en-US"/>
        </w:rPr>
        <w:t xml:space="preserve">. </w:t>
      </w:r>
      <w:r w:rsidR="00236820">
        <w:rPr>
          <w:lang w:val="en-US"/>
        </w:rPr>
        <w:t xml:space="preserve"> </w:t>
      </w:r>
    </w:p>
    <w:p w14:paraId="20445B32" w14:textId="1E3F211E" w:rsidR="001073B4" w:rsidRDefault="002B3CCE" w:rsidP="00B36451">
      <w:pPr>
        <w:spacing w:line="240" w:lineRule="auto"/>
        <w:jc w:val="both"/>
        <w:rPr>
          <w:lang w:val="en-US"/>
        </w:rPr>
      </w:pPr>
      <w:r>
        <w:rPr>
          <w:lang w:val="en-US"/>
        </w:rPr>
        <w:t xml:space="preserve">Adult </w:t>
      </w:r>
      <w:r>
        <w:rPr>
          <w:i/>
          <w:iCs/>
          <w:lang w:val="en-US"/>
        </w:rPr>
        <w:t>A. polyacanthus</w:t>
      </w:r>
      <w:r w:rsidR="00452F8D">
        <w:rPr>
          <w:lang w:val="en-US"/>
        </w:rPr>
        <w:t xml:space="preserve"> were collected</w:t>
      </w:r>
      <w:r w:rsidR="00A52B3F">
        <w:rPr>
          <w:lang w:val="en-US"/>
        </w:rPr>
        <w:t xml:space="preserve"> via </w:t>
      </w:r>
      <w:r w:rsidR="00242BDB">
        <w:rPr>
          <w:lang w:val="en-US"/>
        </w:rPr>
        <w:t>professional collectors</w:t>
      </w:r>
      <w:r w:rsidR="00452F8D">
        <w:rPr>
          <w:lang w:val="en-US"/>
        </w:rPr>
        <w:t xml:space="preserve"> from June to December</w:t>
      </w:r>
      <w:r w:rsidR="001D7E4E">
        <w:rPr>
          <w:lang w:val="en-US"/>
        </w:rPr>
        <w:t xml:space="preserve"> 2021 from six different reefs</w:t>
      </w:r>
      <w:r w:rsidR="00C33ED3">
        <w:rPr>
          <w:lang w:val="en-US"/>
        </w:rPr>
        <w:t xml:space="preserve"> and two different regions</w:t>
      </w:r>
      <w:r w:rsidR="00242BDB">
        <w:rPr>
          <w:lang w:val="en-US"/>
        </w:rPr>
        <w:t xml:space="preserve"> (</w:t>
      </w:r>
      <w:r w:rsidR="00226743">
        <w:rPr>
          <w:lang w:val="en-US"/>
        </w:rPr>
        <w:t>central GBR [Cairns] and southern GBR [Mackay])</w:t>
      </w:r>
      <w:r w:rsidR="00E21B72">
        <w:rPr>
          <w:lang w:val="en-US"/>
        </w:rPr>
        <w:t>.</w:t>
      </w:r>
      <w:r w:rsidR="001D7E4E">
        <w:rPr>
          <w:lang w:val="en-US"/>
        </w:rPr>
        <w:t xml:space="preserve"> </w:t>
      </w:r>
      <w:r w:rsidR="00E21B72">
        <w:rPr>
          <w:lang w:val="en-US"/>
        </w:rPr>
        <w:t>T</w:t>
      </w:r>
      <w:r w:rsidR="001D7E4E">
        <w:rPr>
          <w:lang w:val="en-US"/>
        </w:rPr>
        <w:t>hree reefs from locations around Cairn</w:t>
      </w:r>
      <w:r w:rsidR="000B2862">
        <w:rPr>
          <w:lang w:val="en-US"/>
        </w:rPr>
        <w:t>s</w:t>
      </w:r>
      <w:r w:rsidR="00D65D29">
        <w:rPr>
          <w:lang w:val="en-US"/>
        </w:rPr>
        <w:t xml:space="preserve"> including</w:t>
      </w:r>
      <w:r w:rsidR="003D40D8">
        <w:rPr>
          <w:lang w:val="en-US"/>
        </w:rPr>
        <w:t>,</w:t>
      </w:r>
      <w:r w:rsidR="000B2862">
        <w:rPr>
          <w:lang w:val="en-US"/>
        </w:rPr>
        <w:t xml:space="preserve"> </w:t>
      </w:r>
      <w:r w:rsidR="00F810DF">
        <w:rPr>
          <w:lang w:val="en-US"/>
        </w:rPr>
        <w:t>Tongue Reef</w:t>
      </w:r>
      <w:r w:rsidR="00D65D29">
        <w:rPr>
          <w:lang w:val="en-US"/>
        </w:rPr>
        <w:t xml:space="preserve"> </w:t>
      </w:r>
      <w:r w:rsidR="00C44FC9">
        <w:rPr>
          <w:lang w:val="en-US"/>
        </w:rPr>
        <w:t>(</w:t>
      </w:r>
      <w:r w:rsidR="00424D6B">
        <w:rPr>
          <w:lang w:val="en-US"/>
        </w:rPr>
        <w:t>[</w:t>
      </w:r>
      <w:r w:rsidR="00DB6B6C">
        <w:rPr>
          <w:lang w:val="en-US"/>
        </w:rPr>
        <w:t>-16</w:t>
      </w:r>
      <w:r w:rsidR="00BF57E0">
        <w:rPr>
          <w:lang w:val="en-US"/>
        </w:rPr>
        <w:t>.341, 145.773</w:t>
      </w:r>
      <w:r w:rsidR="00BC579C">
        <w:rPr>
          <w:lang w:val="en-US"/>
        </w:rPr>
        <w:t>]</w:t>
      </w:r>
      <w:r w:rsidR="00C44FC9">
        <w:rPr>
          <w:lang w:val="en-US"/>
        </w:rPr>
        <w:t>)</w:t>
      </w:r>
      <w:r w:rsidR="00F810DF">
        <w:rPr>
          <w:lang w:val="en-US"/>
        </w:rPr>
        <w:t>, Vlassof Cay</w:t>
      </w:r>
      <w:r w:rsidR="00D65D29">
        <w:rPr>
          <w:lang w:val="en-US"/>
        </w:rPr>
        <w:t xml:space="preserve"> </w:t>
      </w:r>
      <w:r w:rsidR="00EF7EFD">
        <w:rPr>
          <w:lang w:val="en-US"/>
        </w:rPr>
        <w:t>(</w:t>
      </w:r>
      <w:r w:rsidR="00BC579C">
        <w:rPr>
          <w:lang w:val="en-US"/>
        </w:rPr>
        <w:t>[</w:t>
      </w:r>
      <w:r w:rsidR="0020483F">
        <w:rPr>
          <w:lang w:val="en-US"/>
        </w:rPr>
        <w:t>-16.657, 145.990</w:t>
      </w:r>
      <w:r w:rsidR="00BC579C">
        <w:rPr>
          <w:lang w:val="en-US"/>
        </w:rPr>
        <w:t>]</w:t>
      </w:r>
      <w:r w:rsidR="00EF7EFD">
        <w:rPr>
          <w:lang w:val="en-US"/>
        </w:rPr>
        <w:t>)</w:t>
      </w:r>
      <w:r w:rsidR="00F810DF">
        <w:rPr>
          <w:lang w:val="en-US"/>
        </w:rPr>
        <w:t>, and Sudbury Reef</w:t>
      </w:r>
      <w:r w:rsidR="00D65D29">
        <w:rPr>
          <w:lang w:val="en-US"/>
        </w:rPr>
        <w:t xml:space="preserve"> </w:t>
      </w:r>
      <w:r w:rsidR="00EF7EFD">
        <w:rPr>
          <w:lang w:val="en-US"/>
        </w:rPr>
        <w:t>(</w:t>
      </w:r>
      <w:r w:rsidR="00BC579C">
        <w:rPr>
          <w:lang w:val="en-US"/>
        </w:rPr>
        <w:t>[</w:t>
      </w:r>
      <w:r w:rsidR="00F30AC9">
        <w:rPr>
          <w:lang w:val="en-US"/>
        </w:rPr>
        <w:t>-16.996, 146.202</w:t>
      </w:r>
      <w:r w:rsidR="00525CA8">
        <w:rPr>
          <w:lang w:val="en-US"/>
        </w:rPr>
        <w:t>]</w:t>
      </w:r>
      <w:r w:rsidR="00EF7EFD">
        <w:rPr>
          <w:lang w:val="en-US"/>
        </w:rPr>
        <w:t>)</w:t>
      </w:r>
      <w:r w:rsidR="00D65D29">
        <w:rPr>
          <w:lang w:val="en-US"/>
        </w:rPr>
        <w:t>, as well as from</w:t>
      </w:r>
      <w:r w:rsidR="00F810DF">
        <w:rPr>
          <w:lang w:val="en-US"/>
        </w:rPr>
        <w:t xml:space="preserve"> </w:t>
      </w:r>
      <w:r w:rsidR="00A552C6">
        <w:rPr>
          <w:lang w:val="en-US"/>
        </w:rPr>
        <w:t>inshore islands and reefs in proximity to</w:t>
      </w:r>
      <w:r w:rsidR="000B2862">
        <w:rPr>
          <w:lang w:val="en-US"/>
        </w:rPr>
        <w:t xml:space="preserve"> Mackay</w:t>
      </w:r>
      <w:r w:rsidR="00A552C6">
        <w:rPr>
          <w:lang w:val="en-US"/>
        </w:rPr>
        <w:t xml:space="preserve"> including:</w:t>
      </w:r>
      <w:r w:rsidR="000B2862">
        <w:rPr>
          <w:lang w:val="en-US"/>
        </w:rPr>
        <w:t xml:space="preserve"> </w:t>
      </w:r>
      <w:r w:rsidR="00CD7929">
        <w:rPr>
          <w:lang w:val="en-US"/>
        </w:rPr>
        <w:t>Cockermouth Island</w:t>
      </w:r>
      <w:r w:rsidR="00A552C6">
        <w:rPr>
          <w:lang w:val="en-US"/>
        </w:rPr>
        <w:t xml:space="preserve"> </w:t>
      </w:r>
      <w:r w:rsidR="00EF7EFD">
        <w:rPr>
          <w:lang w:val="en-US"/>
        </w:rPr>
        <w:t>(</w:t>
      </w:r>
      <w:r w:rsidR="00525CA8">
        <w:rPr>
          <w:lang w:val="en-US"/>
        </w:rPr>
        <w:t>[</w:t>
      </w:r>
      <w:r w:rsidR="00F30AC9">
        <w:rPr>
          <w:lang w:val="en-US"/>
        </w:rPr>
        <w:t>-20.772, 149.39</w:t>
      </w:r>
      <w:r w:rsidR="00A23AB0">
        <w:rPr>
          <w:lang w:val="en-US"/>
        </w:rPr>
        <w:t>0</w:t>
      </w:r>
      <w:r w:rsidR="00525CA8">
        <w:rPr>
          <w:lang w:val="en-US"/>
        </w:rPr>
        <w:t>]</w:t>
      </w:r>
      <w:r w:rsidR="00EF7EFD">
        <w:rPr>
          <w:lang w:val="en-US"/>
        </w:rPr>
        <w:t>)</w:t>
      </w:r>
      <w:r w:rsidR="00CD7929">
        <w:rPr>
          <w:lang w:val="en-US"/>
        </w:rPr>
        <w:t>, Keswick Island</w:t>
      </w:r>
      <w:r w:rsidR="00A552C6">
        <w:rPr>
          <w:lang w:val="en-US"/>
        </w:rPr>
        <w:t xml:space="preserve"> </w:t>
      </w:r>
      <w:r w:rsidR="00EF7EFD">
        <w:rPr>
          <w:lang w:val="en-US"/>
        </w:rPr>
        <w:t>(</w:t>
      </w:r>
      <w:r w:rsidR="00525CA8">
        <w:rPr>
          <w:lang w:val="en-US"/>
        </w:rPr>
        <w:t>[</w:t>
      </w:r>
      <w:r w:rsidR="006678A0">
        <w:rPr>
          <w:lang w:val="en-US"/>
        </w:rPr>
        <w:t>-20.908, 149.406</w:t>
      </w:r>
      <w:r w:rsidR="00525CA8">
        <w:rPr>
          <w:lang w:val="en-US"/>
        </w:rPr>
        <w:t>]</w:t>
      </w:r>
      <w:r w:rsidR="00EF7EFD">
        <w:rPr>
          <w:lang w:val="en-US"/>
        </w:rPr>
        <w:t>)</w:t>
      </w:r>
      <w:r w:rsidR="00CD7929">
        <w:rPr>
          <w:lang w:val="en-US"/>
        </w:rPr>
        <w:t>, and Chauvel Reef</w:t>
      </w:r>
      <w:r w:rsidR="00A552C6">
        <w:rPr>
          <w:lang w:val="en-US"/>
        </w:rPr>
        <w:t xml:space="preserve"> </w:t>
      </w:r>
      <w:r w:rsidR="00525CA8">
        <w:rPr>
          <w:lang w:val="en-US"/>
        </w:rPr>
        <w:t>([</w:t>
      </w:r>
      <w:r w:rsidR="002D46F4">
        <w:rPr>
          <w:lang w:val="en-US"/>
        </w:rPr>
        <w:t xml:space="preserve">southern; </w:t>
      </w:r>
      <w:r w:rsidR="006678A0">
        <w:rPr>
          <w:lang w:val="en-US"/>
        </w:rPr>
        <w:t>-20.863</w:t>
      </w:r>
      <w:r w:rsidR="002D46F4">
        <w:rPr>
          <w:lang w:val="en-US"/>
        </w:rPr>
        <w:t>, 150.363</w:t>
      </w:r>
      <w:r w:rsidR="00525CA8">
        <w:rPr>
          <w:lang w:val="en-US"/>
        </w:rPr>
        <w:t>]</w:t>
      </w:r>
      <w:r w:rsidR="002D46F4">
        <w:rPr>
          <w:lang w:val="en-US"/>
        </w:rPr>
        <w:t xml:space="preserve">; </w:t>
      </w:r>
      <w:r w:rsidR="000B2862">
        <w:rPr>
          <w:b/>
          <w:bCs/>
          <w:lang w:val="en-US"/>
        </w:rPr>
        <w:t>Figure 1</w:t>
      </w:r>
      <w:r w:rsidR="000B2862">
        <w:rPr>
          <w:lang w:val="en-US"/>
        </w:rPr>
        <w:t>)</w:t>
      </w:r>
      <w:r w:rsidR="003D40D8">
        <w:rPr>
          <w:lang w:val="en-US"/>
        </w:rPr>
        <w:t>.</w:t>
      </w:r>
      <w:r w:rsidR="00C952F1">
        <w:rPr>
          <w:lang w:val="en-US"/>
        </w:rPr>
        <w:t xml:space="preserve"> Cairns and Mackay collection regions</w:t>
      </w:r>
      <w:r w:rsidR="000B2862">
        <w:rPr>
          <w:lang w:val="en-US"/>
        </w:rPr>
        <w:t xml:space="preserve"> a</w:t>
      </w:r>
      <w:r w:rsidR="00FB1198">
        <w:rPr>
          <w:lang w:val="en-US"/>
        </w:rPr>
        <w:t xml:space="preserve">re separated by </w:t>
      </w:r>
      <w:r w:rsidR="00B55E33">
        <w:rPr>
          <w:lang w:val="en-US"/>
        </w:rPr>
        <w:t>~400</w:t>
      </w:r>
      <w:r w:rsidR="000B2862">
        <w:rPr>
          <w:lang w:val="en-US"/>
        </w:rPr>
        <w:t xml:space="preserve"> kilometers</w:t>
      </w:r>
      <w:r w:rsidR="006A5DF6">
        <w:rPr>
          <w:lang w:val="en-US"/>
        </w:rPr>
        <w:t xml:space="preserve"> </w:t>
      </w:r>
      <w:r w:rsidR="00FB1198">
        <w:rPr>
          <w:lang w:val="en-US"/>
        </w:rPr>
        <w:t>(</w:t>
      </w:r>
      <w:r w:rsidR="006A5DF6">
        <w:rPr>
          <w:lang w:val="en-US"/>
        </w:rPr>
        <w:t xml:space="preserve">spanning </w:t>
      </w:r>
      <w:r w:rsidR="00525EE4">
        <w:rPr>
          <w:lang w:val="en-US"/>
        </w:rPr>
        <w:t>~</w:t>
      </w:r>
      <w:r w:rsidR="00B55E33">
        <w:rPr>
          <w:lang w:val="en-US"/>
        </w:rPr>
        <w:t>5</w:t>
      </w:r>
      <w:r w:rsidR="006A5DF6">
        <w:rPr>
          <w:rFonts w:cstheme="minorHAnsi"/>
          <w:lang w:val="en-US"/>
        </w:rPr>
        <w:t>°</w:t>
      </w:r>
      <w:r w:rsidR="006A5DF6">
        <w:rPr>
          <w:lang w:val="en-US"/>
        </w:rPr>
        <w:t xml:space="preserve"> in latitude</w:t>
      </w:r>
      <w:r w:rsidR="00FB1198">
        <w:rPr>
          <w:lang w:val="en-US"/>
        </w:rPr>
        <w:t>)</w:t>
      </w:r>
      <w:r w:rsidR="000B2862">
        <w:rPr>
          <w:lang w:val="en-US"/>
        </w:rPr>
        <w:t>.</w:t>
      </w:r>
      <w:r w:rsidR="006A5DF6">
        <w:rPr>
          <w:lang w:val="en-US"/>
        </w:rPr>
        <w:t xml:space="preserve"> </w:t>
      </w:r>
    </w:p>
    <w:p w14:paraId="06202D85" w14:textId="06737AC3" w:rsidR="00585AD1" w:rsidRPr="00ED776A" w:rsidRDefault="00585AD1" w:rsidP="00B36451">
      <w:pPr>
        <w:spacing w:line="240" w:lineRule="auto"/>
        <w:jc w:val="both"/>
        <w:rPr>
          <w:lang w:val="en-US"/>
        </w:rPr>
      </w:pPr>
      <w:r>
        <w:rPr>
          <w:lang w:val="en-US"/>
        </w:rPr>
        <w:t xml:space="preserve">In total </w:t>
      </w:r>
      <w:r w:rsidR="00567087">
        <w:rPr>
          <w:lang w:val="en-US"/>
        </w:rPr>
        <w:t>55</w:t>
      </w:r>
      <w:r w:rsidR="00746BB7">
        <w:rPr>
          <w:lang w:val="en-US"/>
        </w:rPr>
        <w:t xml:space="preserve"> </w:t>
      </w:r>
      <w:r>
        <w:rPr>
          <w:lang w:val="en-US"/>
        </w:rPr>
        <w:t>fish were sampled over the duration of the experiment (</w:t>
      </w:r>
      <w:r>
        <w:rPr>
          <w:b/>
          <w:bCs/>
          <w:lang w:val="en-US"/>
        </w:rPr>
        <w:t>S</w:t>
      </w:r>
      <w:r w:rsidR="00D9419C">
        <w:rPr>
          <w:b/>
          <w:bCs/>
          <w:lang w:val="en-US"/>
        </w:rPr>
        <w:t xml:space="preserve">upplemental table </w:t>
      </w:r>
      <w:r>
        <w:rPr>
          <w:b/>
          <w:bCs/>
          <w:lang w:val="en-US"/>
        </w:rPr>
        <w:t>1</w:t>
      </w:r>
      <w:r>
        <w:rPr>
          <w:lang w:val="en-US"/>
        </w:rPr>
        <w:t>).</w:t>
      </w:r>
      <w:r w:rsidR="00440548">
        <w:rPr>
          <w:lang w:val="en-US"/>
        </w:rPr>
        <w:t xml:space="preserve"> Fish were </w:t>
      </w:r>
      <w:r>
        <w:rPr>
          <w:lang w:val="en-US"/>
        </w:rPr>
        <w:t>sampled from Tongue Reef (</w:t>
      </w:r>
      <w:r>
        <w:rPr>
          <w:i/>
          <w:iCs/>
          <w:lang w:val="en-US"/>
        </w:rPr>
        <w:t>n =</w:t>
      </w:r>
      <w:r w:rsidR="001E3711">
        <w:rPr>
          <w:i/>
          <w:iCs/>
          <w:lang w:val="en-US"/>
        </w:rPr>
        <w:t>8</w:t>
      </w:r>
      <w:r>
        <w:rPr>
          <w:lang w:val="en-US"/>
        </w:rPr>
        <w:t>), Sudbury Reef (</w:t>
      </w:r>
      <w:r>
        <w:rPr>
          <w:i/>
          <w:iCs/>
          <w:lang w:val="en-US"/>
        </w:rPr>
        <w:t>n =</w:t>
      </w:r>
      <w:r w:rsidR="001E3711">
        <w:rPr>
          <w:i/>
          <w:iCs/>
          <w:lang w:val="en-US"/>
        </w:rPr>
        <w:t>11</w:t>
      </w:r>
      <w:r>
        <w:rPr>
          <w:lang w:val="en-US"/>
        </w:rPr>
        <w:t>), Vlassof Cay (</w:t>
      </w:r>
      <w:r>
        <w:rPr>
          <w:i/>
          <w:iCs/>
          <w:lang w:val="en-US"/>
        </w:rPr>
        <w:t>n =</w:t>
      </w:r>
      <w:r w:rsidR="0093144F">
        <w:rPr>
          <w:i/>
          <w:iCs/>
          <w:lang w:val="en-US"/>
        </w:rPr>
        <w:t>10</w:t>
      </w:r>
      <w:r>
        <w:rPr>
          <w:lang w:val="en-US"/>
        </w:rPr>
        <w:t>), Cockermouth Island (</w:t>
      </w:r>
      <w:r>
        <w:rPr>
          <w:i/>
          <w:iCs/>
          <w:lang w:val="en-US"/>
        </w:rPr>
        <w:t>n =</w:t>
      </w:r>
      <w:r w:rsidR="0093144F">
        <w:rPr>
          <w:i/>
          <w:iCs/>
          <w:lang w:val="en-US"/>
        </w:rPr>
        <w:t>10</w:t>
      </w:r>
      <w:r>
        <w:rPr>
          <w:lang w:val="en-US"/>
        </w:rPr>
        <w:t>), Keswick Island (</w:t>
      </w:r>
      <w:r>
        <w:rPr>
          <w:i/>
          <w:iCs/>
          <w:lang w:val="en-US"/>
        </w:rPr>
        <w:t>n =</w:t>
      </w:r>
      <w:r w:rsidR="0093144F">
        <w:rPr>
          <w:i/>
          <w:iCs/>
          <w:lang w:val="en-US"/>
        </w:rPr>
        <w:t>6</w:t>
      </w:r>
      <w:r>
        <w:rPr>
          <w:lang w:val="en-US"/>
        </w:rPr>
        <w:t>), and Chauvel Reef (</w:t>
      </w:r>
      <w:r>
        <w:rPr>
          <w:i/>
          <w:iCs/>
          <w:lang w:val="en-US"/>
        </w:rPr>
        <w:t>n =</w:t>
      </w:r>
      <w:r w:rsidR="0093144F">
        <w:rPr>
          <w:i/>
          <w:iCs/>
          <w:lang w:val="en-US"/>
        </w:rPr>
        <w:t>10</w:t>
      </w:r>
      <w:r>
        <w:rPr>
          <w:lang w:val="en-US"/>
        </w:rPr>
        <w:t xml:space="preserve">). </w:t>
      </w:r>
      <w:r w:rsidR="009C3F85">
        <w:rPr>
          <w:lang w:val="en-US"/>
        </w:rPr>
        <w:t>H</w:t>
      </w:r>
      <w:r>
        <w:rPr>
          <w:lang w:val="en-US"/>
        </w:rPr>
        <w:t>owever, not all fish survived the duration of the experiment.</w:t>
      </w:r>
      <w:r w:rsidR="006B385F">
        <w:rPr>
          <w:lang w:val="en-US"/>
        </w:rPr>
        <w:t xml:space="preserve"> From the initial 55 fish</w:t>
      </w:r>
      <w:r w:rsidR="00A41CAC">
        <w:rPr>
          <w:lang w:val="en-US"/>
        </w:rPr>
        <w:t>, 38 completed all experimental assays including:</w:t>
      </w:r>
      <w:r w:rsidR="006B385F">
        <w:rPr>
          <w:lang w:val="en-US"/>
        </w:rPr>
        <w:t xml:space="preserve"> r</w:t>
      </w:r>
      <w:r w:rsidR="00440548" w:rsidRPr="00054FD2">
        <w:rPr>
          <w:lang w:val="en-US"/>
        </w:rPr>
        <w:t>esting</w:t>
      </w:r>
      <w:r w:rsidR="00440548">
        <w:rPr>
          <w:lang w:val="en-US"/>
        </w:rPr>
        <w:t xml:space="preserve"> metabolic rate, maximum metabolic rate, aerobic scope, immunocompetence, </w:t>
      </w:r>
      <w:r w:rsidR="00ED76EC">
        <w:rPr>
          <w:lang w:val="en-US"/>
        </w:rPr>
        <w:t xml:space="preserve">hematocrit, and </w:t>
      </w:r>
      <w:r w:rsidR="00440548">
        <w:rPr>
          <w:lang w:val="en-US"/>
        </w:rPr>
        <w:t>enzyme</w:t>
      </w:r>
      <w:r w:rsidR="00ED76EC">
        <w:rPr>
          <w:lang w:val="en-US"/>
        </w:rPr>
        <w:t xml:space="preserve"> activation</w:t>
      </w:r>
      <w:r w:rsidR="00440548">
        <w:rPr>
          <w:lang w:val="en-US"/>
        </w:rPr>
        <w:t xml:space="preserve"> analysis</w:t>
      </w:r>
      <w:r w:rsidR="00A41CAC">
        <w:rPr>
          <w:lang w:val="en-US"/>
        </w:rPr>
        <w:t xml:space="preserve">. </w:t>
      </w:r>
    </w:p>
    <w:p w14:paraId="3021BE06" w14:textId="2927396D" w:rsidR="00752138" w:rsidRDefault="00A622DE" w:rsidP="00B36451">
      <w:pPr>
        <w:spacing w:line="240" w:lineRule="auto"/>
        <w:jc w:val="both"/>
        <w:rPr>
          <w:rFonts w:cstheme="minorHAnsi"/>
          <w:lang w:val="en-US"/>
        </w:rPr>
      </w:pPr>
      <w:r>
        <w:rPr>
          <w:rFonts w:cstheme="minorHAnsi"/>
          <w:lang w:val="en-US"/>
        </w:rPr>
        <w:t>Adult fish were held in separate 60L</w:t>
      </w:r>
      <w:r w:rsidR="00A901A9">
        <w:rPr>
          <w:rFonts w:cstheme="minorHAnsi"/>
          <w:lang w:val="en-US"/>
        </w:rPr>
        <w:t xml:space="preserve"> opaque</w:t>
      </w:r>
      <w:r>
        <w:rPr>
          <w:rFonts w:cstheme="minorHAnsi"/>
          <w:lang w:val="en-US"/>
        </w:rPr>
        <w:t xml:space="preserve"> aquariums</w:t>
      </w:r>
      <w:r w:rsidR="00A901A9">
        <w:rPr>
          <w:rFonts w:cstheme="minorHAnsi"/>
          <w:lang w:val="en-US"/>
        </w:rPr>
        <w:t xml:space="preserve"> </w:t>
      </w:r>
      <w:r w:rsidR="00A901A9" w:rsidRPr="00C726F0">
        <w:rPr>
          <w:rFonts w:cstheme="minorHAnsi"/>
          <w:lang w:val="en-US"/>
        </w:rPr>
        <w:t>(</w:t>
      </w:r>
      <w:r w:rsidR="000322BA" w:rsidRPr="00C726F0">
        <w:rPr>
          <w:rFonts w:cstheme="minorHAnsi"/>
          <w:lang w:val="en-US"/>
        </w:rPr>
        <w:t>56L x 3</w:t>
      </w:r>
      <w:r w:rsidR="00C726F0" w:rsidRPr="00C726F0">
        <w:rPr>
          <w:rFonts w:cstheme="minorHAnsi"/>
          <w:lang w:val="en-US"/>
        </w:rPr>
        <w:t>5</w:t>
      </w:r>
      <w:r w:rsidR="000322BA" w:rsidRPr="00C726F0">
        <w:rPr>
          <w:rFonts w:cstheme="minorHAnsi"/>
          <w:lang w:val="en-US"/>
        </w:rPr>
        <w:t>W x</w:t>
      </w:r>
      <w:r w:rsidR="00B244B2" w:rsidRPr="00C726F0">
        <w:rPr>
          <w:rFonts w:cstheme="minorHAnsi"/>
          <w:lang w:val="en-US"/>
        </w:rPr>
        <w:t xml:space="preserve"> 3</w:t>
      </w:r>
      <w:r w:rsidR="00C726F0" w:rsidRPr="00C726F0">
        <w:rPr>
          <w:rFonts w:cstheme="minorHAnsi"/>
          <w:lang w:val="en-US"/>
        </w:rPr>
        <w:t>0</w:t>
      </w:r>
      <w:r w:rsidR="00B244B2" w:rsidRPr="00C726F0">
        <w:rPr>
          <w:rFonts w:cstheme="minorHAnsi"/>
          <w:lang w:val="en-US"/>
        </w:rPr>
        <w:t>H</w:t>
      </w:r>
      <w:r w:rsidR="00A901A9" w:rsidRPr="00C726F0">
        <w:rPr>
          <w:rFonts w:cstheme="minorHAnsi"/>
          <w:lang w:val="en-US"/>
        </w:rPr>
        <w:t>)</w:t>
      </w:r>
      <w:r>
        <w:rPr>
          <w:rFonts w:cstheme="minorHAnsi"/>
          <w:lang w:val="en-US"/>
        </w:rPr>
        <w:t xml:space="preserve"> inside an </w:t>
      </w:r>
      <w:r w:rsidR="00752138">
        <w:rPr>
          <w:rFonts w:cstheme="minorHAnsi"/>
          <w:lang w:val="en-US"/>
        </w:rPr>
        <w:t>environmentally controlled</w:t>
      </w:r>
      <w:r w:rsidR="003F5C3C">
        <w:rPr>
          <w:rFonts w:cstheme="minorHAnsi"/>
          <w:lang w:val="en-US"/>
        </w:rPr>
        <w:t xml:space="preserve"> aquarium room at</w:t>
      </w:r>
      <w:r w:rsidR="004926A2">
        <w:rPr>
          <w:rFonts w:cstheme="minorHAnsi"/>
          <w:lang w:val="en-US"/>
        </w:rPr>
        <w:t xml:space="preserve"> the Marine and Aquaculture Research Facilit</w:t>
      </w:r>
      <w:r w:rsidR="00A572E0">
        <w:rPr>
          <w:rFonts w:cstheme="minorHAnsi"/>
          <w:lang w:val="en-US"/>
        </w:rPr>
        <w:t>y</w:t>
      </w:r>
      <w:r w:rsidR="00A5176A">
        <w:rPr>
          <w:rFonts w:cstheme="minorHAnsi"/>
          <w:lang w:val="en-US"/>
        </w:rPr>
        <w:t xml:space="preserve"> at</w:t>
      </w:r>
      <w:r w:rsidR="003F5C3C">
        <w:rPr>
          <w:rFonts w:cstheme="minorHAnsi"/>
          <w:lang w:val="en-US"/>
        </w:rPr>
        <w:t xml:space="preserve"> James Cook University (Townsville, Australia). Each aquarium </w:t>
      </w:r>
      <w:r w:rsidR="00A551EF">
        <w:rPr>
          <w:rFonts w:cstheme="minorHAnsi"/>
          <w:lang w:val="en-US"/>
        </w:rPr>
        <w:t xml:space="preserve">contained </w:t>
      </w:r>
      <w:r w:rsidR="00A572E0">
        <w:rPr>
          <w:rFonts w:cstheme="minorHAnsi"/>
          <w:lang w:val="en-US"/>
        </w:rPr>
        <w:t xml:space="preserve">a </w:t>
      </w:r>
      <w:r w:rsidR="00A551EF">
        <w:rPr>
          <w:rFonts w:cstheme="minorHAnsi"/>
          <w:lang w:val="en-US"/>
        </w:rPr>
        <w:t>shelter</w:t>
      </w:r>
      <w:r w:rsidR="00A5176A">
        <w:rPr>
          <w:rFonts w:cstheme="minorHAnsi"/>
          <w:lang w:val="en-US"/>
        </w:rPr>
        <w:t xml:space="preserve"> (</w:t>
      </w:r>
      <w:r w:rsidR="007552DF">
        <w:rPr>
          <w:rFonts w:cstheme="minorHAnsi"/>
          <w:lang w:val="en-US"/>
        </w:rPr>
        <w:t>half</w:t>
      </w:r>
      <w:r w:rsidR="00312DC1">
        <w:rPr>
          <w:rFonts w:cstheme="minorHAnsi"/>
          <w:lang w:val="en-US"/>
        </w:rPr>
        <w:t xml:space="preserve"> a </w:t>
      </w:r>
      <w:r w:rsidR="00A5176A">
        <w:rPr>
          <w:rFonts w:cstheme="minorHAnsi"/>
          <w:lang w:val="en-US"/>
        </w:rPr>
        <w:t>terra-cotta pot)</w:t>
      </w:r>
      <w:r w:rsidR="00842B67">
        <w:rPr>
          <w:rFonts w:cstheme="minorHAnsi"/>
          <w:lang w:val="en-US"/>
        </w:rPr>
        <w:t>,</w:t>
      </w:r>
      <w:r w:rsidR="00A551EF">
        <w:rPr>
          <w:rFonts w:cstheme="minorHAnsi"/>
          <w:lang w:val="en-US"/>
        </w:rPr>
        <w:t xml:space="preserve"> </w:t>
      </w:r>
      <w:r w:rsidR="008A2D6B">
        <w:rPr>
          <w:rFonts w:cstheme="minorHAnsi"/>
          <w:lang w:val="en-US"/>
        </w:rPr>
        <w:t>constant aeration</w:t>
      </w:r>
      <w:r w:rsidR="00F73C6F">
        <w:rPr>
          <w:rFonts w:cstheme="minorHAnsi"/>
          <w:lang w:val="en-US"/>
        </w:rPr>
        <w:t>,</w:t>
      </w:r>
      <w:r w:rsidR="00842B67">
        <w:rPr>
          <w:rFonts w:cstheme="minorHAnsi"/>
          <w:lang w:val="en-US"/>
        </w:rPr>
        <w:t xml:space="preserve"> and</w:t>
      </w:r>
      <w:r w:rsidR="00135993">
        <w:rPr>
          <w:rFonts w:cstheme="minorHAnsi"/>
          <w:lang w:val="en-US"/>
        </w:rPr>
        <w:t xml:space="preserve"> </w:t>
      </w:r>
      <w:r w:rsidR="00AC20A1">
        <w:rPr>
          <w:rFonts w:cstheme="minorHAnsi"/>
          <w:lang w:val="en-US"/>
        </w:rPr>
        <w:t>water flow</w:t>
      </w:r>
      <w:r w:rsidR="00F73C6F">
        <w:rPr>
          <w:rFonts w:cstheme="minorHAnsi"/>
          <w:lang w:val="en-US"/>
        </w:rPr>
        <w:t xml:space="preserve"> (2 L/min)</w:t>
      </w:r>
      <w:r w:rsidR="00AC20A1">
        <w:rPr>
          <w:rFonts w:cstheme="minorHAnsi"/>
          <w:lang w:val="en-US"/>
        </w:rPr>
        <w:t xml:space="preserve"> at set experimental conditions</w:t>
      </w:r>
      <w:r w:rsidR="00522F64">
        <w:rPr>
          <w:rFonts w:cstheme="minorHAnsi"/>
          <w:lang w:val="en-US"/>
        </w:rPr>
        <w:t xml:space="preserve"> (see </w:t>
      </w:r>
      <w:r w:rsidR="00796005">
        <w:rPr>
          <w:rFonts w:cstheme="minorHAnsi"/>
          <w:lang w:val="en-US"/>
        </w:rPr>
        <w:t>below</w:t>
      </w:r>
      <w:r w:rsidR="00522F64">
        <w:rPr>
          <w:rFonts w:cstheme="minorHAnsi"/>
          <w:lang w:val="en-US"/>
        </w:rPr>
        <w:t>)</w:t>
      </w:r>
      <w:r w:rsidR="00AC20A1">
        <w:rPr>
          <w:rFonts w:cstheme="minorHAnsi"/>
          <w:lang w:val="en-US"/>
        </w:rPr>
        <w:t>.</w:t>
      </w:r>
      <w:r w:rsidR="00A551EF">
        <w:rPr>
          <w:rFonts w:cstheme="minorHAnsi"/>
          <w:lang w:val="en-US"/>
        </w:rPr>
        <w:t xml:space="preserve"> </w:t>
      </w:r>
      <w:r w:rsidR="00E73160">
        <w:rPr>
          <w:rFonts w:cstheme="minorHAnsi"/>
          <w:lang w:val="en-US"/>
        </w:rPr>
        <w:t>Fish were transferred to the experiment room that was used for trials on May 25</w:t>
      </w:r>
      <w:r w:rsidR="00E73160" w:rsidRPr="006159A4">
        <w:rPr>
          <w:rFonts w:cstheme="minorHAnsi"/>
          <w:vertAlign w:val="superscript"/>
          <w:lang w:val="en-US"/>
        </w:rPr>
        <w:t>th</w:t>
      </w:r>
      <w:r w:rsidR="00E73160">
        <w:rPr>
          <w:rFonts w:cstheme="minorHAnsi"/>
          <w:lang w:val="en-US"/>
        </w:rPr>
        <w:t>, 202</w:t>
      </w:r>
      <w:r w:rsidR="00857293">
        <w:rPr>
          <w:rFonts w:cstheme="minorHAnsi"/>
          <w:lang w:val="en-US"/>
        </w:rPr>
        <w:t>2</w:t>
      </w:r>
      <w:r w:rsidR="00E73160">
        <w:rPr>
          <w:rFonts w:cstheme="minorHAnsi"/>
          <w:lang w:val="en-US"/>
        </w:rPr>
        <w:t>. Respirometry trials occurred from June 6</w:t>
      </w:r>
      <w:r w:rsidR="00E73160" w:rsidRPr="000227EB">
        <w:rPr>
          <w:rFonts w:cstheme="minorHAnsi"/>
          <w:vertAlign w:val="superscript"/>
          <w:lang w:val="en-US"/>
        </w:rPr>
        <w:t>th</w:t>
      </w:r>
      <w:r w:rsidR="00E73160">
        <w:rPr>
          <w:rFonts w:cstheme="minorHAnsi"/>
          <w:lang w:val="en-US"/>
        </w:rPr>
        <w:t>, 2022 – August 17</w:t>
      </w:r>
      <w:r w:rsidR="00E73160" w:rsidRPr="000227EB">
        <w:rPr>
          <w:rFonts w:cstheme="minorHAnsi"/>
          <w:vertAlign w:val="superscript"/>
          <w:lang w:val="en-US"/>
        </w:rPr>
        <w:t>th</w:t>
      </w:r>
      <w:r w:rsidR="00E73160">
        <w:rPr>
          <w:rFonts w:cstheme="minorHAnsi"/>
          <w:lang w:val="en-US"/>
        </w:rPr>
        <w:t>, 202</w:t>
      </w:r>
      <w:r w:rsidR="00857293">
        <w:rPr>
          <w:rFonts w:cstheme="minorHAnsi"/>
          <w:lang w:val="en-US"/>
        </w:rPr>
        <w:t>2</w:t>
      </w:r>
      <w:r w:rsidR="00E73160">
        <w:rPr>
          <w:rFonts w:cstheme="minorHAnsi"/>
          <w:lang w:val="en-US"/>
        </w:rPr>
        <w:t>.</w:t>
      </w:r>
    </w:p>
    <w:p w14:paraId="33910CB7" w14:textId="32C92DBE" w:rsidR="00FB541D" w:rsidRDefault="00FB541D" w:rsidP="00B36451">
      <w:pPr>
        <w:pStyle w:val="Heading2"/>
        <w:spacing w:line="240" w:lineRule="auto"/>
        <w:rPr>
          <w:lang w:val="en-US"/>
        </w:rPr>
      </w:pPr>
      <w:r>
        <w:rPr>
          <w:lang w:val="en-US"/>
        </w:rPr>
        <w:t>Thermal conditions</w:t>
      </w:r>
    </w:p>
    <w:p w14:paraId="1DAFF5BE" w14:textId="5A477080" w:rsidR="006F3534" w:rsidRPr="00E17124" w:rsidRDefault="009E0841" w:rsidP="00B36451">
      <w:pPr>
        <w:spacing w:after="0" w:line="240" w:lineRule="auto"/>
        <w:jc w:val="both"/>
        <w:rPr>
          <w:lang w:val="en-US"/>
        </w:rPr>
      </w:pPr>
      <w:r>
        <w:rPr>
          <w:lang w:val="en-US"/>
        </w:rPr>
        <w:t>To understand l</w:t>
      </w:r>
      <w:r w:rsidR="00AD2CDC">
        <w:rPr>
          <w:lang w:val="en-US"/>
        </w:rPr>
        <w:t>ocal thermal conditions for reefs within Cairns and Mackay locations were examined using temperature data collected via AIMS Temperature Logger data series</w:t>
      </w:r>
      <w:r w:rsidR="00B1046B">
        <w:rPr>
          <w:lang w:val="en-US"/>
        </w:rPr>
        <w:t xml:space="preserve">, </w:t>
      </w:r>
      <w:r>
        <w:rPr>
          <w:lang w:val="en-US"/>
        </w:rPr>
        <w:t>at a of depth 10-15m</w:t>
      </w:r>
      <w:r w:rsidR="00B1046B">
        <w:rPr>
          <w:lang w:val="en-US"/>
        </w:rPr>
        <w:t>,</w:t>
      </w:r>
      <w:r w:rsidR="00AD2CDC">
        <w:rPr>
          <w:lang w:val="en-US"/>
        </w:rPr>
        <w:t xml:space="preserve"> for a subset of reefs (</w:t>
      </w:r>
      <w:r w:rsidR="00AD2CDC" w:rsidRPr="007724AF">
        <w:rPr>
          <w:b/>
          <w:bCs/>
          <w:lang w:val="en-US"/>
        </w:rPr>
        <w:t>S</w:t>
      </w:r>
      <w:r w:rsidR="004D4F5F">
        <w:rPr>
          <w:b/>
          <w:bCs/>
          <w:lang w:val="en-US"/>
        </w:rPr>
        <w:t>upplemental table 2</w:t>
      </w:r>
      <w:r w:rsidR="00AD2CDC">
        <w:rPr>
          <w:lang w:val="en-US"/>
        </w:rPr>
        <w:t xml:space="preserve">) from each region </w:t>
      </w:r>
      <w:r w:rsidR="00A05BB7">
        <w:rPr>
          <w:lang w:val="en-US"/>
        </w:rPr>
        <w:fldChar w:fldCharType="begin" w:fldLock="1"/>
      </w:r>
      <w:r w:rsidR="00D57F1A">
        <w:rPr>
          <w:lang w:val="en-US"/>
        </w:rPr>
        <w:instrText>ADDIN CSL_CITATION {"citationItems":[{"id":"ITEM-1","itemData":{"author":[{"dropping-particle":"","family":"Australian Institute of Marine Science (AIMS)","given":"","non-dropping-particle":"","parse-names":false,"suffix":""}],"id":"ITEM-1","issued":{"date-parts":[["2020"]]},"title":"AIMS Sea Water Temperature Observing System (AIMS Temperature Logger Program)","type":"article"},"uris":["http://www.mendeley.com/documents/?uuid=9c7a766f-0f35-4876-899e-9ff0df0dfa2a"]}],"mendeley":{"formattedCitation":"(Australian Institute of Marine Science (AIMS) 2020)","manualFormatting":"(Australian Institute of Marine Science (AIMS) 2020","plainTextFormattedCitation":"(Australian Institute of Marine Science (AIMS) 2020)","previouslyFormattedCitation":"(Australian Institute of Marine Science (AIMS) 2020)"},"properties":{"noteIndex":0},"schema":"https://github.com/citation-style-language/schema/raw/master/csl-citation.json"}</w:instrText>
      </w:r>
      <w:r w:rsidR="00A05BB7">
        <w:rPr>
          <w:lang w:val="en-US"/>
        </w:rPr>
        <w:fldChar w:fldCharType="separate"/>
      </w:r>
      <w:r w:rsidR="00D57F1A" w:rsidRPr="00D57F1A">
        <w:rPr>
          <w:noProof/>
          <w:lang w:val="en-US"/>
        </w:rPr>
        <w:t>(Australian Institute of Marine Science (AIMS) 2020</w:t>
      </w:r>
      <w:r w:rsidR="00A05BB7">
        <w:rPr>
          <w:lang w:val="en-US"/>
        </w:rPr>
        <w:fldChar w:fldCharType="end"/>
      </w:r>
      <w:r w:rsidR="00AD2CDC">
        <w:rPr>
          <w:lang w:val="en-US"/>
        </w:rPr>
        <w:t xml:space="preserve">; </w:t>
      </w:r>
      <w:r w:rsidR="004D4F5F">
        <w:rPr>
          <w:b/>
          <w:bCs/>
          <w:lang w:val="en-US"/>
        </w:rPr>
        <w:t>Supplemental figure 1</w:t>
      </w:r>
      <w:r w:rsidR="00AD2CDC">
        <w:rPr>
          <w:lang w:val="en-US"/>
        </w:rPr>
        <w:t xml:space="preserve">). </w:t>
      </w:r>
      <w:r w:rsidR="00752138">
        <w:rPr>
          <w:rFonts w:cstheme="minorHAnsi"/>
          <w:lang w:val="en-US"/>
        </w:rPr>
        <w:t xml:space="preserve">Experimental temperatures for </w:t>
      </w:r>
      <w:r w:rsidR="00451265">
        <w:rPr>
          <w:rFonts w:cstheme="minorHAnsi"/>
          <w:lang w:val="en-US"/>
        </w:rPr>
        <w:t>repeated</w:t>
      </w:r>
      <w:r w:rsidR="002F1FA6">
        <w:rPr>
          <w:rFonts w:cstheme="minorHAnsi"/>
          <w:lang w:val="en-US"/>
        </w:rPr>
        <w:t xml:space="preserve"> aerobic physiology and immune response testing</w:t>
      </w:r>
      <w:r w:rsidR="00752138">
        <w:rPr>
          <w:rFonts w:cstheme="minorHAnsi"/>
          <w:lang w:val="en-US"/>
        </w:rPr>
        <w:t xml:space="preserve"> </w:t>
      </w:r>
      <w:r w:rsidR="001D0DC1">
        <w:rPr>
          <w:color w:val="000000" w:themeColor="text1"/>
          <w:lang w:val="en-US"/>
        </w:rPr>
        <w:t>included the approximate daily mean summer temperature for both Mackay (~27</w:t>
      </w:r>
      <w:r w:rsidR="001D0DC1">
        <w:rPr>
          <w:rFonts w:cstheme="minorHAnsi"/>
          <w:color w:val="000000" w:themeColor="text1"/>
          <w:lang w:val="en-US"/>
        </w:rPr>
        <w:t>°</w:t>
      </w:r>
      <w:r w:rsidR="001D0DC1">
        <w:rPr>
          <w:color w:val="000000" w:themeColor="text1"/>
          <w:lang w:val="en-US"/>
        </w:rPr>
        <w:t>C) and Cairns (~28.5</w:t>
      </w:r>
      <w:r w:rsidR="001D0DC1">
        <w:rPr>
          <w:rFonts w:cstheme="minorHAnsi"/>
          <w:color w:val="000000" w:themeColor="text1"/>
          <w:lang w:val="en-US"/>
        </w:rPr>
        <w:t>°</w:t>
      </w:r>
      <w:r w:rsidR="001D0DC1">
        <w:rPr>
          <w:color w:val="000000" w:themeColor="text1"/>
          <w:lang w:val="en-US"/>
        </w:rPr>
        <w:t>C) regions, as well as 30</w:t>
      </w:r>
      <w:r w:rsidR="001D0DC1">
        <w:rPr>
          <w:rFonts w:cstheme="minorHAnsi"/>
          <w:color w:val="000000" w:themeColor="text1"/>
          <w:lang w:val="en-US"/>
        </w:rPr>
        <w:t>°</w:t>
      </w:r>
      <w:r w:rsidR="001D0DC1">
        <w:rPr>
          <w:color w:val="000000" w:themeColor="text1"/>
          <w:lang w:val="en-US"/>
        </w:rPr>
        <w:t>C (mid-2100 century; SSP2-4.5, SSP3-7.0, and SSP5-8.5), and 31.5</w:t>
      </w:r>
      <w:r w:rsidR="001D0DC1">
        <w:rPr>
          <w:rFonts w:cstheme="minorHAnsi"/>
          <w:color w:val="000000" w:themeColor="text1"/>
          <w:lang w:val="en-US"/>
        </w:rPr>
        <w:t>°</w:t>
      </w:r>
      <w:r w:rsidR="001D0DC1">
        <w:rPr>
          <w:color w:val="000000" w:themeColor="text1"/>
          <w:lang w:val="en-US"/>
        </w:rPr>
        <w:t>C (end of 2100 century; SSP2-4.5 and SSP5-8.5)</w:t>
      </w:r>
      <w:r w:rsidR="001D0DC1">
        <w:rPr>
          <w:color w:val="000000" w:themeColor="text1"/>
          <w:lang w:val="en-US"/>
        </w:rPr>
        <w:fldChar w:fldCharType="begin" w:fldLock="1"/>
      </w:r>
      <w:r w:rsidR="001C5C72">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basis","type":"chapter"},"uris":["http://www.mendeley.com/documents/?uuid=560a8d66-0a4d-425a-92f6-53fcae22697e"]}],"mendeley":{"formattedCitation":"(Masson-Delmotte et al. 2021)","plainTextFormattedCitation":"(Masson-Delmotte et al. 2021)","previouslyFormattedCitation":"(Masson-Delmotte et al. 2021)"},"properties":{"noteIndex":0},"schema":"https://github.com/citation-style-language/schema/raw/master/csl-citation.json"}</w:instrText>
      </w:r>
      <w:r w:rsidR="001D0DC1">
        <w:rPr>
          <w:color w:val="000000" w:themeColor="text1"/>
          <w:lang w:val="en-US"/>
        </w:rPr>
        <w:fldChar w:fldCharType="separate"/>
      </w:r>
      <w:r w:rsidR="00050CEF" w:rsidRPr="00050CEF">
        <w:rPr>
          <w:noProof/>
          <w:color w:val="000000" w:themeColor="text1"/>
          <w:lang w:val="en-US"/>
        </w:rPr>
        <w:t>(Masson-Delmotte et al. 2021)</w:t>
      </w:r>
      <w:r w:rsidR="001D0DC1">
        <w:rPr>
          <w:color w:val="000000" w:themeColor="text1"/>
          <w:lang w:val="en-US"/>
        </w:rPr>
        <w:fldChar w:fldCharType="end"/>
      </w:r>
      <w:r w:rsidR="00E17124">
        <w:rPr>
          <w:lang w:val="en-US"/>
        </w:rPr>
        <w:t xml:space="preserve">. </w:t>
      </w:r>
      <w:r w:rsidR="00E33A9B">
        <w:rPr>
          <w:rFonts w:cstheme="minorHAnsi"/>
          <w:lang w:val="en-US"/>
        </w:rPr>
        <w:t>Testing began at coolest temperature</w:t>
      </w:r>
      <w:r w:rsidR="00AB471E">
        <w:rPr>
          <w:rFonts w:cstheme="minorHAnsi"/>
          <w:lang w:val="en-US"/>
        </w:rPr>
        <w:t xml:space="preserve"> of 27°C, and once aerobic physiology and immune response testing was complete, fish were warmer to the next temperature </w:t>
      </w:r>
      <w:r w:rsidR="007016AA">
        <w:rPr>
          <w:rFonts w:cstheme="minorHAnsi"/>
          <w:lang w:val="en-US"/>
        </w:rPr>
        <w:t>of</w:t>
      </w:r>
      <w:r w:rsidR="00142A74">
        <w:rPr>
          <w:rFonts w:cstheme="minorHAnsi"/>
          <w:lang w:val="en-US"/>
        </w:rPr>
        <w:t xml:space="preserve"> +1.5°C</w:t>
      </w:r>
      <w:r w:rsidR="007016AA">
        <w:rPr>
          <w:rFonts w:cstheme="minorHAnsi"/>
          <w:lang w:val="en-US"/>
        </w:rPr>
        <w:t>,</w:t>
      </w:r>
      <w:r w:rsidR="00142A74">
        <w:rPr>
          <w:rFonts w:cstheme="minorHAnsi"/>
          <w:lang w:val="en-US"/>
        </w:rPr>
        <w:t xml:space="preserve"> at a rate of +0.5°C/day</w:t>
      </w:r>
      <w:r w:rsidR="00503AAF">
        <w:rPr>
          <w:rFonts w:cstheme="minorHAnsi"/>
          <w:lang w:val="en-US"/>
        </w:rPr>
        <w:t xml:space="preserve"> for three consecutive days. Fish were then </w:t>
      </w:r>
      <w:r w:rsidR="007016AA">
        <w:rPr>
          <w:rFonts w:cstheme="minorHAnsi"/>
          <w:lang w:val="en-US"/>
        </w:rPr>
        <w:t>provided</w:t>
      </w:r>
      <w:r w:rsidR="00D46BA0">
        <w:rPr>
          <w:rFonts w:cstheme="minorHAnsi"/>
          <w:lang w:val="en-US"/>
        </w:rPr>
        <w:t xml:space="preserve"> </w:t>
      </w:r>
      <w:r w:rsidR="007560D5">
        <w:rPr>
          <w:rFonts w:cstheme="minorHAnsi"/>
          <w:lang w:val="en-US"/>
        </w:rPr>
        <w:t xml:space="preserve">an additional </w:t>
      </w:r>
      <w:r w:rsidR="00D46BA0">
        <w:rPr>
          <w:rFonts w:cstheme="minorHAnsi"/>
          <w:lang w:val="en-US"/>
        </w:rPr>
        <w:t>five days to adjust to the new temperature</w:t>
      </w:r>
      <w:r w:rsidR="007560D5">
        <w:rPr>
          <w:rFonts w:cstheme="minorHAnsi"/>
          <w:lang w:val="en-US"/>
        </w:rPr>
        <w:t xml:space="preserve"> treatment</w:t>
      </w:r>
      <w:r w:rsidR="00D46BA0">
        <w:rPr>
          <w:rFonts w:cstheme="minorHAnsi"/>
          <w:lang w:val="en-US"/>
        </w:rPr>
        <w:t xml:space="preserve"> before the next </w:t>
      </w:r>
      <w:r w:rsidR="006D1B64">
        <w:rPr>
          <w:rFonts w:cstheme="minorHAnsi"/>
          <w:lang w:val="en-US"/>
        </w:rPr>
        <w:t>sampling period</w:t>
      </w:r>
      <w:r w:rsidR="00DC295A">
        <w:rPr>
          <w:rFonts w:cstheme="minorHAnsi"/>
          <w:lang w:val="en-US"/>
        </w:rPr>
        <w:t xml:space="preserve"> began</w:t>
      </w:r>
      <w:r w:rsidR="00D46BA0">
        <w:rPr>
          <w:rFonts w:cstheme="minorHAnsi"/>
          <w:lang w:val="en-US"/>
        </w:rPr>
        <w:t>.</w:t>
      </w:r>
      <w:r w:rsidR="00417408">
        <w:rPr>
          <w:rFonts w:cstheme="minorHAnsi"/>
          <w:lang w:val="en-US"/>
        </w:rPr>
        <w:t xml:space="preserve"> </w:t>
      </w:r>
      <w:r w:rsidR="007016AA">
        <w:rPr>
          <w:rFonts w:cstheme="minorHAnsi"/>
          <w:lang w:val="en-US"/>
        </w:rPr>
        <w:t xml:space="preserve">This process was repeated for all testing temperatures. </w:t>
      </w:r>
    </w:p>
    <w:p w14:paraId="6A9935CE" w14:textId="0C0DB7B0" w:rsidR="00752138" w:rsidRDefault="00752138" w:rsidP="00B36451">
      <w:pPr>
        <w:spacing w:after="0" w:line="240" w:lineRule="auto"/>
        <w:jc w:val="center"/>
        <w:rPr>
          <w:rFonts w:cstheme="minorHAnsi"/>
          <w:lang w:val="en-US"/>
        </w:rPr>
      </w:pPr>
    </w:p>
    <w:p w14:paraId="7FC1D96D" w14:textId="6EA91040" w:rsidR="00FD76B7" w:rsidRDefault="00FD2EE9" w:rsidP="00B36451">
      <w:pPr>
        <w:pStyle w:val="Heading2"/>
        <w:spacing w:line="240" w:lineRule="auto"/>
        <w:rPr>
          <w:lang w:val="en-US"/>
        </w:rPr>
      </w:pPr>
      <w:r>
        <w:rPr>
          <w:lang w:val="en-US"/>
        </w:rPr>
        <w:t>Aerobic</w:t>
      </w:r>
      <w:r w:rsidR="0025337E">
        <w:rPr>
          <w:lang w:val="en-US"/>
        </w:rPr>
        <w:t xml:space="preserve"> </w:t>
      </w:r>
      <w:r w:rsidR="00F46F34">
        <w:rPr>
          <w:lang w:val="en-US"/>
        </w:rPr>
        <w:t>physiology</w:t>
      </w:r>
      <w:r w:rsidR="0025337E">
        <w:rPr>
          <w:lang w:val="en-US"/>
        </w:rPr>
        <w:t xml:space="preserve"> </w:t>
      </w:r>
    </w:p>
    <w:p w14:paraId="654DB4DC" w14:textId="4242FBEC" w:rsidR="009F1282" w:rsidRPr="008753BA" w:rsidRDefault="00E55EF8" w:rsidP="00B36451">
      <w:pPr>
        <w:spacing w:line="240" w:lineRule="auto"/>
        <w:jc w:val="both"/>
        <w:rPr>
          <w:rFonts w:cstheme="minorHAnsi"/>
          <w:lang w:val="en-US"/>
        </w:rPr>
      </w:pPr>
      <w:r>
        <w:rPr>
          <w:lang w:val="en-US"/>
        </w:rPr>
        <w:t xml:space="preserve">Routine and maximum </w:t>
      </w:r>
      <w:r w:rsidR="00A2226B">
        <w:rPr>
          <w:lang w:val="en-US"/>
        </w:rPr>
        <w:t>metabolic rate w</w:t>
      </w:r>
      <w:r w:rsidR="00F46F34">
        <w:rPr>
          <w:lang w:val="en-US"/>
        </w:rPr>
        <w:t>ere determined via measuring</w:t>
      </w:r>
      <w:r w:rsidR="00A2226B">
        <w:rPr>
          <w:lang w:val="en-US"/>
        </w:rPr>
        <w:t xml:space="preserve"> the rate of oxygen consumption using </w:t>
      </w:r>
      <w:r w:rsidR="0055379D">
        <w:rPr>
          <w:lang w:val="en-US"/>
        </w:rPr>
        <w:t xml:space="preserve">intermittent flow respirometry. </w:t>
      </w:r>
      <w:r w:rsidR="003D0763">
        <w:rPr>
          <w:rFonts w:cstheme="minorHAnsi"/>
          <w:lang w:val="en-US"/>
        </w:rPr>
        <w:t>Chambers were 1.5</w:t>
      </w:r>
      <w:r w:rsidR="00BF5B2C">
        <w:rPr>
          <w:rFonts w:cstheme="minorHAnsi"/>
          <w:lang w:val="en-US"/>
        </w:rPr>
        <w:t xml:space="preserve"> </w:t>
      </w:r>
      <w:r w:rsidR="003D0763">
        <w:rPr>
          <w:rFonts w:cstheme="minorHAnsi"/>
          <w:lang w:val="en-US"/>
        </w:rPr>
        <w:t>L in volume and custom built from PVC pipe and</w:t>
      </w:r>
      <w:r w:rsidR="00B021B3">
        <w:rPr>
          <w:rFonts w:cstheme="minorHAnsi"/>
          <w:lang w:val="en-US"/>
        </w:rPr>
        <w:t xml:space="preserve"> </w:t>
      </w:r>
      <w:r w:rsidR="003D0763">
        <w:rPr>
          <w:rFonts w:cstheme="minorHAnsi"/>
          <w:lang w:val="en-US"/>
        </w:rPr>
        <w:t>acrylic (</w:t>
      </w:r>
      <w:r w:rsidR="003D0763">
        <w:rPr>
          <w:rFonts w:cstheme="minorHAnsi"/>
          <w:b/>
          <w:bCs/>
          <w:lang w:val="en-US"/>
        </w:rPr>
        <w:t>S</w:t>
      </w:r>
      <w:r w:rsidR="009D3E36">
        <w:rPr>
          <w:rFonts w:cstheme="minorHAnsi"/>
          <w:b/>
          <w:bCs/>
          <w:lang w:val="en-US"/>
        </w:rPr>
        <w:t>upplemental figure</w:t>
      </w:r>
      <w:r w:rsidR="00F5580C">
        <w:rPr>
          <w:rFonts w:cstheme="minorHAnsi"/>
          <w:b/>
          <w:bCs/>
          <w:lang w:val="en-US"/>
        </w:rPr>
        <w:t xml:space="preserve"> 2</w:t>
      </w:r>
      <w:r w:rsidR="003D0763">
        <w:rPr>
          <w:rFonts w:cstheme="minorHAnsi"/>
          <w:lang w:val="en-US"/>
        </w:rPr>
        <w:t xml:space="preserve">). </w:t>
      </w:r>
      <w:r w:rsidR="00CA641F">
        <w:rPr>
          <w:lang w:val="en-US"/>
        </w:rPr>
        <w:t>E</w:t>
      </w:r>
      <w:r w:rsidR="0055379D">
        <w:rPr>
          <w:lang w:val="en-US"/>
        </w:rPr>
        <w:t xml:space="preserve">xperimental setup consisted of </w:t>
      </w:r>
      <w:r w:rsidR="00044A2A">
        <w:rPr>
          <w:lang w:val="en-US"/>
        </w:rPr>
        <w:t>two sumps</w:t>
      </w:r>
      <w:r w:rsidR="001E31D5">
        <w:rPr>
          <w:lang w:val="en-US"/>
        </w:rPr>
        <w:t xml:space="preserve"> (</w:t>
      </w:r>
      <w:r w:rsidR="00E14DCF">
        <w:rPr>
          <w:lang w:val="en-US"/>
        </w:rPr>
        <w:t>260L</w:t>
      </w:r>
      <w:r w:rsidR="001E31D5">
        <w:rPr>
          <w:lang w:val="en-US"/>
        </w:rPr>
        <w:t>)</w:t>
      </w:r>
      <w:r w:rsidR="00CA641F">
        <w:rPr>
          <w:lang w:val="en-US"/>
        </w:rPr>
        <w:t>,</w:t>
      </w:r>
      <w:r w:rsidR="007560D5">
        <w:rPr>
          <w:lang w:val="en-US"/>
        </w:rPr>
        <w:t xml:space="preserve"> with</w:t>
      </w:r>
      <w:r w:rsidR="000C169A">
        <w:rPr>
          <w:lang w:val="en-US"/>
        </w:rPr>
        <w:t xml:space="preserve"> continuous water </w:t>
      </w:r>
      <w:r w:rsidR="00BF5B2C">
        <w:rPr>
          <w:lang w:val="en-US"/>
        </w:rPr>
        <w:t>ex</w:t>
      </w:r>
      <w:r w:rsidR="000C169A">
        <w:rPr>
          <w:lang w:val="en-US"/>
        </w:rPr>
        <w:t>change and aeration</w:t>
      </w:r>
      <w:r w:rsidR="008B4C55">
        <w:rPr>
          <w:lang w:val="en-US"/>
        </w:rPr>
        <w:t>,</w:t>
      </w:r>
      <w:r w:rsidR="00044A2A">
        <w:rPr>
          <w:lang w:val="en-US"/>
        </w:rPr>
        <w:t xml:space="preserve"> each containing four</w:t>
      </w:r>
      <w:r w:rsidR="00EC3746">
        <w:rPr>
          <w:lang w:val="en-US"/>
        </w:rPr>
        <w:t xml:space="preserve"> </w:t>
      </w:r>
      <w:r w:rsidR="001003FB">
        <w:rPr>
          <w:lang w:val="en-US"/>
        </w:rPr>
        <w:t xml:space="preserve">submerged </w:t>
      </w:r>
      <w:r w:rsidR="00EC3746">
        <w:rPr>
          <w:lang w:val="en-US"/>
        </w:rPr>
        <w:t>respirometry chambers</w:t>
      </w:r>
      <w:r w:rsidR="00CB1DFF">
        <w:rPr>
          <w:lang w:val="en-US"/>
        </w:rPr>
        <w:t xml:space="preserve"> </w:t>
      </w:r>
      <w:r w:rsidR="00044A2A">
        <w:rPr>
          <w:lang w:val="en-US"/>
        </w:rPr>
        <w:t>placed in parallel</w:t>
      </w:r>
      <w:r w:rsidR="00B166DE">
        <w:rPr>
          <w:lang w:val="en-US"/>
        </w:rPr>
        <w:t>.</w:t>
      </w:r>
      <w:r w:rsidR="001B0F9B">
        <w:rPr>
          <w:lang w:val="en-US"/>
        </w:rPr>
        <w:t xml:space="preserve"> Chambers were opaque except for the lid, so that fish could not view each other</w:t>
      </w:r>
      <w:r w:rsidR="00044A2A">
        <w:rPr>
          <w:lang w:val="en-US"/>
        </w:rPr>
        <w:t>.</w:t>
      </w:r>
      <w:r w:rsidR="00051EDA">
        <w:rPr>
          <w:lang w:val="en-US"/>
        </w:rPr>
        <w:t xml:space="preserve"> </w:t>
      </w:r>
      <w:r w:rsidR="00CF1529">
        <w:rPr>
          <w:lang w:val="en-US"/>
        </w:rPr>
        <w:t xml:space="preserve">Each respirometry chamber </w:t>
      </w:r>
      <w:r w:rsidR="00B235A2">
        <w:rPr>
          <w:lang w:val="en-US"/>
        </w:rPr>
        <w:t xml:space="preserve">unit </w:t>
      </w:r>
      <w:r w:rsidR="00A629B3">
        <w:rPr>
          <w:lang w:val="en-US"/>
        </w:rPr>
        <w:t>contained</w:t>
      </w:r>
      <w:r w:rsidR="00B235A2">
        <w:rPr>
          <w:lang w:val="en-US"/>
        </w:rPr>
        <w:t xml:space="preserve"> an </w:t>
      </w:r>
      <w:r w:rsidR="00D92BE7">
        <w:rPr>
          <w:lang w:val="en-US"/>
        </w:rPr>
        <w:t>independent brushless DC recirculation pump (flow rate 240</w:t>
      </w:r>
      <w:r w:rsidR="00796654">
        <w:rPr>
          <w:lang w:val="en-US"/>
        </w:rPr>
        <w:t xml:space="preserve"> </w:t>
      </w:r>
      <w:r w:rsidR="00D92BE7">
        <w:rPr>
          <w:lang w:val="en-US"/>
        </w:rPr>
        <w:t>L</w:t>
      </w:r>
      <w:r w:rsidR="00EA53B5">
        <w:rPr>
          <w:lang w:val="en-US"/>
        </w:rPr>
        <w:t xml:space="preserve"> h</w:t>
      </w:r>
      <w:r w:rsidR="00EA53B5">
        <w:rPr>
          <w:vertAlign w:val="superscript"/>
          <w:lang w:val="en-US"/>
        </w:rPr>
        <w:t>-1</w:t>
      </w:r>
      <w:r w:rsidR="00D92BE7">
        <w:rPr>
          <w:lang w:val="en-US"/>
        </w:rPr>
        <w:t>)</w:t>
      </w:r>
      <w:r w:rsidR="00664068">
        <w:rPr>
          <w:lang w:val="en-US"/>
        </w:rPr>
        <w:t xml:space="preserve">, </w:t>
      </w:r>
      <w:r w:rsidR="006A4C24">
        <w:rPr>
          <w:lang w:val="en-US"/>
        </w:rPr>
        <w:t>vinyl tubing (compos</w:t>
      </w:r>
      <w:r w:rsidR="00664068">
        <w:rPr>
          <w:lang w:val="en-US"/>
        </w:rPr>
        <w:t>ing</w:t>
      </w:r>
      <w:r w:rsidR="006A4C24">
        <w:rPr>
          <w:lang w:val="en-US"/>
        </w:rPr>
        <w:t xml:space="preserve"> ~1% o</w:t>
      </w:r>
      <w:r w:rsidR="00257B85">
        <w:rPr>
          <w:lang w:val="en-US"/>
        </w:rPr>
        <w:t>f the total water volume</w:t>
      </w:r>
      <w:r w:rsidR="008B4C55">
        <w:rPr>
          <w:lang w:val="en-US"/>
        </w:rPr>
        <w:t>)</w:t>
      </w:r>
      <w:r w:rsidR="00655E5E">
        <w:rPr>
          <w:lang w:val="en-US"/>
        </w:rPr>
        <w:t>,</w:t>
      </w:r>
      <w:r w:rsidR="008B4C55">
        <w:rPr>
          <w:lang w:val="en-US"/>
        </w:rPr>
        <w:t xml:space="preserve"> and</w:t>
      </w:r>
      <w:r w:rsidR="00B235A2">
        <w:rPr>
          <w:lang w:val="en-US"/>
        </w:rPr>
        <w:t xml:space="preserve"> </w:t>
      </w:r>
      <w:r w:rsidR="00522951">
        <w:rPr>
          <w:lang w:val="en-US"/>
        </w:rPr>
        <w:t xml:space="preserve">an </w:t>
      </w:r>
      <w:r w:rsidR="00796654">
        <w:rPr>
          <w:lang w:val="en-US"/>
        </w:rPr>
        <w:t xml:space="preserve">inline </w:t>
      </w:r>
      <w:r w:rsidR="00790BDA">
        <w:rPr>
          <w:lang w:val="en-US"/>
        </w:rPr>
        <w:t>oxygen sensor probe</w:t>
      </w:r>
      <w:r w:rsidR="00220A77">
        <w:rPr>
          <w:lang w:val="en-US"/>
        </w:rPr>
        <w:t xml:space="preserve"> (</w:t>
      </w:r>
      <w:r w:rsidR="00290477">
        <w:rPr>
          <w:lang w:val="en-US"/>
        </w:rPr>
        <w:t xml:space="preserve">multichannel </w:t>
      </w:r>
      <w:r w:rsidR="00220A77">
        <w:rPr>
          <w:lang w:val="en-US"/>
        </w:rPr>
        <w:t>FireSting</w:t>
      </w:r>
      <w:r w:rsidR="00FD69E5">
        <w:rPr>
          <w:lang w:val="en-US"/>
        </w:rPr>
        <w:t>-</w:t>
      </w:r>
      <w:r w:rsidR="00220A77">
        <w:rPr>
          <w:lang w:val="en-US"/>
        </w:rPr>
        <w:t>O2, PyroScience GmbH, Aachen, Germ</w:t>
      </w:r>
      <w:r w:rsidR="00875A9F">
        <w:rPr>
          <w:lang w:val="en-US"/>
        </w:rPr>
        <w:t>an</w:t>
      </w:r>
      <w:r w:rsidR="00220A77">
        <w:rPr>
          <w:lang w:val="en-US"/>
        </w:rPr>
        <w:t>y)</w:t>
      </w:r>
      <w:r w:rsidR="00790BDA">
        <w:rPr>
          <w:lang w:val="en-US"/>
        </w:rPr>
        <w:t>.</w:t>
      </w:r>
      <w:r w:rsidR="00F20EC7">
        <w:rPr>
          <w:lang w:val="en-US"/>
        </w:rPr>
        <w:t xml:space="preserve"> </w:t>
      </w:r>
      <w:r w:rsidR="004D419D">
        <w:rPr>
          <w:lang w:val="en-US"/>
        </w:rPr>
        <w:t xml:space="preserve">Oxygen sensor probes were </w:t>
      </w:r>
      <w:r w:rsidR="004D419D">
        <w:rPr>
          <w:lang w:val="en-US"/>
        </w:rPr>
        <w:lastRenderedPageBreak/>
        <w:t xml:space="preserve">calibrated </w:t>
      </w:r>
      <w:r w:rsidR="005D78F3">
        <w:rPr>
          <w:lang w:val="en-US"/>
        </w:rPr>
        <w:t>to</w:t>
      </w:r>
      <w:r w:rsidR="004D419D">
        <w:rPr>
          <w:lang w:val="en-US"/>
        </w:rPr>
        <w:t xml:space="preserve"> </w:t>
      </w:r>
      <w:r w:rsidR="00A129F2">
        <w:rPr>
          <w:lang w:val="en-US"/>
        </w:rPr>
        <w:t>0%</w:t>
      </w:r>
      <w:r w:rsidR="005167DD">
        <w:rPr>
          <w:lang w:val="en-US"/>
        </w:rPr>
        <w:t xml:space="preserve"> air</w:t>
      </w:r>
      <w:r w:rsidR="00BB0240">
        <w:rPr>
          <w:lang w:val="en-US"/>
        </w:rPr>
        <w:t xml:space="preserve">, using </w:t>
      </w:r>
      <w:r w:rsidR="00004148">
        <w:rPr>
          <w:lang w:val="en-US"/>
        </w:rPr>
        <w:t>sodium sulphite</w:t>
      </w:r>
      <w:r w:rsidR="008C023B">
        <w:rPr>
          <w:lang w:val="en-US"/>
        </w:rPr>
        <w:t xml:space="preserve"> (Na</w:t>
      </w:r>
      <w:r w:rsidR="008C023B">
        <w:rPr>
          <w:vertAlign w:val="subscript"/>
          <w:lang w:val="en-US"/>
        </w:rPr>
        <w:t>2</w:t>
      </w:r>
      <w:r w:rsidR="008C023B">
        <w:rPr>
          <w:lang w:val="en-US"/>
        </w:rPr>
        <w:t>SO</w:t>
      </w:r>
      <w:r w:rsidR="008C023B">
        <w:rPr>
          <w:vertAlign w:val="subscript"/>
          <w:lang w:val="en-US"/>
        </w:rPr>
        <w:t>3</w:t>
      </w:r>
      <w:r w:rsidR="008C023B">
        <w:rPr>
          <w:lang w:val="en-US"/>
        </w:rPr>
        <w:t>)</w:t>
      </w:r>
      <w:r w:rsidR="00004148">
        <w:rPr>
          <w:lang w:val="en-US"/>
        </w:rPr>
        <w:t xml:space="preserve"> saturated seawater,</w:t>
      </w:r>
      <w:r w:rsidR="004D419D">
        <w:rPr>
          <w:lang w:val="en-US"/>
        </w:rPr>
        <w:t xml:space="preserve"> at the beginning of the experiment</w:t>
      </w:r>
      <w:r w:rsidR="005D78F3">
        <w:rPr>
          <w:lang w:val="en-US"/>
        </w:rPr>
        <w:t xml:space="preserve"> </w:t>
      </w:r>
      <w:r w:rsidR="005F6896">
        <w:rPr>
          <w:lang w:val="en-US"/>
        </w:rPr>
        <w:t xml:space="preserve">and when </w:t>
      </w:r>
      <w:r w:rsidR="005D78F3">
        <w:rPr>
          <w:lang w:val="en-US"/>
        </w:rPr>
        <w:t xml:space="preserve">spot material was </w:t>
      </w:r>
      <w:r w:rsidR="00A36E07">
        <w:rPr>
          <w:lang w:val="en-US"/>
        </w:rPr>
        <w:t>replaced</w:t>
      </w:r>
      <w:r w:rsidR="00DC1EB4">
        <w:rPr>
          <w:lang w:val="en-US"/>
        </w:rPr>
        <w:t>.</w:t>
      </w:r>
      <w:r w:rsidR="00A36E07">
        <w:rPr>
          <w:lang w:val="en-US"/>
        </w:rPr>
        <w:t xml:space="preserve"> </w:t>
      </w:r>
      <w:r w:rsidR="005167DD">
        <w:rPr>
          <w:lang w:val="en-US"/>
        </w:rPr>
        <w:t>100% air</w:t>
      </w:r>
      <w:r w:rsidR="005F6896">
        <w:rPr>
          <w:lang w:val="en-US"/>
        </w:rPr>
        <w:t xml:space="preserve"> calibrations were conducted</w:t>
      </w:r>
      <w:r w:rsidR="00A36E07">
        <w:rPr>
          <w:lang w:val="en-US"/>
        </w:rPr>
        <w:t xml:space="preserve"> at the beginning of each </w:t>
      </w:r>
      <w:r w:rsidR="00655E5E">
        <w:rPr>
          <w:lang w:val="en-US"/>
        </w:rPr>
        <w:t>trial</w:t>
      </w:r>
      <w:r w:rsidR="00A36E07">
        <w:rPr>
          <w:lang w:val="en-US"/>
        </w:rPr>
        <w:t>.</w:t>
      </w:r>
      <w:r w:rsidR="005D78F3">
        <w:rPr>
          <w:lang w:val="en-US"/>
        </w:rPr>
        <w:t xml:space="preserve"> </w:t>
      </w:r>
      <w:r w:rsidR="00F20EC7">
        <w:rPr>
          <w:lang w:val="en-US"/>
        </w:rPr>
        <w:t xml:space="preserve">During flush periods </w:t>
      </w:r>
      <w:r w:rsidR="00193A7A">
        <w:rPr>
          <w:lang w:val="en-US"/>
        </w:rPr>
        <w:t>a</w:t>
      </w:r>
      <w:r w:rsidR="005A1409">
        <w:rPr>
          <w:lang w:val="en-US"/>
        </w:rPr>
        <w:t xml:space="preserve"> pump</w:t>
      </w:r>
      <w:r w:rsidR="00193A7A">
        <w:rPr>
          <w:lang w:val="en-US"/>
        </w:rPr>
        <w:t xml:space="preserve"> </w:t>
      </w:r>
      <w:r w:rsidR="005A1409">
        <w:rPr>
          <w:lang w:val="en-US"/>
        </w:rPr>
        <w:t>(</w:t>
      </w:r>
      <w:r w:rsidR="00F20EC7">
        <w:rPr>
          <w:lang w:val="en-US"/>
        </w:rPr>
        <w:t>AQUAPRO</w:t>
      </w:r>
      <w:r w:rsidR="005A1409">
        <w:rPr>
          <w:lang w:val="en-US"/>
        </w:rPr>
        <w:t xml:space="preserve">, </w:t>
      </w:r>
      <w:r w:rsidR="00F20EC7">
        <w:rPr>
          <w:lang w:val="en-US"/>
        </w:rPr>
        <w:t>AP750LV</w:t>
      </w:r>
      <w:r w:rsidR="00EA53B5">
        <w:rPr>
          <w:lang w:val="en-US"/>
        </w:rPr>
        <w:t>;</w:t>
      </w:r>
      <w:r w:rsidR="005A1409">
        <w:rPr>
          <w:lang w:val="en-US"/>
        </w:rPr>
        <w:t xml:space="preserve"> </w:t>
      </w:r>
      <w:r w:rsidR="00F20EC7">
        <w:rPr>
          <w:lang w:val="en-US"/>
        </w:rPr>
        <w:t>750</w:t>
      </w:r>
      <w:r w:rsidR="00EA53B5">
        <w:rPr>
          <w:lang w:val="en-US"/>
        </w:rPr>
        <w:t xml:space="preserve"> </w:t>
      </w:r>
      <w:r w:rsidR="00F20EC7">
        <w:rPr>
          <w:lang w:val="en-US"/>
        </w:rPr>
        <w:t>L</w:t>
      </w:r>
      <w:r w:rsidR="00EA53B5">
        <w:rPr>
          <w:lang w:val="en-US"/>
        </w:rPr>
        <w:t xml:space="preserve"> h</w:t>
      </w:r>
      <w:r w:rsidR="00EA53B5">
        <w:rPr>
          <w:vertAlign w:val="superscript"/>
          <w:lang w:val="en-US"/>
        </w:rPr>
        <w:t>-1</w:t>
      </w:r>
      <w:r w:rsidR="00F20EC7">
        <w:rPr>
          <w:lang w:val="en-US"/>
        </w:rPr>
        <w:t>) w</w:t>
      </w:r>
      <w:r w:rsidR="00193A7A">
        <w:rPr>
          <w:lang w:val="en-US"/>
        </w:rPr>
        <w:t>as</w:t>
      </w:r>
      <w:r w:rsidR="00F20EC7">
        <w:rPr>
          <w:lang w:val="en-US"/>
        </w:rPr>
        <w:t xml:space="preserve"> used to flush </w:t>
      </w:r>
      <w:r w:rsidR="00AC7D05">
        <w:rPr>
          <w:lang w:val="en-US"/>
        </w:rPr>
        <w:t xml:space="preserve">each set of </w:t>
      </w:r>
      <w:r w:rsidR="00F20EC7">
        <w:rPr>
          <w:lang w:val="en-US"/>
        </w:rPr>
        <w:t xml:space="preserve">four chambers </w:t>
      </w:r>
      <w:r w:rsidR="006F3534">
        <w:rPr>
          <w:lang w:val="en-US"/>
        </w:rPr>
        <w:t>simultaneously</w:t>
      </w:r>
      <w:r w:rsidR="00F20EC7">
        <w:rPr>
          <w:lang w:val="en-US"/>
        </w:rPr>
        <w:t xml:space="preserve">. </w:t>
      </w:r>
      <w:r w:rsidR="00586B16">
        <w:rPr>
          <w:lang w:val="en-US"/>
        </w:rPr>
        <w:t>H</w:t>
      </w:r>
      <w:r w:rsidR="00B62B2B" w:rsidRPr="00586B16">
        <w:rPr>
          <w:lang w:val="en-US"/>
        </w:rPr>
        <w:t>eaters</w:t>
      </w:r>
      <w:r w:rsidR="00586B16">
        <w:rPr>
          <w:lang w:val="en-US"/>
        </w:rPr>
        <w:t xml:space="preserve"> (</w:t>
      </w:r>
      <w:r w:rsidR="00374080">
        <w:rPr>
          <w:lang w:val="en-US"/>
        </w:rPr>
        <w:t>2</w:t>
      </w:r>
      <w:r w:rsidR="00586B16">
        <w:rPr>
          <w:lang w:val="en-US"/>
        </w:rPr>
        <w:t xml:space="preserve"> kilowatt)</w:t>
      </w:r>
      <w:r w:rsidR="00B62B2B" w:rsidRPr="00586B16">
        <w:rPr>
          <w:lang w:val="en-US"/>
        </w:rPr>
        <w:t xml:space="preserve"> and temperature sensors</w:t>
      </w:r>
      <w:r w:rsidR="00586B16" w:rsidRPr="00586B16">
        <w:rPr>
          <w:lang w:val="en-US"/>
        </w:rPr>
        <w:t xml:space="preserve"> </w:t>
      </w:r>
      <w:r w:rsidR="00374080">
        <w:rPr>
          <w:lang w:val="en-US"/>
        </w:rPr>
        <w:t>(Semite</w:t>
      </w:r>
      <w:r w:rsidR="00DA447A">
        <w:rPr>
          <w:lang w:val="en-US"/>
        </w:rPr>
        <w:t>c</w:t>
      </w:r>
      <w:r w:rsidR="00374080">
        <w:rPr>
          <w:lang w:val="en-US"/>
        </w:rPr>
        <w:t xml:space="preserve"> 103AT-11 IP67)</w:t>
      </w:r>
      <w:r w:rsidR="00B62B2B" w:rsidRPr="00586B16">
        <w:rPr>
          <w:lang w:val="en-US"/>
        </w:rPr>
        <w:t xml:space="preserve"> were used to ensure that experimental temperatures remained within </w:t>
      </w:r>
      <w:r w:rsidR="004B4076" w:rsidRPr="00586B16">
        <w:rPr>
          <w:lang w:val="en-US"/>
        </w:rPr>
        <w:t>+/-0.3</w:t>
      </w:r>
      <w:r w:rsidR="004B4076" w:rsidRPr="00586B16">
        <w:rPr>
          <w:rFonts w:cstheme="minorHAnsi"/>
          <w:lang w:val="en-US"/>
        </w:rPr>
        <w:t xml:space="preserve">°C of </w:t>
      </w:r>
      <w:r w:rsidR="00EB13D3" w:rsidRPr="00586B16">
        <w:rPr>
          <w:rFonts w:cstheme="minorHAnsi"/>
          <w:lang w:val="en-US"/>
        </w:rPr>
        <w:t>experimental temperature</w:t>
      </w:r>
      <w:r w:rsidR="004B4076" w:rsidRPr="00586B16">
        <w:rPr>
          <w:rFonts w:cstheme="minorHAnsi"/>
          <w:lang w:val="en-US"/>
        </w:rPr>
        <w:t xml:space="preserve"> set points.</w:t>
      </w:r>
      <w:r w:rsidR="004B4076">
        <w:rPr>
          <w:rFonts w:cstheme="minorHAnsi"/>
          <w:lang w:val="en-US"/>
        </w:rPr>
        <w:t xml:space="preserve"> </w:t>
      </w:r>
      <w:r w:rsidR="00573E73">
        <w:rPr>
          <w:rFonts w:cstheme="minorHAnsi"/>
          <w:lang w:val="en-US"/>
        </w:rPr>
        <w:t xml:space="preserve">Minimal background respiration was achieved through </w:t>
      </w:r>
      <w:r w:rsidR="004B4076">
        <w:rPr>
          <w:rFonts w:cstheme="minorHAnsi"/>
          <w:lang w:val="en-US"/>
        </w:rPr>
        <w:t>UV filter</w:t>
      </w:r>
      <w:r w:rsidR="00573E73">
        <w:rPr>
          <w:rFonts w:cstheme="minorHAnsi"/>
          <w:lang w:val="en-US"/>
        </w:rPr>
        <w:t>ation</w:t>
      </w:r>
      <w:r w:rsidR="000C169A">
        <w:rPr>
          <w:rFonts w:cstheme="minorHAnsi"/>
          <w:lang w:val="en-US"/>
        </w:rPr>
        <w:t xml:space="preserve">, </w:t>
      </w:r>
      <w:r w:rsidR="00960FF5">
        <w:rPr>
          <w:rFonts w:cstheme="minorHAnsi"/>
          <w:lang w:val="en-US"/>
        </w:rPr>
        <w:t>particle</w:t>
      </w:r>
      <w:r w:rsidR="00AF0D28">
        <w:rPr>
          <w:rFonts w:cstheme="minorHAnsi"/>
          <w:lang w:val="en-US"/>
        </w:rPr>
        <w:t xml:space="preserve"> filtration </w:t>
      </w:r>
      <w:r w:rsidR="00960FF5">
        <w:rPr>
          <w:rFonts w:cstheme="minorHAnsi"/>
          <w:lang w:val="en-US"/>
        </w:rPr>
        <w:t>(100</w:t>
      </w:r>
      <w:r w:rsidR="00936CD1">
        <w:rPr>
          <w:rFonts w:cstheme="minorHAnsi"/>
          <w:lang w:val="en-US"/>
        </w:rPr>
        <w:t xml:space="preserve"> </w:t>
      </w:r>
      <w:r w:rsidR="00936CD1" w:rsidRPr="00936CD1">
        <w:rPr>
          <w:rFonts w:cstheme="minorHAnsi"/>
          <w:lang w:val="en-US"/>
        </w:rPr>
        <w:t>µ</w:t>
      </w:r>
      <w:r w:rsidR="00936CD1">
        <w:rPr>
          <w:rFonts w:cstheme="minorHAnsi"/>
          <w:lang w:val="en-US"/>
        </w:rPr>
        <w:t>m</w:t>
      </w:r>
      <w:r w:rsidR="00A66DEF">
        <w:rPr>
          <w:rFonts w:cstheme="minorHAnsi"/>
          <w:lang w:val="en-US"/>
        </w:rPr>
        <w:t xml:space="preserve"> bag filters</w:t>
      </w:r>
      <w:r w:rsidR="00936CD1">
        <w:rPr>
          <w:rFonts w:cstheme="minorHAnsi"/>
          <w:lang w:val="en-US"/>
        </w:rPr>
        <w:t>)</w:t>
      </w:r>
      <w:r w:rsidR="00A66DEF">
        <w:rPr>
          <w:rFonts w:cstheme="minorHAnsi"/>
          <w:lang w:val="en-US"/>
        </w:rPr>
        <w:t>, and</w:t>
      </w:r>
      <w:r w:rsidR="00936CD1">
        <w:rPr>
          <w:rFonts w:cstheme="minorHAnsi"/>
          <w:lang w:val="en-US"/>
        </w:rPr>
        <w:t xml:space="preserve"> </w:t>
      </w:r>
      <w:r w:rsidR="000C169A">
        <w:rPr>
          <w:rFonts w:cstheme="minorHAnsi"/>
          <w:lang w:val="en-US"/>
        </w:rPr>
        <w:t>daily cleaning of equipment</w:t>
      </w:r>
      <w:r w:rsidR="00FB047D">
        <w:rPr>
          <w:rFonts w:cstheme="minorHAnsi"/>
          <w:lang w:val="en-US"/>
        </w:rPr>
        <w:t xml:space="preserve"> </w:t>
      </w:r>
      <w:r w:rsidR="00193A7A">
        <w:rPr>
          <w:rFonts w:cstheme="minorHAnsi"/>
          <w:lang w:val="en-US"/>
        </w:rPr>
        <w:t>(bleach diluted to 200</w:t>
      </w:r>
      <w:r w:rsidR="00A66DEF">
        <w:rPr>
          <w:rFonts w:cstheme="minorHAnsi"/>
          <w:lang w:val="en-US"/>
        </w:rPr>
        <w:t xml:space="preserve"> </w:t>
      </w:r>
      <w:r w:rsidR="00193A7A">
        <w:rPr>
          <w:rFonts w:cstheme="minorHAnsi"/>
          <w:lang w:val="en-US"/>
        </w:rPr>
        <w:t>ppm with fresh water</w:t>
      </w:r>
      <w:r w:rsidR="001E31D5">
        <w:rPr>
          <w:rFonts w:cstheme="minorHAnsi"/>
          <w:lang w:val="en-US"/>
        </w:rPr>
        <w:t xml:space="preserve">. </w:t>
      </w:r>
      <w:r w:rsidR="005C3387">
        <w:rPr>
          <w:rFonts w:cstheme="minorHAnsi"/>
          <w:lang w:val="en-US"/>
        </w:rPr>
        <w:t xml:space="preserve">Fish were deprived of food </w:t>
      </w:r>
      <w:r w:rsidR="00A66DEF">
        <w:rPr>
          <w:rFonts w:cstheme="minorHAnsi"/>
          <w:lang w:val="en-US"/>
        </w:rPr>
        <w:t xml:space="preserve">for </w:t>
      </w:r>
      <w:r w:rsidR="005C3387">
        <w:rPr>
          <w:rFonts w:cstheme="minorHAnsi"/>
          <w:lang w:val="en-US"/>
        </w:rPr>
        <w:t>18-24 h before</w:t>
      </w:r>
      <w:r w:rsidR="002F0D1A">
        <w:rPr>
          <w:rFonts w:cstheme="minorHAnsi"/>
          <w:lang w:val="en-US"/>
        </w:rPr>
        <w:t xml:space="preserve"> aerobic respiration</w:t>
      </w:r>
      <w:r w:rsidR="005C3387">
        <w:rPr>
          <w:rFonts w:cstheme="minorHAnsi"/>
          <w:lang w:val="en-US"/>
        </w:rPr>
        <w:t xml:space="preserve"> trials began</w:t>
      </w:r>
      <w:r w:rsidR="002F0D1A">
        <w:rPr>
          <w:rFonts w:cstheme="minorHAnsi"/>
          <w:lang w:val="en-US"/>
        </w:rPr>
        <w:t xml:space="preserve">. Trials were conducted in </w:t>
      </w:r>
      <w:r w:rsidR="00D15A5F">
        <w:rPr>
          <w:rFonts w:cstheme="minorHAnsi"/>
          <w:lang w:val="en-US"/>
        </w:rPr>
        <w:t>a fully</w:t>
      </w:r>
      <w:r w:rsidR="00DE69E7">
        <w:rPr>
          <w:rFonts w:cstheme="minorHAnsi"/>
          <w:lang w:val="en-US"/>
        </w:rPr>
        <w:t xml:space="preserve"> lit room</w:t>
      </w:r>
      <w:r w:rsidR="005C3387">
        <w:rPr>
          <w:rFonts w:cstheme="minorHAnsi"/>
          <w:lang w:val="en-US"/>
        </w:rPr>
        <w:t xml:space="preserve"> to </w:t>
      </w:r>
      <w:r w:rsidR="004356E4">
        <w:rPr>
          <w:rFonts w:cstheme="minorHAnsi"/>
          <w:lang w:val="en-US"/>
        </w:rPr>
        <w:t>eliminate metabolic costs associated with digestion</w:t>
      </w:r>
      <w:r w:rsidR="00DE69E7">
        <w:rPr>
          <w:rFonts w:cstheme="minorHAnsi"/>
          <w:lang w:val="en-US"/>
        </w:rPr>
        <w:t xml:space="preserve"> and photoperiod</w:t>
      </w:r>
      <w:r w:rsidR="00DB298C">
        <w:rPr>
          <w:rFonts w:cstheme="minorHAnsi"/>
          <w:lang w:val="en-US"/>
        </w:rPr>
        <w:t>.</w:t>
      </w:r>
      <w:r w:rsidR="00220A77">
        <w:rPr>
          <w:rFonts w:cstheme="minorHAnsi"/>
          <w:lang w:val="en-US"/>
        </w:rPr>
        <w:t xml:space="preserve"> </w:t>
      </w:r>
    </w:p>
    <w:p w14:paraId="403C531F" w14:textId="53CBAE61" w:rsidR="009F1282" w:rsidRPr="009F1282" w:rsidRDefault="00FB143D" w:rsidP="00B36451">
      <w:pPr>
        <w:spacing w:line="240" w:lineRule="auto"/>
        <w:jc w:val="both"/>
        <w:rPr>
          <w:lang w:val="en-US"/>
        </w:rPr>
      </w:pPr>
      <w:r>
        <w:rPr>
          <w:lang w:val="en-US"/>
        </w:rPr>
        <w:t>M</w:t>
      </w:r>
      <w:r w:rsidR="009F1282">
        <w:rPr>
          <w:lang w:val="en-US"/>
        </w:rPr>
        <w:t xml:space="preserve">aximum </w:t>
      </w:r>
      <w:r>
        <w:rPr>
          <w:lang w:val="en-US"/>
        </w:rPr>
        <w:t>oxygen consumption (MO</w:t>
      </w:r>
      <w:r>
        <w:rPr>
          <w:vertAlign w:val="subscript"/>
          <w:lang w:val="en-US"/>
        </w:rPr>
        <w:t>2max</w:t>
      </w:r>
      <w:r w:rsidR="00E37F85">
        <w:rPr>
          <w:lang w:val="en-US"/>
        </w:rPr>
        <w:t xml:space="preserve">) was used as a proxy for maximum metabolic rate </w:t>
      </w:r>
      <w:r w:rsidR="004F5295">
        <w:rPr>
          <w:lang w:val="en-US"/>
        </w:rPr>
        <w:fldChar w:fldCharType="begin" w:fldLock="1"/>
      </w:r>
      <w:r w:rsidR="00075D1C">
        <w:rPr>
          <w:lang w:val="en-US"/>
        </w:rPr>
        <w:instrText>ADDIN CSL_CITATION {"citationItems":[{"id":"ITEM-1","itemData":{"DOI":"10.1111/jfb.12796","ISSN":"10958649","PMID":"26586591","abstract":"Maximum (aerobic) metabolic rate (MMR) is defined here as the maximum rate of oxygen consumption (M˙O2max) that a fish can achieve at a given temperature under any ecologically relevant circumstance. Different techniques exist for eliciting MMR of fishes, of which swim-flume respirometry (critical swimming speed tests and burst-swimming protocols) and exhaustive chases are the most common. Available data suggest that the most suitable method for eliciting MMR varies with species and ecotype, and depends on the propensity of the fish to sustain swimming for extended durations as well as its capacity to simultaneously exercise and digest food. MMR varies substantially (&gt;10 fold) between species with different lifestyles (i.e. interspecific variation), and to a lesser extent (&lt;three-fold) between individuals of the same species (i.e. intraspecific variation). MMR often changes allometrically with body size and is modulated by several environmental factors, including temperature and oxygen availability. Due to the significance of MMR in determining aerobic scope, interest in measuring this trait has spread across disciplines in attempts to predict effects of climate change on fish populations. Here, various techniques used to elicit and measure MMR in different fish species with contrasting lifestyles are outlined and the relevance of MMR to the ecology, fitness and climate change resilience of fishes is discussed.","author":[{"dropping-particle":"","family":"Norin","given":"T.","non-dropping-particle":"","parse-names":false,"suffix":""},{"dropping-particle":"","family":"Clark","given":"T. D.","non-dropping-particle":"","parse-names":false,"suffix":""}],"container-title":"Journal of Fish Biology","id":"ITEM-1","issue":"1","issued":{"date-parts":[["2016"]]},"page":"122-151","title":"Measurement and relevance of maximum metabolic rate in fishes","type":"article-journal","volume":"88"},"uris":["http://www.mendeley.com/documents/?uuid=c026f5e3-bf00-452d-824f-2ddd20ee4469"]}],"mendeley":{"formattedCitation":"(Norin and Clark 2016)","plainTextFormattedCitation":"(Norin and Clark 2016)","previouslyFormattedCitation":"(Norin and Clark 2016)"},"properties":{"noteIndex":0},"schema":"https://github.com/citation-style-language/schema/raw/master/csl-citation.json"}</w:instrText>
      </w:r>
      <w:r w:rsidR="004F5295">
        <w:rPr>
          <w:lang w:val="en-US"/>
        </w:rPr>
        <w:fldChar w:fldCharType="separate"/>
      </w:r>
      <w:r w:rsidR="004F5295" w:rsidRPr="004F5295">
        <w:rPr>
          <w:noProof/>
          <w:lang w:val="en-US"/>
        </w:rPr>
        <w:t>(Norin and Clark 2016)</w:t>
      </w:r>
      <w:r w:rsidR="004F5295">
        <w:rPr>
          <w:lang w:val="en-US"/>
        </w:rPr>
        <w:fldChar w:fldCharType="end"/>
      </w:r>
      <w:r w:rsidR="00E37F85">
        <w:rPr>
          <w:lang w:val="en-US"/>
        </w:rPr>
        <w:t xml:space="preserve">. </w:t>
      </w:r>
      <w:r w:rsidR="009F1282">
        <w:rPr>
          <w:lang w:val="en-US"/>
        </w:rPr>
        <w:t xml:space="preserve"> </w:t>
      </w:r>
      <w:r w:rsidR="001B65B4">
        <w:rPr>
          <w:lang w:val="en-US"/>
        </w:rPr>
        <w:t>To achieve maximum oxygen consumption f</w:t>
      </w:r>
      <w:r w:rsidR="009F1282">
        <w:rPr>
          <w:lang w:val="en-US"/>
        </w:rPr>
        <w:t xml:space="preserve">ish were placed in a swim tunnel for </w:t>
      </w:r>
      <w:r w:rsidR="00C776C1">
        <w:rPr>
          <w:lang w:val="en-US"/>
        </w:rPr>
        <w:t>10 min</w:t>
      </w:r>
      <w:r w:rsidR="009F1282">
        <w:rPr>
          <w:lang w:val="en-US"/>
        </w:rPr>
        <w:t>. During the</w:t>
      </w:r>
      <w:r w:rsidR="001E4C08">
        <w:rPr>
          <w:lang w:val="en-US"/>
        </w:rPr>
        <w:t xml:space="preserve"> initial</w:t>
      </w:r>
      <w:r w:rsidR="009F1282">
        <w:rPr>
          <w:lang w:val="en-US"/>
        </w:rPr>
        <w:t xml:space="preserve"> </w:t>
      </w:r>
      <w:r w:rsidR="00C776C1">
        <w:rPr>
          <w:lang w:val="en-US"/>
        </w:rPr>
        <w:t>5 min</w:t>
      </w:r>
      <w:r w:rsidR="009F1282">
        <w:rPr>
          <w:lang w:val="en-US"/>
        </w:rPr>
        <w:t xml:space="preserve"> interval</w:t>
      </w:r>
      <w:r w:rsidR="003E16CA">
        <w:rPr>
          <w:lang w:val="en-US"/>
        </w:rPr>
        <w:t>,</w:t>
      </w:r>
      <w:r w:rsidR="009F1282">
        <w:rPr>
          <w:lang w:val="en-US"/>
        </w:rPr>
        <w:t xml:space="preserve"> the speed of </w:t>
      </w:r>
      <w:r w:rsidR="00F24E4B">
        <w:rPr>
          <w:lang w:val="en-US"/>
        </w:rPr>
        <w:t>water flow through</w:t>
      </w:r>
      <w:r w:rsidR="009F1282">
        <w:rPr>
          <w:lang w:val="en-US"/>
        </w:rPr>
        <w:t xml:space="preserve"> swim tunnel was slowly increased until fish</w:t>
      </w:r>
      <w:r w:rsidR="00BE4FE1">
        <w:rPr>
          <w:lang w:val="en-US"/>
        </w:rPr>
        <w:t xml:space="preserve"> displayed a</w:t>
      </w:r>
      <w:r w:rsidR="009F1282">
        <w:rPr>
          <w:lang w:val="en-US"/>
        </w:rPr>
        <w:t xml:space="preserve"> change</w:t>
      </w:r>
      <w:r w:rsidR="00F24E4B">
        <w:rPr>
          <w:lang w:val="en-US"/>
        </w:rPr>
        <w:t>d</w:t>
      </w:r>
      <w:r w:rsidR="004B61B1">
        <w:rPr>
          <w:lang w:val="en-US"/>
        </w:rPr>
        <w:t xml:space="preserve"> in</w:t>
      </w:r>
      <w:r w:rsidR="009F1282">
        <w:rPr>
          <w:lang w:val="en-US"/>
        </w:rPr>
        <w:t xml:space="preserve"> gait swimming behavior, defined as a transitioning behavior </w:t>
      </w:r>
      <w:r w:rsidR="004B61B1">
        <w:rPr>
          <w:lang w:val="en-US"/>
        </w:rPr>
        <w:t>from predominately</w:t>
      </w:r>
      <w:r w:rsidR="009F1282">
        <w:rPr>
          <w:lang w:val="en-US"/>
        </w:rPr>
        <w:t xml:space="preserve"> pectoral swimming to body/tail undulations (</w:t>
      </w:r>
      <w:r w:rsidR="009F1282">
        <w:rPr>
          <w:b/>
          <w:bCs/>
          <w:lang w:val="en-US"/>
        </w:rPr>
        <w:t>S</w:t>
      </w:r>
      <w:r w:rsidR="008945D4">
        <w:rPr>
          <w:b/>
          <w:bCs/>
          <w:lang w:val="en-US"/>
        </w:rPr>
        <w:t xml:space="preserve">upplemental </w:t>
      </w:r>
      <w:r w:rsidR="00E96A01">
        <w:rPr>
          <w:b/>
          <w:bCs/>
          <w:lang w:val="en-US"/>
        </w:rPr>
        <w:t>v</w:t>
      </w:r>
      <w:r w:rsidR="008945D4">
        <w:rPr>
          <w:b/>
          <w:bCs/>
          <w:lang w:val="en-US"/>
        </w:rPr>
        <w:t xml:space="preserve">ideo </w:t>
      </w:r>
      <w:r w:rsidR="009F1282">
        <w:rPr>
          <w:b/>
          <w:bCs/>
          <w:lang w:val="en-US"/>
        </w:rPr>
        <w:t>1</w:t>
      </w:r>
      <w:r w:rsidR="009F1282">
        <w:rPr>
          <w:lang w:val="en-US"/>
        </w:rPr>
        <w:t xml:space="preserve">). The speed of the swim tunnel that produced this intermediary transitional swimming behavior was maintained for the second </w:t>
      </w:r>
      <w:r w:rsidR="00C776C1">
        <w:rPr>
          <w:lang w:val="en-US"/>
        </w:rPr>
        <w:t>5 min</w:t>
      </w:r>
      <w:r w:rsidR="009F1282">
        <w:rPr>
          <w:lang w:val="en-US"/>
        </w:rPr>
        <w:t xml:space="preserve"> interval. Immediately after the </w:t>
      </w:r>
      <w:r w:rsidR="00C776C1">
        <w:rPr>
          <w:lang w:val="en-US"/>
        </w:rPr>
        <w:t xml:space="preserve">10 min </w:t>
      </w:r>
      <w:r w:rsidR="009F1282">
        <w:rPr>
          <w:lang w:val="en-US"/>
        </w:rPr>
        <w:t>swimming period</w:t>
      </w:r>
      <w:r w:rsidR="00C72328">
        <w:rPr>
          <w:lang w:val="en-US"/>
        </w:rPr>
        <w:t>,</w:t>
      </w:r>
      <w:r w:rsidR="009F1282">
        <w:rPr>
          <w:lang w:val="en-US"/>
        </w:rPr>
        <w:t xml:space="preserve"> fish were collected by hand</w:t>
      </w:r>
      <w:r w:rsidR="00C776C1">
        <w:rPr>
          <w:lang w:val="en-US"/>
        </w:rPr>
        <w:t>,</w:t>
      </w:r>
      <w:r w:rsidR="009F1282">
        <w:rPr>
          <w:lang w:val="en-US"/>
        </w:rPr>
        <w:t xml:space="preserve"> and transferred to respiration chambers. </w:t>
      </w:r>
      <w:r w:rsidR="00C776C1">
        <w:rPr>
          <w:lang w:val="en-US"/>
        </w:rPr>
        <w:t xml:space="preserve"> </w:t>
      </w:r>
      <w:r w:rsidR="00015506">
        <w:rPr>
          <w:lang w:val="en-US"/>
        </w:rPr>
        <w:t>P</w:t>
      </w:r>
      <w:r w:rsidR="00CE3130">
        <w:rPr>
          <w:lang w:val="en-US"/>
        </w:rPr>
        <w:t xml:space="preserve">ilot studies (unpublish data, </w:t>
      </w:r>
      <w:r w:rsidR="00097959">
        <w:rPr>
          <w:lang w:val="en-US"/>
        </w:rPr>
        <w:t>Schmidt</w:t>
      </w:r>
      <w:r w:rsidR="00CE3130">
        <w:rPr>
          <w:lang w:val="en-US"/>
        </w:rPr>
        <w:t xml:space="preserve">) </w:t>
      </w:r>
      <w:r w:rsidR="009D2366">
        <w:rPr>
          <w:lang w:val="en-US"/>
        </w:rPr>
        <w:t>determined that highest MO</w:t>
      </w:r>
      <w:r w:rsidR="009D2366">
        <w:rPr>
          <w:vertAlign w:val="subscript"/>
          <w:lang w:val="en-US"/>
        </w:rPr>
        <w:t>2max</w:t>
      </w:r>
      <w:r w:rsidR="009D2366">
        <w:rPr>
          <w:lang w:val="en-US"/>
        </w:rPr>
        <w:t xml:space="preserve"> levels were achieved</w:t>
      </w:r>
      <w:r w:rsidR="00A21637">
        <w:rPr>
          <w:lang w:val="en-US"/>
        </w:rPr>
        <w:t xml:space="preserve"> with the immediate transfer of </w:t>
      </w:r>
      <w:r w:rsidR="00015506">
        <w:rPr>
          <w:lang w:val="en-US"/>
        </w:rPr>
        <w:t>from the swim tunnel to respiration chambers, rather than including an intermediary air exposure period</w:t>
      </w:r>
      <w:r w:rsidR="00A21637">
        <w:rPr>
          <w:lang w:val="en-US"/>
        </w:rPr>
        <w:t>.</w:t>
      </w:r>
      <w:r w:rsidR="00015506">
        <w:rPr>
          <w:lang w:val="en-US"/>
        </w:rPr>
        <w:t xml:space="preserve"> Therefore, no air ex</w:t>
      </w:r>
      <w:r w:rsidR="00CD14C6">
        <w:rPr>
          <w:lang w:val="en-US"/>
        </w:rPr>
        <w:t xml:space="preserve">posure time was included prior to fish being transferred into respiration chambers. </w:t>
      </w:r>
      <w:r w:rsidR="00A21637">
        <w:rPr>
          <w:lang w:val="en-US"/>
        </w:rPr>
        <w:t xml:space="preserve"> </w:t>
      </w:r>
      <w:r w:rsidR="00CE638A">
        <w:rPr>
          <w:lang w:val="en-US"/>
        </w:rPr>
        <w:t>The</w:t>
      </w:r>
      <w:r w:rsidR="00A24FE4">
        <w:rPr>
          <w:lang w:val="en-US"/>
        </w:rPr>
        <w:t xml:space="preserve"> </w:t>
      </w:r>
      <w:r w:rsidR="00CE638A">
        <w:rPr>
          <w:lang w:val="en-US"/>
        </w:rPr>
        <w:t>t</w:t>
      </w:r>
      <w:r w:rsidR="009F1282">
        <w:rPr>
          <w:lang w:val="en-US"/>
        </w:rPr>
        <w:t xml:space="preserve">ime between fish </w:t>
      </w:r>
      <w:r w:rsidR="00C72328">
        <w:rPr>
          <w:lang w:val="en-US"/>
        </w:rPr>
        <w:t>being</w:t>
      </w:r>
      <w:r w:rsidR="009F1282">
        <w:rPr>
          <w:lang w:val="en-US"/>
        </w:rPr>
        <w:t xml:space="preserve"> placed in respiration chambers and </w:t>
      </w:r>
      <w:r w:rsidR="00C72328">
        <w:rPr>
          <w:lang w:val="en-US"/>
        </w:rPr>
        <w:t xml:space="preserve">the of </w:t>
      </w:r>
      <w:r w:rsidR="009F1282">
        <w:rPr>
          <w:lang w:val="en-US"/>
        </w:rPr>
        <w:t>data</w:t>
      </w:r>
      <w:r w:rsidR="00C72328">
        <w:rPr>
          <w:lang w:val="en-US"/>
        </w:rPr>
        <w:t xml:space="preserve"> </w:t>
      </w:r>
      <w:r w:rsidR="00960FF5">
        <w:rPr>
          <w:lang w:val="en-US"/>
        </w:rPr>
        <w:t>being recorded</w:t>
      </w:r>
      <w:r w:rsidR="009A0085">
        <w:rPr>
          <w:lang w:val="en-US"/>
        </w:rPr>
        <w:t xml:space="preserve"> (i.e., start of the wait period)</w:t>
      </w:r>
      <w:r w:rsidR="009F1282">
        <w:rPr>
          <w:lang w:val="en-US"/>
        </w:rPr>
        <w:t xml:space="preserve"> was less than </w:t>
      </w:r>
      <w:r w:rsidR="009A0085">
        <w:rPr>
          <w:lang w:val="en-US"/>
        </w:rPr>
        <w:t xml:space="preserve">10 </w:t>
      </w:r>
      <w:r w:rsidR="009F1282">
        <w:rPr>
          <w:lang w:val="en-US"/>
        </w:rPr>
        <w:t xml:space="preserve">s. </w:t>
      </w:r>
      <w:r w:rsidR="009A0085">
        <w:rPr>
          <w:lang w:val="en-US"/>
        </w:rPr>
        <w:t>MO</w:t>
      </w:r>
      <w:r w:rsidR="009A0085">
        <w:rPr>
          <w:vertAlign w:val="subscript"/>
          <w:lang w:val="en-US"/>
        </w:rPr>
        <w:t>2max</w:t>
      </w:r>
      <w:r w:rsidR="009F1282">
        <w:rPr>
          <w:lang w:val="en-US"/>
        </w:rPr>
        <w:t xml:space="preserve"> was measured over </w:t>
      </w:r>
      <w:r w:rsidR="00893FBC">
        <w:rPr>
          <w:lang w:val="en-US"/>
        </w:rPr>
        <w:t>30 s intervals</w:t>
      </w:r>
      <w:r w:rsidR="009F1282">
        <w:rPr>
          <w:lang w:val="en-US"/>
        </w:rPr>
        <w:t xml:space="preserve"> via rolling regressions within the </w:t>
      </w:r>
      <w:r w:rsidR="009F1282">
        <w:rPr>
          <w:i/>
          <w:iCs/>
          <w:lang w:val="en-US"/>
        </w:rPr>
        <w:t>‘</w:t>
      </w:r>
      <w:r w:rsidR="009F1282" w:rsidRPr="00AC5EBD">
        <w:rPr>
          <w:lang w:val="en-US"/>
        </w:rPr>
        <w:t>auto_rate’</w:t>
      </w:r>
      <w:r w:rsidR="009F1282">
        <w:rPr>
          <w:lang w:val="en-US"/>
        </w:rPr>
        <w:t xml:space="preserve"> function included in the R package </w:t>
      </w:r>
      <w:r w:rsidR="00AC5EBD">
        <w:rPr>
          <w:lang w:val="en-US"/>
        </w:rPr>
        <w:t>‘</w:t>
      </w:r>
      <w:r w:rsidR="009F1282">
        <w:rPr>
          <w:i/>
          <w:iCs/>
          <w:lang w:val="en-US"/>
        </w:rPr>
        <w:t>respR</w:t>
      </w:r>
      <w:r w:rsidR="00AC5EBD">
        <w:rPr>
          <w:i/>
          <w:iCs/>
          <w:lang w:val="en-US"/>
        </w:rPr>
        <w:t xml:space="preserve">’ </w:t>
      </w:r>
      <w:r w:rsidR="00AC5EBD">
        <w:rPr>
          <w:rFonts w:eastAsiaTheme="minorEastAsia"/>
          <w:lang w:val="en-US"/>
        </w:rPr>
        <w:t>(v2.0.1)</w:t>
      </w:r>
      <w:r w:rsidR="009F1282">
        <w:rPr>
          <w:lang w:val="en-US"/>
        </w:rPr>
        <w:t xml:space="preserve">. The steepest slope (highest oxygen consumption rate) with an </w:t>
      </w:r>
      <w:r w:rsidR="009F1282">
        <w:rPr>
          <w:rFonts w:eastAsiaTheme="minorEastAsia"/>
          <w:i/>
          <w:iCs/>
          <w:lang w:val="en-US"/>
        </w:rPr>
        <w:t>r</w:t>
      </w:r>
      <w:r w:rsidR="009F1282">
        <w:rPr>
          <w:rFonts w:eastAsiaTheme="minorEastAsia"/>
          <w:i/>
          <w:iCs/>
          <w:vertAlign w:val="superscript"/>
          <w:lang w:val="en-US"/>
        </w:rPr>
        <w:t>2</w:t>
      </w:r>
      <w:r w:rsidR="009F1282">
        <w:rPr>
          <w:rFonts w:eastAsiaTheme="minorEastAsia"/>
          <w:i/>
          <w:iCs/>
          <w:lang w:val="en-US"/>
        </w:rPr>
        <w:t xml:space="preserve"> </w:t>
      </w:r>
      <w:r w:rsidR="009F1282">
        <w:rPr>
          <w:rFonts w:eastAsiaTheme="minorEastAsia"/>
          <w:lang w:val="en-US"/>
        </w:rPr>
        <w:t xml:space="preserve">threshold of 0.95 was used to determine </w:t>
      </w:r>
      <w:r w:rsidR="00893FBC">
        <w:rPr>
          <w:lang w:val="en-US"/>
        </w:rPr>
        <w:t>MO</w:t>
      </w:r>
      <w:r w:rsidR="00893FBC">
        <w:rPr>
          <w:vertAlign w:val="subscript"/>
          <w:lang w:val="en-US"/>
        </w:rPr>
        <w:t>2max</w:t>
      </w:r>
      <w:r w:rsidR="009F1282">
        <w:rPr>
          <w:rFonts w:eastAsiaTheme="minorEastAsia"/>
          <w:lang w:val="en-US"/>
        </w:rPr>
        <w:t xml:space="preserve">. </w:t>
      </w:r>
      <w:r w:rsidR="00893FBC">
        <w:rPr>
          <w:lang w:val="en-US"/>
        </w:rPr>
        <w:t>MO</w:t>
      </w:r>
      <w:r w:rsidR="00893FBC">
        <w:rPr>
          <w:vertAlign w:val="subscript"/>
          <w:lang w:val="en-US"/>
        </w:rPr>
        <w:t>2max</w:t>
      </w:r>
      <w:r w:rsidR="009F1282">
        <w:rPr>
          <w:lang w:val="en-US"/>
        </w:rPr>
        <w:t xml:space="preserve"> was measured prior to </w:t>
      </w:r>
      <w:r w:rsidR="00E46541">
        <w:rPr>
          <w:lang w:val="en-US"/>
        </w:rPr>
        <w:t>routine metabolic rate (</w:t>
      </w:r>
      <w:r w:rsidR="00893FBC">
        <w:rPr>
          <w:lang w:val="en-US"/>
        </w:rPr>
        <w:t>MO</w:t>
      </w:r>
      <w:r w:rsidR="00893FBC">
        <w:rPr>
          <w:vertAlign w:val="subscript"/>
          <w:lang w:val="en-US"/>
        </w:rPr>
        <w:t>2routine</w:t>
      </w:r>
      <w:r w:rsidR="00E46541">
        <w:rPr>
          <w:lang w:val="en-US"/>
        </w:rPr>
        <w:t>)</w:t>
      </w:r>
      <w:r w:rsidR="009F1282">
        <w:rPr>
          <w:lang w:val="en-US"/>
        </w:rPr>
        <w:t xml:space="preserve">. </w:t>
      </w:r>
    </w:p>
    <w:p w14:paraId="48BECD9C" w14:textId="183F04BD" w:rsidR="00E66BF9" w:rsidRPr="003F02F6" w:rsidRDefault="005354DC" w:rsidP="00B36451">
      <w:pPr>
        <w:spacing w:line="240" w:lineRule="auto"/>
        <w:jc w:val="both"/>
        <w:rPr>
          <w:rFonts w:eastAsiaTheme="minorEastAsia"/>
          <w:lang w:val="en-US"/>
        </w:rPr>
      </w:pPr>
      <w:r>
        <w:rPr>
          <w:lang w:val="en-US"/>
        </w:rPr>
        <w:t>Fish were</w:t>
      </w:r>
      <w:r w:rsidR="00AE35BC">
        <w:rPr>
          <w:lang w:val="en-US"/>
        </w:rPr>
        <w:t xml:space="preserve"> randomly</w:t>
      </w:r>
      <w:r>
        <w:rPr>
          <w:lang w:val="en-US"/>
        </w:rPr>
        <w:t xml:space="preserve"> placed in </w:t>
      </w:r>
      <w:r w:rsidR="00F92A44">
        <w:rPr>
          <w:lang w:val="en-US"/>
        </w:rPr>
        <w:t xml:space="preserve">respirometry </w:t>
      </w:r>
      <w:r w:rsidR="00B05552">
        <w:rPr>
          <w:lang w:val="en-US"/>
        </w:rPr>
        <w:t>chambers</w:t>
      </w:r>
      <w:r w:rsidR="00166385">
        <w:rPr>
          <w:lang w:val="en-US"/>
        </w:rPr>
        <w:t xml:space="preserve"> for</w:t>
      </w:r>
      <w:r w:rsidR="00F92A44">
        <w:rPr>
          <w:lang w:val="en-US"/>
        </w:rPr>
        <w:t xml:space="preserve"> </w:t>
      </w:r>
      <w:r w:rsidR="00A62D79">
        <w:rPr>
          <w:lang w:val="en-US"/>
        </w:rPr>
        <w:t>3.5 – 6</w:t>
      </w:r>
      <w:r w:rsidR="00166385">
        <w:rPr>
          <w:lang w:val="en-US"/>
        </w:rPr>
        <w:t xml:space="preserve"> </w:t>
      </w:r>
      <w:r w:rsidR="0048335B">
        <w:rPr>
          <w:lang w:val="en-US"/>
        </w:rPr>
        <w:t>h</w:t>
      </w:r>
      <w:r w:rsidR="00A62D79">
        <w:rPr>
          <w:lang w:val="en-US"/>
        </w:rPr>
        <w:t xml:space="preserve"> </w:t>
      </w:r>
      <w:r w:rsidR="007C2234">
        <w:rPr>
          <w:lang w:val="en-US"/>
        </w:rPr>
        <w:t>(</w:t>
      </w:r>
      <m:oMath>
        <m:acc>
          <m:accPr>
            <m:chr m:val="̅"/>
            <m:ctrlPr>
              <w:rPr>
                <w:rFonts w:ascii="Cambria Math" w:hAnsi="Cambria Math"/>
                <w:i/>
                <w:lang w:val="en-US"/>
              </w:rPr>
            </m:ctrlPr>
          </m:accPr>
          <m:e>
            <m:r>
              <m:rPr>
                <m:sty m:val="p"/>
              </m:rPr>
              <w:rPr>
                <w:rFonts w:ascii="Cambria Math" w:hAnsi="Cambria Math" w:cstheme="minorHAnsi"/>
                <w:lang w:val="en-US"/>
              </w:rPr>
              <m:t>µ</m:t>
            </m:r>
          </m:e>
        </m:acc>
      </m:oMath>
      <w:r w:rsidR="00613B51">
        <w:rPr>
          <w:rFonts w:eastAsiaTheme="minorEastAsia"/>
          <w:lang w:val="en-US"/>
        </w:rPr>
        <w:t xml:space="preserve"> =4.</w:t>
      </w:r>
      <w:r w:rsidR="00B05552">
        <w:rPr>
          <w:rFonts w:eastAsiaTheme="minorEastAsia"/>
          <w:lang w:val="en-US"/>
        </w:rPr>
        <w:t>67</w:t>
      </w:r>
      <w:r w:rsidR="00166385">
        <w:rPr>
          <w:rFonts w:eastAsiaTheme="minorEastAsia"/>
          <w:lang w:val="en-US"/>
        </w:rPr>
        <w:t xml:space="preserve"> </w:t>
      </w:r>
      <w:r w:rsidR="00B05552">
        <w:rPr>
          <w:rFonts w:eastAsiaTheme="minorEastAsia"/>
          <w:lang w:val="en-US"/>
        </w:rPr>
        <w:t xml:space="preserve">h) </w:t>
      </w:r>
      <w:r w:rsidR="00166385">
        <w:rPr>
          <w:rFonts w:eastAsiaTheme="minorEastAsia"/>
          <w:lang w:val="en-US"/>
        </w:rPr>
        <w:t xml:space="preserve">to measure </w:t>
      </w:r>
      <w:r w:rsidR="00166385">
        <w:rPr>
          <w:lang w:val="en-US"/>
        </w:rPr>
        <w:t>MO</w:t>
      </w:r>
      <w:r w:rsidR="00166385">
        <w:rPr>
          <w:vertAlign w:val="subscript"/>
          <w:lang w:val="en-US"/>
        </w:rPr>
        <w:t>2routine</w:t>
      </w:r>
      <w:r w:rsidR="00B05552">
        <w:rPr>
          <w:rFonts w:eastAsiaTheme="minorEastAsia"/>
          <w:lang w:val="en-US"/>
        </w:rPr>
        <w:t xml:space="preserve">. </w:t>
      </w:r>
      <w:r w:rsidR="0048335B">
        <w:rPr>
          <w:rFonts w:eastAsiaTheme="minorEastAsia"/>
          <w:lang w:val="en-US"/>
        </w:rPr>
        <w:t xml:space="preserve">Oxygen </w:t>
      </w:r>
      <w:r w:rsidR="00017083">
        <w:rPr>
          <w:rFonts w:eastAsiaTheme="minorEastAsia"/>
          <w:lang w:val="en-US"/>
        </w:rPr>
        <w:t>consumption</w:t>
      </w:r>
      <w:r w:rsidR="00711A83">
        <w:rPr>
          <w:rFonts w:eastAsiaTheme="minorEastAsia"/>
          <w:lang w:val="en-US"/>
        </w:rPr>
        <w:t xml:space="preserve"> was measured</w:t>
      </w:r>
      <w:r w:rsidR="006B34F1">
        <w:rPr>
          <w:rFonts w:eastAsiaTheme="minorEastAsia"/>
          <w:lang w:val="en-US"/>
        </w:rPr>
        <w:t xml:space="preserve"> continuously</w:t>
      </w:r>
      <w:r w:rsidR="00711A83">
        <w:rPr>
          <w:rFonts w:eastAsiaTheme="minorEastAsia"/>
          <w:lang w:val="en-US"/>
        </w:rPr>
        <w:t xml:space="preserve"> </w:t>
      </w:r>
      <w:r w:rsidR="00FF1F38">
        <w:rPr>
          <w:rFonts w:eastAsiaTheme="minorEastAsia"/>
          <w:lang w:val="en-US"/>
        </w:rPr>
        <w:t xml:space="preserve">over cycles consisting of </w:t>
      </w:r>
      <w:r w:rsidR="00FF1F38">
        <w:rPr>
          <w:lang w:val="en-US"/>
        </w:rPr>
        <w:t>a 15 second wait, 225 second measurement, and 180 flush period</w:t>
      </w:r>
      <w:r w:rsidR="00FF1F38">
        <w:rPr>
          <w:rFonts w:eastAsiaTheme="minorEastAsia"/>
          <w:lang w:val="en-US"/>
        </w:rPr>
        <w:t xml:space="preserve">. </w:t>
      </w:r>
      <w:r w:rsidR="00FB0ED3">
        <w:rPr>
          <w:rFonts w:eastAsiaTheme="minorEastAsia"/>
          <w:lang w:val="en-US"/>
        </w:rPr>
        <w:t>Air percentage never</w:t>
      </w:r>
      <w:r w:rsidR="006F19FF">
        <w:rPr>
          <w:rFonts w:eastAsiaTheme="minorEastAsia"/>
          <w:lang w:val="en-US"/>
        </w:rPr>
        <w:t xml:space="preserve"> drop</w:t>
      </w:r>
      <w:r w:rsidR="00FB0ED3">
        <w:rPr>
          <w:rFonts w:eastAsiaTheme="minorEastAsia"/>
          <w:lang w:val="en-US"/>
        </w:rPr>
        <w:t>ped</w:t>
      </w:r>
      <w:r w:rsidR="00E46541">
        <w:rPr>
          <w:rFonts w:eastAsiaTheme="minorEastAsia"/>
          <w:lang w:val="en-US"/>
        </w:rPr>
        <w:t xml:space="preserve"> </w:t>
      </w:r>
      <w:r w:rsidR="006F19FF">
        <w:rPr>
          <w:rFonts w:eastAsiaTheme="minorEastAsia"/>
          <w:lang w:val="en-US"/>
        </w:rPr>
        <w:t xml:space="preserve">below 80% air saturation. </w:t>
      </w:r>
      <w:r w:rsidR="00BE627E">
        <w:rPr>
          <w:rFonts w:eastAsiaTheme="minorEastAsia"/>
          <w:lang w:val="en-US"/>
        </w:rPr>
        <w:t xml:space="preserve">Oxygen consumption rates were measured over </w:t>
      </w:r>
      <w:r w:rsidR="00197ECD">
        <w:rPr>
          <w:rFonts w:eastAsiaTheme="minorEastAsia"/>
          <w:lang w:val="en-US"/>
        </w:rPr>
        <w:t xml:space="preserve">a </w:t>
      </w:r>
      <w:r w:rsidR="00E504B5">
        <w:rPr>
          <w:rFonts w:eastAsiaTheme="minorEastAsia"/>
          <w:lang w:val="en-US"/>
        </w:rPr>
        <w:t xml:space="preserve">220 min interval </w:t>
      </w:r>
      <w:r w:rsidR="00197ECD">
        <w:rPr>
          <w:rFonts w:eastAsiaTheme="minorEastAsia"/>
          <w:lang w:val="en-US"/>
        </w:rPr>
        <w:t xml:space="preserve">with an </w:t>
      </w:r>
      <w:r w:rsidR="00197ECD">
        <w:rPr>
          <w:rFonts w:eastAsiaTheme="minorEastAsia"/>
          <w:i/>
          <w:iCs/>
          <w:lang w:val="en-US"/>
        </w:rPr>
        <w:t>r</w:t>
      </w:r>
      <w:r w:rsidR="00197ECD">
        <w:rPr>
          <w:rFonts w:eastAsiaTheme="minorEastAsia"/>
          <w:i/>
          <w:iCs/>
          <w:vertAlign w:val="superscript"/>
          <w:lang w:val="en-US"/>
        </w:rPr>
        <w:t>2</w:t>
      </w:r>
      <w:r w:rsidR="00197ECD">
        <w:rPr>
          <w:rFonts w:eastAsiaTheme="minorEastAsia"/>
          <w:i/>
          <w:iCs/>
          <w:lang w:val="en-US"/>
        </w:rPr>
        <w:t xml:space="preserve"> </w:t>
      </w:r>
      <w:r w:rsidR="00197ECD">
        <w:rPr>
          <w:rFonts w:eastAsiaTheme="minorEastAsia"/>
          <w:lang w:val="en-US"/>
        </w:rPr>
        <w:t>threshold of 0.95</w:t>
      </w:r>
      <w:r w:rsidR="00714B77">
        <w:rPr>
          <w:rFonts w:eastAsiaTheme="minorEastAsia"/>
          <w:lang w:val="en-US"/>
        </w:rPr>
        <w:t>.</w:t>
      </w:r>
      <w:r w:rsidR="00197ECD">
        <w:rPr>
          <w:rFonts w:eastAsiaTheme="minorEastAsia"/>
          <w:i/>
          <w:iCs/>
          <w:lang w:val="en-US"/>
        </w:rPr>
        <w:t xml:space="preserve"> </w:t>
      </w:r>
      <w:r w:rsidR="00E46541">
        <w:rPr>
          <w:lang w:val="en-US"/>
        </w:rPr>
        <w:t>MO</w:t>
      </w:r>
      <w:r w:rsidR="00E46541">
        <w:rPr>
          <w:vertAlign w:val="subscript"/>
          <w:lang w:val="en-US"/>
        </w:rPr>
        <w:t>2routine</w:t>
      </w:r>
      <w:r w:rsidR="00E46541">
        <w:rPr>
          <w:rFonts w:eastAsiaTheme="minorEastAsia"/>
          <w:lang w:val="en-US"/>
        </w:rPr>
        <w:t xml:space="preserve"> </w:t>
      </w:r>
      <w:r w:rsidR="00352612">
        <w:rPr>
          <w:rFonts w:eastAsiaTheme="minorEastAsia"/>
          <w:lang w:val="en-US"/>
        </w:rPr>
        <w:t>w</w:t>
      </w:r>
      <w:r w:rsidR="006A2FE6">
        <w:rPr>
          <w:rFonts w:eastAsiaTheme="minorEastAsia"/>
          <w:lang w:val="en-US"/>
        </w:rPr>
        <w:t>as</w:t>
      </w:r>
      <w:r w:rsidR="00EA29BC">
        <w:rPr>
          <w:rFonts w:eastAsiaTheme="minorEastAsia"/>
          <w:lang w:val="en-US"/>
        </w:rPr>
        <w:t xml:space="preserve"> </w:t>
      </w:r>
      <w:r w:rsidR="006A2FE6">
        <w:rPr>
          <w:rFonts w:eastAsiaTheme="minorEastAsia"/>
          <w:lang w:val="en-US"/>
        </w:rPr>
        <w:t>measured</w:t>
      </w:r>
      <w:r w:rsidR="00A443E8">
        <w:rPr>
          <w:rFonts w:eastAsiaTheme="minorEastAsia"/>
          <w:lang w:val="en-US"/>
        </w:rPr>
        <w:t xml:space="preserve"> by taking </w:t>
      </w:r>
      <w:r w:rsidR="006E7046">
        <w:rPr>
          <w:rFonts w:eastAsiaTheme="minorEastAsia"/>
          <w:lang w:val="en-US"/>
        </w:rPr>
        <w:t>the mean of</w:t>
      </w:r>
      <w:r w:rsidR="006D0DFB">
        <w:rPr>
          <w:rFonts w:eastAsiaTheme="minorEastAsia"/>
          <w:lang w:val="en-US"/>
        </w:rPr>
        <w:t xml:space="preserve"> the</w:t>
      </w:r>
      <w:r w:rsidR="006E7046">
        <w:rPr>
          <w:rFonts w:eastAsiaTheme="minorEastAsia"/>
          <w:lang w:val="en-US"/>
        </w:rPr>
        <w:t xml:space="preserve"> lowest </w:t>
      </w:r>
      <w:r w:rsidR="004E2383">
        <w:rPr>
          <w:rFonts w:eastAsiaTheme="minorEastAsia"/>
          <w:lang w:val="en-US"/>
        </w:rPr>
        <w:t>3</w:t>
      </w:r>
      <w:r w:rsidR="006E7046">
        <w:rPr>
          <w:rFonts w:eastAsiaTheme="minorEastAsia"/>
          <w:lang w:val="en-US"/>
        </w:rPr>
        <w:t xml:space="preserve"> oxygen consumption</w:t>
      </w:r>
      <w:r w:rsidR="009312A1">
        <w:rPr>
          <w:rFonts w:eastAsiaTheme="minorEastAsia"/>
          <w:lang w:val="en-US"/>
        </w:rPr>
        <w:t xml:space="preserve"> slopes</w:t>
      </w:r>
      <w:r w:rsidR="006E7046">
        <w:rPr>
          <w:rFonts w:eastAsiaTheme="minorEastAsia"/>
          <w:lang w:val="en-US"/>
        </w:rPr>
        <w:t>.</w:t>
      </w:r>
      <w:r w:rsidR="00352612">
        <w:rPr>
          <w:rFonts w:eastAsiaTheme="minorEastAsia"/>
          <w:lang w:val="en-US"/>
        </w:rPr>
        <w:t xml:space="preserve"> </w:t>
      </w:r>
      <w:r w:rsidR="00B85ECA">
        <w:rPr>
          <w:lang w:val="en-US"/>
        </w:rPr>
        <w:t>Background respiration was measured at the start of each trial by measuring oxygen consumption within empty chambers for at least three consecutive cycles. Background respiration levels were typically accounted for &lt;2% of measured oxygen usage rates</w:t>
      </w:r>
      <w:r w:rsidR="00A95F6A">
        <w:rPr>
          <w:lang w:val="en-US"/>
        </w:rPr>
        <w:t xml:space="preserve"> and were </w:t>
      </w:r>
      <w:r w:rsidR="008C7556">
        <w:rPr>
          <w:lang w:val="en-US"/>
        </w:rPr>
        <w:t>therefore</w:t>
      </w:r>
      <w:r w:rsidR="00A95F6A">
        <w:rPr>
          <w:lang w:val="en-US"/>
        </w:rPr>
        <w:t xml:space="preserve"> ignored</w:t>
      </w:r>
      <w:r w:rsidR="00B85ECA" w:rsidRPr="00F342BC">
        <w:rPr>
          <w:lang w:val="en-US"/>
        </w:rPr>
        <w:t>.</w:t>
      </w:r>
      <w:r w:rsidR="00D52622">
        <w:rPr>
          <w:lang w:val="en-US"/>
        </w:rPr>
        <w:t xml:space="preserve"> The</w:t>
      </w:r>
      <w:r w:rsidR="00B85ECA" w:rsidRPr="00F342BC">
        <w:rPr>
          <w:lang w:val="en-US"/>
        </w:rPr>
        <w:t xml:space="preserve"> </w:t>
      </w:r>
      <w:r w:rsidR="00D52622">
        <w:rPr>
          <w:lang w:val="en-US"/>
        </w:rPr>
        <w:t>m</w:t>
      </w:r>
      <w:r w:rsidR="00C46FD5" w:rsidRPr="00F342BC">
        <w:rPr>
          <w:lang w:val="en-US"/>
        </w:rPr>
        <w:t>ass of fish was measured at the end of</w:t>
      </w:r>
      <w:r w:rsidR="00D52622">
        <w:rPr>
          <w:lang w:val="en-US"/>
        </w:rPr>
        <w:t xml:space="preserve"> all</w:t>
      </w:r>
      <w:r w:rsidR="00C46FD5" w:rsidRPr="00F342BC">
        <w:rPr>
          <w:lang w:val="en-US"/>
        </w:rPr>
        <w:t xml:space="preserve"> respiratory trials</w:t>
      </w:r>
      <w:r w:rsidR="00F342BC" w:rsidRPr="00F342BC">
        <w:rPr>
          <w:lang w:val="en-US"/>
        </w:rPr>
        <w:t>,</w:t>
      </w:r>
      <w:r w:rsidR="00C46FD5" w:rsidRPr="00F342BC">
        <w:rPr>
          <w:lang w:val="en-US"/>
        </w:rPr>
        <w:t xml:space="preserve"> after fish had been euthanized and patted dry with paper towel to avoid the inclusion of excess moisture. The net respirometer volume of chambers ranged from 1:1</w:t>
      </w:r>
      <w:r w:rsidR="00B374F5">
        <w:rPr>
          <w:lang w:val="en-US"/>
        </w:rPr>
        <w:t>23</w:t>
      </w:r>
      <w:r w:rsidR="00C46FD5" w:rsidRPr="00F342BC">
        <w:rPr>
          <w:lang w:val="en-US"/>
        </w:rPr>
        <w:t xml:space="preserve"> to 1:36</w:t>
      </w:r>
      <w:r w:rsidR="002F18F3">
        <w:rPr>
          <w:lang w:val="en-US"/>
        </w:rPr>
        <w:t xml:space="preserve"> (</w:t>
      </w:r>
      <m:oMath>
        <m:acc>
          <m:accPr>
            <m:chr m:val="̅"/>
            <m:ctrlPr>
              <w:rPr>
                <w:rFonts w:ascii="Cambria Math" w:hAnsi="Cambria Math"/>
                <w:i/>
                <w:lang w:val="en-US"/>
              </w:rPr>
            </m:ctrlPr>
          </m:accPr>
          <m:e>
            <m:r>
              <w:rPr>
                <w:rFonts w:ascii="Cambria Math" w:hAnsi="Cambria Math"/>
                <w:lang w:val="en-US"/>
              </w:rPr>
              <m:t>x</m:t>
            </m:r>
          </m:e>
        </m:acc>
      </m:oMath>
      <w:r w:rsidR="002B4A5B">
        <w:rPr>
          <w:rFonts w:eastAsiaTheme="minorEastAsia"/>
          <w:vertAlign w:val="subscript"/>
          <w:lang w:val="en-US"/>
        </w:rPr>
        <w:t>ratio</w:t>
      </w:r>
      <w:r w:rsidR="004E2D8C">
        <w:rPr>
          <w:rFonts w:eastAsiaTheme="minorEastAsia"/>
          <w:lang w:val="en-US"/>
        </w:rPr>
        <w:t xml:space="preserve"> =</w:t>
      </w:r>
      <w:r w:rsidR="002B4A5B">
        <w:rPr>
          <w:rFonts w:eastAsiaTheme="minorEastAsia"/>
          <w:lang w:val="en-US"/>
        </w:rPr>
        <w:t>1:60</w:t>
      </w:r>
      <w:r w:rsidR="00CF2A2D">
        <w:rPr>
          <w:rFonts w:eastAsiaTheme="minorEastAsia"/>
          <w:lang w:val="en-US"/>
        </w:rPr>
        <w:t xml:space="preserve">; </w:t>
      </w:r>
      <w:r w:rsidR="00CF2A2D" w:rsidRPr="00CF2A2D">
        <w:rPr>
          <w:rFonts w:eastAsiaTheme="minorEastAsia"/>
          <w:b/>
          <w:bCs/>
          <w:lang w:val="en-US"/>
        </w:rPr>
        <w:t>S</w:t>
      </w:r>
      <w:r w:rsidR="001C2865">
        <w:rPr>
          <w:rFonts w:eastAsiaTheme="minorEastAsia"/>
          <w:b/>
          <w:bCs/>
          <w:lang w:val="en-US"/>
        </w:rPr>
        <w:t xml:space="preserve">upplemental </w:t>
      </w:r>
      <w:r w:rsidR="00D022D5">
        <w:rPr>
          <w:rFonts w:eastAsiaTheme="minorEastAsia"/>
          <w:b/>
          <w:bCs/>
          <w:lang w:val="en-US"/>
        </w:rPr>
        <w:t>f</w:t>
      </w:r>
      <w:r w:rsidR="001C2865">
        <w:rPr>
          <w:rFonts w:eastAsiaTheme="minorEastAsia"/>
          <w:b/>
          <w:bCs/>
          <w:lang w:val="en-US"/>
        </w:rPr>
        <w:t xml:space="preserve">igure </w:t>
      </w:r>
      <w:r w:rsidR="00D022D5">
        <w:rPr>
          <w:rFonts w:eastAsiaTheme="minorEastAsia"/>
          <w:b/>
          <w:bCs/>
          <w:lang w:val="en-US"/>
        </w:rPr>
        <w:t>3</w:t>
      </w:r>
      <w:r w:rsidR="004E2D8C">
        <w:rPr>
          <w:rFonts w:eastAsiaTheme="minorEastAsia"/>
          <w:lang w:val="en-US"/>
        </w:rPr>
        <w:t>)</w:t>
      </w:r>
      <w:r w:rsidR="00C46FD5" w:rsidRPr="00F342BC">
        <w:rPr>
          <w:lang w:val="en-US"/>
        </w:rPr>
        <w:t xml:space="preserve"> depending on the size of each fish. </w:t>
      </w:r>
      <w:r w:rsidR="00B71323">
        <w:rPr>
          <w:rFonts w:eastAsiaTheme="minorEastAsia"/>
          <w:lang w:val="en-US"/>
        </w:rPr>
        <w:t>Oxygen consumption rates were converted from percent air saturation values</w:t>
      </w:r>
      <w:r w:rsidR="00DF2BA9">
        <w:rPr>
          <w:rFonts w:eastAsiaTheme="minorEastAsia"/>
          <w:lang w:val="en-US"/>
        </w:rPr>
        <w:t xml:space="preserve"> to</w:t>
      </w:r>
      <w:r w:rsidR="00D15A5F">
        <w:rPr>
          <w:rFonts w:eastAsiaTheme="minorEastAsia"/>
          <w:lang w:val="en-US"/>
        </w:rPr>
        <w:t xml:space="preserve"> mg h</w:t>
      </w:r>
      <w:r w:rsidR="00D15A5F">
        <w:rPr>
          <w:rFonts w:eastAsiaTheme="minorEastAsia"/>
          <w:vertAlign w:val="superscript"/>
          <w:lang w:val="en-US"/>
        </w:rPr>
        <w:t>-</w:t>
      </w:r>
      <w:r w:rsidR="00D405A2">
        <w:rPr>
          <w:rFonts w:eastAsiaTheme="minorEastAsia"/>
          <w:vertAlign w:val="superscript"/>
          <w:lang w:val="en-US"/>
        </w:rPr>
        <w:t>1</w:t>
      </w:r>
      <w:r w:rsidR="00D405A2">
        <w:rPr>
          <w:rFonts w:eastAsiaTheme="minorEastAsia"/>
          <w:lang w:val="en-US"/>
        </w:rPr>
        <w:t xml:space="preserve"> via</w:t>
      </w:r>
      <w:r w:rsidR="00B71323">
        <w:rPr>
          <w:rFonts w:eastAsiaTheme="minorEastAsia"/>
          <w:lang w:val="en-US"/>
        </w:rPr>
        <w:t xml:space="preserve"> the </w:t>
      </w:r>
      <w:r w:rsidR="00B71323">
        <w:rPr>
          <w:rFonts w:eastAsiaTheme="minorEastAsia"/>
          <w:i/>
          <w:iCs/>
          <w:lang w:val="en-US"/>
        </w:rPr>
        <w:t>‘convert_rate’</w:t>
      </w:r>
      <w:r w:rsidR="00B71323">
        <w:rPr>
          <w:rFonts w:eastAsiaTheme="minorEastAsia"/>
          <w:lang w:val="en-US"/>
        </w:rPr>
        <w:t xml:space="preserve"> function within the R package </w:t>
      </w:r>
      <w:r w:rsidR="00B71323">
        <w:rPr>
          <w:rFonts w:eastAsiaTheme="minorEastAsia"/>
          <w:i/>
          <w:iCs/>
          <w:lang w:val="en-US"/>
        </w:rPr>
        <w:t>respR</w:t>
      </w:r>
      <w:r w:rsidR="00B71323">
        <w:rPr>
          <w:rFonts w:eastAsiaTheme="minorEastAsia"/>
          <w:lang w:val="en-US"/>
        </w:rPr>
        <w:t xml:space="preserve"> </w:t>
      </w:r>
      <w:r w:rsidR="00075D1C">
        <w:rPr>
          <w:rFonts w:eastAsiaTheme="minorEastAsia"/>
          <w:lang w:val="en-US"/>
        </w:rPr>
        <w:fldChar w:fldCharType="begin" w:fldLock="1"/>
      </w:r>
      <w:r w:rsidR="006941EF">
        <w:rPr>
          <w:rFonts w:eastAsiaTheme="minorEastAsia"/>
          <w:lang w:val="en-US"/>
        </w:rPr>
        <w:instrText>ADDIN CSL_CITATION {"citationItems":[{"id":"ITEM-1","itemData":{"DOI":"https://doi.org/10.1111/2041-210X.13162","author":[{"dropping-particle":"","family":"Harianto","given":"J","non-dropping-particle":"","parse-names":false,"suffix":""},{"dropping-particle":"","family":"Carey","given":"N","non-dropping-particle":"","parse-names":false,"suffix":""},{"dropping-particle":"","family":"Byrne","given":"M","non-dropping-particle":"","parse-names":false,"suffix":""}],"container-title":"Methods in Ecology and Evolution","id":"ITEM-1","issue":"6","issued":{"date-parts":[["2019"]]},"page":"912-920","title":"respR - An R package for the manipulation and analysis of respirometry data","type":"article-journal","volume":"10"},"uris":["http://www.mendeley.com/documents/?uuid=1aca3e2f-9952-48a4-b534-90fd4b92e786"]}],"mendeley":{"formattedCitation":"(Harianto et al. 2019)","plainTextFormattedCitation":"(Harianto et al. 2019)","previouslyFormattedCitation":"(Harianto et al. 2019)"},"properties":{"noteIndex":0},"schema":"https://github.com/citation-style-language/schema/raw/master/csl-citation.json"}</w:instrText>
      </w:r>
      <w:r w:rsidR="00075D1C">
        <w:rPr>
          <w:rFonts w:eastAsiaTheme="minorEastAsia"/>
          <w:lang w:val="en-US"/>
        </w:rPr>
        <w:fldChar w:fldCharType="separate"/>
      </w:r>
      <w:r w:rsidR="00075D1C" w:rsidRPr="00075D1C">
        <w:rPr>
          <w:rFonts w:eastAsiaTheme="minorEastAsia"/>
          <w:noProof/>
          <w:lang w:val="en-US"/>
        </w:rPr>
        <w:t>(Harianto et al. 2019)</w:t>
      </w:r>
      <w:r w:rsidR="00075D1C">
        <w:rPr>
          <w:rFonts w:eastAsiaTheme="minorEastAsia"/>
          <w:lang w:val="en-US"/>
        </w:rPr>
        <w:fldChar w:fldCharType="end"/>
      </w:r>
      <w:r w:rsidR="00B71323">
        <w:rPr>
          <w:rFonts w:eastAsiaTheme="minorEastAsia"/>
          <w:lang w:val="en-US"/>
        </w:rPr>
        <w:t>.</w:t>
      </w:r>
      <w:r w:rsidR="00E66BF9">
        <w:rPr>
          <w:rFonts w:eastAsiaTheme="minorEastAsia"/>
          <w:lang w:val="en-US"/>
        </w:rPr>
        <w:t xml:space="preserve"> Absolute aerobic scope (AAS) was calculated by subtracting </w:t>
      </w:r>
      <w:r w:rsidR="00E66BF9">
        <w:rPr>
          <w:lang w:val="en-US"/>
        </w:rPr>
        <w:t>MO</w:t>
      </w:r>
      <w:r w:rsidR="00E66BF9">
        <w:rPr>
          <w:vertAlign w:val="subscript"/>
          <w:lang w:val="en-US"/>
        </w:rPr>
        <w:t>2routine</w:t>
      </w:r>
      <w:r w:rsidR="00E66BF9" w:rsidRPr="00A016CE">
        <w:rPr>
          <w:lang w:val="en-US"/>
        </w:rPr>
        <w:t xml:space="preserve"> from</w:t>
      </w:r>
      <w:r w:rsidR="00E66BF9">
        <w:rPr>
          <w:vertAlign w:val="subscript"/>
          <w:lang w:val="en-US"/>
        </w:rPr>
        <w:t xml:space="preserve"> </w:t>
      </w:r>
      <w:r w:rsidR="00A016CE">
        <w:rPr>
          <w:lang w:val="en-US"/>
        </w:rPr>
        <w:t>MO</w:t>
      </w:r>
      <w:r w:rsidR="00A016CE">
        <w:rPr>
          <w:vertAlign w:val="subscript"/>
          <w:lang w:val="en-US"/>
        </w:rPr>
        <w:t xml:space="preserve">2max. </w:t>
      </w:r>
    </w:p>
    <w:p w14:paraId="138991FF" w14:textId="7A24F4D7" w:rsidR="00486F92" w:rsidRDefault="00D405A2" w:rsidP="00B36451">
      <w:pPr>
        <w:pStyle w:val="Heading2"/>
        <w:spacing w:line="240" w:lineRule="auto"/>
        <w:rPr>
          <w:lang w:val="en-US"/>
        </w:rPr>
      </w:pPr>
      <w:r>
        <w:rPr>
          <w:lang w:val="en-US"/>
        </w:rPr>
        <w:t>Immune response</w:t>
      </w:r>
      <w:r w:rsidR="00486F92">
        <w:rPr>
          <w:lang w:val="en-US"/>
        </w:rPr>
        <w:t xml:space="preserve"> </w:t>
      </w:r>
    </w:p>
    <w:p w14:paraId="0DD87707" w14:textId="492CC3F7" w:rsidR="00AA33DC" w:rsidRDefault="00B46C23" w:rsidP="00190E02">
      <w:pPr>
        <w:spacing w:line="240" w:lineRule="auto"/>
        <w:jc w:val="both"/>
        <w:rPr>
          <w:lang w:val="en-US"/>
        </w:rPr>
      </w:pPr>
      <w:r>
        <w:rPr>
          <w:lang w:val="en-US"/>
        </w:rPr>
        <w:t>To test the sensitivity of the immune system</w:t>
      </w:r>
      <w:r w:rsidR="006559B4">
        <w:rPr>
          <w:lang w:val="en-US"/>
        </w:rPr>
        <w:t>,</w:t>
      </w:r>
      <w:r>
        <w:rPr>
          <w:lang w:val="en-US"/>
        </w:rPr>
        <w:t xml:space="preserve"> </w:t>
      </w:r>
      <w:r w:rsidR="00A40B18">
        <w:rPr>
          <w:lang w:val="en-US"/>
        </w:rPr>
        <w:t>subcutaneous</w:t>
      </w:r>
      <w:r>
        <w:rPr>
          <w:lang w:val="en-US"/>
        </w:rPr>
        <w:t xml:space="preserve"> </w:t>
      </w:r>
      <w:r w:rsidR="00A40B18">
        <w:rPr>
          <w:lang w:val="en-US"/>
        </w:rPr>
        <w:t xml:space="preserve">phytohemagglutinin </w:t>
      </w:r>
      <w:r w:rsidR="00A47E71">
        <w:rPr>
          <w:lang w:val="en-US"/>
        </w:rPr>
        <w:t>injections</w:t>
      </w:r>
      <w:r w:rsidR="00A40B18">
        <w:rPr>
          <w:lang w:val="en-US"/>
        </w:rPr>
        <w:t xml:space="preserve"> were used to</w:t>
      </w:r>
      <w:r w:rsidR="00A47E71">
        <w:rPr>
          <w:lang w:val="en-US"/>
        </w:rPr>
        <w:t xml:space="preserve"> produce a</w:t>
      </w:r>
      <w:r w:rsidR="007B48AD">
        <w:rPr>
          <w:lang w:val="en-US"/>
        </w:rPr>
        <w:t xml:space="preserve"> (localized)</w:t>
      </w:r>
      <w:r w:rsidR="00A47E71">
        <w:rPr>
          <w:lang w:val="en-US"/>
        </w:rPr>
        <w:t xml:space="preserve"> cell-mediated response (e.g., inflammation</w:t>
      </w:r>
      <w:r w:rsidR="00BB1320">
        <w:rPr>
          <w:lang w:val="en-US"/>
        </w:rPr>
        <w:t xml:space="preserve">, </w:t>
      </w:r>
      <w:r w:rsidR="00A47E71">
        <w:rPr>
          <w:lang w:val="en-US"/>
        </w:rPr>
        <w:t>T-cell proliferation</w:t>
      </w:r>
      <w:r w:rsidR="00BB1320">
        <w:rPr>
          <w:lang w:val="en-US"/>
        </w:rPr>
        <w:t>, in</w:t>
      </w:r>
      <w:r w:rsidR="006C0FC6">
        <w:rPr>
          <w:lang w:val="en-US"/>
        </w:rPr>
        <w:t>filtration of immune cells</w:t>
      </w:r>
      <w:r w:rsidR="0033789E">
        <w:rPr>
          <w:lang w:val="en-US"/>
        </w:rPr>
        <w:t xml:space="preserve">; </w:t>
      </w:r>
      <w:r w:rsidR="006941EF">
        <w:rPr>
          <w:lang w:val="en-US"/>
        </w:rPr>
        <w:fldChar w:fldCharType="begin" w:fldLock="1"/>
      </w:r>
      <w:r w:rsidR="00CF1463">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technique","type":"article-journal","volume":"20"},"uris":["http://www.mendeley.com/documents/?uuid=97aed0a3-314a-4603-a821-1f777e062ca8"]},{"id":"ITEM-2","itemData":{"DOI":"10.1007/s00338-021-02146-2","ISBN":"0033802102146","ISSN":"14320975","abstract":"The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Reefs","id":"ITEM-2","issue":"4","issued":{"date-parts":[["2021"]]},"page":"1307-1320","publisher":"Springer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habitat?","type":"article-journal","volume":"40"},"uris":["http://www.mendeley.com/documents/?uuid=16f652c1-46d9-4b5b-88c2-73d2cd2866d3"]}],"mendeley":{"formattedCitation":"(Martin et al. 2006; LaMonica et al. 2021)","plainTextFormattedCitation":"(Martin et al. 2006; LaMonica et al. 2021)","previouslyFormattedCitation":"(Martin et al. 2006; LaMonica et al. 2021)"},"properties":{"noteIndex":0},"schema":"https://github.com/citation-style-language/schema/raw/master/csl-citation.json"}</w:instrText>
      </w:r>
      <w:r w:rsidR="006941EF">
        <w:rPr>
          <w:lang w:val="en-US"/>
        </w:rPr>
        <w:fldChar w:fldCharType="separate"/>
      </w:r>
      <w:r w:rsidR="006941EF" w:rsidRPr="006941EF">
        <w:rPr>
          <w:noProof/>
          <w:lang w:val="en-US"/>
        </w:rPr>
        <w:t>(Martin et al. 2006; LaMonica et al. 2021)</w:t>
      </w:r>
      <w:r w:rsidR="006941EF">
        <w:rPr>
          <w:lang w:val="en-US"/>
        </w:rPr>
        <w:fldChar w:fldCharType="end"/>
      </w:r>
      <w:r w:rsidR="00A47E71">
        <w:rPr>
          <w:lang w:val="en-US"/>
        </w:rPr>
        <w:t>.</w:t>
      </w:r>
      <w:r w:rsidR="00E31166">
        <w:rPr>
          <w:lang w:val="en-US"/>
        </w:rPr>
        <w:t xml:space="preserve"> PHA swelling response provides</w:t>
      </w:r>
      <w:r w:rsidR="00AC5944">
        <w:rPr>
          <w:lang w:val="en-US"/>
        </w:rPr>
        <w:t xml:space="preserve"> useful information on individual’s immune system status</w:t>
      </w:r>
      <w:r w:rsidR="00D444D3">
        <w:rPr>
          <w:lang w:val="en-US"/>
        </w:rPr>
        <w:t xml:space="preserve"> </w:t>
      </w:r>
      <w:r w:rsidR="00D444D3">
        <w:rPr>
          <w:i/>
          <w:iCs/>
          <w:lang w:val="en-US"/>
        </w:rPr>
        <w:t>in vi</w:t>
      </w:r>
      <w:r w:rsidR="009A70C1">
        <w:rPr>
          <w:i/>
          <w:iCs/>
          <w:lang w:val="en-US"/>
        </w:rPr>
        <w:t>v</w:t>
      </w:r>
      <w:r w:rsidR="00D444D3">
        <w:rPr>
          <w:i/>
          <w:iCs/>
          <w:lang w:val="en-US"/>
        </w:rPr>
        <w:t>o</w:t>
      </w:r>
      <w:r w:rsidR="00D444D3">
        <w:rPr>
          <w:lang w:val="en-US"/>
        </w:rPr>
        <w:t>,</w:t>
      </w:r>
      <w:r w:rsidR="009A70C1">
        <w:rPr>
          <w:lang w:val="en-US"/>
        </w:rPr>
        <w:t xml:space="preserve"> while limiting additional </w:t>
      </w:r>
      <w:r w:rsidR="002E180B">
        <w:rPr>
          <w:lang w:val="en-US"/>
        </w:rPr>
        <w:t>stress other than that derived from handling</w:t>
      </w:r>
      <w:r w:rsidR="008D3AE5">
        <w:rPr>
          <w:lang w:val="en-US"/>
        </w:rPr>
        <w:t xml:space="preserve"> </w:t>
      </w:r>
      <w:r w:rsidR="008D3AE5">
        <w:rPr>
          <w:lang w:val="en-US"/>
        </w:rPr>
        <w:fldChar w:fldCharType="begin" w:fldLock="1"/>
      </w:r>
      <w:r w:rsidR="003D713C">
        <w:rPr>
          <w:lang w:val="en-US"/>
        </w:rPr>
        <w:instrText>ADDIN CSL_CITATION {"citationItems":[{"id":"ITEM-1","itemData":{"DOI":"10.1006/anbe.1999.1127","ISSN":"00033472","author":[{"dropping-particle":"","family":"Merino","given":"Santiago","non-dropping-particle":"","parse-names":false,"suffix":""},{"dropping-particle":"","family":"Martínez","given":"Javier","non-dropping-particle":"","parse-names":false,"suffix":""},{"dropping-particle":"","family":"Møller","given":"Anders Pape","non-dropping-particle":"","parse-names":false,"suffix":""},{"dropping-particle":"","family":"Sanabria","given":"Luis","non-dropping-particle":"","parse-names":false,"suffix":""},{"dropping-particle":"","family":"Lope","given":"Florentino","non-dropping-particle":"De","parse-names":false,"suffix":""},{"dropping-particle":"","family":"Pérez","given":"Jorge","non-dropping-particle":"","parse-names":false,"suffix":""},{"dropping-particle":"","family":"Rodríguez-Caabeiro","given":"Filomena","non-dropping-particle":"","parse-names":false,"suffix":""}],"container-title":"Animal Behaviour","id":"ITEM-1","issue":"1","issued":{"date-parts":[["1999"]]},"page":"219-222","title":"Phytohaemagglutinin injection assay and physiological stress in nestling house martins","type":"article-journal","volume":"58"},"uris":["http://www.mendeley.com/documents/?uuid=bae51712-46d7-45fd-b5e7-2b68ce95d7de"]}],"mendeley":{"formattedCitation":"(Merino et al. 1999)","plainTextFormattedCitation":"(Merino et al. 1999)","previouslyFormattedCitation":"(Merino et al. 1999)"},"properties":{"noteIndex":0},"schema":"https://github.com/citation-style-language/schema/raw/master/csl-citation.json"}</w:instrText>
      </w:r>
      <w:r w:rsidR="008D3AE5">
        <w:rPr>
          <w:lang w:val="en-US"/>
        </w:rPr>
        <w:fldChar w:fldCharType="separate"/>
      </w:r>
      <w:r w:rsidR="008D3AE5" w:rsidRPr="008D3AE5">
        <w:rPr>
          <w:noProof/>
          <w:lang w:val="en-US"/>
        </w:rPr>
        <w:t>(Merino et al. 1999)</w:t>
      </w:r>
      <w:r w:rsidR="008D3AE5">
        <w:rPr>
          <w:lang w:val="en-US"/>
        </w:rPr>
        <w:fldChar w:fldCharType="end"/>
      </w:r>
      <w:r w:rsidR="00F8293B">
        <w:rPr>
          <w:lang w:val="en-US"/>
        </w:rPr>
        <w:t>.</w:t>
      </w:r>
      <w:r w:rsidR="00D321B0">
        <w:rPr>
          <w:lang w:val="en-US"/>
        </w:rPr>
        <w:t xml:space="preserve"> Tissue s</w:t>
      </w:r>
      <w:r w:rsidR="007D5938">
        <w:rPr>
          <w:lang w:val="en-US"/>
        </w:rPr>
        <w:t>welling 24-hours post-</w:t>
      </w:r>
      <w:r w:rsidR="00B33E13">
        <w:rPr>
          <w:lang w:val="en-US"/>
        </w:rPr>
        <w:t xml:space="preserve">injection </w:t>
      </w:r>
      <w:r w:rsidR="00D321B0">
        <w:rPr>
          <w:lang w:val="en-US"/>
        </w:rPr>
        <w:t xml:space="preserve">is mediated </w:t>
      </w:r>
      <w:r w:rsidR="00337D36">
        <w:rPr>
          <w:lang w:val="en-US"/>
        </w:rPr>
        <w:t>via</w:t>
      </w:r>
      <w:r w:rsidR="00E24636">
        <w:rPr>
          <w:lang w:val="en-US"/>
        </w:rPr>
        <w:t xml:space="preserve"> </w:t>
      </w:r>
      <w:r w:rsidR="00231CD5">
        <w:rPr>
          <w:lang w:val="en-US"/>
        </w:rPr>
        <w:t xml:space="preserve">complex immunological cascade, however, is primarily driven via </w:t>
      </w:r>
      <w:r w:rsidR="00E24636">
        <w:rPr>
          <w:lang w:val="en-US"/>
        </w:rPr>
        <w:t>the congregation of</w:t>
      </w:r>
      <w:r w:rsidR="00CF6FFE">
        <w:rPr>
          <w:lang w:val="en-US"/>
        </w:rPr>
        <w:t xml:space="preserve"> </w:t>
      </w:r>
      <w:r w:rsidR="00E24636">
        <w:rPr>
          <w:lang w:val="en-US"/>
        </w:rPr>
        <w:t>leukocytes to the inject</w:t>
      </w:r>
      <w:r w:rsidR="00231CD5">
        <w:rPr>
          <w:lang w:val="en-US"/>
        </w:rPr>
        <w:t>ion</w:t>
      </w:r>
      <w:r w:rsidR="00E24636">
        <w:rPr>
          <w:lang w:val="en-US"/>
        </w:rPr>
        <w:t xml:space="preserve"> site</w:t>
      </w:r>
      <w:r w:rsidR="00231CD5">
        <w:rPr>
          <w:lang w:val="en-US"/>
        </w:rPr>
        <w:t xml:space="preserve"> </w:t>
      </w:r>
      <w:r w:rsidR="00231CD5">
        <w:rPr>
          <w:lang w:val="en-US"/>
        </w:rPr>
        <w:fldChar w:fldCharType="begin" w:fldLock="1"/>
      </w:r>
      <w:r w:rsidR="00CB1E2D">
        <w:rPr>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2006)","plainTextFormattedCitation":"(Martin et al. 2006)","previouslyFormattedCitation":"(Martin et al. 2006)"},"properties":{"noteIndex":0},"schema":"https://github.com/citation-style-language/schema/raw/master/csl-citation.json"}</w:instrText>
      </w:r>
      <w:r w:rsidR="00231CD5">
        <w:rPr>
          <w:lang w:val="en-US"/>
        </w:rPr>
        <w:fldChar w:fldCharType="separate"/>
      </w:r>
      <w:r w:rsidR="00231CD5" w:rsidRPr="00231CD5">
        <w:rPr>
          <w:noProof/>
          <w:lang w:val="en-US"/>
        </w:rPr>
        <w:t>(Martin et al. 2006)</w:t>
      </w:r>
      <w:r w:rsidR="00231CD5">
        <w:rPr>
          <w:lang w:val="en-US"/>
        </w:rPr>
        <w:fldChar w:fldCharType="end"/>
      </w:r>
      <w:r w:rsidR="00190E02">
        <w:rPr>
          <w:lang w:val="en-US"/>
        </w:rPr>
        <w:t>.</w:t>
      </w:r>
      <w:r w:rsidR="0047406D">
        <w:rPr>
          <w:lang w:val="en-US"/>
        </w:rPr>
        <w:t xml:space="preserve"> </w:t>
      </w:r>
      <w:r w:rsidR="00896A31">
        <w:rPr>
          <w:lang w:val="en-US"/>
        </w:rPr>
        <w:t>Fish were</w:t>
      </w:r>
      <w:r w:rsidR="003B640C">
        <w:rPr>
          <w:lang w:val="en-US"/>
        </w:rPr>
        <w:t xml:space="preserve"> injected in the c</w:t>
      </w:r>
      <w:r w:rsidR="00107DF8">
        <w:rPr>
          <w:lang w:val="en-US"/>
        </w:rPr>
        <w:t>audal pe</w:t>
      </w:r>
      <w:r w:rsidR="00B54DB9">
        <w:rPr>
          <w:lang w:val="en-US"/>
        </w:rPr>
        <w:t>duncle</w:t>
      </w:r>
      <w:r w:rsidR="00AF49E4">
        <w:rPr>
          <w:lang w:val="en-US"/>
        </w:rPr>
        <w:t xml:space="preserve"> with 0.</w:t>
      </w:r>
      <w:r w:rsidR="005A66B5">
        <w:rPr>
          <w:lang w:val="en-US"/>
        </w:rPr>
        <w:t>0</w:t>
      </w:r>
      <w:r w:rsidR="00AF49E4">
        <w:rPr>
          <w:lang w:val="en-US"/>
        </w:rPr>
        <w:t>3 mL of phytohemagglutinin (P</w:t>
      </w:r>
      <w:r w:rsidR="0099464B">
        <w:rPr>
          <w:lang w:val="en-US"/>
        </w:rPr>
        <w:t>hytohemaglutinin</w:t>
      </w:r>
      <w:r w:rsidR="00F13494">
        <w:rPr>
          <w:lang w:val="en-US"/>
        </w:rPr>
        <w:t xml:space="preserve">; </w:t>
      </w:r>
      <w:r w:rsidR="00F13494" w:rsidRPr="00F64CBA">
        <w:rPr>
          <w:lang w:val="en-US"/>
        </w:rPr>
        <w:t>L8</w:t>
      </w:r>
      <w:r w:rsidR="00722B77" w:rsidRPr="00F64CBA">
        <w:rPr>
          <w:lang w:val="en-US"/>
        </w:rPr>
        <w:t>754 Sigma-Aldrich, 45 ug 10 uL</w:t>
      </w:r>
      <w:r w:rsidR="00722B77" w:rsidRPr="00F64CBA">
        <w:rPr>
          <w:vertAlign w:val="superscript"/>
          <w:lang w:val="en-US"/>
        </w:rPr>
        <w:t>-1</w:t>
      </w:r>
      <w:r w:rsidR="00AF49E4">
        <w:rPr>
          <w:lang w:val="en-US"/>
        </w:rPr>
        <w:t>)</w:t>
      </w:r>
      <w:r w:rsidR="005A66B5">
        <w:rPr>
          <w:lang w:val="en-US"/>
        </w:rPr>
        <w:t xml:space="preserve"> dissolved in phosphate </w:t>
      </w:r>
      <w:r w:rsidR="0007660F">
        <w:rPr>
          <w:lang w:val="en-US"/>
        </w:rPr>
        <w:t>buffer saline (PBS), made to a ratio of 1 mg PHA to 1 mL PBS</w:t>
      </w:r>
      <w:r w:rsidR="003F59ED">
        <w:rPr>
          <w:lang w:val="en-US"/>
        </w:rPr>
        <w:t>.</w:t>
      </w:r>
      <w:r w:rsidR="006D1233">
        <w:rPr>
          <w:lang w:val="en-US"/>
        </w:rPr>
        <w:t xml:space="preserve"> </w:t>
      </w:r>
      <w:r w:rsidR="00DD072F">
        <w:rPr>
          <w:lang w:val="en-US"/>
        </w:rPr>
        <w:t>The</w:t>
      </w:r>
      <w:r w:rsidR="00474375">
        <w:rPr>
          <w:lang w:val="en-US"/>
        </w:rPr>
        <w:t xml:space="preserve"> immunocompetence of fish was </w:t>
      </w:r>
      <w:r w:rsidR="00474375">
        <w:rPr>
          <w:lang w:val="en-US"/>
        </w:rPr>
        <w:lastRenderedPageBreak/>
        <w:t xml:space="preserve">determined by </w:t>
      </w:r>
      <w:r w:rsidR="00F50798">
        <w:rPr>
          <w:lang w:val="en-US"/>
        </w:rPr>
        <w:t>measuring</w:t>
      </w:r>
      <w:r w:rsidR="00DD072F">
        <w:rPr>
          <w:lang w:val="en-US"/>
        </w:rPr>
        <w:t xml:space="preserve"> the injection area</w:t>
      </w:r>
      <w:r w:rsidR="000E45C9" w:rsidRPr="000E45C9">
        <w:rPr>
          <w:lang w:val="en-US"/>
        </w:rPr>
        <w:t xml:space="preserve"> </w:t>
      </w:r>
      <w:r w:rsidR="000E45C9">
        <w:rPr>
          <w:lang w:val="en-US"/>
        </w:rPr>
        <w:t>with pressure sensitive calipers (</w:t>
      </w:r>
      <w:r w:rsidR="00F3360D">
        <w:rPr>
          <w:lang w:val="en-US"/>
        </w:rPr>
        <w:t>Mi</w:t>
      </w:r>
      <w:r w:rsidR="00973322">
        <w:rPr>
          <w:lang w:val="en-US"/>
        </w:rPr>
        <w:t>tutoyo ABS Digimatic</w:t>
      </w:r>
      <w:r w:rsidR="000754E5">
        <w:rPr>
          <w:lang w:val="en-US"/>
        </w:rPr>
        <w:t xml:space="preserve">; accuracy </w:t>
      </w:r>
      <w:r w:rsidR="00EF7ABA">
        <w:rPr>
          <w:lang w:val="en-US"/>
        </w:rPr>
        <w:t>0.1mm</w:t>
      </w:r>
      <w:r w:rsidR="000E45C9">
        <w:rPr>
          <w:lang w:val="en-US"/>
        </w:rPr>
        <w:t>)</w:t>
      </w:r>
      <w:r w:rsidR="00DD072F">
        <w:rPr>
          <w:lang w:val="en-US"/>
        </w:rPr>
        <w:t xml:space="preserve"> pre-injection</w:t>
      </w:r>
      <w:r w:rsidR="004C0878">
        <w:rPr>
          <w:lang w:val="en-US"/>
        </w:rPr>
        <w:t>, and</w:t>
      </w:r>
      <w:r w:rsidR="000E45C9">
        <w:rPr>
          <w:lang w:val="en-US"/>
        </w:rPr>
        <w:t xml:space="preserve"> </w:t>
      </w:r>
      <w:r w:rsidR="0001120A">
        <w:rPr>
          <w:lang w:val="en-US"/>
        </w:rPr>
        <w:t>~</w:t>
      </w:r>
      <w:r w:rsidR="00360EF3">
        <w:rPr>
          <w:lang w:val="en-US"/>
        </w:rPr>
        <w:t>18-</w:t>
      </w:r>
      <w:r w:rsidR="0001120A">
        <w:rPr>
          <w:lang w:val="en-US"/>
        </w:rPr>
        <w:t xml:space="preserve">24 hours </w:t>
      </w:r>
      <w:r w:rsidR="00360EF3">
        <w:rPr>
          <w:lang w:val="en-US"/>
        </w:rPr>
        <w:t>post-injection</w:t>
      </w:r>
      <w:r w:rsidR="0001120A">
        <w:rPr>
          <w:lang w:val="en-US"/>
        </w:rPr>
        <w:t>.</w:t>
      </w:r>
      <w:r w:rsidR="00C8135E">
        <w:rPr>
          <w:lang w:val="en-US"/>
        </w:rPr>
        <w:t xml:space="preserve"> The difference in localized swelling pre- and post-injection</w:t>
      </w:r>
      <w:r w:rsidR="006559B4">
        <w:rPr>
          <w:lang w:val="en-US"/>
        </w:rPr>
        <w:t xml:space="preserve"> was used as a proxy for immunocompetence.</w:t>
      </w:r>
      <w:r w:rsidR="0001120A">
        <w:rPr>
          <w:lang w:val="en-US"/>
        </w:rPr>
        <w:t xml:space="preserve"> </w:t>
      </w:r>
      <w:r w:rsidR="009D1DB6">
        <w:rPr>
          <w:lang w:val="en-US"/>
        </w:rPr>
        <w:t xml:space="preserve"> </w:t>
      </w:r>
    </w:p>
    <w:p w14:paraId="04FE123D" w14:textId="39DF31DC" w:rsidR="009D1DB6" w:rsidRDefault="009D1DB6" w:rsidP="00B36451">
      <w:pPr>
        <w:pStyle w:val="Heading2"/>
        <w:spacing w:line="240" w:lineRule="auto"/>
        <w:rPr>
          <w:lang w:val="en-US"/>
        </w:rPr>
      </w:pPr>
      <w:r>
        <w:rPr>
          <w:lang w:val="en-US"/>
        </w:rPr>
        <w:t xml:space="preserve">Fish sampling </w:t>
      </w:r>
    </w:p>
    <w:p w14:paraId="0FFCFC78" w14:textId="6A614AED" w:rsidR="009D1DB6" w:rsidRDefault="00F23015" w:rsidP="00B36451">
      <w:pPr>
        <w:spacing w:line="240" w:lineRule="auto"/>
        <w:rPr>
          <w:rFonts w:cstheme="minorHAnsi"/>
          <w:lang w:val="en-US"/>
        </w:rPr>
      </w:pPr>
      <w:r>
        <w:rPr>
          <w:lang w:val="en-US"/>
        </w:rPr>
        <w:t>Whole blood and tissue samples (i.e., white muscle tissue) were collected</w:t>
      </w:r>
      <w:r w:rsidR="00B73D3E">
        <w:rPr>
          <w:lang w:val="en-US"/>
        </w:rPr>
        <w:t xml:space="preserve"> </w:t>
      </w:r>
      <w:r w:rsidR="00CB6AD0">
        <w:rPr>
          <w:lang w:val="en-US"/>
        </w:rPr>
        <w:t>10</w:t>
      </w:r>
      <w:r w:rsidR="00B73D3E">
        <w:rPr>
          <w:lang w:val="en-US"/>
        </w:rPr>
        <w:t xml:space="preserve"> days a</w:t>
      </w:r>
      <w:r w:rsidR="00897B7A">
        <w:rPr>
          <w:lang w:val="en-US"/>
        </w:rPr>
        <w:t xml:space="preserve">fter </w:t>
      </w:r>
      <w:r w:rsidR="00B73D3E">
        <w:rPr>
          <w:lang w:val="en-US"/>
        </w:rPr>
        <w:t xml:space="preserve">all </w:t>
      </w:r>
      <w:r w:rsidR="00897B7A">
        <w:rPr>
          <w:lang w:val="en-US"/>
        </w:rPr>
        <w:t>aerobic physiology and immune responses trails were completed at the final testing temperature (31.5</w:t>
      </w:r>
      <w:r w:rsidR="00D73437">
        <w:rPr>
          <w:rFonts w:cstheme="minorHAnsi"/>
          <w:lang w:val="en-US"/>
        </w:rPr>
        <w:t>°C)</w:t>
      </w:r>
      <w:r w:rsidR="00B73D3E">
        <w:rPr>
          <w:rFonts w:cstheme="minorHAnsi"/>
          <w:lang w:val="en-US"/>
        </w:rPr>
        <w:t>.</w:t>
      </w:r>
      <w:r w:rsidR="00CB6AD0">
        <w:rPr>
          <w:rFonts w:cstheme="minorHAnsi"/>
          <w:lang w:val="en-US"/>
        </w:rPr>
        <w:t xml:space="preserve"> Whole blood was </w:t>
      </w:r>
      <w:r w:rsidR="00EA1C93">
        <w:rPr>
          <w:rFonts w:cstheme="minorHAnsi"/>
          <w:lang w:val="en-US"/>
        </w:rPr>
        <w:t>collected</w:t>
      </w:r>
      <w:r w:rsidR="00CB6AD0">
        <w:rPr>
          <w:rFonts w:cstheme="minorHAnsi"/>
          <w:lang w:val="en-US"/>
        </w:rPr>
        <w:t xml:space="preserve"> from the caudal vein</w:t>
      </w:r>
      <w:r w:rsidR="00F40BFA">
        <w:rPr>
          <w:rFonts w:cstheme="minorHAnsi"/>
          <w:lang w:val="en-US"/>
        </w:rPr>
        <w:t xml:space="preserve"> via heparin-coated </w:t>
      </w:r>
      <w:r w:rsidR="00E04D32">
        <w:rPr>
          <w:rFonts w:cstheme="minorHAnsi"/>
          <w:lang w:val="en-US"/>
        </w:rPr>
        <w:t>25-gauge</w:t>
      </w:r>
      <w:r w:rsidR="00F40BFA">
        <w:rPr>
          <w:rFonts w:cstheme="minorHAnsi"/>
          <w:lang w:val="en-US"/>
        </w:rPr>
        <w:t xml:space="preserve"> surgical needles</w:t>
      </w:r>
      <w:r w:rsidR="00573771">
        <w:rPr>
          <w:rFonts w:cstheme="minorHAnsi"/>
          <w:lang w:val="en-US"/>
        </w:rPr>
        <w:t>.</w:t>
      </w:r>
      <w:r w:rsidR="00EA1C93">
        <w:rPr>
          <w:rFonts w:cstheme="minorHAnsi"/>
          <w:lang w:val="en-US"/>
        </w:rPr>
        <w:t xml:space="preserve"> </w:t>
      </w:r>
      <w:r w:rsidR="00E01ACB">
        <w:rPr>
          <w:rFonts w:cstheme="minorHAnsi"/>
          <w:lang w:val="en-US"/>
        </w:rPr>
        <w:t xml:space="preserve">Fish were then </w:t>
      </w:r>
      <w:r w:rsidR="00D871D8">
        <w:rPr>
          <w:rFonts w:cstheme="minorHAnsi"/>
          <w:lang w:val="en-US"/>
        </w:rPr>
        <w:t xml:space="preserve">euthanized via </w:t>
      </w:r>
      <w:r w:rsidR="00D04A7F">
        <w:rPr>
          <w:rFonts w:cstheme="minorHAnsi"/>
          <w:lang w:val="en-US"/>
        </w:rPr>
        <w:t>cervical dislocation.</w:t>
      </w:r>
      <w:r w:rsidR="00B73D3E">
        <w:rPr>
          <w:rFonts w:cstheme="minorHAnsi"/>
          <w:lang w:val="en-US"/>
        </w:rPr>
        <w:t xml:space="preserve"> </w:t>
      </w:r>
      <w:r w:rsidR="00BA3D57">
        <w:rPr>
          <w:rFonts w:cstheme="minorHAnsi"/>
          <w:lang w:val="en-US"/>
        </w:rPr>
        <w:t>White muscle tissue samples were dissected from</w:t>
      </w:r>
      <w:r w:rsidR="00E04D32">
        <w:rPr>
          <w:rFonts w:cstheme="minorHAnsi"/>
          <w:lang w:val="en-US"/>
        </w:rPr>
        <w:t xml:space="preserve"> tissue between the dorsal fine and lateral line; once obtained</w:t>
      </w:r>
      <w:r w:rsidR="00525AE0">
        <w:rPr>
          <w:rFonts w:cstheme="minorHAnsi"/>
          <w:lang w:val="en-US"/>
        </w:rPr>
        <w:t xml:space="preserve"> tissue</w:t>
      </w:r>
      <w:r w:rsidR="00E04D32">
        <w:rPr>
          <w:rFonts w:cstheme="minorHAnsi"/>
          <w:lang w:val="en-US"/>
        </w:rPr>
        <w:t xml:space="preserve"> samples were stored in liquid nitrogen and then transferred to a -80°C freezer. </w:t>
      </w:r>
      <w:r w:rsidR="001F7CEB">
        <w:rPr>
          <w:rFonts w:cstheme="minorHAnsi"/>
          <w:lang w:val="en-US"/>
        </w:rPr>
        <w:t xml:space="preserve"> </w:t>
      </w:r>
    </w:p>
    <w:p w14:paraId="45E269DA" w14:textId="77777777" w:rsidR="001F7CEB" w:rsidRDefault="001F7CEB" w:rsidP="00B36451">
      <w:pPr>
        <w:pStyle w:val="Heading2"/>
        <w:spacing w:line="240" w:lineRule="auto"/>
        <w:rPr>
          <w:lang w:val="en-US"/>
        </w:rPr>
      </w:pPr>
      <w:r>
        <w:rPr>
          <w:lang w:val="en-US"/>
        </w:rPr>
        <w:t xml:space="preserve">Hematocrit </w:t>
      </w:r>
    </w:p>
    <w:p w14:paraId="1A03AE62" w14:textId="281C46AA" w:rsidR="001F7CEB" w:rsidRDefault="001F7CEB" w:rsidP="00B36451">
      <w:pPr>
        <w:spacing w:line="240" w:lineRule="auto"/>
        <w:jc w:val="both"/>
        <w:rPr>
          <w:lang w:val="en-US"/>
        </w:rPr>
      </w:pPr>
      <w:r>
        <w:rPr>
          <w:lang w:val="en-US"/>
        </w:rPr>
        <w:t>Microcapillary tubes</w:t>
      </w:r>
      <w:r w:rsidR="00300A54">
        <w:rPr>
          <w:lang w:val="en-US"/>
        </w:rPr>
        <w:t xml:space="preserve"> (</w:t>
      </w:r>
      <w:r w:rsidR="00E3195D">
        <w:rPr>
          <w:lang w:val="en-US"/>
        </w:rPr>
        <w:t>75mm Drummond Hemata-clad plain)</w:t>
      </w:r>
      <w:r>
        <w:rPr>
          <w:lang w:val="en-US"/>
        </w:rPr>
        <w:t xml:space="preserve"> were used to centrifuge</w:t>
      </w:r>
      <w:r w:rsidR="00300A54">
        <w:rPr>
          <w:lang w:val="en-US"/>
        </w:rPr>
        <w:t xml:space="preserve"> blood samples</w:t>
      </w:r>
      <w:r>
        <w:rPr>
          <w:lang w:val="en-US"/>
        </w:rPr>
        <w:t xml:space="preserve"> at </w:t>
      </w:r>
      <w:r w:rsidR="0022527C">
        <w:rPr>
          <w:lang w:val="en-US"/>
        </w:rPr>
        <w:t>10,000</w:t>
      </w:r>
      <w:r>
        <w:rPr>
          <w:lang w:val="en-US"/>
        </w:rPr>
        <w:t xml:space="preserve"> rpm for </w:t>
      </w:r>
      <w:r w:rsidR="00904B55">
        <w:rPr>
          <w:lang w:val="en-US"/>
        </w:rPr>
        <w:t>60</w:t>
      </w:r>
      <w:r>
        <w:rPr>
          <w:lang w:val="en-US"/>
        </w:rPr>
        <w:t xml:space="preserve"> seconds to separate red cells from blood plasma. The proportion of blood volume occupied by red blood cells (hematocrit) was recorded by usinga ruler to first measure the space of the microcapillary tube that was occupied by the total blood volume (packed red blood cells and blood plasma), followed by measuring the space occupied by just packed red blood cells. Hematocrit scores were calculated using the following formula: </w:t>
      </w:r>
    </w:p>
    <w:p w14:paraId="57B495C4" w14:textId="6AD0AF84" w:rsidR="001F7CEB" w:rsidRPr="009D1DB6" w:rsidRDefault="001F7CEB" w:rsidP="00B36451">
      <w:pPr>
        <w:spacing w:line="240" w:lineRule="auto"/>
        <w:rPr>
          <w:lang w:val="en-US"/>
        </w:rPr>
      </w:pPr>
      <m:oMath>
        <m:r>
          <w:rPr>
            <w:rFonts w:ascii="Cambria Math" w:hAnsi="Cambria Math"/>
            <w:lang w:val="en-US"/>
          </w:rPr>
          <m:t>hematocrit=</m:t>
        </m:r>
        <m:f>
          <m:fPr>
            <m:ctrlPr>
              <w:rPr>
                <w:rFonts w:ascii="Cambria Math" w:hAnsi="Cambria Math"/>
                <w:i/>
                <w:lang w:val="en-US"/>
              </w:rPr>
            </m:ctrlPr>
          </m:fPr>
          <m:num>
            <m:r>
              <w:rPr>
                <w:rFonts w:ascii="Cambria Math" w:hAnsi="Cambria Math"/>
                <w:lang w:val="en-US"/>
              </w:rPr>
              <m:t>packed red blood cells</m:t>
            </m:r>
          </m:num>
          <m:den>
            <m:r>
              <w:rPr>
                <w:rFonts w:ascii="Cambria Math" w:hAnsi="Cambria Math"/>
                <w:lang w:val="en-US"/>
              </w:rPr>
              <m:t>total blood volume</m:t>
            </m:r>
          </m:den>
        </m:f>
        <m:r>
          <w:rPr>
            <w:rFonts w:ascii="Cambria Math" w:hAnsi="Cambria Math"/>
            <w:lang w:val="en-US"/>
          </w:rPr>
          <m:t xml:space="preserve">  </m:t>
        </m:r>
      </m:oMath>
      <w:r>
        <w:rPr>
          <w:lang w:val="en-US"/>
        </w:rPr>
        <w:t xml:space="preserve"> </w:t>
      </w:r>
    </w:p>
    <w:p w14:paraId="3906516E" w14:textId="0F412367" w:rsidR="00FB0C0E" w:rsidRDefault="00737182" w:rsidP="00B36451">
      <w:pPr>
        <w:pStyle w:val="Heading2"/>
        <w:spacing w:line="240" w:lineRule="auto"/>
        <w:rPr>
          <w:lang w:val="en-US"/>
        </w:rPr>
      </w:pPr>
      <w:r>
        <w:rPr>
          <w:lang w:val="en-US"/>
        </w:rPr>
        <w:t>E</w:t>
      </w:r>
      <w:r w:rsidR="00AA33DC">
        <w:rPr>
          <w:lang w:val="en-US"/>
        </w:rPr>
        <w:t xml:space="preserve">nzyme </w:t>
      </w:r>
      <w:r w:rsidR="00E843C0">
        <w:rPr>
          <w:lang w:val="en-US"/>
        </w:rPr>
        <w:t xml:space="preserve">activity </w:t>
      </w:r>
    </w:p>
    <w:p w14:paraId="2D11B135" w14:textId="08EA5270" w:rsidR="00FB0C0E" w:rsidRDefault="00842B67" w:rsidP="00B36451">
      <w:pPr>
        <w:spacing w:line="240" w:lineRule="auto"/>
        <w:jc w:val="both"/>
        <w:rPr>
          <w:lang w:val="en-US"/>
        </w:rPr>
      </w:pPr>
      <w:r>
        <w:rPr>
          <w:lang w:val="en-US"/>
        </w:rPr>
        <w:t xml:space="preserve">White muscle tissue </w:t>
      </w:r>
      <w:r w:rsidR="00E56F79">
        <w:rPr>
          <w:lang w:val="en-US"/>
        </w:rPr>
        <w:t xml:space="preserve">was used to </w:t>
      </w:r>
      <w:r w:rsidR="00E36521">
        <w:rPr>
          <w:lang w:val="en-US"/>
        </w:rPr>
        <w:t>examine</w:t>
      </w:r>
      <w:r w:rsidR="00E56F79">
        <w:rPr>
          <w:lang w:val="en-US"/>
        </w:rPr>
        <w:t xml:space="preserve"> </w:t>
      </w:r>
      <w:r w:rsidR="00281616">
        <w:rPr>
          <w:lang w:val="en-US"/>
        </w:rPr>
        <w:t>the</w:t>
      </w:r>
      <w:r w:rsidR="00E56F79">
        <w:rPr>
          <w:lang w:val="en-US"/>
        </w:rPr>
        <w:t xml:space="preserve"> m</w:t>
      </w:r>
      <w:r w:rsidR="00E04DBE">
        <w:rPr>
          <w:lang w:val="en-US"/>
        </w:rPr>
        <w:t xml:space="preserve">aximal enzyme activity </w:t>
      </w:r>
      <w:r w:rsidR="00281616">
        <w:rPr>
          <w:lang w:val="en-US"/>
        </w:rPr>
        <w:t>of</w:t>
      </w:r>
      <w:r w:rsidR="00E04DBE">
        <w:rPr>
          <w:lang w:val="en-US"/>
        </w:rPr>
        <w:t xml:space="preserve"> lactate dehydrogenase (LDH) and c</w:t>
      </w:r>
      <w:r w:rsidR="00DB23A3">
        <w:rPr>
          <w:lang w:val="en-US"/>
        </w:rPr>
        <w:t>itrate synthase</w:t>
      </w:r>
      <w:r w:rsidR="0012382D">
        <w:rPr>
          <w:lang w:val="en-US"/>
        </w:rPr>
        <w:t xml:space="preserve"> (CS). </w:t>
      </w:r>
      <w:r w:rsidR="000E64AB">
        <w:rPr>
          <w:lang w:val="en-US"/>
        </w:rPr>
        <w:t>T</w:t>
      </w:r>
      <w:r w:rsidR="002B3140">
        <w:rPr>
          <w:lang w:val="en-US"/>
        </w:rPr>
        <w:t>esting t</w:t>
      </w:r>
      <w:r w:rsidR="000E64AB">
        <w:rPr>
          <w:lang w:val="en-US"/>
        </w:rPr>
        <w:t xml:space="preserve">emperatures </w:t>
      </w:r>
      <w:r w:rsidR="002B3140">
        <w:rPr>
          <w:lang w:val="en-US"/>
        </w:rPr>
        <w:t xml:space="preserve">of </w:t>
      </w:r>
      <w:r w:rsidR="000E64AB">
        <w:rPr>
          <w:rFonts w:cstheme="minorHAnsi"/>
          <w:lang w:val="en-US"/>
        </w:rPr>
        <w:t>20°C, 30°C, 40°C, and 50°C</w:t>
      </w:r>
      <w:r w:rsidR="003B2FC5">
        <w:rPr>
          <w:rFonts w:cstheme="minorHAnsi"/>
          <w:lang w:val="en-US"/>
        </w:rPr>
        <w:t xml:space="preserve"> were used to determine maximal enzyme activity and the associated thermal performance curve.</w:t>
      </w:r>
      <w:r w:rsidR="0097343F">
        <w:rPr>
          <w:lang w:val="en-US"/>
        </w:rPr>
        <w:t xml:space="preserve"> </w:t>
      </w:r>
      <w:r w:rsidR="00D131B4">
        <w:rPr>
          <w:lang w:val="en-US"/>
        </w:rPr>
        <w:t>White muscle tissue</w:t>
      </w:r>
      <w:r w:rsidR="00826B15">
        <w:rPr>
          <w:lang w:val="en-US"/>
        </w:rPr>
        <w:t xml:space="preserve"> was used for the maximal enzyme ac</w:t>
      </w:r>
      <w:r w:rsidR="00141CC2">
        <w:rPr>
          <w:lang w:val="en-US"/>
        </w:rPr>
        <w:t>tivity analysis because</w:t>
      </w:r>
      <w:r w:rsidR="00B1058A">
        <w:rPr>
          <w:lang w:val="en-US"/>
        </w:rPr>
        <w:t>,</w:t>
      </w:r>
      <w:r w:rsidR="00141CC2">
        <w:rPr>
          <w:lang w:val="en-US"/>
        </w:rPr>
        <w:t xml:space="preserve"> it</w:t>
      </w:r>
      <w:r w:rsidR="00392485">
        <w:rPr>
          <w:lang w:val="en-US"/>
        </w:rPr>
        <w:t>’s anaerobic capacity has been shown to correlate to whole organism oxygen consumption,</w:t>
      </w:r>
      <w:r w:rsidR="00B1039E">
        <w:rPr>
          <w:lang w:val="en-US"/>
        </w:rPr>
        <w:t xml:space="preserve"> and</w:t>
      </w:r>
      <w:r w:rsidR="00093B5C">
        <w:rPr>
          <w:lang w:val="en-US"/>
        </w:rPr>
        <w:t xml:space="preserve"> it</w:t>
      </w:r>
      <w:r w:rsidR="00141CC2">
        <w:rPr>
          <w:lang w:val="en-US"/>
        </w:rPr>
        <w:t xml:space="preserve"> plays an important </w:t>
      </w:r>
      <w:r w:rsidR="00A926D4">
        <w:rPr>
          <w:lang w:val="en-US"/>
        </w:rPr>
        <w:t>r</w:t>
      </w:r>
      <w:r w:rsidR="00141CC2">
        <w:rPr>
          <w:lang w:val="en-US"/>
        </w:rPr>
        <w:t xml:space="preserve">ole in </w:t>
      </w:r>
      <w:r w:rsidR="00B02DBA">
        <w:rPr>
          <w:lang w:val="en-US"/>
        </w:rPr>
        <w:t>burst</w:t>
      </w:r>
      <w:r w:rsidR="00146699">
        <w:rPr>
          <w:lang w:val="en-US"/>
        </w:rPr>
        <w:t>s of high-speed swimming</w:t>
      </w:r>
      <w:r w:rsidR="00CF1463">
        <w:rPr>
          <w:lang w:val="en-US"/>
        </w:rPr>
        <w:t xml:space="preserve"> </w:t>
      </w:r>
      <w:r w:rsidR="00CF1463">
        <w:rPr>
          <w:lang w:val="en-US"/>
        </w:rPr>
        <w:fldChar w:fldCharType="begin" w:fldLock="1"/>
      </w:r>
      <w:r w:rsidR="005E6873">
        <w:rPr>
          <w:lang w:val="en-US"/>
        </w:rPr>
        <w:instrText>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00CF1463">
        <w:rPr>
          <w:lang w:val="en-US"/>
        </w:rPr>
        <w:fldChar w:fldCharType="separate"/>
      </w:r>
      <w:r w:rsidR="00CF1463" w:rsidRPr="00CF1463">
        <w:rPr>
          <w:noProof/>
          <w:lang w:val="en-US"/>
        </w:rPr>
        <w:t>(Sullivan and Somero 1980)</w:t>
      </w:r>
      <w:r w:rsidR="00CF1463">
        <w:rPr>
          <w:lang w:val="en-US"/>
        </w:rPr>
        <w:fldChar w:fldCharType="end"/>
      </w:r>
      <w:r w:rsidR="00CF1463">
        <w:rPr>
          <w:lang w:val="en-US"/>
        </w:rPr>
        <w:t xml:space="preserve">. Additionally, white muscle tissue </w:t>
      </w:r>
      <w:r w:rsidR="00976C6E">
        <w:rPr>
          <w:lang w:val="en-US"/>
        </w:rPr>
        <w:t xml:space="preserve">compromises most of the body mass for </w:t>
      </w:r>
      <w:r w:rsidR="00976C6E">
        <w:rPr>
          <w:i/>
          <w:iCs/>
          <w:lang w:val="en-US"/>
        </w:rPr>
        <w:t xml:space="preserve">A. </w:t>
      </w:r>
      <w:r w:rsidR="00E36521">
        <w:rPr>
          <w:i/>
          <w:iCs/>
          <w:lang w:val="en-US"/>
        </w:rPr>
        <w:t>polyacanthus</w:t>
      </w:r>
      <w:r w:rsidR="00976C6E">
        <w:rPr>
          <w:lang w:val="en-US"/>
        </w:rPr>
        <w:t xml:space="preserve">. </w:t>
      </w:r>
      <w:r w:rsidR="00B8706C">
        <w:rPr>
          <w:lang w:val="en-US"/>
        </w:rPr>
        <w:t>White tissue samples were extracted from fis</w:t>
      </w:r>
      <w:r w:rsidR="00570EDE">
        <w:rPr>
          <w:lang w:val="en-US"/>
        </w:rPr>
        <w:t>h immediately after fish had been euthanized</w:t>
      </w:r>
      <w:r w:rsidR="00623126">
        <w:rPr>
          <w:lang w:val="en-US"/>
        </w:rPr>
        <w:t xml:space="preserve">, </w:t>
      </w:r>
      <w:r w:rsidR="00570EDE">
        <w:rPr>
          <w:lang w:val="en-US"/>
        </w:rPr>
        <w:t>placed in liquid nitrogen</w:t>
      </w:r>
      <w:r w:rsidR="00623126">
        <w:rPr>
          <w:lang w:val="en-US"/>
        </w:rPr>
        <w:t>, and then transferred to a -80</w:t>
      </w:r>
      <w:r w:rsidR="00623126">
        <w:rPr>
          <w:rFonts w:cstheme="minorHAnsi"/>
          <w:lang w:val="en-US"/>
        </w:rPr>
        <w:t xml:space="preserve">°C freezer for storage. </w:t>
      </w:r>
      <w:r w:rsidR="00B8706C">
        <w:rPr>
          <w:lang w:val="en-US"/>
        </w:rPr>
        <w:t xml:space="preserve"> </w:t>
      </w:r>
      <w:r w:rsidR="00697810">
        <w:rPr>
          <w:lang w:val="en-US"/>
        </w:rPr>
        <w:t xml:space="preserve"> </w:t>
      </w:r>
    </w:p>
    <w:p w14:paraId="23CF7116" w14:textId="37DD61EC" w:rsidR="00C57CB9" w:rsidRDefault="007D4816" w:rsidP="00B36451">
      <w:pPr>
        <w:spacing w:line="240" w:lineRule="auto"/>
        <w:jc w:val="both"/>
        <w:rPr>
          <w:lang w:val="en-US"/>
        </w:rPr>
      </w:pPr>
      <w:r>
        <w:rPr>
          <w:lang w:val="en-US"/>
        </w:rPr>
        <w:t xml:space="preserve">The maximal enzyme activity </w:t>
      </w:r>
      <w:r w:rsidR="00432421">
        <w:rPr>
          <w:lang w:val="en-US"/>
        </w:rPr>
        <w:t>method</w:t>
      </w:r>
      <w:r>
        <w:rPr>
          <w:lang w:val="en-US"/>
        </w:rPr>
        <w:t xml:space="preserve"> used </w:t>
      </w:r>
      <w:r w:rsidR="00432421">
        <w:rPr>
          <w:lang w:val="en-US"/>
        </w:rPr>
        <w:t>here was</w:t>
      </w:r>
      <w:r>
        <w:rPr>
          <w:lang w:val="en-US"/>
        </w:rPr>
        <w:t xml:space="preserve"> adapted from</w:t>
      </w:r>
      <w:r w:rsidR="004D4E03">
        <w:rPr>
          <w:lang w:val="en-US"/>
        </w:rPr>
        <w:t xml:space="preserve"> previous studies</w:t>
      </w:r>
      <w:r w:rsidR="005E6873">
        <w:rPr>
          <w:lang w:val="en-US"/>
        </w:rPr>
        <w:t xml:space="preserve"> </w:t>
      </w:r>
      <w:r w:rsidR="005E6873">
        <w:rPr>
          <w:lang w:val="en-US"/>
        </w:rPr>
        <w:fldChar w:fldCharType="begin" w:fldLock="1"/>
      </w:r>
      <w:r w:rsidR="00D8309A">
        <w:rPr>
          <w:lang w:val="en-US"/>
        </w:rPr>
        <w:instrText>ADDIN CSL_CITATION {"citationItems":[{"id":"ITEM-1","itemData":{"DOI":"10.1007/BF00004671","ISSN":"09201742","abstract":"This study examined how muscle metabolic organization varied during an annual cycle in which rainbow trout (Oncorhynchus mykiss) were held in outdoor holding ponds in which they were exposed to natural changes in temperature (range 0.2 to 15.6°C) and photoperiod. We examined the activities of glycolytic and mitochondrial enzymes in red and white muscle to evaluate whether trout enhance their capacity for lipid and carbohydrate oxidation during cold-acclimization. When assayed at habitat temperature, the enzyme activities generally increased in spring to reach a maximum in summer followed by a decrease in the fall. This led to significantly higher activities at warm than cold periods for all enzymes measured in red muscle and all but one in white muscle. The activities at 10°C provided little evidence for compensatory adjustments of aerobic capacity. Particularly in red muscle, enzyme levels at 10°C were generally lower during cold than warm periods. The variation of enzyme activities throughout the cycle was not due to changes in protein concentration, as the same responses were observed when activities were expressed per g wet mass or per mg protein. Although the aerobic capacity did not increase with cold-acclimatization, the relative capacity for lipid oxidation was higher in winter than in summer trout. In contrast, the relative capacity for aerobic glycolysis was higher in summer than in winter trout. Thus, the metabolic capacities of trout muscle undergo seasonal reorganization.","author":[{"dropping-particle":"","family":"Thibault","given":"M.","non-dropping-particle":"","parse-names":false,"suffix":""},{"dropping-particle":"","family":"Blier","given":"P. U.","non-dropping-particle":"","parse-names":false,"suffix":""},{"dropping-particle":"","family":"Guderley","given":"H.","non-dropping-particle":"","parse-names":false,"suffix":""}],"container-title":"Fish Physiology and Biochemistry","id":"ITEM-1","issue":"2","issued":{"date-parts":[["1997"]]},"page":"139-155","title":"Seasonal variation of muscle metabolic organization in rainbow trout (Oncorhynchus mykiss)","type":"article-journal","volume":"16"},"uris":["http://www.mendeley.com/documents/?uuid=fb71ad92-00a3-42f9-97a2-b2cbc7b6ea99"]},{"id":"ITEM-2","itemData":{"DOI":"10.1086/717049","ISSN":"19398697","PMID":"35015619","abstract":"Climate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Bulletin","id":"ITEM-2","issue":"3","issued":{"date-parts":[["2021"]]},"page":"347-358","title":"Metabolic Responses of Pacific Crown-of-Thorns Sea Stars (Acanthaster sp.) to Acute Warming","type":"article-journal","volume":"241"},"uris":["http://www.mendeley.com/documents/?uuid=8851b1ed-6e02-4d33-bc46-84b343b6b57b"]},{"id":"ITEM-3","itemData":{"DOI":"10.1242/jeb.00223","ISSN":"00220949","PMID":"12604579","abstract":"Reptiles living in heterogeneous thermal environments are often thought to show behavioural thermoregulation or to become inactive when environmental conditions prevent the achievement of preferred body temperatures. By contrast, thermally homogeneous environments preclude behavioural thermoregulation, and ectotherms inhabiting these environments (particularly fish in which branchial respiration requires body temperature to follow water temperature) modify their biochemical capacities in response to long-term seasonal temperature fluctuations. Reptiles may also be active at seasonally varying body temperatures and could, therefore, gain selective advantages from regulating biochemical capacities. Hence, we tested the hypothesis that a reptile (the American alligator Alligator mississippiensis) that experiences pronounced seasonal fluctuations in body temperature will show seasonal acclimatisation in the activity of its metabolic enzymes. We measured body temperatures of alligators in the wild in winter and summer (N=7 alligators in each season), and we collected muscle samples from wild alligators (N=31 in each season) for analysis of metabolic enzyme activity (lactate dehydrogenase, citrate synthase and cytochrome c oxidase). There were significant differences in mean daily body temperatures between winter (15.66±0.43°C; mean ± S.E.M.) and summer (29.34±0.21°C), and daily body temperatures fluctuated significantly more in winter compared with summer. Alligators compensated for lower winter temperatures by increasing enzyme activities, and the activities of cytochrome c oxidase and lactate dehydrogenase were significantly greater in winter compared with summer at all assay temperatures. The activity of citrate synthase was significantly greater in the winter samples at the winter body temperature (15°C) but not at the summer body temperature (30°C). The thermal sensitivity (Q10) of mitochondrial enzymes decreased significantly in winter compared with in summer. The activity of mitochondrial enzymes was significantly greater in males than in females, but there were no differences between sexes for lactate dehydrogenase activity. The differences between sexes could be the result of the sex-specific seasonal demands for locomotor performance. Our data indicate that biochemical acclimatisation is important in thermoregulation of reptiles and that it is not sufficient to base conclusions about their thermoregulatory ability entirely on behavioural patterns.","author":[{"dropping-particle":"","family":"Seebacher","given":"Frank","non-dropping-particle":"","parse-names":false,"suffix":""},{"dropping-particle":"","family":"Guderley","given":"Helga","non-dropping-particle":"","parse-names":false,"suffix":""},{"dropping-particle":"","family":"Elsey","given":"Ruth M.","non-dropping-particle":"","parse-names":false,"suffix":""},{"dropping-particle":"","family":"Trosclair","given":"Phillip L.","non-dropping-particle":"","parse-names":false,"suffix":""}],"container-title":"Journal of Experimental Biology","id":"ITEM-3","issue":"7","issued":{"date-parts":[["2003"]]},"page":"1193-1200","title":"Seasonal acclimatisation of muscle metabolic enzymes in a reptile (Alligator mississippiensis)","type":"article-journal","volume":"206"},"uris":["http://www.mendeley.com/documents/?uuid=4970e4a9-ca56-407f-b026-e15b9eb1d903"]}],"mendeley":{"formattedCitation":"(Thibault et al. 1997; Seebacher et al. 2003; Lang et al. 2021)","plainTextFormattedCitation":"(Thibault et al. 1997; Seebacher et al. 2003; Lang et al. 2021)","previouslyFormattedCitation":"(Thibault et al. 1997; Seebacher et al. 2003; Lang et al. 2021)"},"properties":{"noteIndex":0},"schema":"https://github.com/citation-style-language/schema/raw/master/csl-citation.json"}</w:instrText>
      </w:r>
      <w:r w:rsidR="005E6873">
        <w:rPr>
          <w:lang w:val="en-US"/>
        </w:rPr>
        <w:fldChar w:fldCharType="separate"/>
      </w:r>
      <w:r w:rsidR="005E6873" w:rsidRPr="005E6873">
        <w:rPr>
          <w:noProof/>
          <w:lang w:val="en-US"/>
        </w:rPr>
        <w:t>(Thibault et al. 1997; Seebacher et al. 2003; Lang et al. 2021)</w:t>
      </w:r>
      <w:r w:rsidR="005E6873">
        <w:rPr>
          <w:lang w:val="en-US"/>
        </w:rPr>
        <w:fldChar w:fldCharType="end"/>
      </w:r>
      <w:r w:rsidR="00094129">
        <w:rPr>
          <w:lang w:val="en-US"/>
        </w:rPr>
        <w:t>.</w:t>
      </w:r>
      <w:r>
        <w:rPr>
          <w:lang w:val="en-US"/>
        </w:rPr>
        <w:t xml:space="preserve"> </w:t>
      </w:r>
      <w:r w:rsidR="00143F68">
        <w:rPr>
          <w:lang w:val="en-US"/>
        </w:rPr>
        <w:t>Sample</w:t>
      </w:r>
      <w:r w:rsidR="00432421">
        <w:rPr>
          <w:lang w:val="en-US"/>
        </w:rPr>
        <w:t>s</w:t>
      </w:r>
      <w:r w:rsidR="00143F68">
        <w:rPr>
          <w:lang w:val="en-US"/>
        </w:rPr>
        <w:t xml:space="preserve"> were defrosted on ic</w:t>
      </w:r>
      <w:r w:rsidR="00F01A64">
        <w:rPr>
          <w:lang w:val="en-US"/>
        </w:rPr>
        <w:t>e</w:t>
      </w:r>
      <w:r w:rsidR="0024019E">
        <w:rPr>
          <w:lang w:val="en-US"/>
        </w:rPr>
        <w:t xml:space="preserve">. </w:t>
      </w:r>
      <w:r w:rsidR="00156B17">
        <w:rPr>
          <w:lang w:val="en-US"/>
        </w:rPr>
        <w:t xml:space="preserve">A sterile scalpel blade was used to </w:t>
      </w:r>
      <w:r w:rsidR="00813B5D">
        <w:rPr>
          <w:lang w:val="en-US"/>
        </w:rPr>
        <w:t xml:space="preserve">extract a tissue sample </w:t>
      </w:r>
      <w:r w:rsidR="00F73CB8">
        <w:rPr>
          <w:lang w:val="en-US"/>
        </w:rPr>
        <w:t>(</w:t>
      </w:r>
      <w:r w:rsidR="00813B5D">
        <w:rPr>
          <w:lang w:val="en-US"/>
        </w:rPr>
        <w:t>20</w:t>
      </w:r>
      <w:r w:rsidR="004F29A7">
        <w:rPr>
          <w:lang w:val="en-US"/>
        </w:rPr>
        <w:t>-</w:t>
      </w:r>
      <w:r w:rsidR="00813B5D">
        <w:rPr>
          <w:lang w:val="en-US"/>
        </w:rPr>
        <w:t>40 mg</w:t>
      </w:r>
      <w:r w:rsidR="00F73CB8">
        <w:rPr>
          <w:lang w:val="en-US"/>
        </w:rPr>
        <w:t>)</w:t>
      </w:r>
      <w:r w:rsidR="00813B5D">
        <w:rPr>
          <w:lang w:val="en-US"/>
        </w:rPr>
        <w:t xml:space="preserve">. </w:t>
      </w:r>
      <w:r w:rsidR="00D62AE9">
        <w:rPr>
          <w:lang w:val="en-US"/>
        </w:rPr>
        <w:t xml:space="preserve">Extracted tissue samples were homogenized via a microtube </w:t>
      </w:r>
      <w:r w:rsidR="00EE1D2A" w:rsidRPr="00216C65">
        <w:rPr>
          <w:lang w:val="en-US"/>
        </w:rPr>
        <w:t xml:space="preserve">homogenizer (BeadBug </w:t>
      </w:r>
      <w:r w:rsidR="004356BB" w:rsidRPr="00216C65">
        <w:rPr>
          <w:lang w:val="en-US"/>
        </w:rPr>
        <w:t>3</w:t>
      </w:r>
      <w:r w:rsidR="00EE1D2A" w:rsidRPr="00216C65">
        <w:rPr>
          <w:lang w:val="en-US"/>
        </w:rPr>
        <w:t>, Benchmark Scientific,</w:t>
      </w:r>
      <w:r w:rsidR="00216C65" w:rsidRPr="00216C65">
        <w:rPr>
          <w:lang w:val="en-US"/>
        </w:rPr>
        <w:t xml:space="preserve"> Model D1030-E</w:t>
      </w:r>
      <w:r w:rsidR="00EE1D2A" w:rsidRPr="00216C65">
        <w:rPr>
          <w:lang w:val="en-US"/>
        </w:rPr>
        <w:t>)</w:t>
      </w:r>
      <w:r w:rsidR="00407485" w:rsidRPr="00216C65">
        <w:rPr>
          <w:lang w:val="en-US"/>
        </w:rPr>
        <w:t xml:space="preserve"> in</w:t>
      </w:r>
      <w:r w:rsidR="004F29A7">
        <w:rPr>
          <w:lang w:val="en-US"/>
        </w:rPr>
        <w:t xml:space="preserve"> </w:t>
      </w:r>
      <w:r w:rsidR="004F29A7" w:rsidRPr="00216C65">
        <w:rPr>
          <w:lang w:val="en-US"/>
        </w:rPr>
        <w:t>a</w:t>
      </w:r>
      <w:r w:rsidR="00407485" w:rsidRPr="00216C65">
        <w:rPr>
          <w:lang w:val="en-US"/>
        </w:rPr>
        <w:t xml:space="preserve"> 1:10 </w:t>
      </w:r>
      <w:r w:rsidR="004F29A7" w:rsidRPr="00216C65">
        <w:rPr>
          <w:lang w:val="en-US"/>
        </w:rPr>
        <w:t>dilution</w:t>
      </w:r>
      <w:r w:rsidR="006E1638">
        <w:rPr>
          <w:lang w:val="en-US"/>
        </w:rPr>
        <w:t xml:space="preserve"> with a buffer consisting of 50 mmol L</w:t>
      </w:r>
      <w:r w:rsidR="006E1638">
        <w:rPr>
          <w:vertAlign w:val="superscript"/>
          <w:lang w:val="en-US"/>
        </w:rPr>
        <w:t>-1</w:t>
      </w:r>
      <w:r w:rsidR="006E1638">
        <w:rPr>
          <w:lang w:val="en-US"/>
        </w:rPr>
        <w:t xml:space="preserve"> </w:t>
      </w:r>
      <w:r w:rsidR="00A96F10">
        <w:rPr>
          <w:lang w:val="en-US"/>
        </w:rPr>
        <w:t>4-(2-hydroxyethyl)-1-piperazineethanesulfonic acid (HEPES)</w:t>
      </w:r>
      <w:r w:rsidR="00C92EA3">
        <w:rPr>
          <w:lang w:val="en-US"/>
        </w:rPr>
        <w:t>, 1 mmol L</w:t>
      </w:r>
      <w:r w:rsidR="00C92EA3">
        <w:rPr>
          <w:vertAlign w:val="superscript"/>
          <w:lang w:val="en-US"/>
        </w:rPr>
        <w:t>-1</w:t>
      </w:r>
      <w:r w:rsidR="00C92EA3">
        <w:rPr>
          <w:lang w:val="en-US"/>
        </w:rPr>
        <w:t xml:space="preserve"> ethylenediaminetetraacetic </w:t>
      </w:r>
      <w:r w:rsidR="00756953">
        <w:rPr>
          <w:lang w:val="en-US"/>
        </w:rPr>
        <w:t>acid (EDTA), 0.01% Triton X-100, and 99.99% Milli-Q water</w:t>
      </w:r>
      <w:r w:rsidR="00A743DE">
        <w:rPr>
          <w:lang w:val="en-US"/>
        </w:rPr>
        <w:t xml:space="preserve">, </w:t>
      </w:r>
      <w:r w:rsidR="00D615DE">
        <w:rPr>
          <w:lang w:val="en-US"/>
        </w:rPr>
        <w:t xml:space="preserve">and </w:t>
      </w:r>
      <w:r w:rsidR="00A743DE">
        <w:rPr>
          <w:lang w:val="en-US"/>
        </w:rPr>
        <w:t>adjusted</w:t>
      </w:r>
      <w:r w:rsidR="00D615DE">
        <w:rPr>
          <w:lang w:val="en-US"/>
        </w:rPr>
        <w:t xml:space="preserve"> to pH 7.4</w:t>
      </w:r>
      <w:r w:rsidR="00E54C6B">
        <w:rPr>
          <w:lang w:val="en-US"/>
        </w:rPr>
        <w:t xml:space="preserve"> with sodium hydroxide (NaOH). </w:t>
      </w:r>
      <w:r w:rsidR="006F4AFA">
        <w:rPr>
          <w:lang w:val="en-US"/>
        </w:rPr>
        <w:t xml:space="preserve">A subset of homogenized tissue was extracted for </w:t>
      </w:r>
      <w:r w:rsidR="00486715">
        <w:rPr>
          <w:lang w:val="en-US"/>
        </w:rPr>
        <w:t>LDH,</w:t>
      </w:r>
      <w:r w:rsidR="006F4AFA">
        <w:rPr>
          <w:lang w:val="en-US"/>
        </w:rPr>
        <w:t xml:space="preserve"> and </w:t>
      </w:r>
      <w:r w:rsidR="00612B70">
        <w:rPr>
          <w:lang w:val="en-US"/>
        </w:rPr>
        <w:t>CS</w:t>
      </w:r>
      <w:r w:rsidR="003C7AE4">
        <w:rPr>
          <w:lang w:val="en-US"/>
        </w:rPr>
        <w:t xml:space="preserve">. </w:t>
      </w:r>
      <w:r w:rsidR="003C3E88">
        <w:rPr>
          <w:lang w:val="en-US"/>
        </w:rPr>
        <w:t>Homogenized tissue samples</w:t>
      </w:r>
      <w:r w:rsidR="003E7A9A">
        <w:rPr>
          <w:lang w:val="en-US"/>
        </w:rPr>
        <w:t xml:space="preserve"> used</w:t>
      </w:r>
      <w:r w:rsidR="00464BB0">
        <w:rPr>
          <w:lang w:val="en-US"/>
        </w:rPr>
        <w:t xml:space="preserve"> for the LDH assay</w:t>
      </w:r>
      <w:r w:rsidR="003E7A9A">
        <w:rPr>
          <w:lang w:val="en-US"/>
        </w:rPr>
        <w:t xml:space="preserve"> </w:t>
      </w:r>
      <w:r w:rsidR="00805894">
        <w:rPr>
          <w:lang w:val="en-US"/>
        </w:rPr>
        <w:t>were centrifuged (</w:t>
      </w:r>
      <w:r w:rsidR="00805894" w:rsidRPr="00642103">
        <w:rPr>
          <w:lang w:val="en-US"/>
        </w:rPr>
        <w:t>Eppendorf Centrifuge 54</w:t>
      </w:r>
      <w:r w:rsidR="00642103" w:rsidRPr="00642103">
        <w:rPr>
          <w:lang w:val="en-US"/>
        </w:rPr>
        <w:t>24</w:t>
      </w:r>
      <w:r w:rsidR="00805894" w:rsidRPr="00642103">
        <w:rPr>
          <w:lang w:val="en-US"/>
        </w:rPr>
        <w:t>, Hamburg, Germany</w:t>
      </w:r>
      <w:r w:rsidR="00805894">
        <w:rPr>
          <w:lang w:val="en-US"/>
        </w:rPr>
        <w:t>)</w:t>
      </w:r>
      <w:r w:rsidR="00F805FA">
        <w:rPr>
          <w:lang w:val="en-US"/>
        </w:rPr>
        <w:t xml:space="preserve"> at </w:t>
      </w:r>
      <w:r w:rsidR="005D6514">
        <w:rPr>
          <w:lang w:val="en-US"/>
        </w:rPr>
        <w:t>150</w:t>
      </w:r>
      <w:r w:rsidR="00FF46A8">
        <w:rPr>
          <w:lang w:val="en-US"/>
        </w:rPr>
        <w:t xml:space="preserve"> </w:t>
      </w:r>
      <w:r w:rsidR="00F805FA">
        <w:rPr>
          <w:lang w:val="en-US"/>
        </w:rPr>
        <w:t xml:space="preserve">rpm for </w:t>
      </w:r>
      <w:r w:rsidR="005D6514">
        <w:rPr>
          <w:lang w:val="en-US"/>
        </w:rPr>
        <w:t>&lt;3 s</w:t>
      </w:r>
      <w:r w:rsidR="00895C48">
        <w:rPr>
          <w:lang w:val="en-US"/>
        </w:rPr>
        <w:t>. H</w:t>
      </w:r>
      <w:r w:rsidR="00D305CD">
        <w:rPr>
          <w:lang w:val="en-US"/>
        </w:rPr>
        <w:t>omogenized tissue samples used for the CS assay were not centrifuged</w:t>
      </w:r>
      <w:r w:rsidR="00375B8C">
        <w:rPr>
          <w:lang w:val="en-US"/>
        </w:rPr>
        <w:t xml:space="preserve"> to allow mitochondria to be retained </w:t>
      </w:r>
      <w:r w:rsidR="00464BB0">
        <w:rPr>
          <w:lang w:val="en-US"/>
        </w:rPr>
        <w:t>within the supernatant</w:t>
      </w:r>
      <w:r w:rsidR="00F805FA">
        <w:rPr>
          <w:lang w:val="en-US"/>
        </w:rPr>
        <w:t>.</w:t>
      </w:r>
      <w:r w:rsidR="00464BB0">
        <w:rPr>
          <w:lang w:val="en-US"/>
        </w:rPr>
        <w:t xml:space="preserve"> </w:t>
      </w:r>
    </w:p>
    <w:p w14:paraId="2F772D37" w14:textId="5E2B8D42" w:rsidR="00B51A61" w:rsidRDefault="00B01648" w:rsidP="00B36451">
      <w:pPr>
        <w:spacing w:line="240" w:lineRule="auto"/>
        <w:jc w:val="both"/>
        <w:rPr>
          <w:lang w:val="en-US"/>
        </w:rPr>
      </w:pPr>
      <w:r>
        <w:rPr>
          <w:lang w:val="en-US"/>
        </w:rPr>
        <w:t xml:space="preserve">Absorbance readings were measured with a spectrophotometer </w:t>
      </w:r>
      <w:r w:rsidR="00586767">
        <w:rPr>
          <w:lang w:val="en-US"/>
        </w:rPr>
        <w:t>every</w:t>
      </w:r>
      <w:r w:rsidR="00AA19F5">
        <w:rPr>
          <w:lang w:val="en-US"/>
        </w:rPr>
        <w:t xml:space="preserve"> 2 s, with 20 readings over 13 min (</w:t>
      </w:r>
      <w:r>
        <w:rPr>
          <w:lang w:val="en-US"/>
        </w:rPr>
        <w:t xml:space="preserve">UV5, Mettler-Toledo, Columbus, OH). </w:t>
      </w:r>
      <w:r w:rsidR="009716BB">
        <w:rPr>
          <w:lang w:val="en-US"/>
        </w:rPr>
        <w:t>T</w:t>
      </w:r>
      <w:r w:rsidR="00AA19F5">
        <w:rPr>
          <w:lang w:val="en-US"/>
        </w:rPr>
        <w:t>esting</w:t>
      </w:r>
      <w:r w:rsidR="009716BB">
        <w:rPr>
          <w:lang w:val="en-US"/>
        </w:rPr>
        <w:t xml:space="preserve"> temperatures were maintained with a Loop</w:t>
      </w:r>
      <w:r w:rsidR="00394B41">
        <w:rPr>
          <w:lang w:val="en-US"/>
        </w:rPr>
        <w:t xml:space="preserve"> L100 circulation thermostat (Lauda, Lauda-K</w:t>
      </w:r>
      <w:r w:rsidR="009765B8">
        <w:rPr>
          <w:rFonts w:cstheme="minorHAnsi"/>
          <w:lang w:val="en-US"/>
        </w:rPr>
        <w:t xml:space="preserve">önigshofen, Germany). </w:t>
      </w:r>
      <w:r w:rsidR="00C57CB9">
        <w:rPr>
          <w:rFonts w:cstheme="minorHAnsi"/>
          <w:lang w:val="en-US"/>
        </w:rPr>
        <w:t xml:space="preserve">All samples were measured in </w:t>
      </w:r>
      <w:r w:rsidR="00C2377A">
        <w:rPr>
          <w:rFonts w:cstheme="minorHAnsi"/>
          <w:lang w:val="en-US"/>
        </w:rPr>
        <w:t>triplicate and</w:t>
      </w:r>
      <w:r w:rsidR="00A74E97">
        <w:rPr>
          <w:rFonts w:cstheme="minorHAnsi"/>
          <w:lang w:val="en-US"/>
        </w:rPr>
        <w:t xml:space="preserve"> included a blank </w:t>
      </w:r>
      <w:r w:rsidR="00D3284B">
        <w:rPr>
          <w:rFonts w:cstheme="minorHAnsi"/>
          <w:lang w:val="en-US"/>
        </w:rPr>
        <w:t>control</w:t>
      </w:r>
      <w:r w:rsidR="000B3A99">
        <w:rPr>
          <w:rFonts w:cstheme="minorHAnsi"/>
          <w:lang w:val="en-US"/>
        </w:rPr>
        <w:t>.</w:t>
      </w:r>
    </w:p>
    <w:p w14:paraId="36100489" w14:textId="660252C3" w:rsidR="00245EF9" w:rsidRDefault="00617DD8" w:rsidP="00B36451">
      <w:pPr>
        <w:spacing w:line="240" w:lineRule="auto"/>
        <w:jc w:val="both"/>
        <w:rPr>
          <w:rFonts w:cstheme="minorHAnsi"/>
          <w:lang w:val="en-US"/>
        </w:rPr>
      </w:pPr>
      <w:r>
        <w:rPr>
          <w:lang w:val="en-US"/>
        </w:rPr>
        <w:t xml:space="preserve">LDH was assayed in </w:t>
      </w:r>
      <w:r w:rsidR="003C60AB">
        <w:rPr>
          <w:lang w:val="en-US"/>
        </w:rPr>
        <w:t>0.5 mmol L</w:t>
      </w:r>
      <w:r w:rsidR="003C60AB">
        <w:rPr>
          <w:vertAlign w:val="superscript"/>
          <w:lang w:val="en-US"/>
        </w:rPr>
        <w:t>-1</w:t>
      </w:r>
      <w:r w:rsidR="003C60AB">
        <w:rPr>
          <w:lang w:val="en-US"/>
        </w:rPr>
        <w:t xml:space="preserve"> of </w:t>
      </w:r>
      <w:r w:rsidR="00CB4314" w:rsidRPr="00EE69E4">
        <w:rPr>
          <w:rFonts w:cstheme="minorHAnsi"/>
          <w:lang w:val="en-US"/>
        </w:rPr>
        <w:t>β</w:t>
      </w:r>
      <w:r w:rsidR="00EE69E4">
        <w:rPr>
          <w:rFonts w:cstheme="minorHAnsi"/>
          <w:i/>
          <w:iCs/>
          <w:lang w:val="en-US"/>
        </w:rPr>
        <w:t>-</w:t>
      </w:r>
      <w:r w:rsidR="00EE69E4">
        <w:rPr>
          <w:rFonts w:cstheme="minorHAnsi"/>
          <w:lang w:val="en-US"/>
        </w:rPr>
        <w:t>nicotinamide adenine dinucleotide</w:t>
      </w:r>
      <w:r w:rsidR="00E86498">
        <w:rPr>
          <w:rFonts w:cstheme="minorHAnsi"/>
          <w:lang w:val="en-US"/>
        </w:rPr>
        <w:t xml:space="preserve"> reduced disodium salt hydrate (NADH)-T</w:t>
      </w:r>
      <w:r w:rsidR="00F8293B">
        <w:rPr>
          <w:rFonts w:cstheme="minorHAnsi"/>
          <w:lang w:val="en-US"/>
        </w:rPr>
        <w:t>RIS</w:t>
      </w:r>
      <w:r w:rsidR="00E86498">
        <w:rPr>
          <w:rFonts w:cstheme="minorHAnsi"/>
          <w:lang w:val="en-US"/>
        </w:rPr>
        <w:t xml:space="preserve"> solution (pH 7.4). and 50 </w:t>
      </w:r>
      <w:r w:rsidR="00FC1B76">
        <w:rPr>
          <w:rFonts w:cstheme="minorHAnsi"/>
          <w:lang w:val="en-US"/>
        </w:rPr>
        <w:t>mmol L</w:t>
      </w:r>
      <w:r w:rsidR="00FC1B76">
        <w:rPr>
          <w:rFonts w:cstheme="minorHAnsi"/>
          <w:vertAlign w:val="superscript"/>
          <w:lang w:val="en-US"/>
        </w:rPr>
        <w:t>-1</w:t>
      </w:r>
      <w:r w:rsidR="00FC1B76">
        <w:rPr>
          <w:rFonts w:cstheme="minorHAnsi"/>
          <w:lang w:val="en-US"/>
        </w:rPr>
        <w:t xml:space="preserve"> of sodium-pyruvate-NADH-Tris solution (pH 7.4). </w:t>
      </w:r>
      <w:r w:rsidR="00F3248C">
        <w:rPr>
          <w:rFonts w:cstheme="minorHAnsi"/>
          <w:lang w:val="en-US"/>
        </w:rPr>
        <w:t>NADH absorbance was measured at a wavelength of 340</w:t>
      </w:r>
      <w:r w:rsidR="008D4C99">
        <w:rPr>
          <w:rFonts w:cstheme="minorHAnsi"/>
          <w:lang w:val="en-US"/>
        </w:rPr>
        <w:t xml:space="preserve"> nm (Seebacher 2003). </w:t>
      </w:r>
      <w:r w:rsidR="00245EF9">
        <w:rPr>
          <w:rFonts w:cstheme="minorHAnsi"/>
          <w:lang w:val="en-US"/>
        </w:rPr>
        <w:t>CS was assay in 2 mmol L</w:t>
      </w:r>
      <w:r w:rsidR="00245EF9">
        <w:rPr>
          <w:rFonts w:cstheme="minorHAnsi"/>
          <w:vertAlign w:val="superscript"/>
          <w:lang w:val="en-US"/>
        </w:rPr>
        <w:t>-1</w:t>
      </w:r>
      <w:r w:rsidR="00245EF9">
        <w:rPr>
          <w:rFonts w:cstheme="minorHAnsi"/>
          <w:lang w:val="en-US"/>
        </w:rPr>
        <w:t xml:space="preserve"> 5,5’-dithobi</w:t>
      </w:r>
      <w:r w:rsidR="00A127AA">
        <w:rPr>
          <w:rFonts w:cstheme="minorHAnsi"/>
          <w:lang w:val="en-US"/>
        </w:rPr>
        <w:t>s-(2-nitronemzoic acid) (DTNB)-ethanol solution</w:t>
      </w:r>
      <w:r w:rsidR="00D823E2">
        <w:rPr>
          <w:rFonts w:cstheme="minorHAnsi"/>
          <w:lang w:val="en-US"/>
        </w:rPr>
        <w:t>, 12 mmol L</w:t>
      </w:r>
      <w:r w:rsidR="00D823E2">
        <w:rPr>
          <w:rFonts w:cstheme="minorHAnsi"/>
          <w:vertAlign w:val="superscript"/>
          <w:lang w:val="en-US"/>
        </w:rPr>
        <w:t>-1</w:t>
      </w:r>
      <w:r w:rsidR="00D823E2">
        <w:rPr>
          <w:rFonts w:cstheme="minorHAnsi"/>
          <w:lang w:val="en-US"/>
        </w:rPr>
        <w:t xml:space="preserve"> </w:t>
      </w:r>
      <w:r w:rsidR="00930C41">
        <w:rPr>
          <w:rFonts w:cstheme="minorHAnsi"/>
          <w:lang w:val="en-US"/>
        </w:rPr>
        <w:t xml:space="preserve">acetyl coenzyme </w:t>
      </w:r>
      <w:r w:rsidR="00930C41">
        <w:rPr>
          <w:rFonts w:cstheme="minorHAnsi"/>
          <w:lang w:val="en-US"/>
        </w:rPr>
        <w:lastRenderedPageBreak/>
        <w:t>A-lithium salt-Milli-Q solution, and 50 mmol L</w:t>
      </w:r>
      <w:r w:rsidR="00930C41">
        <w:rPr>
          <w:rFonts w:cstheme="minorHAnsi"/>
          <w:vertAlign w:val="superscript"/>
          <w:lang w:val="en-US"/>
        </w:rPr>
        <w:t>-1</w:t>
      </w:r>
      <w:r w:rsidR="00482934">
        <w:rPr>
          <w:rFonts w:cstheme="minorHAnsi"/>
          <w:lang w:val="en-US"/>
        </w:rPr>
        <w:t xml:space="preserve"> oxaloacetic acid-Tris solution (pH 8.0). </w:t>
      </w:r>
      <w:r w:rsidR="00294559">
        <w:rPr>
          <w:rFonts w:cstheme="minorHAnsi"/>
          <w:lang w:val="en-US"/>
        </w:rPr>
        <w:t>DTNB absorbance was measured at a wavelength of 412 nm (Seebacher 2003</w:t>
      </w:r>
      <w:r w:rsidR="00E64F75">
        <w:rPr>
          <w:rFonts w:cstheme="minorHAnsi"/>
          <w:lang w:val="en-US"/>
        </w:rPr>
        <w:t xml:space="preserve">; Blank 2004).  </w:t>
      </w:r>
    </w:p>
    <w:p w14:paraId="610872EE" w14:textId="6EB05249" w:rsidR="00E64F75" w:rsidRDefault="00E64F75" w:rsidP="00B36451">
      <w:pPr>
        <w:spacing w:line="240" w:lineRule="auto"/>
        <w:jc w:val="both"/>
        <w:rPr>
          <w:rFonts w:cstheme="minorHAnsi"/>
          <w:lang w:val="en-US"/>
        </w:rPr>
      </w:pPr>
      <w:r>
        <w:rPr>
          <w:rFonts w:cstheme="minorHAnsi"/>
          <w:lang w:val="en-US"/>
        </w:rPr>
        <w:t>The</w:t>
      </w:r>
      <w:r w:rsidR="00832836">
        <w:rPr>
          <w:rFonts w:cstheme="minorHAnsi"/>
          <w:lang w:val="en-US"/>
        </w:rPr>
        <w:t xml:space="preserve"> mean slope was used to determine maximal enzyme activity. </w:t>
      </w:r>
      <w:r w:rsidR="00023028">
        <w:rPr>
          <w:rFonts w:cstheme="minorHAnsi"/>
          <w:lang w:val="en-US"/>
        </w:rPr>
        <w:t>Background activity was subtracted from sample absorbance slopes</w:t>
      </w:r>
      <w:r w:rsidR="004F75EC">
        <w:rPr>
          <w:rFonts w:cstheme="minorHAnsi"/>
          <w:lang w:val="en-US"/>
        </w:rPr>
        <w:t xml:space="preserve"> when background activity exceeded 5% of sample absorption levels</w:t>
      </w:r>
      <w:r w:rsidR="00D47322">
        <w:rPr>
          <w:rFonts w:cstheme="minorHAnsi"/>
          <w:lang w:val="en-US"/>
        </w:rPr>
        <w:t xml:space="preserve">. </w:t>
      </w:r>
      <w:r w:rsidR="00BB3FEB">
        <w:rPr>
          <w:rFonts w:cstheme="minorHAnsi"/>
          <w:lang w:val="en-US"/>
        </w:rPr>
        <w:t>Final maximal enzyme activity levels were calculated in units per milligram tissue (U mg</w:t>
      </w:r>
      <w:r w:rsidR="00E5332D">
        <w:rPr>
          <w:rFonts w:cstheme="minorHAnsi"/>
          <w:vertAlign w:val="superscript"/>
          <w:lang w:val="en-US"/>
        </w:rPr>
        <w:t xml:space="preserve">-1 </w:t>
      </w:r>
      <w:r w:rsidR="00E5332D">
        <w:rPr>
          <w:rFonts w:cstheme="minorHAnsi"/>
          <w:lang w:val="en-US"/>
        </w:rPr>
        <w:t>tissue)</w:t>
      </w:r>
      <w:r w:rsidR="00FC24E9">
        <w:rPr>
          <w:rFonts w:cstheme="minorHAnsi"/>
          <w:lang w:val="en-US"/>
        </w:rPr>
        <w:t xml:space="preserve"> using the following formula</w:t>
      </w:r>
      <w:r w:rsidR="00E3495E">
        <w:rPr>
          <w:rFonts w:cstheme="minorHAnsi"/>
          <w:lang w:val="en-US"/>
        </w:rPr>
        <w:t xml:space="preserve"> where: </w:t>
      </w:r>
      <w:r w:rsidR="00FC24E9">
        <w:rPr>
          <w:rFonts w:cstheme="minorHAnsi"/>
          <w:lang w:val="en-US"/>
        </w:rPr>
        <w:t xml:space="preserve"> </w:t>
      </w:r>
      <m:oMath>
        <m:acc>
          <m:accPr>
            <m:chr m:val="̅"/>
            <m:ctrlPr>
              <w:rPr>
                <w:rFonts w:ascii="Cambria Math" w:hAnsi="Cambria Math" w:cstheme="minorHAnsi"/>
                <w:i/>
                <w:lang w:val="en-US"/>
              </w:rPr>
            </m:ctrlPr>
          </m:accPr>
          <m:e>
            <m:r>
              <w:rPr>
                <w:rFonts w:ascii="Cambria Math" w:hAnsi="Cambria Math" w:cstheme="minorHAnsi"/>
                <w:lang w:val="en-US"/>
              </w:rPr>
              <m:t>A</m:t>
            </m:r>
          </m:e>
        </m:acc>
      </m:oMath>
      <w:r w:rsidR="00E3495E">
        <w:rPr>
          <w:rFonts w:eastAsiaTheme="minorEastAsia" w:cstheme="minorHAnsi"/>
          <w:lang w:val="en-US"/>
        </w:rPr>
        <w:t xml:space="preserve"> represents </w:t>
      </w:r>
      <w:r w:rsidR="00095744">
        <w:rPr>
          <w:rFonts w:eastAsiaTheme="minorEastAsia" w:cstheme="minorHAnsi"/>
          <w:lang w:val="en-US"/>
        </w:rPr>
        <w:t xml:space="preserve">the mean </w:t>
      </w:r>
      <w:r w:rsidR="001C2FBE">
        <w:rPr>
          <w:rFonts w:eastAsiaTheme="minorEastAsia" w:cstheme="minorHAnsi"/>
          <w:lang w:val="en-US"/>
        </w:rPr>
        <w:t>absorption</w:t>
      </w:r>
      <w:r w:rsidR="00095744">
        <w:rPr>
          <w:rFonts w:eastAsiaTheme="minorEastAsia" w:cstheme="minorHAnsi"/>
          <w:lang w:val="en-US"/>
        </w:rPr>
        <w:t xml:space="preserve"> of tested sample </w:t>
      </w:r>
      <w:r w:rsidR="00A6435D">
        <w:rPr>
          <w:rFonts w:eastAsiaTheme="minorEastAsia" w:cstheme="minorHAnsi"/>
          <w:lang w:val="en-US"/>
        </w:rPr>
        <w:t xml:space="preserve">in </w:t>
      </w:r>
      <w:r w:rsidR="00095744">
        <w:rPr>
          <w:rFonts w:eastAsiaTheme="minorEastAsia" w:cstheme="minorHAnsi"/>
          <w:lang w:val="en-US"/>
        </w:rPr>
        <w:t>triplicate</w:t>
      </w:r>
      <w:r w:rsidR="001C2FBE">
        <w:rPr>
          <w:rFonts w:eastAsiaTheme="minorEastAsia" w:cstheme="minorHAnsi"/>
          <w:lang w:val="en-US"/>
        </w:rPr>
        <w:t xml:space="preserve">, </w:t>
      </w:r>
      <m:oMath>
        <m:r>
          <w:rPr>
            <w:rFonts w:ascii="Cambria Math" w:hAnsi="Cambria Math" w:cstheme="minorHAnsi"/>
            <w:lang w:val="en-US"/>
          </w:rPr>
          <m:t>L</m:t>
        </m:r>
      </m:oMath>
      <w:r w:rsidR="001C2FBE">
        <w:rPr>
          <w:rFonts w:eastAsiaTheme="minorEastAsia" w:cstheme="minorHAnsi"/>
          <w:lang w:val="en-US"/>
        </w:rPr>
        <w:t xml:space="preserve"> </w:t>
      </w:r>
      <w:r w:rsidR="003677F4">
        <w:rPr>
          <w:rFonts w:eastAsiaTheme="minorEastAsia" w:cstheme="minorHAnsi"/>
          <w:lang w:val="en-US"/>
        </w:rPr>
        <w:t>represents</w:t>
      </w:r>
      <w:r w:rsidR="001C2FBE">
        <w:rPr>
          <w:rFonts w:eastAsiaTheme="minorEastAsia" w:cstheme="minorHAnsi"/>
          <w:lang w:val="en-US"/>
        </w:rPr>
        <w:t xml:space="preserve"> to</w:t>
      </w:r>
      <w:r w:rsidR="00375BDC">
        <w:rPr>
          <w:rFonts w:eastAsiaTheme="minorEastAsia" w:cstheme="minorHAnsi"/>
          <w:lang w:val="en-US"/>
        </w:rPr>
        <w:t xml:space="preserve"> the light path length (cm), </w:t>
      </w:r>
      <m:oMath>
        <m:r>
          <w:rPr>
            <w:rFonts w:ascii="Cambria Math" w:hAnsi="Cambria Math" w:cstheme="minorHAnsi"/>
            <w:lang w:val="en-US"/>
          </w:rPr>
          <m:t>ε</m:t>
        </m:r>
      </m:oMath>
      <w:r w:rsidR="00375BDC">
        <w:rPr>
          <w:rFonts w:eastAsiaTheme="minorEastAsia" w:cstheme="minorHAnsi"/>
          <w:lang w:val="en-US"/>
        </w:rPr>
        <w:t xml:space="preserve"> represents </w:t>
      </w:r>
      <w:r w:rsidR="004D55BF">
        <w:rPr>
          <w:rFonts w:eastAsiaTheme="minorEastAsia" w:cstheme="minorHAnsi"/>
          <w:lang w:val="en-US"/>
        </w:rPr>
        <w:t xml:space="preserve">the molar </w:t>
      </w:r>
      <w:r w:rsidR="003677F4">
        <w:rPr>
          <w:rFonts w:eastAsiaTheme="minorEastAsia" w:cstheme="minorHAnsi"/>
          <w:lang w:val="en-US"/>
        </w:rPr>
        <w:t>absorptivity/extinction coefficient (</w:t>
      </w:r>
      <w:r w:rsidR="00EC3149">
        <w:rPr>
          <w:rFonts w:eastAsiaTheme="minorEastAsia" w:cstheme="minorHAnsi"/>
          <w:lang w:val="en-US"/>
        </w:rPr>
        <w:t>M</w:t>
      </w:r>
      <w:r w:rsidR="00D603AF">
        <w:rPr>
          <w:rFonts w:eastAsiaTheme="minorEastAsia" w:cstheme="minorHAnsi"/>
          <w:vertAlign w:val="superscript"/>
          <w:lang w:val="en-US"/>
        </w:rPr>
        <w:t xml:space="preserve">-1 </w:t>
      </w:r>
      <w:r w:rsidR="00D603AF">
        <w:rPr>
          <w:rFonts w:eastAsiaTheme="minorEastAsia" w:cstheme="minorHAnsi"/>
          <w:lang w:val="en-US"/>
        </w:rPr>
        <w:t>cm</w:t>
      </w:r>
      <w:r w:rsidR="00D603AF">
        <w:rPr>
          <w:rFonts w:eastAsiaTheme="minorEastAsia" w:cstheme="minorHAnsi"/>
          <w:vertAlign w:val="superscript"/>
          <w:lang w:val="en-US"/>
        </w:rPr>
        <w:t>-1</w:t>
      </w:r>
      <w:r w:rsidR="003677F4">
        <w:rPr>
          <w:rFonts w:eastAsiaTheme="minorEastAsia" w:cstheme="minorHAnsi"/>
          <w:lang w:val="en-US"/>
        </w:rPr>
        <w:t xml:space="preserve">), </w:t>
      </w:r>
      <m:oMath>
        <m:r>
          <w:rPr>
            <w:rFonts w:ascii="Cambria Math" w:hAnsi="Cambria Math" w:cstheme="minorHAnsi"/>
            <w:lang w:val="en-US"/>
          </w:rPr>
          <m:t>c</m:t>
        </m:r>
      </m:oMath>
      <w:r w:rsidR="00EC3149">
        <w:rPr>
          <w:rFonts w:eastAsiaTheme="minorEastAsia" w:cstheme="minorHAnsi"/>
          <w:lang w:val="en-US"/>
        </w:rPr>
        <w:t xml:space="preserve"> represents tissue sample concentration (</w:t>
      </w:r>
      <w:r w:rsidR="00D603AF">
        <w:rPr>
          <w:rFonts w:eastAsiaTheme="minorEastAsia" w:cstheme="minorHAnsi"/>
          <w:lang w:val="en-US"/>
        </w:rPr>
        <w:t xml:space="preserve">mg/ml), and </w:t>
      </w:r>
      <m:oMath>
        <m:r>
          <w:rPr>
            <w:rFonts w:ascii="Cambria Math" w:hAnsi="Cambria Math" w:cstheme="minorHAnsi"/>
            <w:lang w:val="en-US"/>
          </w:rPr>
          <m:t>V</m:t>
        </m:r>
      </m:oMath>
      <w:r w:rsidR="00D603AF">
        <w:rPr>
          <w:rFonts w:eastAsiaTheme="minorEastAsia" w:cstheme="minorHAnsi"/>
          <w:lang w:val="en-US"/>
        </w:rPr>
        <w:t xml:space="preserve"> represents volume. </w:t>
      </w:r>
    </w:p>
    <w:p w14:paraId="42C13142" w14:textId="26661A48" w:rsidR="0059109E" w:rsidRPr="000D7F44" w:rsidRDefault="00FE6D6A" w:rsidP="000D7F44">
      <w:pPr>
        <w:spacing w:line="240" w:lineRule="auto"/>
        <w:jc w:val="both"/>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LDH</m:t>
              </m:r>
            </m:e>
            <m:sub>
              <m:r>
                <w:rPr>
                  <w:rFonts w:ascii="Cambria Math" w:hAnsi="Cambria Math" w:cstheme="minorHAnsi"/>
                  <w:lang w:val="en-US"/>
                </w:rPr>
                <m:t>activity</m:t>
              </m:r>
            </m:sub>
          </m:sSub>
          <m:r>
            <w:rPr>
              <w:rFonts w:ascii="Cambria Math" w:hAnsi="Cambria Math" w:cstheme="minorHAnsi"/>
              <w:lang w:val="en-US"/>
            </w:rPr>
            <m:t xml:space="preserve">= </m:t>
          </m:r>
          <m:f>
            <m:fPr>
              <m:ctrlPr>
                <w:rPr>
                  <w:rFonts w:ascii="Cambria Math" w:hAnsi="Cambria Math" w:cstheme="minorHAnsi"/>
                  <w:i/>
                  <w:lang w:val="en-US"/>
                </w:rPr>
              </m:ctrlPr>
            </m:fPr>
            <m:num>
              <m:r>
                <w:rPr>
                  <w:rFonts w:ascii="Cambria Math" w:hAnsi="Cambria Math" w:cstheme="minorHAnsi"/>
                  <w:lang w:val="en-US"/>
                </w:rPr>
                <m:t>(</m:t>
              </m:r>
              <m:acc>
                <m:accPr>
                  <m:chr m:val="̅"/>
                  <m:ctrlPr>
                    <w:rPr>
                      <w:rFonts w:ascii="Cambria Math" w:hAnsi="Cambria Math" w:cstheme="minorHAnsi"/>
                      <w:i/>
                      <w:lang w:val="en-US"/>
                    </w:rPr>
                  </m:ctrlPr>
                </m:accPr>
                <m:e>
                  <m:r>
                    <w:rPr>
                      <w:rFonts w:ascii="Cambria Math" w:hAnsi="Cambria Math" w:cstheme="minorHAnsi"/>
                      <w:lang w:val="en-US"/>
                    </w:rPr>
                    <m:t>A</m:t>
                  </m:r>
                </m:e>
              </m:acc>
              <m:r>
                <w:rPr>
                  <w:rFonts w:ascii="Cambria Math" w:hAnsi="Cambria Math" w:cstheme="minorHAnsi"/>
                  <w:lang w:val="en-US"/>
                </w:rPr>
                <m:t xml:space="preserve"> - </m:t>
              </m:r>
              <m:sSub>
                <m:sSubPr>
                  <m:ctrlPr>
                    <w:rPr>
                      <w:rFonts w:ascii="Cambria Math" w:hAnsi="Cambria Math" w:cstheme="minorHAnsi"/>
                      <w:i/>
                      <w:lang w:val="en-US"/>
                    </w:rPr>
                  </m:ctrlPr>
                </m:sSubPr>
                <m:e>
                  <m:acc>
                    <m:accPr>
                      <m:chr m:val="̅"/>
                      <m:ctrlPr>
                        <w:rPr>
                          <w:rFonts w:ascii="Cambria Math" w:hAnsi="Cambria Math" w:cstheme="minorHAnsi"/>
                          <w:i/>
                          <w:lang w:val="en-US"/>
                        </w:rPr>
                      </m:ctrlPr>
                    </m:accPr>
                    <m:e>
                      <m:r>
                        <w:rPr>
                          <w:rFonts w:ascii="Cambria Math" w:hAnsi="Cambria Math" w:cstheme="minorHAnsi"/>
                          <w:lang w:val="en-US"/>
                        </w:rPr>
                        <m:t>A</m:t>
                      </m:r>
                    </m:e>
                  </m:acc>
                </m:e>
                <m:sub>
                  <m:r>
                    <w:rPr>
                      <w:rFonts w:ascii="Cambria Math" w:hAnsi="Cambria Math" w:cstheme="minorHAnsi"/>
                      <w:lang w:val="en-US"/>
                    </w:rPr>
                    <m:t>background</m:t>
                  </m:r>
                </m:sub>
              </m:sSub>
              <m:r>
                <w:rPr>
                  <w:rFonts w:ascii="Cambria Math" w:hAnsi="Cambria Math" w:cstheme="minorHAnsi"/>
                  <w:lang w:val="en-US"/>
                </w:rPr>
                <m:t>)</m:t>
              </m:r>
            </m:num>
            <m:den>
              <m:r>
                <w:rPr>
                  <w:rFonts w:ascii="Cambria Math" w:hAnsi="Cambria Math" w:cstheme="minorHAnsi"/>
                  <w:lang w:val="en-US"/>
                </w:rPr>
                <m:t>L* ε*c</m:t>
              </m:r>
            </m:den>
          </m:f>
          <m:r>
            <w:rPr>
              <w:rFonts w:ascii="Cambria Math" w:hAnsi="Cambria Math" w:cstheme="minorHAnsi"/>
              <w:lang w:val="en-US"/>
            </w:rPr>
            <m:t xml:space="preserve">* </m:t>
          </m:r>
          <m:f>
            <m:fPr>
              <m:ctrlPr>
                <w:rPr>
                  <w:rFonts w:ascii="Cambria Math" w:hAnsi="Cambria Math" w:cstheme="minorHAnsi"/>
                  <w:i/>
                  <w:lang w:val="en-US"/>
                </w:rPr>
              </m:ctrlPr>
            </m:fPr>
            <m:num>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assay</m:t>
                  </m:r>
                </m:sub>
              </m:sSub>
            </m:num>
            <m:den>
              <m:sSub>
                <m:sSubPr>
                  <m:ctrlPr>
                    <w:rPr>
                      <w:rFonts w:ascii="Cambria Math" w:hAnsi="Cambria Math" w:cstheme="minorHAnsi"/>
                      <w:i/>
                      <w:lang w:val="en-US"/>
                    </w:rPr>
                  </m:ctrlPr>
                </m:sSubPr>
                <m:e>
                  <m:r>
                    <w:rPr>
                      <w:rFonts w:ascii="Cambria Math" w:hAnsi="Cambria Math" w:cstheme="minorHAnsi"/>
                      <w:lang w:val="en-US"/>
                    </w:rPr>
                    <m:t>V</m:t>
                  </m:r>
                </m:e>
                <m:sub>
                  <m:r>
                    <w:rPr>
                      <w:rFonts w:ascii="Cambria Math" w:hAnsi="Cambria Math" w:cstheme="minorHAnsi"/>
                      <w:lang w:val="en-US"/>
                    </w:rPr>
                    <m:t>sample</m:t>
                  </m:r>
                </m:sub>
              </m:sSub>
            </m:den>
          </m:f>
        </m:oMath>
      </m:oMathPara>
    </w:p>
    <w:p w14:paraId="322105D9" w14:textId="3502AD5A" w:rsidR="00FB0C0E" w:rsidRDefault="005B2247" w:rsidP="00B36451">
      <w:pPr>
        <w:pStyle w:val="Heading2"/>
        <w:spacing w:line="240" w:lineRule="auto"/>
        <w:rPr>
          <w:lang w:val="en-US"/>
        </w:rPr>
      </w:pPr>
      <w:r>
        <w:rPr>
          <w:lang w:val="en-US"/>
        </w:rPr>
        <w:t xml:space="preserve">Statistical analysis </w:t>
      </w:r>
    </w:p>
    <w:p w14:paraId="4DA014AF" w14:textId="294D4B42" w:rsidR="005B2247" w:rsidRDefault="00833455" w:rsidP="00B36451">
      <w:pPr>
        <w:spacing w:line="240" w:lineRule="auto"/>
        <w:jc w:val="both"/>
        <w:rPr>
          <w:lang w:val="en-US"/>
        </w:rPr>
      </w:pPr>
      <w:r w:rsidRPr="004F5068">
        <w:rPr>
          <w:lang w:val="en-US"/>
        </w:rPr>
        <w:t xml:space="preserve">Generalized linear mixed effect models were used to </w:t>
      </w:r>
      <w:r w:rsidR="00C53E18" w:rsidRPr="004F5068">
        <w:rPr>
          <w:lang w:val="en-US"/>
        </w:rPr>
        <w:t>test for</w:t>
      </w:r>
      <w:r w:rsidR="00DB16EE" w:rsidRPr="004F5068">
        <w:rPr>
          <w:lang w:val="en-US"/>
        </w:rPr>
        <w:t xml:space="preserve"> differences in</w:t>
      </w:r>
      <w:r w:rsidRPr="004F5068">
        <w:rPr>
          <w:lang w:val="en-US"/>
        </w:rPr>
        <w:t xml:space="preserve"> </w:t>
      </w:r>
      <w:r w:rsidR="00F33C35" w:rsidRPr="004F5068">
        <w:rPr>
          <w:lang w:val="en-US"/>
        </w:rPr>
        <w:t>metabolic, immun</w:t>
      </w:r>
      <w:r w:rsidR="00797EF6" w:rsidRPr="004F5068">
        <w:rPr>
          <w:lang w:val="en-US"/>
        </w:rPr>
        <w:t>e</w:t>
      </w:r>
      <w:r w:rsidR="00F33C35" w:rsidRPr="004F5068">
        <w:rPr>
          <w:lang w:val="en-US"/>
        </w:rPr>
        <w:t>,</w:t>
      </w:r>
      <w:r w:rsidR="00DB16EE" w:rsidRPr="004F5068">
        <w:rPr>
          <w:lang w:val="en-US"/>
        </w:rPr>
        <w:t xml:space="preserve"> hematocrit, and</w:t>
      </w:r>
      <w:r w:rsidR="00F33C35" w:rsidRPr="004F5068">
        <w:rPr>
          <w:lang w:val="en-US"/>
        </w:rPr>
        <w:t xml:space="preserve"> enzyme activity, </w:t>
      </w:r>
      <w:r w:rsidR="004B284A" w:rsidRPr="004F5068">
        <w:rPr>
          <w:lang w:val="en-US"/>
        </w:rPr>
        <w:t>responses</w:t>
      </w:r>
      <w:r w:rsidR="00F33C35" w:rsidRPr="004F5068">
        <w:rPr>
          <w:lang w:val="en-US"/>
        </w:rPr>
        <w:t xml:space="preserve"> </w:t>
      </w:r>
      <w:r w:rsidR="007A227B" w:rsidRPr="004F5068">
        <w:rPr>
          <w:lang w:val="en-US"/>
        </w:rPr>
        <w:t>between</w:t>
      </w:r>
      <w:r w:rsidR="00F33C35" w:rsidRPr="004F5068">
        <w:rPr>
          <w:lang w:val="en-US"/>
        </w:rPr>
        <w:t xml:space="preserve"> </w:t>
      </w:r>
      <w:r w:rsidR="004F5068">
        <w:rPr>
          <w:lang w:val="en-US"/>
        </w:rPr>
        <w:t>low- and high-latitude</w:t>
      </w:r>
      <w:r w:rsidR="00DC74B4">
        <w:rPr>
          <w:lang w:val="en-US"/>
        </w:rPr>
        <w:t xml:space="preserve"> populations</w:t>
      </w:r>
      <w:r w:rsidR="004B284A" w:rsidRPr="004F5068">
        <w:rPr>
          <w:lang w:val="en-US"/>
        </w:rPr>
        <w:t xml:space="preserve"> to temperature</w:t>
      </w:r>
      <w:r w:rsidR="004B284A">
        <w:rPr>
          <w:lang w:val="en-US"/>
        </w:rPr>
        <w:t xml:space="preserve">. </w:t>
      </w:r>
      <w:r w:rsidR="00F6742C">
        <w:rPr>
          <w:lang w:val="en-US"/>
        </w:rPr>
        <w:t>All</w:t>
      </w:r>
      <w:r w:rsidR="0055600E">
        <w:rPr>
          <w:lang w:val="en-US"/>
        </w:rPr>
        <w:t xml:space="preserve"> aerobic</w:t>
      </w:r>
      <w:r w:rsidR="00F6742C">
        <w:rPr>
          <w:lang w:val="en-US"/>
        </w:rPr>
        <w:t xml:space="preserve"> metabolic models were run using </w:t>
      </w:r>
      <w:r w:rsidR="00F6742C" w:rsidRPr="001B6D9B">
        <w:rPr>
          <w:lang w:val="en-US"/>
        </w:rPr>
        <w:t>a gaussian distribution.</w:t>
      </w:r>
      <w:r w:rsidR="00F6742C">
        <w:rPr>
          <w:lang w:val="en-US"/>
        </w:rPr>
        <w:t xml:space="preserve"> </w:t>
      </w:r>
      <w:r w:rsidR="001944F6">
        <w:rPr>
          <w:lang w:val="en-US"/>
        </w:rPr>
        <w:t>To model</w:t>
      </w:r>
      <w:r w:rsidR="005E4481">
        <w:rPr>
          <w:lang w:val="en-US"/>
        </w:rPr>
        <w:t xml:space="preserve"> metabolic responses</w:t>
      </w:r>
      <w:r w:rsidR="00E50077">
        <w:rPr>
          <w:lang w:val="en-US"/>
        </w:rPr>
        <w:t xml:space="preserve"> including</w:t>
      </w:r>
      <w:r w:rsidR="0095702B">
        <w:rPr>
          <w:lang w:val="en-US"/>
        </w:rPr>
        <w:t xml:space="preserve"> </w:t>
      </w:r>
      <w:r w:rsidR="00053151">
        <w:rPr>
          <w:lang w:val="en-US"/>
        </w:rPr>
        <w:t>MO</w:t>
      </w:r>
      <w:r w:rsidR="00053151">
        <w:rPr>
          <w:vertAlign w:val="subscript"/>
          <w:lang w:val="en-US"/>
        </w:rPr>
        <w:t>2routine</w:t>
      </w:r>
      <w:r w:rsidR="00053151">
        <w:rPr>
          <w:lang w:val="en-US"/>
        </w:rPr>
        <w:t>, MO</w:t>
      </w:r>
      <w:r w:rsidR="00053151">
        <w:rPr>
          <w:vertAlign w:val="subscript"/>
          <w:lang w:val="en-US"/>
        </w:rPr>
        <w:t>2max</w:t>
      </w:r>
      <w:r w:rsidR="00053151">
        <w:rPr>
          <w:lang w:val="en-US"/>
        </w:rPr>
        <w:t>, and MO</w:t>
      </w:r>
      <w:r w:rsidR="00053151">
        <w:rPr>
          <w:vertAlign w:val="subscript"/>
          <w:lang w:val="en-US"/>
        </w:rPr>
        <w:t>2</w:t>
      </w:r>
      <w:r w:rsidR="00DD0504">
        <w:rPr>
          <w:vertAlign w:val="subscript"/>
          <w:lang w:val="en-US"/>
        </w:rPr>
        <w:t>net</w:t>
      </w:r>
      <w:r w:rsidR="00DD0504">
        <w:rPr>
          <w:lang w:val="en-US"/>
        </w:rPr>
        <w:t>,</w:t>
      </w:r>
      <w:r w:rsidR="008B43CC">
        <w:rPr>
          <w:lang w:val="en-US"/>
        </w:rPr>
        <w:t xml:space="preserve"> independent variables</w:t>
      </w:r>
      <w:r w:rsidR="00B33242">
        <w:rPr>
          <w:lang w:val="en-US"/>
        </w:rPr>
        <w:t xml:space="preserve"> including</w:t>
      </w:r>
      <w:r w:rsidR="00634CC8">
        <w:rPr>
          <w:lang w:val="en-US"/>
        </w:rPr>
        <w:t xml:space="preserve">, region and temperature were </w:t>
      </w:r>
      <w:r w:rsidR="00F0277C">
        <w:rPr>
          <w:lang w:val="en-US"/>
        </w:rPr>
        <w:t>modelled</w:t>
      </w:r>
      <w:r w:rsidR="00634CC8">
        <w:rPr>
          <w:lang w:val="en-US"/>
        </w:rPr>
        <w:t xml:space="preserve"> as</w:t>
      </w:r>
      <w:r w:rsidR="00DD0504">
        <w:rPr>
          <w:lang w:val="en-US"/>
        </w:rPr>
        <w:t xml:space="preserve"> fixed factors with</w:t>
      </w:r>
      <w:r w:rsidR="00634CC8">
        <w:rPr>
          <w:lang w:val="en-US"/>
        </w:rPr>
        <w:t xml:space="preserve"> an interaction</w:t>
      </w:r>
      <w:r w:rsidR="007B2BBB">
        <w:rPr>
          <w:lang w:val="en-US"/>
        </w:rPr>
        <w:t>; f</w:t>
      </w:r>
      <w:r w:rsidR="00705DCB">
        <w:rPr>
          <w:lang w:val="en-US"/>
        </w:rPr>
        <w:t>ish mass (centered)</w:t>
      </w:r>
      <w:r w:rsidR="00534CDE">
        <w:rPr>
          <w:lang w:val="en-US"/>
        </w:rPr>
        <w:t xml:space="preserve"> was used as a covariate</w:t>
      </w:r>
      <w:r w:rsidR="00BD7AD1">
        <w:rPr>
          <w:lang w:val="en-US"/>
        </w:rPr>
        <w:t>.</w:t>
      </w:r>
      <w:r w:rsidR="00534CDE">
        <w:rPr>
          <w:lang w:val="en-US"/>
        </w:rPr>
        <w:t xml:space="preserve"> </w:t>
      </w:r>
      <w:r w:rsidR="00130DE4" w:rsidRPr="004F5068">
        <w:rPr>
          <w:lang w:val="en-US"/>
        </w:rPr>
        <w:t xml:space="preserve">Individual identification codes for each fish </w:t>
      </w:r>
      <w:r w:rsidR="00BD7AD1" w:rsidRPr="004F5068">
        <w:rPr>
          <w:lang w:val="en-US"/>
        </w:rPr>
        <w:t>were</w:t>
      </w:r>
      <w:r w:rsidR="00130DE4" w:rsidRPr="004F5068">
        <w:rPr>
          <w:lang w:val="en-US"/>
        </w:rPr>
        <w:t xml:space="preserve"> used as a random factor</w:t>
      </w:r>
      <w:r w:rsidR="00B33242" w:rsidRPr="004F5068">
        <w:rPr>
          <w:lang w:val="en-US"/>
        </w:rPr>
        <w:t xml:space="preserve"> due to repeated measures</w:t>
      </w:r>
      <w:r w:rsidR="001944F6" w:rsidRPr="004F5068">
        <w:rPr>
          <w:lang w:val="en-US"/>
        </w:rPr>
        <w:t>.</w:t>
      </w:r>
      <w:r w:rsidR="001944F6">
        <w:rPr>
          <w:lang w:val="en-US"/>
        </w:rPr>
        <w:t xml:space="preserve"> </w:t>
      </w:r>
      <w:r w:rsidR="00D45119">
        <w:rPr>
          <w:lang w:val="en-US"/>
        </w:rPr>
        <w:t xml:space="preserve">The model for </w:t>
      </w:r>
      <w:r w:rsidR="004F0A9F">
        <w:rPr>
          <w:lang w:val="en-US"/>
        </w:rPr>
        <w:t>MO</w:t>
      </w:r>
      <w:r w:rsidR="004F0A9F">
        <w:rPr>
          <w:vertAlign w:val="subscript"/>
          <w:lang w:val="en-US"/>
        </w:rPr>
        <w:t>2routine</w:t>
      </w:r>
      <w:r w:rsidR="004F0A9F">
        <w:rPr>
          <w:lang w:val="en-US"/>
        </w:rPr>
        <w:t xml:space="preserve"> </w:t>
      </w:r>
      <w:r w:rsidR="00D45119">
        <w:rPr>
          <w:lang w:val="en-US"/>
        </w:rPr>
        <w:t xml:space="preserve">included the additional covariate of </w:t>
      </w:r>
      <w:r w:rsidR="00722326">
        <w:rPr>
          <w:lang w:val="en-US"/>
        </w:rPr>
        <w:t xml:space="preserve">testing runtime. </w:t>
      </w:r>
      <w:r w:rsidR="009952E6">
        <w:rPr>
          <w:lang w:val="en-US"/>
        </w:rPr>
        <w:t>The same</w:t>
      </w:r>
      <w:r w:rsidR="001B6D9B">
        <w:rPr>
          <w:lang w:val="en-US"/>
        </w:rPr>
        <w:t xml:space="preserve"> fixed</w:t>
      </w:r>
      <w:r w:rsidR="00787209">
        <w:rPr>
          <w:lang w:val="en-US"/>
        </w:rPr>
        <w:t xml:space="preserve"> variables</w:t>
      </w:r>
      <w:r w:rsidR="00DC7FAB">
        <w:rPr>
          <w:lang w:val="en-US"/>
        </w:rPr>
        <w:t>,</w:t>
      </w:r>
      <w:r w:rsidR="00787209">
        <w:rPr>
          <w:lang w:val="en-US"/>
        </w:rPr>
        <w:t xml:space="preserve"> </w:t>
      </w:r>
      <w:r w:rsidR="00DC7FAB">
        <w:rPr>
          <w:lang w:val="en-US"/>
        </w:rPr>
        <w:t>region and temperature</w:t>
      </w:r>
      <w:r w:rsidR="00787209">
        <w:rPr>
          <w:lang w:val="en-US"/>
        </w:rPr>
        <w:t>, w</w:t>
      </w:r>
      <w:r w:rsidR="00FF7B86">
        <w:rPr>
          <w:lang w:val="en-US"/>
        </w:rPr>
        <w:t>ere</w:t>
      </w:r>
      <w:r w:rsidR="00787209">
        <w:rPr>
          <w:lang w:val="en-US"/>
        </w:rPr>
        <w:t xml:space="preserve"> used for modelling PHA immunocompetence response</w:t>
      </w:r>
      <w:r w:rsidR="001B6D9B">
        <w:rPr>
          <w:lang w:val="en-US"/>
        </w:rPr>
        <w:t>,</w:t>
      </w:r>
      <w:r w:rsidR="00E129E5">
        <w:rPr>
          <w:lang w:val="en-US"/>
        </w:rPr>
        <w:t xml:space="preserve"> and</w:t>
      </w:r>
      <w:r w:rsidR="00D922E1">
        <w:rPr>
          <w:lang w:val="en-US"/>
        </w:rPr>
        <w:t xml:space="preserve"> enzyme (</w:t>
      </w:r>
      <w:r w:rsidR="00DC7FAB">
        <w:rPr>
          <w:lang w:val="en-US"/>
        </w:rPr>
        <w:t>LDH</w:t>
      </w:r>
      <w:r w:rsidR="00D922E1">
        <w:rPr>
          <w:lang w:val="en-US"/>
        </w:rPr>
        <w:t>) activity.</w:t>
      </w:r>
      <w:r w:rsidR="00787209">
        <w:rPr>
          <w:lang w:val="en-US"/>
        </w:rPr>
        <w:t xml:space="preserve"> </w:t>
      </w:r>
      <w:r w:rsidR="00D922E1">
        <w:rPr>
          <w:lang w:val="en-US"/>
        </w:rPr>
        <w:t>H</w:t>
      </w:r>
      <w:r w:rsidR="00787209">
        <w:rPr>
          <w:lang w:val="en-US"/>
        </w:rPr>
        <w:t xml:space="preserve">owever, </w:t>
      </w:r>
      <w:r w:rsidR="00D922E1">
        <w:rPr>
          <w:lang w:val="en-US"/>
        </w:rPr>
        <w:t xml:space="preserve">for the PHA swelling response model </w:t>
      </w:r>
      <w:r w:rsidR="00787209">
        <w:rPr>
          <w:lang w:val="en-US"/>
        </w:rPr>
        <w:t>instead of a gaussian distribution, a gamma distribution was used with an inverse link</w:t>
      </w:r>
      <w:r w:rsidR="00B33ADF">
        <w:rPr>
          <w:lang w:val="en-US"/>
        </w:rPr>
        <w:t>. For the enzyme analysis for</w:t>
      </w:r>
      <w:r w:rsidR="00D922E1">
        <w:rPr>
          <w:lang w:val="en-US"/>
        </w:rPr>
        <w:t xml:space="preserve"> lactate dehydrogenase model tissue mass (centered) was used instead of fish mass. </w:t>
      </w:r>
      <w:r w:rsidR="00DD3182">
        <w:rPr>
          <w:lang w:val="en-US"/>
        </w:rPr>
        <w:t xml:space="preserve">To model the </w:t>
      </w:r>
      <w:r w:rsidR="00D16726">
        <w:rPr>
          <w:lang w:val="en-US"/>
        </w:rPr>
        <w:t>(combined region) correlation between</w:t>
      </w:r>
      <w:r w:rsidR="00DD3182">
        <w:rPr>
          <w:lang w:val="en-US"/>
        </w:rPr>
        <w:t xml:space="preserve"> lactate dehydrogenase </w:t>
      </w:r>
      <w:r w:rsidR="00D16726">
        <w:rPr>
          <w:lang w:val="en-US"/>
        </w:rPr>
        <w:t>activity and temperature</w:t>
      </w:r>
      <w:r w:rsidR="003639C8">
        <w:rPr>
          <w:lang w:val="en-US"/>
        </w:rPr>
        <w:t xml:space="preserve">, </w:t>
      </w:r>
      <w:r w:rsidR="00A56CDE">
        <w:rPr>
          <w:lang w:val="en-US"/>
        </w:rPr>
        <w:t xml:space="preserve">temperature </w:t>
      </w:r>
      <w:r w:rsidR="003639C8">
        <w:rPr>
          <w:lang w:val="en-US"/>
        </w:rPr>
        <w:t>w</w:t>
      </w:r>
      <w:r w:rsidR="00A56CDE">
        <w:rPr>
          <w:lang w:val="en-US"/>
        </w:rPr>
        <w:t xml:space="preserve">as </w:t>
      </w:r>
      <w:r w:rsidR="003639C8">
        <w:rPr>
          <w:lang w:val="en-US"/>
        </w:rPr>
        <w:t xml:space="preserve">modelled as </w:t>
      </w:r>
      <w:r w:rsidR="00A56CDE">
        <w:rPr>
          <w:lang w:val="en-US"/>
        </w:rPr>
        <w:t>a continuous numerical variable</w:t>
      </w:r>
      <w:r w:rsidR="00B2430E">
        <w:rPr>
          <w:lang w:val="en-US"/>
        </w:rPr>
        <w:t xml:space="preserve"> and third order polynomial</w:t>
      </w:r>
      <w:r w:rsidR="00A56CDE">
        <w:rPr>
          <w:lang w:val="en-US"/>
        </w:rPr>
        <w:t>, tissue mass (centered</w:t>
      </w:r>
      <w:r w:rsidR="00591C53">
        <w:rPr>
          <w:lang w:val="en-US"/>
        </w:rPr>
        <w:t>; fixed</w:t>
      </w:r>
      <w:r w:rsidR="00A56CDE">
        <w:rPr>
          <w:lang w:val="en-US"/>
        </w:rPr>
        <w:t>), and individual</w:t>
      </w:r>
      <w:r w:rsidR="00B2430E">
        <w:rPr>
          <w:lang w:val="en-US"/>
        </w:rPr>
        <w:t xml:space="preserve"> fish identification codes as a random factor. </w:t>
      </w:r>
      <w:r w:rsidR="00642412">
        <w:rPr>
          <w:lang w:val="en-US"/>
        </w:rPr>
        <w:t>Hematocrit was modelled as</w:t>
      </w:r>
      <w:r w:rsidR="00591C53">
        <w:rPr>
          <w:lang w:val="en-US"/>
        </w:rPr>
        <w:t xml:space="preserve"> a</w:t>
      </w:r>
      <w:r w:rsidR="00642412">
        <w:rPr>
          <w:lang w:val="en-US"/>
        </w:rPr>
        <w:t xml:space="preserve"> linear regression with percent packed blood cells as the dependent factor and region as an independent variable. </w:t>
      </w:r>
    </w:p>
    <w:p w14:paraId="29785204" w14:textId="59807097" w:rsidR="002E764B" w:rsidRDefault="00642412" w:rsidP="00B36451">
      <w:pPr>
        <w:spacing w:line="240" w:lineRule="auto"/>
        <w:jc w:val="both"/>
        <w:rPr>
          <w:lang w:val="en-US"/>
        </w:rPr>
      </w:pPr>
      <w:r>
        <w:rPr>
          <w:lang w:val="en-US"/>
        </w:rPr>
        <w:t>All statistical analysis was conducted in R</w:t>
      </w:r>
      <w:r w:rsidR="00FB3134">
        <w:rPr>
          <w:lang w:val="en-US"/>
        </w:rPr>
        <w:t xml:space="preserve"> (v</w:t>
      </w:r>
      <w:r w:rsidR="00DF311C">
        <w:rPr>
          <w:lang w:val="en-US"/>
        </w:rPr>
        <w:t xml:space="preserve"> </w:t>
      </w:r>
      <w:r w:rsidR="007776F4">
        <w:rPr>
          <w:lang w:val="en-US"/>
        </w:rPr>
        <w:t>4.2.2</w:t>
      </w:r>
      <w:r w:rsidR="00DE221B">
        <w:rPr>
          <w:lang w:val="en-US"/>
        </w:rPr>
        <w:t xml:space="preserve">). GLMMs were run using the ‘glmmTMB’ function within the </w:t>
      </w:r>
      <w:r w:rsidR="00D03A0B">
        <w:rPr>
          <w:lang w:val="en-US"/>
        </w:rPr>
        <w:t>‘</w:t>
      </w:r>
      <w:r w:rsidR="00D03A0B">
        <w:rPr>
          <w:i/>
          <w:iCs/>
          <w:lang w:val="en-US"/>
        </w:rPr>
        <w:t xml:space="preserve">glmmTMB’ </w:t>
      </w:r>
      <w:r w:rsidR="00D03A0B">
        <w:rPr>
          <w:lang w:val="en-US"/>
        </w:rPr>
        <w:t xml:space="preserve">(v.1.1.5). </w:t>
      </w:r>
      <w:r w:rsidR="003340E6">
        <w:rPr>
          <w:lang w:val="en-US"/>
        </w:rPr>
        <w:t xml:space="preserve">Model selection occurred </w:t>
      </w:r>
      <w:r w:rsidR="00FA0278">
        <w:rPr>
          <w:lang w:val="en-US"/>
        </w:rPr>
        <w:t>using</w:t>
      </w:r>
      <w:r w:rsidR="003340E6">
        <w:rPr>
          <w:lang w:val="en-US"/>
        </w:rPr>
        <w:t xml:space="preserve"> the function ‘AICc’ via the </w:t>
      </w:r>
      <w:r w:rsidR="003340E6">
        <w:rPr>
          <w:i/>
          <w:iCs/>
          <w:lang w:val="en-US"/>
        </w:rPr>
        <w:t>‘Mu</w:t>
      </w:r>
      <w:r w:rsidR="005B2938">
        <w:rPr>
          <w:i/>
          <w:iCs/>
          <w:lang w:val="en-US"/>
        </w:rPr>
        <w:t xml:space="preserve">Min’ </w:t>
      </w:r>
      <w:r w:rsidR="005B2938">
        <w:rPr>
          <w:lang w:val="en-US"/>
        </w:rPr>
        <w:t xml:space="preserve">(v.1.47.1). Visual and statistical </w:t>
      </w:r>
      <w:r w:rsidR="00ED5F3B">
        <w:rPr>
          <w:lang w:val="en-US"/>
        </w:rPr>
        <w:t xml:space="preserve">performance of models was checked via both the ‘check_model’ function in the </w:t>
      </w:r>
      <w:r w:rsidR="00ED5F3B">
        <w:rPr>
          <w:i/>
          <w:iCs/>
          <w:lang w:val="en-US"/>
        </w:rPr>
        <w:t xml:space="preserve">‘performance’ </w:t>
      </w:r>
      <w:r w:rsidR="00ED5F3B">
        <w:rPr>
          <w:lang w:val="en-US"/>
        </w:rPr>
        <w:t>(v. 0.10.0) package</w:t>
      </w:r>
      <w:r w:rsidR="00E24C3F">
        <w:rPr>
          <w:lang w:val="en-US"/>
        </w:rPr>
        <w:t xml:space="preserve"> and the ‘simulateRedisuals’ and ‘testResiduals’ functions in the</w:t>
      </w:r>
      <w:r w:rsidR="007B1604">
        <w:rPr>
          <w:lang w:val="en-US"/>
        </w:rPr>
        <w:t xml:space="preserve"> ‘</w:t>
      </w:r>
      <w:r w:rsidR="007B1604">
        <w:rPr>
          <w:i/>
          <w:iCs/>
          <w:lang w:val="en-US"/>
        </w:rPr>
        <w:t xml:space="preserve">DHARMa’ </w:t>
      </w:r>
      <w:r w:rsidR="007B1604">
        <w:rPr>
          <w:lang w:val="en-US"/>
        </w:rPr>
        <w:t xml:space="preserve">(v. 0.4.6) package. </w:t>
      </w:r>
      <w:r w:rsidR="00DF311C">
        <w:rPr>
          <w:lang w:val="en-US"/>
        </w:rPr>
        <w:t xml:space="preserve">The </w:t>
      </w:r>
      <w:r w:rsidR="00DF311C">
        <w:rPr>
          <w:i/>
          <w:iCs/>
          <w:lang w:val="en-US"/>
        </w:rPr>
        <w:t>‘emmeans’</w:t>
      </w:r>
      <w:r w:rsidR="00DF311C">
        <w:rPr>
          <w:lang w:val="en-US"/>
        </w:rPr>
        <w:t xml:space="preserve"> (v. </w:t>
      </w:r>
      <w:r w:rsidR="00E5432A">
        <w:rPr>
          <w:lang w:val="en-US"/>
        </w:rPr>
        <w:t>1.8.2) package was used to extract estimated marginal means from models that were used to tested for statistical significance.</w:t>
      </w:r>
      <w:r w:rsidR="00B46394">
        <w:rPr>
          <w:lang w:val="en-US"/>
        </w:rPr>
        <w:t xml:space="preserve"> </w:t>
      </w:r>
      <w:r w:rsidR="001B2621">
        <w:rPr>
          <w:lang w:val="en-US"/>
        </w:rPr>
        <w:t>All figures were made using the ‘</w:t>
      </w:r>
      <w:r w:rsidR="001B2621">
        <w:rPr>
          <w:i/>
          <w:iCs/>
          <w:lang w:val="en-US"/>
        </w:rPr>
        <w:t>ggplot2</w:t>
      </w:r>
      <w:r w:rsidR="001B2621">
        <w:rPr>
          <w:lang w:val="en-US"/>
        </w:rPr>
        <w:t xml:space="preserve">’ (v. </w:t>
      </w:r>
      <w:r w:rsidR="00224B15">
        <w:rPr>
          <w:lang w:val="en-US"/>
        </w:rPr>
        <w:t xml:space="preserve">3.4.0) package. </w:t>
      </w:r>
    </w:p>
    <w:p w14:paraId="7E3AACFF" w14:textId="5D8824D0" w:rsidR="002E764B" w:rsidRDefault="002E764B" w:rsidP="00B36451">
      <w:pPr>
        <w:pStyle w:val="Heading1"/>
        <w:spacing w:line="240" w:lineRule="auto"/>
        <w:rPr>
          <w:lang w:val="en-US"/>
        </w:rPr>
      </w:pPr>
      <w:r>
        <w:rPr>
          <w:lang w:val="en-US"/>
        </w:rPr>
        <w:t xml:space="preserve">Results </w:t>
      </w:r>
    </w:p>
    <w:p w14:paraId="4678C194" w14:textId="03590B74" w:rsidR="00702681" w:rsidRPr="00702681" w:rsidRDefault="006C1380" w:rsidP="00B36451">
      <w:pPr>
        <w:pStyle w:val="Heading2"/>
        <w:spacing w:line="240" w:lineRule="auto"/>
        <w:rPr>
          <w:lang w:val="en-US"/>
        </w:rPr>
      </w:pPr>
      <w:r>
        <w:rPr>
          <w:lang w:val="en-US"/>
        </w:rPr>
        <w:t>Aerobic physiol</w:t>
      </w:r>
      <w:r w:rsidR="00702681">
        <w:rPr>
          <w:lang w:val="en-US"/>
        </w:rPr>
        <w:t>ogy</w:t>
      </w:r>
    </w:p>
    <w:p w14:paraId="7DC539CD" w14:textId="0831C6C2" w:rsidR="00FB3F2E" w:rsidRDefault="00D53394" w:rsidP="00B36451">
      <w:pPr>
        <w:spacing w:line="240" w:lineRule="auto"/>
        <w:jc w:val="both"/>
        <w:rPr>
          <w:rFonts w:cstheme="minorHAnsi"/>
          <w:lang w:val="en-US"/>
        </w:rPr>
      </w:pPr>
      <w:r>
        <w:rPr>
          <w:lang w:val="en-US"/>
        </w:rPr>
        <w:t>MO</w:t>
      </w:r>
      <w:r>
        <w:rPr>
          <w:vertAlign w:val="subscript"/>
          <w:lang w:val="en-US"/>
        </w:rPr>
        <w:t>2</w:t>
      </w:r>
      <w:r w:rsidR="00602B2A">
        <w:rPr>
          <w:vertAlign w:val="subscript"/>
          <w:lang w:val="en-US"/>
        </w:rPr>
        <w:t>rest</w:t>
      </w:r>
      <w:r>
        <w:rPr>
          <w:vertAlign w:val="subscript"/>
          <w:lang w:val="en-US"/>
        </w:rPr>
        <w:t xml:space="preserve"> </w:t>
      </w:r>
      <w:r>
        <w:rPr>
          <w:lang w:val="en-US"/>
        </w:rPr>
        <w:t xml:space="preserve">displayed </w:t>
      </w:r>
      <w:r w:rsidR="009964F4">
        <w:rPr>
          <w:lang w:val="en-US"/>
        </w:rPr>
        <w:t>a positive relationship with temperature</w:t>
      </w:r>
      <w:r w:rsidR="006D17D4">
        <w:rPr>
          <w:lang w:val="en-US"/>
        </w:rPr>
        <w:t>, but n</w:t>
      </w:r>
      <w:r>
        <w:rPr>
          <w:lang w:val="en-US"/>
        </w:rPr>
        <w:t>o significant differences were seen in</w:t>
      </w:r>
      <w:r w:rsidR="006D17D4">
        <w:rPr>
          <w:lang w:val="en-US"/>
        </w:rPr>
        <w:t xml:space="preserve"> MO</w:t>
      </w:r>
      <w:r w:rsidR="006D17D4">
        <w:rPr>
          <w:vertAlign w:val="subscript"/>
          <w:lang w:val="en-US"/>
        </w:rPr>
        <w:t>2</w:t>
      </w:r>
      <w:r w:rsidR="00602B2A">
        <w:rPr>
          <w:vertAlign w:val="subscript"/>
          <w:lang w:val="en-US"/>
        </w:rPr>
        <w:t>rest</w:t>
      </w:r>
      <w:r w:rsidR="001433BF">
        <w:rPr>
          <w:lang w:val="en-US"/>
        </w:rPr>
        <w:t xml:space="preserve"> when comparing fish from </w:t>
      </w:r>
      <w:r w:rsidR="00D811D0">
        <w:rPr>
          <w:lang w:val="en-US"/>
        </w:rPr>
        <w:t>low-</w:t>
      </w:r>
      <w:r w:rsidR="001433BF">
        <w:rPr>
          <w:lang w:val="en-US"/>
        </w:rPr>
        <w:t xml:space="preserve"> and </w:t>
      </w:r>
      <w:r w:rsidR="00D811D0">
        <w:rPr>
          <w:lang w:val="en-US"/>
        </w:rPr>
        <w:t>high-latitude</w:t>
      </w:r>
      <w:r w:rsidR="001433BF">
        <w:rPr>
          <w:lang w:val="en-US"/>
        </w:rPr>
        <w:t xml:space="preserve"> regions</w:t>
      </w:r>
      <w:r w:rsidR="00CE4E15">
        <w:rPr>
          <w:lang w:val="en-US"/>
        </w:rPr>
        <w:t xml:space="preserve"> at 27</w:t>
      </w:r>
      <w:r w:rsidR="00CE4E15">
        <w:rPr>
          <w:rFonts w:cstheme="minorHAnsi"/>
          <w:lang w:val="en-US"/>
        </w:rPr>
        <w:t>°C</w:t>
      </w:r>
      <w:r w:rsidR="00CE4E15">
        <w:rPr>
          <w:lang w:val="en-US"/>
        </w:rPr>
        <w:t>, 28.5</w:t>
      </w:r>
      <w:r w:rsidR="00CE4E15">
        <w:rPr>
          <w:rFonts w:cstheme="minorHAnsi"/>
          <w:lang w:val="en-US"/>
        </w:rPr>
        <w:t>°C</w:t>
      </w:r>
      <w:r w:rsidR="00CE4E15">
        <w:rPr>
          <w:lang w:val="en-US"/>
        </w:rPr>
        <w:t>, 30</w:t>
      </w:r>
      <w:r w:rsidR="00CE4E15">
        <w:rPr>
          <w:rFonts w:cstheme="minorHAnsi"/>
          <w:lang w:val="en-US"/>
        </w:rPr>
        <w:t>°C</w:t>
      </w:r>
      <w:r w:rsidR="00CE4E15">
        <w:rPr>
          <w:lang w:val="en-US"/>
        </w:rPr>
        <w:t>, or 31.5</w:t>
      </w:r>
      <w:r w:rsidR="00CE4E15">
        <w:rPr>
          <w:rFonts w:cstheme="minorHAnsi"/>
          <w:lang w:val="en-US"/>
        </w:rPr>
        <w:t>°C</w:t>
      </w:r>
      <w:r w:rsidR="001433BF">
        <w:rPr>
          <w:lang w:val="en-US"/>
        </w:rPr>
        <w:t>.</w:t>
      </w:r>
      <w:r w:rsidR="008D4A4D">
        <w:rPr>
          <w:lang w:val="en-US"/>
        </w:rPr>
        <w:t xml:space="preserve"> (</w:t>
      </w:r>
      <w:r w:rsidR="008D4A4D">
        <w:rPr>
          <w:b/>
          <w:bCs/>
          <w:lang w:val="en-US"/>
        </w:rPr>
        <w:t>Figure 2</w:t>
      </w:r>
      <w:r w:rsidR="000B1893">
        <w:rPr>
          <w:b/>
          <w:bCs/>
          <w:lang w:val="en-US"/>
        </w:rPr>
        <w:t>a</w:t>
      </w:r>
      <w:r w:rsidR="008D4A4D">
        <w:rPr>
          <w:lang w:val="en-US"/>
        </w:rPr>
        <w:t xml:space="preserve">). </w:t>
      </w:r>
      <w:r>
        <w:rPr>
          <w:lang w:val="en-US"/>
        </w:rPr>
        <w:t xml:space="preserve"> </w:t>
      </w:r>
      <w:r w:rsidR="00906DFF">
        <w:rPr>
          <w:lang w:val="en-US"/>
        </w:rPr>
        <w:t>At the lowest two temperatures, 27</w:t>
      </w:r>
      <w:r w:rsidR="00906DFF">
        <w:rPr>
          <w:rFonts w:cstheme="minorHAnsi"/>
          <w:lang w:val="en-US"/>
        </w:rPr>
        <w:t xml:space="preserve">°C and 28.5°C, </w:t>
      </w:r>
      <w:r w:rsidR="00FD27A8">
        <w:rPr>
          <w:lang w:val="en-US"/>
        </w:rPr>
        <w:t>MO</w:t>
      </w:r>
      <w:r w:rsidR="00FD27A8">
        <w:rPr>
          <w:vertAlign w:val="subscript"/>
          <w:lang w:val="en-US"/>
        </w:rPr>
        <w:t xml:space="preserve">2routine </w:t>
      </w:r>
      <w:r w:rsidR="00FD27A8">
        <w:rPr>
          <w:lang w:val="en-US"/>
        </w:rPr>
        <w:t xml:space="preserve">was most similar between </w:t>
      </w:r>
      <w:r w:rsidR="00D811D0">
        <w:rPr>
          <w:lang w:val="en-US"/>
        </w:rPr>
        <w:t>regions</w:t>
      </w:r>
      <w:r w:rsidR="00FD27A8">
        <w:rPr>
          <w:lang w:val="en-US"/>
        </w:rPr>
        <w:t xml:space="preserve"> (</w:t>
      </w:r>
      <w:r w:rsidR="00AA57E6" w:rsidRPr="00AA57E6">
        <w:rPr>
          <w:i/>
          <w:iCs/>
          <w:lang w:val="en-US"/>
        </w:rPr>
        <w:t>p</w:t>
      </w:r>
      <w:r w:rsidR="00D00F79" w:rsidRPr="000D1D1C">
        <w:rPr>
          <w:vertAlign w:val="subscript"/>
          <w:lang w:val="en-US"/>
        </w:rPr>
        <w:t>27</w:t>
      </w:r>
      <w:r w:rsidR="00D00F79">
        <w:rPr>
          <w:lang w:val="en-US"/>
        </w:rPr>
        <w:t xml:space="preserve"> =</w:t>
      </w:r>
      <w:r w:rsidR="004C76FF">
        <w:rPr>
          <w:lang w:val="en-US"/>
        </w:rPr>
        <w:t>0.58</w:t>
      </w:r>
      <w:r w:rsidR="00D00F79">
        <w:rPr>
          <w:lang w:val="en-US"/>
        </w:rPr>
        <w:t xml:space="preserve">, [CI: </w:t>
      </w:r>
      <w:r w:rsidR="004C76FF">
        <w:rPr>
          <w:lang w:val="en-US"/>
        </w:rPr>
        <w:t>-0.45</w:t>
      </w:r>
      <w:r w:rsidR="00D00F79">
        <w:rPr>
          <w:lang w:val="en-US"/>
        </w:rPr>
        <w:t>,</w:t>
      </w:r>
      <w:r w:rsidR="004C76FF">
        <w:rPr>
          <w:lang w:val="en-US"/>
        </w:rPr>
        <w:t xml:space="preserve"> 0.78</w:t>
      </w:r>
      <w:r w:rsidR="00D00F79">
        <w:rPr>
          <w:lang w:val="en-US"/>
        </w:rPr>
        <w:t>]</w:t>
      </w:r>
      <w:r w:rsidR="008330B5">
        <w:rPr>
          <w:lang w:val="en-US"/>
        </w:rPr>
        <w:t xml:space="preserve">; </w:t>
      </w:r>
      <w:r w:rsidR="00AA57E6" w:rsidRPr="00AA57E6">
        <w:rPr>
          <w:i/>
          <w:iCs/>
          <w:lang w:val="en-US"/>
        </w:rPr>
        <w:t>p</w:t>
      </w:r>
      <w:r w:rsidR="008330B5" w:rsidRPr="004C76FF">
        <w:rPr>
          <w:vertAlign w:val="subscript"/>
          <w:lang w:val="en-US"/>
        </w:rPr>
        <w:t xml:space="preserve">28.5 </w:t>
      </w:r>
      <w:r w:rsidR="008330B5">
        <w:rPr>
          <w:lang w:val="en-US"/>
        </w:rPr>
        <w:t>=</w:t>
      </w:r>
      <w:r w:rsidR="0057241C">
        <w:rPr>
          <w:lang w:val="en-US"/>
        </w:rPr>
        <w:t>0.90</w:t>
      </w:r>
      <w:r w:rsidR="008330B5">
        <w:rPr>
          <w:lang w:val="en-US"/>
        </w:rPr>
        <w:t xml:space="preserve">, </w:t>
      </w:r>
      <w:r w:rsidR="008349DC">
        <w:rPr>
          <w:lang w:val="en-US"/>
        </w:rPr>
        <w:t>[</w:t>
      </w:r>
      <w:r w:rsidR="008330B5">
        <w:rPr>
          <w:lang w:val="en-US"/>
        </w:rPr>
        <w:t>CI</w:t>
      </w:r>
      <w:r w:rsidR="008349DC">
        <w:rPr>
          <w:lang w:val="en-US"/>
        </w:rPr>
        <w:t xml:space="preserve">: </w:t>
      </w:r>
      <w:r w:rsidR="004C76FF">
        <w:rPr>
          <w:lang w:val="en-US"/>
        </w:rPr>
        <w:t>-0.6</w:t>
      </w:r>
      <w:r w:rsidR="0057241C">
        <w:rPr>
          <w:lang w:val="en-US"/>
        </w:rPr>
        <w:t>7</w:t>
      </w:r>
      <w:r w:rsidR="008330B5">
        <w:rPr>
          <w:lang w:val="en-US"/>
        </w:rPr>
        <w:t>,</w:t>
      </w:r>
      <w:r w:rsidR="0057241C">
        <w:rPr>
          <w:lang w:val="en-US"/>
        </w:rPr>
        <w:t xml:space="preserve"> 0.59</w:t>
      </w:r>
      <w:r w:rsidR="008330B5">
        <w:rPr>
          <w:lang w:val="en-US"/>
        </w:rPr>
        <w:t>]</w:t>
      </w:r>
      <w:r w:rsidR="00D00F79">
        <w:rPr>
          <w:lang w:val="en-US"/>
        </w:rPr>
        <w:t>)</w:t>
      </w:r>
      <w:r w:rsidR="0057241C">
        <w:rPr>
          <w:lang w:val="en-US"/>
        </w:rPr>
        <w:t xml:space="preserve">. </w:t>
      </w:r>
      <w:r w:rsidR="00AE5CC2">
        <w:rPr>
          <w:lang w:val="en-US"/>
        </w:rPr>
        <w:t>MO</w:t>
      </w:r>
      <w:r w:rsidR="00AE5CC2">
        <w:rPr>
          <w:vertAlign w:val="subscript"/>
          <w:lang w:val="en-US"/>
        </w:rPr>
        <w:t>2Rest</w:t>
      </w:r>
      <w:r w:rsidR="00AE5CC2">
        <w:rPr>
          <w:lang w:val="en-US"/>
        </w:rPr>
        <w:t xml:space="preserve"> was significantly higher at 30</w:t>
      </w:r>
      <w:r w:rsidR="00AE5CC2">
        <w:rPr>
          <w:rFonts w:cstheme="minorHAnsi"/>
          <w:lang w:val="en-US"/>
        </w:rPr>
        <w:t>°C</w:t>
      </w:r>
      <w:r w:rsidR="00AE5CC2">
        <w:rPr>
          <w:lang w:val="en-US"/>
        </w:rPr>
        <w:t xml:space="preserve"> and 31.5</w:t>
      </w:r>
      <w:r w:rsidR="00AE5CC2">
        <w:rPr>
          <w:rFonts w:cstheme="minorHAnsi"/>
          <w:lang w:val="en-US"/>
        </w:rPr>
        <w:t>°C</w:t>
      </w:r>
      <w:r w:rsidR="00FA0E4A">
        <w:rPr>
          <w:rFonts w:cstheme="minorHAnsi"/>
          <w:lang w:val="en-US"/>
        </w:rPr>
        <w:t xml:space="preserve">, than at 27°C and 28.5°C </w:t>
      </w:r>
      <w:r w:rsidR="00ED619F">
        <w:rPr>
          <w:rFonts w:cstheme="minorHAnsi"/>
          <w:lang w:val="en-US"/>
        </w:rPr>
        <w:t>for</w:t>
      </w:r>
      <w:r w:rsidR="00D55EE3">
        <w:rPr>
          <w:rFonts w:cstheme="minorHAnsi"/>
          <w:lang w:val="en-US"/>
        </w:rPr>
        <w:t xml:space="preserve"> fish from</w:t>
      </w:r>
      <w:r w:rsidR="00ED619F">
        <w:rPr>
          <w:rFonts w:cstheme="minorHAnsi"/>
          <w:lang w:val="en-US"/>
        </w:rPr>
        <w:t xml:space="preserve"> </w:t>
      </w:r>
      <w:r w:rsidR="00D811D0">
        <w:rPr>
          <w:rFonts w:cstheme="minorHAnsi"/>
          <w:lang w:val="en-US"/>
        </w:rPr>
        <w:t>high-latitude</w:t>
      </w:r>
      <w:r w:rsidR="00D55EE3">
        <w:rPr>
          <w:rFonts w:cstheme="minorHAnsi"/>
          <w:lang w:val="en-US"/>
        </w:rPr>
        <w:t xml:space="preserve"> populations</w:t>
      </w:r>
      <w:r w:rsidR="00D0387E">
        <w:rPr>
          <w:rFonts w:cstheme="minorHAnsi"/>
          <w:lang w:val="en-US"/>
        </w:rPr>
        <w:t xml:space="preserve"> </w:t>
      </w:r>
      <w:r w:rsidR="00FA0E4A">
        <w:rPr>
          <w:rFonts w:cstheme="minorHAnsi"/>
          <w:lang w:val="en-US"/>
        </w:rPr>
        <w:t>(</w:t>
      </w:r>
      <w:r w:rsidR="00F239B3">
        <w:rPr>
          <w:rFonts w:cstheme="minorHAnsi"/>
          <w:i/>
          <w:iCs/>
          <w:lang w:val="en-US"/>
        </w:rPr>
        <w:t>p</w:t>
      </w:r>
      <w:r w:rsidR="00FA0E4A">
        <w:rPr>
          <w:rFonts w:cstheme="minorHAnsi"/>
          <w:vertAlign w:val="subscript"/>
          <w:lang w:val="en-US"/>
        </w:rPr>
        <w:t>Leading27v</w:t>
      </w:r>
      <w:r w:rsidR="00D0387E">
        <w:rPr>
          <w:rFonts w:cstheme="minorHAnsi"/>
          <w:vertAlign w:val="subscript"/>
          <w:lang w:val="en-US"/>
        </w:rPr>
        <w:t>30</w:t>
      </w:r>
      <w:r w:rsidR="00D0387E">
        <w:rPr>
          <w:rFonts w:cstheme="minorHAnsi"/>
          <w:lang w:val="en-US"/>
        </w:rPr>
        <w:t xml:space="preserve"> &lt;0.0022, [CI: -1.78, -0.29]</w:t>
      </w:r>
      <w:r w:rsidR="00C53F70">
        <w:rPr>
          <w:rFonts w:cstheme="minorHAnsi"/>
          <w:lang w:val="en-US"/>
        </w:rPr>
        <w:t xml:space="preserve">; </w:t>
      </w:r>
      <w:r w:rsidR="00C53F70">
        <w:rPr>
          <w:rFonts w:cstheme="minorHAnsi"/>
          <w:i/>
          <w:iCs/>
          <w:lang w:val="en-US"/>
        </w:rPr>
        <w:t>p</w:t>
      </w:r>
      <w:r w:rsidR="00C53F70">
        <w:rPr>
          <w:rFonts w:cstheme="minorHAnsi"/>
          <w:i/>
          <w:iCs/>
          <w:vertAlign w:val="subscript"/>
          <w:lang w:val="en-US"/>
        </w:rPr>
        <w:t>2</w:t>
      </w:r>
      <w:r w:rsidR="00F239B3">
        <w:rPr>
          <w:rFonts w:cstheme="minorHAnsi"/>
          <w:i/>
          <w:iCs/>
          <w:vertAlign w:val="subscript"/>
          <w:lang w:val="en-US"/>
        </w:rPr>
        <w:t>7</w:t>
      </w:r>
      <w:r w:rsidR="00C53F70">
        <w:rPr>
          <w:rFonts w:cstheme="minorHAnsi"/>
          <w:i/>
          <w:iCs/>
          <w:vertAlign w:val="subscript"/>
          <w:lang w:val="en-US"/>
        </w:rPr>
        <w:t>–3</w:t>
      </w:r>
      <w:r w:rsidR="00F239B3">
        <w:rPr>
          <w:rFonts w:cstheme="minorHAnsi"/>
          <w:i/>
          <w:iCs/>
          <w:vertAlign w:val="subscript"/>
          <w:lang w:val="en-US"/>
        </w:rPr>
        <w:t>1.5</w:t>
      </w:r>
      <w:r w:rsidR="00C53F70">
        <w:rPr>
          <w:rFonts w:cstheme="minorHAnsi"/>
          <w:i/>
          <w:iCs/>
          <w:lang w:val="en-US"/>
        </w:rPr>
        <w:t xml:space="preserve">  </w:t>
      </w:r>
      <w:r w:rsidR="006E2BE2">
        <w:rPr>
          <w:rFonts w:cstheme="minorHAnsi"/>
          <w:lang w:val="en-US"/>
        </w:rPr>
        <w:t>&lt;0.0001, [CI</w:t>
      </w:r>
      <w:r w:rsidR="006E2BE2">
        <w:rPr>
          <w:rFonts w:cstheme="minorHAnsi"/>
          <w:i/>
          <w:iCs/>
          <w:vertAlign w:val="subscript"/>
          <w:lang w:val="en-US"/>
        </w:rPr>
        <w:t>27–31.5</w:t>
      </w:r>
      <w:r w:rsidR="006E2BE2">
        <w:rPr>
          <w:rFonts w:cstheme="minorHAnsi"/>
          <w:lang w:val="en-US"/>
        </w:rPr>
        <w:t>: -2.17, -0.66]</w:t>
      </w:r>
      <w:r w:rsidR="00C53F70">
        <w:rPr>
          <w:rFonts w:cstheme="minorHAnsi"/>
          <w:lang w:val="en-US"/>
        </w:rPr>
        <w:t xml:space="preserve">; </w:t>
      </w:r>
      <w:r w:rsidR="00F239B3">
        <w:rPr>
          <w:rFonts w:cstheme="minorHAnsi"/>
          <w:i/>
          <w:iCs/>
          <w:lang w:val="en-US"/>
        </w:rPr>
        <w:t>p</w:t>
      </w:r>
      <w:r w:rsidR="00F239B3">
        <w:rPr>
          <w:rFonts w:cstheme="minorHAnsi"/>
          <w:vertAlign w:val="subscript"/>
          <w:lang w:val="en-US"/>
        </w:rPr>
        <w:t>Leading28.5v30</w:t>
      </w:r>
      <w:r w:rsidR="00F239B3">
        <w:rPr>
          <w:rFonts w:cstheme="minorHAnsi"/>
          <w:lang w:val="en-US"/>
        </w:rPr>
        <w:t xml:space="preserve"> </w:t>
      </w:r>
      <w:r w:rsidR="00CA226F">
        <w:rPr>
          <w:rFonts w:cstheme="minorHAnsi"/>
          <w:lang w:val="en-US"/>
        </w:rPr>
        <w:t>=0.035, [CI: -1.53, -0.039]</w:t>
      </w:r>
      <w:r w:rsidR="00F239B3">
        <w:rPr>
          <w:rFonts w:cstheme="minorHAnsi"/>
          <w:lang w:val="en-US"/>
        </w:rPr>
        <w:t xml:space="preserve">; </w:t>
      </w:r>
      <w:r w:rsidR="00F239B3">
        <w:rPr>
          <w:rFonts w:cstheme="minorHAnsi"/>
          <w:i/>
          <w:iCs/>
          <w:lang w:val="en-US"/>
        </w:rPr>
        <w:t>p</w:t>
      </w:r>
      <w:r w:rsidR="00F239B3">
        <w:rPr>
          <w:rFonts w:cstheme="minorHAnsi"/>
          <w:vertAlign w:val="subscript"/>
          <w:lang w:val="en-US"/>
        </w:rPr>
        <w:t>Leading28.5v31.5</w:t>
      </w:r>
      <w:r w:rsidR="00F239B3">
        <w:rPr>
          <w:rFonts w:cstheme="minorHAnsi"/>
          <w:lang w:val="en-US"/>
        </w:rPr>
        <w:t xml:space="preserve"> </w:t>
      </w:r>
      <w:r w:rsidR="006E2BE2">
        <w:rPr>
          <w:rFonts w:cstheme="minorHAnsi"/>
          <w:lang w:val="en-US"/>
        </w:rPr>
        <w:t>=0.0006, [CI</w:t>
      </w:r>
      <w:r w:rsidR="006E2BE2">
        <w:rPr>
          <w:rFonts w:cstheme="minorHAnsi"/>
          <w:i/>
          <w:iCs/>
          <w:vertAlign w:val="subscript"/>
          <w:lang w:val="en-US"/>
        </w:rPr>
        <w:t>28.5–31.5</w:t>
      </w:r>
      <w:r w:rsidR="006E2BE2">
        <w:rPr>
          <w:rFonts w:cstheme="minorHAnsi"/>
          <w:lang w:val="en-US"/>
        </w:rPr>
        <w:t>: -1.91, -0.40]</w:t>
      </w:r>
      <w:r w:rsidR="00F239B3">
        <w:rPr>
          <w:rFonts w:cstheme="minorHAnsi"/>
          <w:lang w:val="en-US"/>
        </w:rPr>
        <w:t>)</w:t>
      </w:r>
      <w:r w:rsidR="006E2BE2">
        <w:rPr>
          <w:rFonts w:cstheme="minorHAnsi"/>
          <w:lang w:val="en-US"/>
        </w:rPr>
        <w:t xml:space="preserve"> </w:t>
      </w:r>
      <w:r w:rsidR="00B94829">
        <w:rPr>
          <w:rFonts w:cstheme="minorHAnsi"/>
          <w:lang w:val="en-US"/>
        </w:rPr>
        <w:t xml:space="preserve">region. </w:t>
      </w:r>
      <w:r w:rsidR="001A520C">
        <w:rPr>
          <w:rFonts w:cstheme="minorHAnsi"/>
          <w:lang w:val="en-US"/>
        </w:rPr>
        <w:t>The largest</w:t>
      </w:r>
      <w:r w:rsidR="00A10843">
        <w:rPr>
          <w:rFonts w:cstheme="minorHAnsi"/>
          <w:lang w:val="en-US"/>
        </w:rPr>
        <w:t xml:space="preserve"> increase</w:t>
      </w:r>
      <w:r w:rsidR="001A520C">
        <w:rPr>
          <w:rFonts w:cstheme="minorHAnsi"/>
          <w:lang w:val="en-US"/>
        </w:rPr>
        <w:t xml:space="preserve"> in RMR</w:t>
      </w:r>
      <w:r w:rsidR="002576B6">
        <w:rPr>
          <w:rFonts w:cstheme="minorHAnsi"/>
          <w:lang w:val="en-US"/>
        </w:rPr>
        <w:t xml:space="preserve"> (14%)</w:t>
      </w:r>
      <w:r w:rsidR="001A520C">
        <w:rPr>
          <w:rFonts w:cstheme="minorHAnsi"/>
          <w:lang w:val="en-US"/>
        </w:rPr>
        <w:t xml:space="preserve"> between temperatures within </w:t>
      </w:r>
      <w:r w:rsidR="00D55EE3">
        <w:rPr>
          <w:rFonts w:cstheme="minorHAnsi"/>
          <w:lang w:val="en-US"/>
        </w:rPr>
        <w:t>high-latitude</w:t>
      </w:r>
      <w:r w:rsidR="001A520C">
        <w:rPr>
          <w:rFonts w:cstheme="minorHAnsi"/>
          <w:lang w:val="en-US"/>
        </w:rPr>
        <w:t xml:space="preserve"> region fish was observed between </w:t>
      </w:r>
      <w:r w:rsidR="002747C2">
        <w:rPr>
          <w:rFonts w:cstheme="minorHAnsi"/>
          <w:lang w:val="en-US"/>
        </w:rPr>
        <w:t xml:space="preserve">28.5°C and 30°C. </w:t>
      </w:r>
      <w:r w:rsidR="00B94829">
        <w:rPr>
          <w:rFonts w:cstheme="minorHAnsi"/>
          <w:lang w:val="en-US"/>
        </w:rPr>
        <w:t xml:space="preserve">In the </w:t>
      </w:r>
      <w:r w:rsidR="00D55EE3">
        <w:rPr>
          <w:rFonts w:cstheme="minorHAnsi"/>
          <w:lang w:val="en-US"/>
        </w:rPr>
        <w:t>low-latitude</w:t>
      </w:r>
      <w:r w:rsidR="00B94829">
        <w:rPr>
          <w:rFonts w:cstheme="minorHAnsi"/>
          <w:lang w:val="en-US"/>
        </w:rPr>
        <w:t xml:space="preserve"> region </w:t>
      </w:r>
      <w:r w:rsidR="00B94829">
        <w:rPr>
          <w:lang w:val="en-US"/>
        </w:rPr>
        <w:t>MO</w:t>
      </w:r>
      <w:r w:rsidR="00B94829">
        <w:rPr>
          <w:vertAlign w:val="subscript"/>
          <w:lang w:val="en-US"/>
        </w:rPr>
        <w:t>2</w:t>
      </w:r>
      <w:r w:rsidR="00CA6A4F">
        <w:rPr>
          <w:vertAlign w:val="subscript"/>
          <w:lang w:val="en-US"/>
        </w:rPr>
        <w:t>Rest</w:t>
      </w:r>
      <w:r w:rsidR="00CA6A4F">
        <w:rPr>
          <w:rFonts w:cstheme="minorHAnsi"/>
          <w:lang w:val="en-US"/>
        </w:rPr>
        <w:t xml:space="preserve"> similar</w:t>
      </w:r>
      <w:r w:rsidR="00657762">
        <w:rPr>
          <w:rFonts w:cstheme="minorHAnsi"/>
          <w:lang w:val="en-US"/>
        </w:rPr>
        <w:t xml:space="preserve"> differences were seen</w:t>
      </w:r>
      <w:r w:rsidR="00CA6A4F">
        <w:rPr>
          <w:rFonts w:cstheme="minorHAnsi"/>
          <w:lang w:val="en-US"/>
        </w:rPr>
        <w:t xml:space="preserve"> (</w:t>
      </w:r>
      <w:r w:rsidR="00CA6A4F">
        <w:rPr>
          <w:rFonts w:cstheme="minorHAnsi"/>
          <w:i/>
          <w:iCs/>
          <w:lang w:val="en-US"/>
        </w:rPr>
        <w:t>p</w:t>
      </w:r>
      <w:r w:rsidR="00CA6A4F">
        <w:rPr>
          <w:rFonts w:cstheme="minorHAnsi"/>
          <w:vertAlign w:val="subscript"/>
          <w:lang w:val="en-US"/>
        </w:rPr>
        <w:t>Core27v30</w:t>
      </w:r>
      <w:r w:rsidR="00CA6A4F">
        <w:rPr>
          <w:rFonts w:cstheme="minorHAnsi"/>
          <w:lang w:val="en-US"/>
        </w:rPr>
        <w:t xml:space="preserve"> =0.0077, [CI: -1.50, -0.17]; </w:t>
      </w:r>
      <w:r w:rsidR="00CA6A4F" w:rsidRPr="006E2BE2">
        <w:rPr>
          <w:rFonts w:cstheme="minorHAnsi"/>
          <w:i/>
          <w:iCs/>
          <w:lang w:val="en-US"/>
        </w:rPr>
        <w:t>p</w:t>
      </w:r>
      <w:r w:rsidR="00CA6A4F">
        <w:rPr>
          <w:rFonts w:cstheme="minorHAnsi"/>
          <w:i/>
          <w:iCs/>
          <w:vertAlign w:val="subscript"/>
          <w:lang w:val="en-US"/>
        </w:rPr>
        <w:t>Core27v31.5</w:t>
      </w:r>
      <w:r w:rsidR="00CA6A4F">
        <w:rPr>
          <w:rFonts w:cstheme="minorHAnsi"/>
          <w:i/>
          <w:iCs/>
          <w:lang w:val="en-US"/>
        </w:rPr>
        <w:t xml:space="preserve"> </w:t>
      </w:r>
      <w:r w:rsidR="00CA6A4F">
        <w:rPr>
          <w:rFonts w:cstheme="minorHAnsi"/>
          <w:lang w:val="en-US"/>
        </w:rPr>
        <w:t xml:space="preserve">&lt;0.0001, [CI: -2.07, -0.66]; </w:t>
      </w:r>
      <w:r w:rsidR="00CA6A4F">
        <w:rPr>
          <w:rFonts w:cstheme="minorHAnsi"/>
          <w:i/>
          <w:iCs/>
          <w:lang w:val="en-US"/>
        </w:rPr>
        <w:t>p</w:t>
      </w:r>
      <w:r w:rsidR="00CA6A4F">
        <w:rPr>
          <w:rFonts w:cstheme="minorHAnsi"/>
          <w:vertAlign w:val="subscript"/>
          <w:lang w:val="en-US"/>
        </w:rPr>
        <w:t>Core28.5v30</w:t>
      </w:r>
      <w:r w:rsidR="00CA6A4F">
        <w:rPr>
          <w:rFonts w:cstheme="minorHAnsi"/>
          <w:lang w:val="en-US"/>
        </w:rPr>
        <w:t xml:space="preserve"> &lt;0.0001, [CI: -1.99, -0.65])</w:t>
      </w:r>
      <w:r w:rsidR="00657762">
        <w:rPr>
          <w:rFonts w:cstheme="minorHAnsi"/>
          <w:lang w:val="en-US"/>
        </w:rPr>
        <w:t xml:space="preserve">, however there was no significant difference between </w:t>
      </w:r>
      <w:r w:rsidR="00657762">
        <w:rPr>
          <w:rFonts w:cstheme="minorHAnsi"/>
          <w:lang w:val="en-US"/>
        </w:rPr>
        <w:lastRenderedPageBreak/>
        <w:t>28.5°C and 30°C</w:t>
      </w:r>
      <w:r w:rsidR="004477D8">
        <w:rPr>
          <w:rFonts w:cstheme="minorHAnsi"/>
          <w:lang w:val="en-US"/>
        </w:rPr>
        <w:t>.</w:t>
      </w:r>
      <w:r w:rsidR="002747C2">
        <w:rPr>
          <w:rFonts w:cstheme="minorHAnsi"/>
          <w:lang w:val="en-US"/>
        </w:rPr>
        <w:t xml:space="preserve"> The</w:t>
      </w:r>
      <w:r w:rsidR="00A10843">
        <w:rPr>
          <w:rFonts w:cstheme="minorHAnsi"/>
          <w:lang w:val="en-US"/>
        </w:rPr>
        <w:t xml:space="preserve"> largest increase</w:t>
      </w:r>
      <w:r w:rsidR="002576B6">
        <w:rPr>
          <w:rFonts w:cstheme="minorHAnsi"/>
          <w:lang w:val="en-US"/>
        </w:rPr>
        <w:t xml:space="preserve"> in RMR</w:t>
      </w:r>
      <w:r w:rsidR="00A10843">
        <w:rPr>
          <w:rFonts w:cstheme="minorHAnsi"/>
          <w:lang w:val="en-US"/>
        </w:rPr>
        <w:t xml:space="preserve"> </w:t>
      </w:r>
      <w:r w:rsidR="002576B6">
        <w:rPr>
          <w:rFonts w:cstheme="minorHAnsi"/>
          <w:lang w:val="en-US"/>
        </w:rPr>
        <w:t xml:space="preserve">(14%) </w:t>
      </w:r>
      <w:r w:rsidR="00A10843">
        <w:rPr>
          <w:rFonts w:cstheme="minorHAnsi"/>
          <w:lang w:val="en-US"/>
        </w:rPr>
        <w:t xml:space="preserve">with </w:t>
      </w:r>
      <w:r w:rsidR="00D55EE3">
        <w:rPr>
          <w:rFonts w:cstheme="minorHAnsi"/>
          <w:lang w:val="en-US"/>
        </w:rPr>
        <w:t>low-latitude</w:t>
      </w:r>
      <w:r w:rsidR="00A10843">
        <w:rPr>
          <w:rFonts w:cstheme="minorHAnsi"/>
          <w:lang w:val="en-US"/>
        </w:rPr>
        <w:t xml:space="preserve"> region fish was observed between 30°C and 31.5°C</w:t>
      </w:r>
      <w:r w:rsidR="002576B6">
        <w:rPr>
          <w:rFonts w:cstheme="minorHAnsi"/>
          <w:lang w:val="en-US"/>
        </w:rPr>
        <w:t xml:space="preserve"> (</w:t>
      </w:r>
      <w:r w:rsidR="002576B6">
        <w:rPr>
          <w:rFonts w:cstheme="minorHAnsi"/>
          <w:i/>
          <w:iCs/>
          <w:lang w:val="en-US"/>
        </w:rPr>
        <w:t>p</w:t>
      </w:r>
      <w:r w:rsidR="002576B6">
        <w:rPr>
          <w:rFonts w:cstheme="minorHAnsi"/>
          <w:i/>
          <w:iCs/>
          <w:vertAlign w:val="subscript"/>
          <w:lang w:val="en-US"/>
        </w:rPr>
        <w:t xml:space="preserve">Core30v31.5 </w:t>
      </w:r>
      <w:r w:rsidR="00757FDB">
        <w:rPr>
          <w:rFonts w:cstheme="minorHAnsi"/>
          <w:i/>
          <w:iCs/>
          <w:lang w:val="en-US"/>
        </w:rPr>
        <w:t>&lt;</w:t>
      </w:r>
      <w:r w:rsidR="00757FDB">
        <w:rPr>
          <w:rFonts w:cstheme="minorHAnsi"/>
          <w:lang w:val="en-US"/>
        </w:rPr>
        <w:t>0.01</w:t>
      </w:r>
      <w:r w:rsidR="002576B6">
        <w:rPr>
          <w:rFonts w:cstheme="minorHAnsi"/>
          <w:lang w:val="en-US"/>
        </w:rPr>
        <w:t xml:space="preserve">, </w:t>
      </w:r>
      <w:r w:rsidR="00757FDB">
        <w:rPr>
          <w:rFonts w:cstheme="minorHAnsi"/>
          <w:lang w:val="en-US"/>
        </w:rPr>
        <w:t>[CI: -</w:t>
      </w:r>
      <w:r w:rsidR="00C212C2">
        <w:rPr>
          <w:rFonts w:cstheme="minorHAnsi"/>
          <w:lang w:val="en-US"/>
        </w:rPr>
        <w:t xml:space="preserve">1.50, -0.17]). </w:t>
      </w:r>
    </w:p>
    <w:p w14:paraId="0C6AF2BF" w14:textId="63A5A3A3" w:rsidR="00AF5D17" w:rsidRPr="00AF5D17" w:rsidRDefault="00C742E5" w:rsidP="00B36451">
      <w:pPr>
        <w:spacing w:line="240" w:lineRule="auto"/>
        <w:jc w:val="both"/>
        <w:rPr>
          <w:lang w:val="en-US"/>
        </w:rPr>
      </w:pPr>
      <w:r>
        <w:rPr>
          <w:lang w:val="en-US"/>
        </w:rPr>
        <w:t>MO</w:t>
      </w:r>
      <w:r>
        <w:rPr>
          <w:vertAlign w:val="subscript"/>
          <w:lang w:val="en-US"/>
        </w:rPr>
        <w:t xml:space="preserve">2max </w:t>
      </w:r>
      <w:r>
        <w:rPr>
          <w:lang w:val="en-US"/>
        </w:rPr>
        <w:t xml:space="preserve">and temperature displayed </w:t>
      </w:r>
      <w:r w:rsidR="000853BA">
        <w:rPr>
          <w:lang w:val="en-US"/>
        </w:rPr>
        <w:t>diverging patterns</w:t>
      </w:r>
      <w:r w:rsidR="00D94EB3">
        <w:rPr>
          <w:lang w:val="en-US"/>
        </w:rPr>
        <w:t xml:space="preserve"> </w:t>
      </w:r>
      <w:r w:rsidR="00697609">
        <w:rPr>
          <w:lang w:val="en-US"/>
        </w:rPr>
        <w:t>between</w:t>
      </w:r>
      <w:r w:rsidR="000853BA">
        <w:rPr>
          <w:lang w:val="en-US"/>
        </w:rPr>
        <w:t xml:space="preserve"> </w:t>
      </w:r>
      <w:r w:rsidR="00697609">
        <w:rPr>
          <w:lang w:val="en-US"/>
        </w:rPr>
        <w:t>low- and high-latitude</w:t>
      </w:r>
      <w:r w:rsidR="000853BA">
        <w:rPr>
          <w:lang w:val="en-US"/>
        </w:rPr>
        <w:t xml:space="preserve"> regions</w:t>
      </w:r>
      <w:r w:rsidR="00850828">
        <w:rPr>
          <w:lang w:val="en-US"/>
        </w:rPr>
        <w:t xml:space="preserve"> (</w:t>
      </w:r>
      <w:r w:rsidR="00850828">
        <w:rPr>
          <w:b/>
          <w:bCs/>
          <w:lang w:val="en-US"/>
        </w:rPr>
        <w:t>Figure 2b</w:t>
      </w:r>
      <w:r w:rsidR="00850828">
        <w:rPr>
          <w:lang w:val="en-US"/>
        </w:rPr>
        <w:t xml:space="preserve">). </w:t>
      </w:r>
      <w:r w:rsidR="007C2017">
        <w:rPr>
          <w:lang w:val="en-US"/>
        </w:rPr>
        <w:t>A positive relationship was seen between MO</w:t>
      </w:r>
      <w:r w:rsidR="007C2017">
        <w:rPr>
          <w:vertAlign w:val="subscript"/>
          <w:lang w:val="en-US"/>
        </w:rPr>
        <w:t xml:space="preserve">2max </w:t>
      </w:r>
      <w:r w:rsidR="007C2017">
        <w:rPr>
          <w:lang w:val="en-US"/>
        </w:rPr>
        <w:t>and</w:t>
      </w:r>
      <w:r w:rsidR="00D1425E">
        <w:rPr>
          <w:lang w:val="en-US"/>
        </w:rPr>
        <w:t xml:space="preserve"> temperature among fish from </w:t>
      </w:r>
      <w:r w:rsidR="00697609">
        <w:rPr>
          <w:lang w:val="en-US"/>
        </w:rPr>
        <w:t>low-latitude</w:t>
      </w:r>
      <w:r w:rsidR="00D1425E">
        <w:rPr>
          <w:lang w:val="en-US"/>
        </w:rPr>
        <w:t xml:space="preserve"> populations; steadily increasing</w:t>
      </w:r>
      <w:r w:rsidR="004965C6">
        <w:rPr>
          <w:lang w:val="en-US"/>
        </w:rPr>
        <w:t xml:space="preserve"> between</w:t>
      </w:r>
      <w:r w:rsidR="006E50AB">
        <w:rPr>
          <w:lang w:val="en-US"/>
        </w:rPr>
        <w:t xml:space="preserve"> temperature intervals (27-28</w:t>
      </w:r>
      <w:r w:rsidR="00FA610E">
        <w:rPr>
          <w:lang w:val="en-US"/>
        </w:rPr>
        <w:t>.5</w:t>
      </w:r>
      <w:r w:rsidR="006E50AB">
        <w:rPr>
          <w:rFonts w:cstheme="minorHAnsi"/>
          <w:lang w:val="en-US"/>
        </w:rPr>
        <w:t xml:space="preserve">°C: </w:t>
      </w:r>
      <w:r w:rsidR="00FA610E">
        <w:rPr>
          <w:rFonts w:cstheme="minorHAnsi"/>
          <w:lang w:val="en-US"/>
        </w:rPr>
        <w:t>10%; 28.5-30°C: 6%</w:t>
      </w:r>
      <w:r w:rsidR="00A90F6A">
        <w:rPr>
          <w:rFonts w:cstheme="minorHAnsi"/>
          <w:lang w:val="en-US"/>
        </w:rPr>
        <w:t>; 30-31.5°C: 3%)</w:t>
      </w:r>
      <w:r w:rsidR="000254E8">
        <w:rPr>
          <w:rFonts w:cstheme="minorHAnsi"/>
          <w:lang w:val="en-US"/>
        </w:rPr>
        <w:t xml:space="preserve">. Fish from </w:t>
      </w:r>
      <w:r w:rsidR="00697609">
        <w:rPr>
          <w:rFonts w:cstheme="minorHAnsi"/>
          <w:lang w:val="en-US"/>
        </w:rPr>
        <w:t>high-latitude</w:t>
      </w:r>
      <w:r w:rsidR="000254E8">
        <w:rPr>
          <w:rFonts w:cstheme="minorHAnsi"/>
          <w:lang w:val="en-US"/>
        </w:rPr>
        <w:t xml:space="preserve"> populations</w:t>
      </w:r>
      <w:r w:rsidR="00BE720C">
        <w:rPr>
          <w:rFonts w:cstheme="minorHAnsi"/>
          <w:lang w:val="en-US"/>
        </w:rPr>
        <w:t xml:space="preserve"> differences between temperature intervals were </w:t>
      </w:r>
      <w:r w:rsidR="008C3111" w:rsidRPr="008C3111">
        <w:rPr>
          <w:rFonts w:cstheme="minorHAnsi"/>
          <w:u w:val="single"/>
          <w:lang w:val="en-US"/>
        </w:rPr>
        <w:t>&lt;</w:t>
      </w:r>
      <w:r w:rsidR="008C3111">
        <w:rPr>
          <w:rFonts w:cstheme="minorHAnsi"/>
          <w:lang w:val="en-US"/>
        </w:rPr>
        <w:t>2%, producing a flat response</w:t>
      </w:r>
      <w:r w:rsidR="004C6E3A">
        <w:rPr>
          <w:rFonts w:cstheme="minorHAnsi"/>
          <w:lang w:val="en-US"/>
        </w:rPr>
        <w:t>, where</w:t>
      </w:r>
      <w:r w:rsidR="00CA139F">
        <w:rPr>
          <w:rFonts w:cstheme="minorHAnsi"/>
          <w:lang w:val="en-US"/>
        </w:rPr>
        <w:t xml:space="preserve"> </w:t>
      </w:r>
      <w:r w:rsidR="00CA139F">
        <w:rPr>
          <w:lang w:val="en-US"/>
        </w:rPr>
        <w:t>MO</w:t>
      </w:r>
      <w:r w:rsidR="00CA139F">
        <w:rPr>
          <w:vertAlign w:val="subscript"/>
          <w:lang w:val="en-US"/>
        </w:rPr>
        <w:t xml:space="preserve">2max </w:t>
      </w:r>
      <w:r w:rsidR="00CA139F">
        <w:rPr>
          <w:lang w:val="en-US"/>
        </w:rPr>
        <w:t>values were constantly ~</w:t>
      </w:r>
      <w:r w:rsidR="00201547">
        <w:rPr>
          <w:lang w:val="en-US"/>
        </w:rPr>
        <w:t xml:space="preserve">14.2 </w:t>
      </w:r>
      <w:r w:rsidR="00201547">
        <w:rPr>
          <w:rFonts w:cstheme="minorHAnsi"/>
          <w:lang w:val="en-US"/>
        </w:rPr>
        <w:t>MgO</w:t>
      </w:r>
      <w:r w:rsidR="00201547">
        <w:rPr>
          <w:rFonts w:cstheme="minorHAnsi"/>
          <w:vertAlign w:val="subscript"/>
          <w:lang w:val="en-US"/>
        </w:rPr>
        <w:t>2</w:t>
      </w:r>
      <w:r w:rsidR="00201547">
        <w:rPr>
          <w:rFonts w:cstheme="minorHAnsi"/>
          <w:lang w:val="en-US"/>
        </w:rPr>
        <w:t xml:space="preserve"> hr</w:t>
      </w:r>
      <w:r w:rsidR="00201547">
        <w:rPr>
          <w:rFonts w:cstheme="minorHAnsi"/>
          <w:vertAlign w:val="superscript"/>
          <w:lang w:val="en-US"/>
        </w:rPr>
        <w:t>-1</w:t>
      </w:r>
      <w:r w:rsidR="008C3111">
        <w:rPr>
          <w:rFonts w:cstheme="minorHAnsi"/>
          <w:lang w:val="en-US"/>
        </w:rPr>
        <w:t xml:space="preserve">. </w:t>
      </w:r>
      <w:r w:rsidR="00D94EB3">
        <w:rPr>
          <w:rFonts w:cstheme="minorHAnsi"/>
          <w:lang w:val="en-US"/>
        </w:rPr>
        <w:t>Low-latitude</w:t>
      </w:r>
      <w:r w:rsidR="00BC1E82">
        <w:rPr>
          <w:rFonts w:cstheme="minorHAnsi"/>
          <w:lang w:val="en-US"/>
        </w:rPr>
        <w:t xml:space="preserve"> fish had </w:t>
      </w:r>
      <w:r w:rsidR="00BC1E82">
        <w:rPr>
          <w:lang w:val="en-US"/>
        </w:rPr>
        <w:t>s</w:t>
      </w:r>
      <w:r w:rsidR="00ED0B3D">
        <w:rPr>
          <w:lang w:val="en-US"/>
        </w:rPr>
        <w:t>ignificant</w:t>
      </w:r>
      <w:r w:rsidR="00BC1E82">
        <w:rPr>
          <w:lang w:val="en-US"/>
        </w:rPr>
        <w:t>ly higher MO</w:t>
      </w:r>
      <w:r w:rsidR="00BC1E82">
        <w:rPr>
          <w:vertAlign w:val="subscript"/>
          <w:lang w:val="en-US"/>
        </w:rPr>
        <w:t xml:space="preserve">2max </w:t>
      </w:r>
      <w:r w:rsidR="0096348C">
        <w:rPr>
          <w:lang w:val="en-US"/>
        </w:rPr>
        <w:t xml:space="preserve">compared to </w:t>
      </w:r>
      <w:r w:rsidR="00ED0B3D">
        <w:rPr>
          <w:lang w:val="en-US"/>
        </w:rPr>
        <w:t>Mackay region fish at 30</w:t>
      </w:r>
      <w:r w:rsidR="00ED0B3D">
        <w:rPr>
          <w:rFonts w:cstheme="minorHAnsi"/>
          <w:lang w:val="en-US"/>
        </w:rPr>
        <w:t>°C (</w:t>
      </w:r>
      <w:r w:rsidR="00ED0B3D">
        <w:rPr>
          <w:rFonts w:cstheme="minorHAnsi"/>
          <w:i/>
          <w:iCs/>
          <w:lang w:val="en-US"/>
        </w:rPr>
        <w:t xml:space="preserve">p </w:t>
      </w:r>
      <w:r w:rsidR="00377398">
        <w:rPr>
          <w:rFonts w:cstheme="minorHAnsi"/>
          <w:lang w:val="en-US"/>
        </w:rPr>
        <w:t>&lt;0.05</w:t>
      </w:r>
      <w:r w:rsidR="00ED0B3D">
        <w:rPr>
          <w:rFonts w:cstheme="minorHAnsi"/>
          <w:lang w:val="en-US"/>
        </w:rPr>
        <w:t>, [CI: 0.</w:t>
      </w:r>
      <w:r w:rsidR="00A70A5E">
        <w:rPr>
          <w:rFonts w:cstheme="minorHAnsi"/>
          <w:lang w:val="en-US"/>
        </w:rPr>
        <w:t>030</w:t>
      </w:r>
      <w:r w:rsidR="00ED0B3D">
        <w:rPr>
          <w:rFonts w:cstheme="minorHAnsi"/>
          <w:lang w:val="en-US"/>
        </w:rPr>
        <w:t xml:space="preserve">, </w:t>
      </w:r>
      <w:r w:rsidR="00A70A5E">
        <w:rPr>
          <w:rFonts w:cstheme="minorHAnsi"/>
          <w:lang w:val="en-US"/>
        </w:rPr>
        <w:t>3.62</w:t>
      </w:r>
      <w:r w:rsidR="00ED0B3D">
        <w:rPr>
          <w:rFonts w:cstheme="minorHAnsi"/>
          <w:lang w:val="en-US"/>
        </w:rPr>
        <w:t>]</w:t>
      </w:r>
      <w:r w:rsidR="00FC1CAC">
        <w:rPr>
          <w:rFonts w:cstheme="minorHAnsi"/>
          <w:lang w:val="en-US"/>
        </w:rPr>
        <w:t xml:space="preserve">; </w:t>
      </w:r>
      <w:r w:rsidR="0096348C">
        <w:rPr>
          <w:rFonts w:cstheme="minorHAnsi"/>
          <w:lang w:val="en-US"/>
        </w:rPr>
        <w:t>13% increase;</w:t>
      </w:r>
      <w:r w:rsidR="00B332DB">
        <w:rPr>
          <w:rFonts w:cstheme="minorHAnsi"/>
          <w:lang w:val="en-US"/>
        </w:rPr>
        <w:t xml:space="preserve"> 1.90</w:t>
      </w:r>
      <w:r w:rsidR="0065748F">
        <w:rPr>
          <w:rFonts w:cstheme="minorHAnsi"/>
          <w:lang w:val="en-US"/>
        </w:rPr>
        <w:t xml:space="preserve"> MgO</w:t>
      </w:r>
      <w:r w:rsidR="0065748F" w:rsidRPr="00F24092">
        <w:rPr>
          <w:rFonts w:cstheme="minorHAnsi"/>
          <w:vertAlign w:val="subscript"/>
          <w:lang w:val="en-US"/>
        </w:rPr>
        <w:t>2</w:t>
      </w:r>
      <w:r w:rsidR="0065748F">
        <w:rPr>
          <w:rFonts w:cstheme="minorHAnsi"/>
          <w:lang w:val="en-US"/>
        </w:rPr>
        <w:t xml:space="preserve"> hr</w:t>
      </w:r>
      <w:r w:rsidR="0065748F">
        <w:rPr>
          <w:rFonts w:cstheme="minorHAnsi"/>
          <w:vertAlign w:val="superscript"/>
          <w:lang w:val="en-US"/>
        </w:rPr>
        <w:t>-1</w:t>
      </w:r>
      <w:r w:rsidR="00ED0B3D">
        <w:rPr>
          <w:rFonts w:cstheme="minorHAnsi"/>
          <w:lang w:val="en-US"/>
        </w:rPr>
        <w:t>) and 31.5°C (</w:t>
      </w:r>
      <w:r w:rsidR="00ED0B3D">
        <w:rPr>
          <w:rFonts w:cstheme="minorHAnsi"/>
          <w:i/>
          <w:iCs/>
          <w:lang w:val="en-US"/>
        </w:rPr>
        <w:t xml:space="preserve">p </w:t>
      </w:r>
      <w:r w:rsidR="00377398">
        <w:rPr>
          <w:rFonts w:cstheme="minorHAnsi"/>
          <w:lang w:val="en-US"/>
        </w:rPr>
        <w:t>&lt;</w:t>
      </w:r>
      <w:r w:rsidR="00A70A5E">
        <w:rPr>
          <w:rFonts w:cstheme="minorHAnsi"/>
          <w:lang w:val="en-US"/>
        </w:rPr>
        <w:t>0.05</w:t>
      </w:r>
      <w:r w:rsidR="00ED0B3D">
        <w:rPr>
          <w:rFonts w:cstheme="minorHAnsi"/>
          <w:lang w:val="en-US"/>
        </w:rPr>
        <w:t xml:space="preserve">, [CI: </w:t>
      </w:r>
      <w:r w:rsidR="001274A9">
        <w:rPr>
          <w:rFonts w:cstheme="minorHAnsi"/>
          <w:lang w:val="en-US"/>
        </w:rPr>
        <w:t>0.22</w:t>
      </w:r>
      <w:r w:rsidR="00ED0B3D">
        <w:rPr>
          <w:rFonts w:cstheme="minorHAnsi"/>
          <w:lang w:val="en-US"/>
        </w:rPr>
        <w:t xml:space="preserve">, </w:t>
      </w:r>
      <w:r w:rsidR="001274A9">
        <w:rPr>
          <w:rFonts w:cstheme="minorHAnsi"/>
          <w:lang w:val="en-US"/>
        </w:rPr>
        <w:t>3.86</w:t>
      </w:r>
      <w:r w:rsidR="00ED0B3D">
        <w:rPr>
          <w:rFonts w:cstheme="minorHAnsi"/>
          <w:lang w:val="en-US"/>
        </w:rPr>
        <w:t>]</w:t>
      </w:r>
      <w:r w:rsidR="0065748F">
        <w:rPr>
          <w:rFonts w:cstheme="minorHAnsi"/>
          <w:lang w:val="en-US"/>
        </w:rPr>
        <w:t xml:space="preserve">; 15% increase; </w:t>
      </w:r>
      <w:r w:rsidR="00F24092">
        <w:rPr>
          <w:rFonts w:cstheme="minorHAnsi"/>
          <w:lang w:val="en-US"/>
        </w:rPr>
        <w:t>2.10 MgO</w:t>
      </w:r>
      <w:r w:rsidR="00F24092">
        <w:rPr>
          <w:rFonts w:cstheme="minorHAnsi"/>
          <w:vertAlign w:val="subscript"/>
          <w:lang w:val="en-US"/>
        </w:rPr>
        <w:t>2</w:t>
      </w:r>
      <w:r w:rsidR="00F24092">
        <w:rPr>
          <w:rFonts w:cstheme="minorHAnsi"/>
          <w:lang w:val="en-US"/>
        </w:rPr>
        <w:t xml:space="preserve"> hr</w:t>
      </w:r>
      <w:r w:rsidR="00F24092">
        <w:rPr>
          <w:rFonts w:cstheme="minorHAnsi"/>
          <w:vertAlign w:val="superscript"/>
          <w:lang w:val="en-US"/>
        </w:rPr>
        <w:t>-1</w:t>
      </w:r>
      <w:r w:rsidR="00ED0B3D">
        <w:rPr>
          <w:rFonts w:cstheme="minorHAnsi"/>
          <w:lang w:val="en-US"/>
        </w:rPr>
        <w:t>).</w:t>
      </w:r>
      <w:r w:rsidR="00767245">
        <w:rPr>
          <w:rFonts w:cstheme="minorHAnsi"/>
          <w:lang w:val="en-US"/>
        </w:rPr>
        <w:t xml:space="preserve"> </w:t>
      </w:r>
      <w:r w:rsidR="00ED0B3D">
        <w:rPr>
          <w:rFonts w:cstheme="minorHAnsi"/>
          <w:lang w:val="en-US"/>
        </w:rPr>
        <w:t xml:space="preserve"> </w:t>
      </w:r>
    </w:p>
    <w:p w14:paraId="0F6D8167" w14:textId="295C157C" w:rsidR="00FD49AF" w:rsidRPr="00B80E12" w:rsidRDefault="00F42102" w:rsidP="00B36451">
      <w:pPr>
        <w:spacing w:after="0" w:line="240" w:lineRule="auto"/>
        <w:jc w:val="both"/>
        <w:rPr>
          <w:rFonts w:cstheme="minorHAnsi"/>
          <w:lang w:val="en-US"/>
        </w:rPr>
      </w:pPr>
      <w:r>
        <w:rPr>
          <w:rFonts w:cstheme="minorHAnsi"/>
          <w:lang w:val="en-US"/>
        </w:rPr>
        <w:t xml:space="preserve">Significant differences in </w:t>
      </w:r>
      <w:r w:rsidR="00CF749D">
        <w:rPr>
          <w:rFonts w:cstheme="minorHAnsi"/>
          <w:lang w:val="en-US"/>
        </w:rPr>
        <w:t>A</w:t>
      </w:r>
      <w:r w:rsidR="002A25C7">
        <w:rPr>
          <w:rFonts w:cstheme="minorHAnsi"/>
          <w:lang w:val="en-US"/>
        </w:rPr>
        <w:t xml:space="preserve">AS </w:t>
      </w:r>
      <w:r>
        <w:rPr>
          <w:rFonts w:cstheme="minorHAnsi"/>
          <w:lang w:val="en-US"/>
        </w:rPr>
        <w:t xml:space="preserve">were seen between </w:t>
      </w:r>
      <w:r w:rsidR="00FD7C4E">
        <w:rPr>
          <w:rFonts w:cstheme="minorHAnsi"/>
          <w:lang w:val="en-US"/>
        </w:rPr>
        <w:t>regions at</w:t>
      </w:r>
      <w:r w:rsidR="00D52A87">
        <w:rPr>
          <w:rFonts w:cstheme="minorHAnsi"/>
          <w:lang w:val="en-US"/>
        </w:rPr>
        <w:t xml:space="preserve"> warmer temperatures</w:t>
      </w:r>
      <w:r w:rsidR="00060B5A">
        <w:rPr>
          <w:rFonts w:cstheme="minorHAnsi"/>
          <w:lang w:val="en-US"/>
        </w:rPr>
        <w:t xml:space="preserve"> </w:t>
      </w:r>
      <w:r w:rsidR="00066E13">
        <w:rPr>
          <w:rFonts w:cstheme="minorHAnsi"/>
          <w:lang w:val="en-US"/>
        </w:rPr>
        <w:t>30°C (</w:t>
      </w:r>
      <w:r w:rsidR="00066E13">
        <w:rPr>
          <w:rFonts w:cstheme="minorHAnsi"/>
          <w:i/>
          <w:iCs/>
          <w:lang w:val="en-US"/>
        </w:rPr>
        <w:t xml:space="preserve">p </w:t>
      </w:r>
      <w:r w:rsidR="00C037F2" w:rsidRPr="00C037F2">
        <w:rPr>
          <w:rFonts w:cstheme="minorHAnsi"/>
          <w:lang w:val="en-US"/>
        </w:rPr>
        <w:t>&lt;</w:t>
      </w:r>
      <w:r w:rsidR="00066E13" w:rsidRPr="00C037F2">
        <w:rPr>
          <w:rFonts w:cstheme="minorHAnsi"/>
          <w:lang w:val="en-US"/>
        </w:rPr>
        <w:t>0.0</w:t>
      </w:r>
      <w:r w:rsidR="00C037F2" w:rsidRPr="00C037F2">
        <w:rPr>
          <w:rFonts w:cstheme="minorHAnsi"/>
          <w:lang w:val="en-US"/>
        </w:rPr>
        <w:t>1</w:t>
      </w:r>
      <w:r w:rsidR="00066E13">
        <w:rPr>
          <w:rFonts w:cstheme="minorHAnsi"/>
          <w:i/>
          <w:iCs/>
          <w:lang w:val="en-US"/>
        </w:rPr>
        <w:t xml:space="preserve">, </w:t>
      </w:r>
      <w:r w:rsidR="00066E13">
        <w:rPr>
          <w:rFonts w:cstheme="minorHAnsi"/>
          <w:lang w:val="en-US"/>
        </w:rPr>
        <w:t xml:space="preserve">[CI: </w:t>
      </w:r>
      <w:r w:rsidR="002C1570">
        <w:rPr>
          <w:rFonts w:cstheme="minorHAnsi"/>
          <w:lang w:val="en-US"/>
        </w:rPr>
        <w:t>0.56</w:t>
      </w:r>
      <w:r w:rsidR="00066E13">
        <w:rPr>
          <w:rFonts w:cstheme="minorHAnsi"/>
          <w:lang w:val="en-US"/>
        </w:rPr>
        <w:t xml:space="preserve">, </w:t>
      </w:r>
      <w:r w:rsidR="002C1570">
        <w:rPr>
          <w:rFonts w:cstheme="minorHAnsi"/>
          <w:lang w:val="en-US"/>
        </w:rPr>
        <w:t>4.01</w:t>
      </w:r>
      <w:r w:rsidR="00066E13">
        <w:rPr>
          <w:rFonts w:cstheme="minorHAnsi"/>
          <w:lang w:val="en-US"/>
        </w:rPr>
        <w:t xml:space="preserve">]) and 31.5°C </w:t>
      </w:r>
      <w:r w:rsidR="002C1570">
        <w:rPr>
          <w:rFonts w:cstheme="minorHAnsi"/>
          <w:lang w:val="en-US"/>
        </w:rPr>
        <w:t>(</w:t>
      </w:r>
      <w:r w:rsidR="002C1570">
        <w:rPr>
          <w:rFonts w:cstheme="minorHAnsi"/>
          <w:i/>
          <w:iCs/>
          <w:lang w:val="en-US"/>
        </w:rPr>
        <w:t xml:space="preserve">p </w:t>
      </w:r>
      <w:r w:rsidR="002C1570">
        <w:rPr>
          <w:rFonts w:cstheme="minorHAnsi"/>
          <w:lang w:val="en-US"/>
        </w:rPr>
        <w:t>&lt;0.05</w:t>
      </w:r>
      <w:r w:rsidR="002C1570">
        <w:rPr>
          <w:rFonts w:cstheme="minorHAnsi"/>
          <w:i/>
          <w:iCs/>
          <w:lang w:val="en-US"/>
        </w:rPr>
        <w:t xml:space="preserve">, </w:t>
      </w:r>
      <w:r w:rsidR="002C1570">
        <w:rPr>
          <w:rFonts w:cstheme="minorHAnsi"/>
          <w:lang w:val="en-US"/>
        </w:rPr>
        <w:t>[CI: 0.</w:t>
      </w:r>
      <w:r w:rsidR="00FD49AF">
        <w:rPr>
          <w:rFonts w:cstheme="minorHAnsi"/>
          <w:lang w:val="en-US"/>
        </w:rPr>
        <w:t>28</w:t>
      </w:r>
      <w:r w:rsidR="002C1570">
        <w:rPr>
          <w:rFonts w:cstheme="minorHAnsi"/>
          <w:lang w:val="en-US"/>
        </w:rPr>
        <w:t>, 3.</w:t>
      </w:r>
      <w:r w:rsidR="00FD49AF">
        <w:rPr>
          <w:rFonts w:cstheme="minorHAnsi"/>
          <w:lang w:val="en-US"/>
        </w:rPr>
        <w:t>78</w:t>
      </w:r>
      <w:r w:rsidR="002C1570">
        <w:rPr>
          <w:rFonts w:cstheme="minorHAnsi"/>
          <w:lang w:val="en-US"/>
        </w:rPr>
        <w:t xml:space="preserve">]; </w:t>
      </w:r>
      <w:r w:rsidR="00060B5A">
        <w:rPr>
          <w:rFonts w:cstheme="minorHAnsi"/>
          <w:b/>
          <w:bCs/>
          <w:lang w:val="en-US"/>
        </w:rPr>
        <w:t>Figure</w:t>
      </w:r>
      <w:r w:rsidR="000F3C3A">
        <w:rPr>
          <w:rFonts w:cstheme="minorHAnsi"/>
          <w:b/>
          <w:bCs/>
          <w:lang w:val="en-US"/>
        </w:rPr>
        <w:t xml:space="preserve"> </w:t>
      </w:r>
      <w:r w:rsidR="002F42C1">
        <w:rPr>
          <w:rFonts w:cstheme="minorHAnsi"/>
          <w:b/>
          <w:bCs/>
          <w:lang w:val="en-US"/>
        </w:rPr>
        <w:t>2</w:t>
      </w:r>
      <w:r w:rsidR="00196A4A">
        <w:rPr>
          <w:rFonts w:cstheme="minorHAnsi"/>
          <w:b/>
          <w:bCs/>
          <w:lang w:val="en-US"/>
        </w:rPr>
        <w:t>c</w:t>
      </w:r>
      <w:r w:rsidR="00060B5A">
        <w:rPr>
          <w:rFonts w:cstheme="minorHAnsi"/>
          <w:lang w:val="en-US"/>
        </w:rPr>
        <w:t>)</w:t>
      </w:r>
      <w:r w:rsidR="00D52A87">
        <w:rPr>
          <w:rFonts w:cstheme="minorHAnsi"/>
          <w:lang w:val="en-US"/>
        </w:rPr>
        <w:t>.</w:t>
      </w:r>
      <w:r w:rsidR="005B2247">
        <w:rPr>
          <w:rFonts w:cstheme="minorHAnsi"/>
          <w:lang w:val="en-US"/>
        </w:rPr>
        <w:t xml:space="preserve"> </w:t>
      </w:r>
      <w:r w:rsidR="003A2AF5">
        <w:rPr>
          <w:rFonts w:cstheme="minorHAnsi"/>
          <w:lang w:val="en-US"/>
        </w:rPr>
        <w:t>This enhanced</w:t>
      </w:r>
      <w:r w:rsidR="00E93124">
        <w:rPr>
          <w:rFonts w:cstheme="minorHAnsi"/>
          <w:lang w:val="en-US"/>
        </w:rPr>
        <w:t xml:space="preserve"> </w:t>
      </w:r>
      <w:r w:rsidR="00AE6445">
        <w:rPr>
          <w:rFonts w:cstheme="minorHAnsi"/>
          <w:lang w:val="en-US"/>
        </w:rPr>
        <w:t>A</w:t>
      </w:r>
      <w:r w:rsidR="00E93124">
        <w:rPr>
          <w:rFonts w:cstheme="minorHAnsi"/>
          <w:lang w:val="en-US"/>
        </w:rPr>
        <w:t xml:space="preserve">AS possessed by </w:t>
      </w:r>
      <w:r w:rsidR="00423CAA">
        <w:rPr>
          <w:rFonts w:cstheme="minorHAnsi"/>
          <w:lang w:val="en-US"/>
        </w:rPr>
        <w:t>low-latitude</w:t>
      </w:r>
      <w:r w:rsidR="00E93124">
        <w:rPr>
          <w:rFonts w:cstheme="minorHAnsi"/>
          <w:lang w:val="en-US"/>
        </w:rPr>
        <w:t xml:space="preserve"> </w:t>
      </w:r>
      <w:r w:rsidR="00775F05">
        <w:rPr>
          <w:rFonts w:cstheme="minorHAnsi"/>
          <w:lang w:val="en-US"/>
        </w:rPr>
        <w:t>region fish</w:t>
      </w:r>
      <w:r w:rsidR="00BF2AF1">
        <w:rPr>
          <w:rFonts w:cstheme="minorHAnsi"/>
          <w:lang w:val="en-US"/>
        </w:rPr>
        <w:t xml:space="preserve"> by a difference of </w:t>
      </w:r>
      <w:r w:rsidR="002251F6">
        <w:rPr>
          <w:rFonts w:cstheme="minorHAnsi"/>
          <w:lang w:val="en-US"/>
        </w:rPr>
        <w:t>2.28 MgO</w:t>
      </w:r>
      <w:r w:rsidR="002251F6">
        <w:rPr>
          <w:rFonts w:cstheme="minorHAnsi"/>
          <w:vertAlign w:val="subscript"/>
          <w:lang w:val="en-US"/>
        </w:rPr>
        <w:t>2</w:t>
      </w:r>
      <w:r w:rsidR="002251F6">
        <w:rPr>
          <w:rFonts w:cstheme="minorHAnsi"/>
          <w:lang w:val="en-US"/>
        </w:rPr>
        <w:t xml:space="preserve"> hr</w:t>
      </w:r>
      <w:r w:rsidR="002251F6">
        <w:rPr>
          <w:rFonts w:cstheme="minorHAnsi"/>
          <w:vertAlign w:val="superscript"/>
          <w:lang w:val="en-US"/>
        </w:rPr>
        <w:t>-1</w:t>
      </w:r>
      <w:r w:rsidR="00CE4D82">
        <w:rPr>
          <w:rFonts w:cstheme="minorHAnsi"/>
          <w:lang w:val="en-US"/>
        </w:rPr>
        <w:t xml:space="preserve"> at 30°C</w:t>
      </w:r>
      <w:r w:rsidR="002251F6">
        <w:rPr>
          <w:rFonts w:cstheme="minorHAnsi"/>
          <w:lang w:val="en-US"/>
        </w:rPr>
        <w:t xml:space="preserve"> and </w:t>
      </w:r>
      <w:r w:rsidR="00C56035">
        <w:rPr>
          <w:rFonts w:cstheme="minorHAnsi"/>
          <w:lang w:val="en-US"/>
        </w:rPr>
        <w:t>2.03 MgO</w:t>
      </w:r>
      <w:r w:rsidR="00C56035">
        <w:rPr>
          <w:rFonts w:cstheme="minorHAnsi"/>
          <w:vertAlign w:val="subscript"/>
          <w:lang w:val="en-US"/>
        </w:rPr>
        <w:t>2</w:t>
      </w:r>
      <w:r w:rsidR="00C56035">
        <w:rPr>
          <w:rFonts w:cstheme="minorHAnsi"/>
          <w:lang w:val="en-US"/>
        </w:rPr>
        <w:t xml:space="preserve"> hr</w:t>
      </w:r>
      <w:r w:rsidR="00C56035">
        <w:rPr>
          <w:rFonts w:cstheme="minorHAnsi"/>
          <w:vertAlign w:val="superscript"/>
          <w:lang w:val="en-US"/>
        </w:rPr>
        <w:t>-1</w:t>
      </w:r>
      <w:r w:rsidR="00C56035">
        <w:rPr>
          <w:rFonts w:cstheme="minorHAnsi"/>
          <w:lang w:val="en-US"/>
        </w:rPr>
        <w:t xml:space="preserve"> 31.5°C </w:t>
      </w:r>
      <w:r w:rsidR="00CE4D82">
        <w:rPr>
          <w:rFonts w:cstheme="minorHAnsi"/>
          <w:lang w:val="en-US"/>
        </w:rPr>
        <w:t xml:space="preserve">represented a difference of </w:t>
      </w:r>
      <w:r w:rsidR="002D4324">
        <w:rPr>
          <w:rFonts w:cstheme="minorHAnsi"/>
          <w:lang w:val="en-US"/>
        </w:rPr>
        <w:t>28% and 27%, respectively.</w:t>
      </w:r>
      <w:r w:rsidR="001246B6">
        <w:rPr>
          <w:rFonts w:cstheme="minorHAnsi"/>
          <w:lang w:val="en-US"/>
        </w:rPr>
        <w:t xml:space="preserve"> </w:t>
      </w:r>
      <w:r w:rsidR="00DF1438">
        <w:rPr>
          <w:rFonts w:cstheme="minorHAnsi"/>
          <w:lang w:val="en-US"/>
        </w:rPr>
        <w:t xml:space="preserve">Optimal </w:t>
      </w:r>
      <w:r w:rsidR="00CF749D">
        <w:rPr>
          <w:rFonts w:cstheme="minorHAnsi"/>
          <w:lang w:val="en-US"/>
        </w:rPr>
        <w:t>A</w:t>
      </w:r>
      <w:r w:rsidR="00DF1438">
        <w:rPr>
          <w:rFonts w:cstheme="minorHAnsi"/>
          <w:lang w:val="en-US"/>
        </w:rPr>
        <w:t xml:space="preserve">AS for </w:t>
      </w:r>
      <w:r w:rsidR="00423CAA">
        <w:rPr>
          <w:rFonts w:cstheme="minorHAnsi"/>
          <w:lang w:val="en-US"/>
        </w:rPr>
        <w:t>low-</w:t>
      </w:r>
      <w:r w:rsidR="00DF1438">
        <w:rPr>
          <w:rFonts w:cstheme="minorHAnsi"/>
          <w:lang w:val="en-US"/>
        </w:rPr>
        <w:t xml:space="preserve"> </w:t>
      </w:r>
      <w:r w:rsidR="00437C9C">
        <w:rPr>
          <w:rFonts w:cstheme="minorHAnsi"/>
          <w:lang w:val="en-US"/>
        </w:rPr>
        <w:t xml:space="preserve">and </w:t>
      </w:r>
      <w:r w:rsidR="00423CAA">
        <w:rPr>
          <w:rFonts w:cstheme="minorHAnsi"/>
          <w:lang w:val="en-US"/>
        </w:rPr>
        <w:t>high-latitude</w:t>
      </w:r>
      <w:r w:rsidR="00437C9C">
        <w:rPr>
          <w:rFonts w:cstheme="minorHAnsi"/>
          <w:lang w:val="en-US"/>
        </w:rPr>
        <w:t xml:space="preserve"> </w:t>
      </w:r>
      <w:r w:rsidR="00DF1438">
        <w:rPr>
          <w:rFonts w:cstheme="minorHAnsi"/>
          <w:lang w:val="en-US"/>
        </w:rPr>
        <w:t>populations was 30</w:t>
      </w:r>
      <w:r w:rsidR="00437C9C">
        <w:rPr>
          <w:rFonts w:cstheme="minorHAnsi"/>
          <w:lang w:val="en-US"/>
        </w:rPr>
        <w:t xml:space="preserve">°C </w:t>
      </w:r>
      <w:r w:rsidR="001E1D78">
        <w:rPr>
          <w:rFonts w:cstheme="minorHAnsi"/>
          <w:lang w:val="en-US"/>
        </w:rPr>
        <w:t>(</w:t>
      </w:r>
      <w:r w:rsidR="00AF50B3">
        <w:rPr>
          <w:rFonts w:cstheme="minorHAnsi"/>
          <w:lang w:val="en-US"/>
        </w:rPr>
        <w:t>10.31</w:t>
      </w:r>
      <w:r w:rsidR="006D38CC">
        <w:rPr>
          <w:rFonts w:cstheme="minorHAnsi"/>
          <w:lang w:val="en-US"/>
        </w:rPr>
        <w:t xml:space="preserve"> MgO</w:t>
      </w:r>
      <w:r w:rsidR="006D38CC">
        <w:rPr>
          <w:rFonts w:cstheme="minorHAnsi"/>
          <w:vertAlign w:val="subscript"/>
          <w:lang w:val="en-US"/>
        </w:rPr>
        <w:t>2</w:t>
      </w:r>
      <w:r w:rsidR="006D38CC">
        <w:rPr>
          <w:rFonts w:cstheme="minorHAnsi"/>
          <w:lang w:val="en-US"/>
        </w:rPr>
        <w:t xml:space="preserve"> hr</w:t>
      </w:r>
      <w:r w:rsidR="006D38CC">
        <w:rPr>
          <w:rFonts w:cstheme="minorHAnsi"/>
          <w:vertAlign w:val="superscript"/>
          <w:lang w:val="en-US"/>
        </w:rPr>
        <w:t>-1</w:t>
      </w:r>
      <w:r w:rsidR="001E1D78">
        <w:rPr>
          <w:rFonts w:cstheme="minorHAnsi"/>
          <w:lang w:val="en-US"/>
        </w:rPr>
        <w:t xml:space="preserve">) </w:t>
      </w:r>
      <w:r w:rsidR="00437C9C">
        <w:rPr>
          <w:rFonts w:cstheme="minorHAnsi"/>
          <w:lang w:val="en-US"/>
        </w:rPr>
        <w:t xml:space="preserve">and </w:t>
      </w:r>
      <w:r w:rsidR="002C206A">
        <w:rPr>
          <w:rFonts w:cstheme="minorHAnsi"/>
          <w:lang w:val="en-US"/>
        </w:rPr>
        <w:t>28</w:t>
      </w:r>
      <w:r w:rsidR="00437C9C">
        <w:rPr>
          <w:rFonts w:cstheme="minorHAnsi"/>
          <w:lang w:val="en-US"/>
        </w:rPr>
        <w:t>.5°C</w:t>
      </w:r>
      <w:r w:rsidR="001E1D78">
        <w:rPr>
          <w:rFonts w:cstheme="minorHAnsi"/>
          <w:lang w:val="en-US"/>
        </w:rPr>
        <w:t xml:space="preserve"> (</w:t>
      </w:r>
      <w:r w:rsidR="006D38CC">
        <w:rPr>
          <w:rFonts w:cstheme="minorHAnsi"/>
          <w:lang w:val="en-US"/>
        </w:rPr>
        <w:t>8.57 MgO</w:t>
      </w:r>
      <w:r w:rsidR="006D38CC">
        <w:rPr>
          <w:rFonts w:cstheme="minorHAnsi"/>
          <w:vertAlign w:val="subscript"/>
          <w:lang w:val="en-US"/>
        </w:rPr>
        <w:t>2</w:t>
      </w:r>
      <w:r w:rsidR="006D38CC">
        <w:rPr>
          <w:rFonts w:cstheme="minorHAnsi"/>
          <w:lang w:val="en-US"/>
        </w:rPr>
        <w:t xml:space="preserve"> hr</w:t>
      </w:r>
      <w:r w:rsidR="006D38CC">
        <w:rPr>
          <w:rFonts w:cstheme="minorHAnsi"/>
          <w:vertAlign w:val="superscript"/>
          <w:lang w:val="en-US"/>
        </w:rPr>
        <w:t>-1</w:t>
      </w:r>
      <w:r w:rsidR="001E1D78">
        <w:rPr>
          <w:rFonts w:cstheme="minorHAnsi"/>
          <w:lang w:val="en-US"/>
        </w:rPr>
        <w:t>)</w:t>
      </w:r>
      <w:r w:rsidR="00437C9C">
        <w:rPr>
          <w:rFonts w:cstheme="minorHAnsi"/>
          <w:lang w:val="en-US"/>
        </w:rPr>
        <w:t>, respectively</w:t>
      </w:r>
      <w:r w:rsidR="001E1D78">
        <w:rPr>
          <w:rFonts w:cstheme="minorHAnsi"/>
          <w:lang w:val="en-US"/>
        </w:rPr>
        <w:t xml:space="preserve">; +1.5°C above the average summer temperature in each region. </w:t>
      </w:r>
      <w:r w:rsidR="00E67439">
        <w:rPr>
          <w:rFonts w:cstheme="minorHAnsi"/>
          <w:lang w:val="en-US"/>
        </w:rPr>
        <w:t xml:space="preserve">Interestingly, </w:t>
      </w:r>
      <w:r w:rsidR="00423CAA">
        <w:rPr>
          <w:rFonts w:cstheme="minorHAnsi"/>
          <w:lang w:val="en-US"/>
        </w:rPr>
        <w:t>low-latitude</w:t>
      </w:r>
      <w:r w:rsidR="00E67439">
        <w:rPr>
          <w:rFonts w:cstheme="minorHAnsi"/>
          <w:lang w:val="en-US"/>
        </w:rPr>
        <w:t xml:space="preserve"> region fish</w:t>
      </w:r>
      <w:r w:rsidR="00604478">
        <w:rPr>
          <w:rFonts w:cstheme="minorHAnsi"/>
          <w:lang w:val="en-US"/>
        </w:rPr>
        <w:t xml:space="preserve"> showed similar </w:t>
      </w:r>
      <w:r w:rsidR="00CF749D">
        <w:rPr>
          <w:rFonts w:cstheme="minorHAnsi"/>
          <w:lang w:val="en-US"/>
        </w:rPr>
        <w:t>A</w:t>
      </w:r>
      <w:r w:rsidR="00604478">
        <w:rPr>
          <w:rFonts w:cstheme="minorHAnsi"/>
          <w:lang w:val="en-US"/>
        </w:rPr>
        <w:t>AS values at 28.5°C (</w:t>
      </w:r>
      <w:r w:rsidR="0063596E">
        <w:rPr>
          <w:rFonts w:cstheme="minorHAnsi"/>
          <w:lang w:val="en-US"/>
        </w:rPr>
        <w:t>9.63 MgO</w:t>
      </w:r>
      <w:r w:rsidR="0063596E">
        <w:rPr>
          <w:rFonts w:cstheme="minorHAnsi"/>
          <w:vertAlign w:val="subscript"/>
          <w:lang w:val="en-US"/>
        </w:rPr>
        <w:t>2</w:t>
      </w:r>
      <w:r w:rsidR="0063596E">
        <w:rPr>
          <w:rFonts w:cstheme="minorHAnsi"/>
          <w:lang w:val="en-US"/>
        </w:rPr>
        <w:t xml:space="preserve"> hr</w:t>
      </w:r>
      <w:r w:rsidR="0063596E">
        <w:rPr>
          <w:rFonts w:cstheme="minorHAnsi"/>
          <w:vertAlign w:val="superscript"/>
          <w:lang w:val="en-US"/>
        </w:rPr>
        <w:t>-1</w:t>
      </w:r>
      <w:r w:rsidR="0063596E">
        <w:rPr>
          <w:rFonts w:cstheme="minorHAnsi"/>
          <w:lang w:val="en-US"/>
        </w:rPr>
        <w:t>) and 31.5°C (9.58 MgO</w:t>
      </w:r>
      <w:r w:rsidR="0063596E">
        <w:rPr>
          <w:rFonts w:cstheme="minorHAnsi"/>
          <w:vertAlign w:val="subscript"/>
          <w:lang w:val="en-US"/>
        </w:rPr>
        <w:t>2</w:t>
      </w:r>
      <w:r w:rsidR="0063596E">
        <w:rPr>
          <w:rFonts w:cstheme="minorHAnsi"/>
          <w:lang w:val="en-US"/>
        </w:rPr>
        <w:t xml:space="preserve"> hr</w:t>
      </w:r>
      <w:r w:rsidR="0063596E">
        <w:rPr>
          <w:rFonts w:cstheme="minorHAnsi"/>
          <w:vertAlign w:val="superscript"/>
          <w:lang w:val="en-US"/>
        </w:rPr>
        <w:t>-1</w:t>
      </w:r>
      <w:r w:rsidR="0063596E">
        <w:rPr>
          <w:rFonts w:cstheme="minorHAnsi"/>
          <w:lang w:val="en-US"/>
        </w:rPr>
        <w:t xml:space="preserve">). </w:t>
      </w:r>
      <w:r w:rsidR="0075180A">
        <w:rPr>
          <w:rFonts w:cstheme="minorHAnsi"/>
          <w:lang w:val="en-US"/>
        </w:rPr>
        <w:t xml:space="preserve">At lower temperatures, 27°C and 28.5°C, no significant differences were observed between </w:t>
      </w:r>
      <w:r w:rsidR="00F4798F">
        <w:rPr>
          <w:rFonts w:cstheme="minorHAnsi"/>
          <w:lang w:val="en-US"/>
        </w:rPr>
        <w:t>region</w:t>
      </w:r>
      <w:r w:rsidR="00225FCE">
        <w:rPr>
          <w:rFonts w:cstheme="minorHAnsi"/>
          <w:lang w:val="en-US"/>
        </w:rPr>
        <w:t>s</w:t>
      </w:r>
      <w:r w:rsidR="00F4798F">
        <w:rPr>
          <w:rFonts w:cstheme="minorHAnsi"/>
          <w:lang w:val="en-US"/>
        </w:rPr>
        <w:t xml:space="preserve"> (</w:t>
      </w:r>
      <w:r w:rsidR="00F4798F">
        <w:rPr>
          <w:rFonts w:cstheme="minorHAnsi"/>
          <w:i/>
          <w:iCs/>
          <w:lang w:val="en-US"/>
        </w:rPr>
        <w:t>p</w:t>
      </w:r>
      <w:r w:rsidR="00F4798F">
        <w:rPr>
          <w:rFonts w:cstheme="minorHAnsi"/>
          <w:i/>
          <w:iCs/>
          <w:vertAlign w:val="subscript"/>
          <w:lang w:val="en-US"/>
        </w:rPr>
        <w:t>27</w:t>
      </w:r>
      <w:r w:rsidR="00F4798F">
        <w:rPr>
          <w:rFonts w:cstheme="minorHAnsi"/>
          <w:i/>
          <w:iCs/>
          <w:lang w:val="en-US"/>
        </w:rPr>
        <w:t xml:space="preserve"> </w:t>
      </w:r>
      <w:r w:rsidR="00F4798F">
        <w:rPr>
          <w:rFonts w:cstheme="minorHAnsi"/>
          <w:lang w:val="en-US"/>
        </w:rPr>
        <w:t>=</w:t>
      </w:r>
      <w:r w:rsidR="00B80E12">
        <w:rPr>
          <w:rFonts w:cstheme="minorHAnsi"/>
          <w:lang w:val="en-US"/>
        </w:rPr>
        <w:t xml:space="preserve">0.76; </w:t>
      </w:r>
      <w:r w:rsidR="00B80E12">
        <w:rPr>
          <w:rFonts w:cstheme="minorHAnsi"/>
          <w:i/>
          <w:iCs/>
          <w:lang w:val="en-US"/>
        </w:rPr>
        <w:t>p</w:t>
      </w:r>
      <w:r w:rsidR="00B80E12">
        <w:rPr>
          <w:rFonts w:cstheme="minorHAnsi"/>
          <w:i/>
          <w:iCs/>
          <w:vertAlign w:val="subscript"/>
          <w:lang w:val="en-US"/>
        </w:rPr>
        <w:t>28.5</w:t>
      </w:r>
      <w:r w:rsidR="00B80E12">
        <w:rPr>
          <w:rFonts w:cstheme="minorHAnsi"/>
          <w:i/>
          <w:iCs/>
          <w:lang w:val="en-US"/>
        </w:rPr>
        <w:t xml:space="preserve"> </w:t>
      </w:r>
      <w:r w:rsidR="00B80E12">
        <w:rPr>
          <w:rFonts w:cstheme="minorHAnsi"/>
          <w:lang w:val="en-US"/>
        </w:rPr>
        <w:t>=</w:t>
      </w:r>
      <w:r w:rsidR="002739C0">
        <w:rPr>
          <w:rFonts w:cstheme="minorHAnsi"/>
          <w:lang w:val="en-US"/>
        </w:rPr>
        <w:t xml:space="preserve">0.20). </w:t>
      </w:r>
    </w:p>
    <w:p w14:paraId="0F4C7F97" w14:textId="71C82B6B" w:rsidR="00E45A33" w:rsidRDefault="00E45A33" w:rsidP="00B36451">
      <w:pPr>
        <w:spacing w:after="0" w:line="240" w:lineRule="auto"/>
        <w:jc w:val="both"/>
        <w:rPr>
          <w:rFonts w:cstheme="minorHAnsi"/>
          <w:lang w:val="en-US"/>
        </w:rPr>
      </w:pPr>
    </w:p>
    <w:p w14:paraId="1D484C79" w14:textId="4C9A6FFF" w:rsidR="00AE4746" w:rsidRDefault="00A91526" w:rsidP="00B36451">
      <w:pPr>
        <w:pStyle w:val="Heading2"/>
        <w:spacing w:line="240" w:lineRule="auto"/>
        <w:rPr>
          <w:lang w:val="en-US"/>
        </w:rPr>
      </w:pPr>
      <w:r>
        <w:rPr>
          <w:lang w:val="en-US"/>
        </w:rPr>
        <w:t>Immune response</w:t>
      </w:r>
    </w:p>
    <w:p w14:paraId="680F6805" w14:textId="6CE718EA" w:rsidR="00CB32C2" w:rsidRPr="008F2028" w:rsidRDefault="00C525DC" w:rsidP="00B36451">
      <w:pPr>
        <w:spacing w:line="240" w:lineRule="auto"/>
        <w:jc w:val="both"/>
        <w:rPr>
          <w:lang w:val="en-US"/>
        </w:rPr>
      </w:pPr>
      <w:r>
        <w:rPr>
          <w:lang w:val="en-US"/>
        </w:rPr>
        <w:t>Immune swelling response exhibited a curved response</w:t>
      </w:r>
      <w:r w:rsidR="00A45D78">
        <w:rPr>
          <w:lang w:val="en-US"/>
        </w:rPr>
        <w:t xml:space="preserve"> in both low- and high-latitude populations</w:t>
      </w:r>
      <w:r>
        <w:rPr>
          <w:lang w:val="en-US"/>
        </w:rPr>
        <w:t xml:space="preserve"> that peaked at 28.5</w:t>
      </w:r>
      <w:r>
        <w:rPr>
          <w:rFonts w:cstheme="minorHAnsi"/>
          <w:lang w:val="en-US"/>
        </w:rPr>
        <w:t>°C</w:t>
      </w:r>
      <w:r>
        <w:rPr>
          <w:lang w:val="en-US"/>
        </w:rPr>
        <w:t xml:space="preserve"> </w:t>
      </w:r>
      <w:r w:rsidR="00E706BB">
        <w:rPr>
          <w:lang w:val="en-US"/>
        </w:rPr>
        <w:t>(</w:t>
      </w:r>
      <w:r w:rsidR="00E706BB">
        <w:rPr>
          <w:b/>
          <w:bCs/>
          <w:lang w:val="en-US"/>
        </w:rPr>
        <w:t>Figure 3</w:t>
      </w:r>
      <w:r w:rsidR="00E706BB">
        <w:rPr>
          <w:lang w:val="en-US"/>
        </w:rPr>
        <w:t>)</w:t>
      </w:r>
      <w:r w:rsidR="00E6047D">
        <w:rPr>
          <w:lang w:val="en-US"/>
        </w:rPr>
        <w:t>, however, n</w:t>
      </w:r>
      <w:r w:rsidR="00E90A80">
        <w:rPr>
          <w:lang w:val="en-US"/>
        </w:rPr>
        <w:t>o significant differences were found between region</w:t>
      </w:r>
      <w:r w:rsidR="00E6047D">
        <w:rPr>
          <w:lang w:val="en-US"/>
        </w:rPr>
        <w:t>s</w:t>
      </w:r>
      <w:r w:rsidR="00B45280">
        <w:rPr>
          <w:lang w:val="en-US"/>
        </w:rPr>
        <w:t xml:space="preserve"> at tested temperatures (</w:t>
      </w:r>
      <w:r w:rsidR="003114D7">
        <w:rPr>
          <w:rFonts w:cstheme="minorHAnsi"/>
          <w:i/>
          <w:iCs/>
          <w:lang w:val="en-US"/>
        </w:rPr>
        <w:t>p</w:t>
      </w:r>
      <w:r w:rsidR="003114D7">
        <w:rPr>
          <w:rFonts w:cstheme="minorHAnsi"/>
          <w:i/>
          <w:iCs/>
          <w:vertAlign w:val="subscript"/>
          <w:lang w:val="en-US"/>
        </w:rPr>
        <w:t>27</w:t>
      </w:r>
      <w:r w:rsidR="003114D7">
        <w:rPr>
          <w:rFonts w:cstheme="minorHAnsi"/>
          <w:i/>
          <w:iCs/>
          <w:lang w:val="en-US"/>
        </w:rPr>
        <w:t xml:space="preserve"> </w:t>
      </w:r>
      <w:r w:rsidR="003114D7">
        <w:rPr>
          <w:rFonts w:cstheme="minorHAnsi"/>
          <w:lang w:val="en-US"/>
        </w:rPr>
        <w:t xml:space="preserve">=0.19; </w:t>
      </w:r>
      <w:r w:rsidR="003114D7">
        <w:rPr>
          <w:rFonts w:cstheme="minorHAnsi"/>
          <w:i/>
          <w:iCs/>
          <w:lang w:val="en-US"/>
        </w:rPr>
        <w:t>p</w:t>
      </w:r>
      <w:r w:rsidR="003114D7">
        <w:rPr>
          <w:rFonts w:cstheme="minorHAnsi"/>
          <w:i/>
          <w:iCs/>
          <w:vertAlign w:val="subscript"/>
          <w:lang w:val="en-US"/>
        </w:rPr>
        <w:t>28.5</w:t>
      </w:r>
      <w:r w:rsidR="003114D7">
        <w:rPr>
          <w:rFonts w:cstheme="minorHAnsi"/>
          <w:i/>
          <w:iCs/>
          <w:lang w:val="en-US"/>
        </w:rPr>
        <w:t xml:space="preserve"> </w:t>
      </w:r>
      <w:r w:rsidR="003114D7">
        <w:rPr>
          <w:rFonts w:cstheme="minorHAnsi"/>
          <w:lang w:val="en-US"/>
        </w:rPr>
        <w:t xml:space="preserve">=0.62; </w:t>
      </w:r>
      <w:r w:rsidR="003114D7">
        <w:rPr>
          <w:rFonts w:cstheme="minorHAnsi"/>
          <w:i/>
          <w:iCs/>
          <w:lang w:val="en-US"/>
        </w:rPr>
        <w:t>p</w:t>
      </w:r>
      <w:r w:rsidR="003114D7">
        <w:rPr>
          <w:rFonts w:cstheme="minorHAnsi"/>
          <w:i/>
          <w:iCs/>
          <w:vertAlign w:val="subscript"/>
          <w:lang w:val="en-US"/>
        </w:rPr>
        <w:t>30</w:t>
      </w:r>
      <w:r w:rsidR="003114D7">
        <w:rPr>
          <w:rFonts w:cstheme="minorHAnsi"/>
          <w:i/>
          <w:iCs/>
          <w:lang w:val="en-US"/>
        </w:rPr>
        <w:t xml:space="preserve"> </w:t>
      </w:r>
      <w:r w:rsidR="003114D7">
        <w:rPr>
          <w:rFonts w:cstheme="minorHAnsi"/>
          <w:lang w:val="en-US"/>
        </w:rPr>
        <w:t xml:space="preserve">=0.59; </w:t>
      </w:r>
      <w:r w:rsidR="003114D7">
        <w:rPr>
          <w:rFonts w:cstheme="minorHAnsi"/>
          <w:i/>
          <w:iCs/>
          <w:lang w:val="en-US"/>
        </w:rPr>
        <w:t>p</w:t>
      </w:r>
      <w:r w:rsidR="003114D7">
        <w:rPr>
          <w:rFonts w:cstheme="minorHAnsi"/>
          <w:i/>
          <w:iCs/>
          <w:vertAlign w:val="subscript"/>
          <w:lang w:val="en-US"/>
        </w:rPr>
        <w:t>31.5</w:t>
      </w:r>
      <w:r w:rsidR="003114D7">
        <w:rPr>
          <w:rFonts w:cstheme="minorHAnsi"/>
          <w:i/>
          <w:iCs/>
          <w:lang w:val="en-US"/>
        </w:rPr>
        <w:t xml:space="preserve"> </w:t>
      </w:r>
      <w:r w:rsidR="003114D7">
        <w:rPr>
          <w:rFonts w:cstheme="minorHAnsi"/>
          <w:lang w:val="en-US"/>
        </w:rPr>
        <w:t>=0.80</w:t>
      </w:r>
      <w:r w:rsidR="00B45280">
        <w:rPr>
          <w:lang w:val="en-US"/>
        </w:rPr>
        <w:t>)</w:t>
      </w:r>
      <w:r w:rsidR="00E6047D">
        <w:rPr>
          <w:lang w:val="en-US"/>
        </w:rPr>
        <w:t>.</w:t>
      </w:r>
      <w:r w:rsidR="003114D7">
        <w:rPr>
          <w:lang w:val="en-US"/>
        </w:rPr>
        <w:t xml:space="preserve"> </w:t>
      </w:r>
      <w:r w:rsidR="008F2028">
        <w:rPr>
          <w:lang w:val="en-US"/>
        </w:rPr>
        <w:t>Combined results between regions showed that</w:t>
      </w:r>
      <w:r w:rsidR="00F9799A">
        <w:rPr>
          <w:lang w:val="en-US"/>
        </w:rPr>
        <w:t xml:space="preserve"> immune response was lowest at 31.5</w:t>
      </w:r>
      <w:r w:rsidR="00F9799A">
        <w:rPr>
          <w:rFonts w:cstheme="minorHAnsi"/>
          <w:lang w:val="en-US"/>
        </w:rPr>
        <w:t>°C</w:t>
      </w:r>
      <w:r w:rsidR="001923FD">
        <w:rPr>
          <w:rFonts w:cstheme="minorHAnsi"/>
          <w:lang w:val="en-US"/>
        </w:rPr>
        <w:t>, showing a</w:t>
      </w:r>
      <w:r w:rsidR="00233C60">
        <w:rPr>
          <w:rFonts w:cstheme="minorHAnsi"/>
          <w:lang w:val="en-US"/>
        </w:rPr>
        <w:t xml:space="preserve"> decrease</w:t>
      </w:r>
      <w:r w:rsidR="00E77A1B">
        <w:rPr>
          <w:rFonts w:cstheme="minorHAnsi"/>
          <w:lang w:val="en-US"/>
        </w:rPr>
        <w:t xml:space="preserve"> </w:t>
      </w:r>
      <w:r w:rsidR="00233C60">
        <w:rPr>
          <w:rFonts w:cstheme="minorHAnsi"/>
          <w:lang w:val="en-US"/>
        </w:rPr>
        <w:t xml:space="preserve">of </w:t>
      </w:r>
      <w:r w:rsidR="001F3AE6">
        <w:rPr>
          <w:rFonts w:cstheme="minorHAnsi"/>
          <w:lang w:val="en-US"/>
        </w:rPr>
        <w:t>60%,</w:t>
      </w:r>
      <w:r w:rsidR="00603457">
        <w:rPr>
          <w:rFonts w:cstheme="minorHAnsi"/>
          <w:lang w:val="en-US"/>
        </w:rPr>
        <w:t xml:space="preserve"> 75%,</w:t>
      </w:r>
      <w:r w:rsidR="001F3AE6">
        <w:rPr>
          <w:rFonts w:cstheme="minorHAnsi"/>
          <w:lang w:val="en-US"/>
        </w:rPr>
        <w:t xml:space="preserve"> and </w:t>
      </w:r>
      <w:r w:rsidR="00372601">
        <w:rPr>
          <w:rFonts w:cstheme="minorHAnsi"/>
          <w:lang w:val="en-US"/>
        </w:rPr>
        <w:t>53</w:t>
      </w:r>
      <w:r w:rsidR="00D96C5E">
        <w:rPr>
          <w:rFonts w:cstheme="minorHAnsi"/>
          <w:lang w:val="en-US"/>
        </w:rPr>
        <w:t>% compared</w:t>
      </w:r>
      <w:r w:rsidR="00333C46">
        <w:rPr>
          <w:rFonts w:cstheme="minorHAnsi"/>
          <w:lang w:val="en-US"/>
        </w:rPr>
        <w:t xml:space="preserve"> to </w:t>
      </w:r>
      <w:r w:rsidR="00372601">
        <w:rPr>
          <w:rFonts w:cstheme="minorHAnsi"/>
          <w:lang w:val="en-US"/>
        </w:rPr>
        <w:t>27</w:t>
      </w:r>
      <w:r w:rsidR="00721D40">
        <w:rPr>
          <w:rFonts w:cstheme="minorHAnsi"/>
          <w:lang w:val="en-US"/>
        </w:rPr>
        <w:t>°C (</w:t>
      </w:r>
      <w:r w:rsidR="00721D40">
        <w:rPr>
          <w:rFonts w:cstheme="minorHAnsi"/>
          <w:i/>
          <w:iCs/>
          <w:lang w:val="en-US"/>
        </w:rPr>
        <w:t xml:space="preserve">p </w:t>
      </w:r>
      <w:r w:rsidR="00721D40" w:rsidRPr="00C037F2">
        <w:rPr>
          <w:rFonts w:cstheme="minorHAnsi"/>
          <w:lang w:val="en-US"/>
        </w:rPr>
        <w:t>&lt;0.0</w:t>
      </w:r>
      <w:r w:rsidR="00721D40">
        <w:rPr>
          <w:rFonts w:cstheme="minorHAnsi"/>
          <w:lang w:val="en-US"/>
        </w:rPr>
        <w:t>001</w:t>
      </w:r>
      <w:r w:rsidR="00721D40">
        <w:rPr>
          <w:rFonts w:cstheme="minorHAnsi"/>
          <w:i/>
          <w:iCs/>
          <w:lang w:val="en-US"/>
        </w:rPr>
        <w:t xml:space="preserve">, </w:t>
      </w:r>
      <w:r w:rsidR="00721D40">
        <w:rPr>
          <w:rFonts w:cstheme="minorHAnsi"/>
          <w:lang w:val="en-US"/>
        </w:rPr>
        <w:t>[CI: 0.</w:t>
      </w:r>
      <w:r w:rsidR="003A6A9B">
        <w:rPr>
          <w:rFonts w:cstheme="minorHAnsi"/>
          <w:lang w:val="en-US"/>
        </w:rPr>
        <w:t>43</w:t>
      </w:r>
      <w:r w:rsidR="00721D40">
        <w:rPr>
          <w:rFonts w:cstheme="minorHAnsi"/>
          <w:lang w:val="en-US"/>
        </w:rPr>
        <w:t xml:space="preserve">, </w:t>
      </w:r>
      <w:r w:rsidR="003A6A9B">
        <w:rPr>
          <w:rFonts w:cstheme="minorHAnsi"/>
          <w:lang w:val="en-US"/>
        </w:rPr>
        <w:t>1.42</w:t>
      </w:r>
      <w:r w:rsidR="00721D40">
        <w:rPr>
          <w:rFonts w:cstheme="minorHAnsi"/>
          <w:lang w:val="en-US"/>
        </w:rPr>
        <w:t xml:space="preserve">]), </w:t>
      </w:r>
      <w:r w:rsidR="00603457">
        <w:rPr>
          <w:rFonts w:cstheme="minorHAnsi"/>
          <w:lang w:val="en-US"/>
        </w:rPr>
        <w:t>28.5°C (</w:t>
      </w:r>
      <w:r w:rsidR="00603457">
        <w:rPr>
          <w:rFonts w:cstheme="minorHAnsi"/>
          <w:i/>
          <w:iCs/>
          <w:lang w:val="en-US"/>
        </w:rPr>
        <w:t xml:space="preserve">p </w:t>
      </w:r>
      <w:r w:rsidR="00603457" w:rsidRPr="00C037F2">
        <w:rPr>
          <w:rFonts w:cstheme="minorHAnsi"/>
          <w:lang w:val="en-US"/>
        </w:rPr>
        <w:t>&lt;0.0</w:t>
      </w:r>
      <w:r w:rsidR="00603457">
        <w:rPr>
          <w:rFonts w:cstheme="minorHAnsi"/>
          <w:lang w:val="en-US"/>
        </w:rPr>
        <w:t>001</w:t>
      </w:r>
      <w:r w:rsidR="00603457">
        <w:rPr>
          <w:rFonts w:cstheme="minorHAnsi"/>
          <w:i/>
          <w:iCs/>
          <w:lang w:val="en-US"/>
        </w:rPr>
        <w:t xml:space="preserve">, </w:t>
      </w:r>
      <w:r w:rsidR="00603457">
        <w:rPr>
          <w:rFonts w:cstheme="minorHAnsi"/>
          <w:lang w:val="en-US"/>
        </w:rPr>
        <w:t xml:space="preserve">[CI: 0.87, 1.88]), </w:t>
      </w:r>
      <w:r w:rsidR="00721D40">
        <w:rPr>
          <w:rFonts w:cstheme="minorHAnsi"/>
          <w:lang w:val="en-US"/>
        </w:rPr>
        <w:t>and 30</w:t>
      </w:r>
      <w:r w:rsidR="00721D40" w:rsidRPr="00721D40">
        <w:rPr>
          <w:rFonts w:cstheme="minorHAnsi"/>
          <w:lang w:val="en-US"/>
        </w:rPr>
        <w:t xml:space="preserve"> </w:t>
      </w:r>
      <w:r w:rsidR="00721D40">
        <w:rPr>
          <w:rFonts w:cstheme="minorHAnsi"/>
          <w:lang w:val="en-US"/>
        </w:rPr>
        <w:t>°C (</w:t>
      </w:r>
      <w:r w:rsidR="00721D40">
        <w:rPr>
          <w:rFonts w:cstheme="minorHAnsi"/>
          <w:i/>
          <w:iCs/>
          <w:lang w:val="en-US"/>
        </w:rPr>
        <w:t xml:space="preserve">p </w:t>
      </w:r>
      <w:r w:rsidR="00721D40" w:rsidRPr="00C037F2">
        <w:rPr>
          <w:rFonts w:cstheme="minorHAnsi"/>
          <w:lang w:val="en-US"/>
        </w:rPr>
        <w:t>&lt;0.0</w:t>
      </w:r>
      <w:r w:rsidR="00721D40">
        <w:rPr>
          <w:rFonts w:cstheme="minorHAnsi"/>
          <w:lang w:val="en-US"/>
        </w:rPr>
        <w:t>1</w:t>
      </w:r>
      <w:r w:rsidR="00721D40">
        <w:rPr>
          <w:rFonts w:cstheme="minorHAnsi"/>
          <w:i/>
          <w:iCs/>
          <w:lang w:val="en-US"/>
        </w:rPr>
        <w:t xml:space="preserve">, </w:t>
      </w:r>
      <w:r w:rsidR="00721D40">
        <w:rPr>
          <w:rFonts w:cstheme="minorHAnsi"/>
          <w:lang w:val="en-US"/>
        </w:rPr>
        <w:t>[CI: 0</w:t>
      </w:r>
      <w:r w:rsidR="003A6A9B">
        <w:rPr>
          <w:rFonts w:cstheme="minorHAnsi"/>
          <w:lang w:val="en-US"/>
        </w:rPr>
        <w:t>.</w:t>
      </w:r>
      <w:r w:rsidR="00D96C5E">
        <w:rPr>
          <w:rFonts w:cstheme="minorHAnsi"/>
          <w:lang w:val="en-US"/>
        </w:rPr>
        <w:t>23</w:t>
      </w:r>
      <w:r w:rsidR="00721D40">
        <w:rPr>
          <w:rFonts w:cstheme="minorHAnsi"/>
          <w:lang w:val="en-US"/>
        </w:rPr>
        <w:t xml:space="preserve">, </w:t>
      </w:r>
      <w:r w:rsidR="00D96C5E">
        <w:rPr>
          <w:rFonts w:cstheme="minorHAnsi"/>
          <w:lang w:val="en-US"/>
        </w:rPr>
        <w:t>1.30</w:t>
      </w:r>
      <w:r w:rsidR="00721D40">
        <w:rPr>
          <w:rFonts w:cstheme="minorHAnsi"/>
          <w:lang w:val="en-US"/>
        </w:rPr>
        <w:t xml:space="preserve">]), respectively. </w:t>
      </w:r>
      <w:r w:rsidR="00445B83">
        <w:rPr>
          <w:rFonts w:cstheme="minorHAnsi"/>
          <w:lang w:val="en-US"/>
        </w:rPr>
        <w:t>At 28.5°C immune response was also significantly higher than responses produced at 27°C (</w:t>
      </w:r>
      <w:r w:rsidR="00445B83">
        <w:rPr>
          <w:rFonts w:cstheme="minorHAnsi"/>
          <w:i/>
          <w:iCs/>
          <w:lang w:val="en-US"/>
        </w:rPr>
        <w:t xml:space="preserve">p </w:t>
      </w:r>
      <w:r w:rsidR="00445B83" w:rsidRPr="00C037F2">
        <w:rPr>
          <w:rFonts w:cstheme="minorHAnsi"/>
          <w:lang w:val="en-US"/>
        </w:rPr>
        <w:t>&lt;0.0</w:t>
      </w:r>
      <w:r w:rsidR="000E65F7">
        <w:rPr>
          <w:rFonts w:cstheme="minorHAnsi"/>
          <w:lang w:val="en-US"/>
        </w:rPr>
        <w:t>5</w:t>
      </w:r>
      <w:r w:rsidR="00445B83">
        <w:rPr>
          <w:rFonts w:cstheme="minorHAnsi"/>
          <w:i/>
          <w:iCs/>
          <w:lang w:val="en-US"/>
        </w:rPr>
        <w:t xml:space="preserve">, </w:t>
      </w:r>
      <w:r w:rsidR="00445B83">
        <w:rPr>
          <w:rFonts w:cstheme="minorHAnsi"/>
          <w:lang w:val="en-US"/>
        </w:rPr>
        <w:t xml:space="preserve">[CI: </w:t>
      </w:r>
      <w:r w:rsidR="000E65F7">
        <w:rPr>
          <w:rFonts w:cstheme="minorHAnsi"/>
          <w:lang w:val="en-US"/>
        </w:rPr>
        <w:t>-0.90</w:t>
      </w:r>
      <w:r w:rsidR="00445B83">
        <w:rPr>
          <w:rFonts w:cstheme="minorHAnsi"/>
          <w:lang w:val="en-US"/>
        </w:rPr>
        <w:t xml:space="preserve">, </w:t>
      </w:r>
      <w:r w:rsidR="000E65F7">
        <w:rPr>
          <w:rFonts w:cstheme="minorHAnsi"/>
          <w:lang w:val="en-US"/>
        </w:rPr>
        <w:t>-0.0016</w:t>
      </w:r>
      <w:r w:rsidR="00445B83">
        <w:rPr>
          <w:rFonts w:cstheme="minorHAnsi"/>
          <w:lang w:val="en-US"/>
        </w:rPr>
        <w:t>]) and 30°C (</w:t>
      </w:r>
      <w:r w:rsidR="00445B83">
        <w:rPr>
          <w:rFonts w:cstheme="minorHAnsi"/>
          <w:i/>
          <w:iCs/>
          <w:lang w:val="en-US"/>
        </w:rPr>
        <w:t xml:space="preserve">p </w:t>
      </w:r>
      <w:r w:rsidR="00445B83" w:rsidRPr="00C037F2">
        <w:rPr>
          <w:rFonts w:cstheme="minorHAnsi"/>
          <w:lang w:val="en-US"/>
        </w:rPr>
        <w:t>&lt;0.0</w:t>
      </w:r>
      <w:r w:rsidR="00FE5E4A">
        <w:rPr>
          <w:rFonts w:cstheme="minorHAnsi"/>
          <w:lang w:val="en-US"/>
        </w:rPr>
        <w:t>1</w:t>
      </w:r>
      <w:r w:rsidR="00445B83">
        <w:rPr>
          <w:rFonts w:cstheme="minorHAnsi"/>
          <w:i/>
          <w:iCs/>
          <w:lang w:val="en-US"/>
        </w:rPr>
        <w:t xml:space="preserve">, </w:t>
      </w:r>
      <w:r w:rsidR="00445B83">
        <w:rPr>
          <w:rFonts w:cstheme="minorHAnsi"/>
          <w:lang w:val="en-US"/>
        </w:rPr>
        <w:t xml:space="preserve">[CI: </w:t>
      </w:r>
      <w:r w:rsidR="00FE5E4A">
        <w:rPr>
          <w:rFonts w:cstheme="minorHAnsi"/>
          <w:lang w:val="en-US"/>
        </w:rPr>
        <w:t>0.12</w:t>
      </w:r>
      <w:r w:rsidR="00445B83">
        <w:rPr>
          <w:rFonts w:cstheme="minorHAnsi"/>
          <w:lang w:val="en-US"/>
        </w:rPr>
        <w:t xml:space="preserve">, </w:t>
      </w:r>
      <w:r w:rsidR="00FE5E4A">
        <w:rPr>
          <w:rFonts w:cstheme="minorHAnsi"/>
          <w:lang w:val="en-US"/>
        </w:rPr>
        <w:t>1.10</w:t>
      </w:r>
      <w:r w:rsidR="00445B83">
        <w:rPr>
          <w:rFonts w:cstheme="minorHAnsi"/>
          <w:lang w:val="en-US"/>
        </w:rPr>
        <w:t xml:space="preserve">]). </w:t>
      </w:r>
      <w:r w:rsidR="009F6F4B">
        <w:rPr>
          <w:rFonts w:cstheme="minorHAnsi"/>
          <w:lang w:val="en-US"/>
        </w:rPr>
        <w:t xml:space="preserve"> </w:t>
      </w:r>
    </w:p>
    <w:p w14:paraId="2F54795A" w14:textId="77777777" w:rsidR="00D85FE5" w:rsidRDefault="00D85FE5" w:rsidP="00B36451">
      <w:pPr>
        <w:pStyle w:val="Heading2"/>
        <w:spacing w:line="240" w:lineRule="auto"/>
        <w:rPr>
          <w:lang w:val="en-US"/>
        </w:rPr>
      </w:pPr>
      <w:r>
        <w:rPr>
          <w:lang w:val="en-US"/>
        </w:rPr>
        <w:t xml:space="preserve">Hematocrit </w:t>
      </w:r>
    </w:p>
    <w:p w14:paraId="7D751079" w14:textId="3C233166" w:rsidR="00AF7DE1" w:rsidRDefault="00D85FE5" w:rsidP="00B36451">
      <w:pPr>
        <w:spacing w:line="240" w:lineRule="auto"/>
        <w:jc w:val="both"/>
        <w:rPr>
          <w:lang w:val="en-US"/>
        </w:rPr>
      </w:pPr>
      <w:r>
        <w:rPr>
          <w:lang w:val="en-US"/>
        </w:rPr>
        <w:t xml:space="preserve">No significant difference was observed in hematocrit levels between </w:t>
      </w:r>
      <w:r w:rsidR="00BD1B28">
        <w:rPr>
          <w:lang w:val="en-US"/>
        </w:rPr>
        <w:t>low- and high-latitude populations</w:t>
      </w:r>
      <w:r>
        <w:rPr>
          <w:lang w:val="en-US"/>
        </w:rPr>
        <w:t xml:space="preserve"> at 31.5</w:t>
      </w:r>
      <w:r>
        <w:rPr>
          <w:rFonts w:cstheme="minorHAnsi"/>
          <w:lang w:val="en-US"/>
        </w:rPr>
        <w:t>°C</w:t>
      </w:r>
      <w:r>
        <w:rPr>
          <w:lang w:val="en-US"/>
        </w:rPr>
        <w:t xml:space="preserve"> (</w:t>
      </w:r>
      <w:r>
        <w:rPr>
          <w:i/>
          <w:iCs/>
          <w:lang w:val="en-US"/>
        </w:rPr>
        <w:t xml:space="preserve">p </w:t>
      </w:r>
      <w:r>
        <w:rPr>
          <w:lang w:val="en-US"/>
        </w:rPr>
        <w:t>=0.058</w:t>
      </w:r>
      <w:r w:rsidR="007E1F9E">
        <w:rPr>
          <w:lang w:val="en-US"/>
        </w:rPr>
        <w:t xml:space="preserve">; </w:t>
      </w:r>
      <w:r w:rsidR="007E1F9E">
        <w:rPr>
          <w:b/>
          <w:bCs/>
          <w:lang w:val="en-US"/>
        </w:rPr>
        <w:t>S</w:t>
      </w:r>
      <w:r w:rsidR="00FE6D6A">
        <w:rPr>
          <w:b/>
          <w:bCs/>
          <w:lang w:val="en-US"/>
        </w:rPr>
        <w:t>upplemental figure 4</w:t>
      </w:r>
      <w:r>
        <w:rPr>
          <w:lang w:val="en-US"/>
        </w:rPr>
        <w:t xml:space="preserve">). Packed red blood cells composed 22.4% and 25.9% of whole blood for </w:t>
      </w:r>
      <w:r w:rsidR="00BD1B28">
        <w:rPr>
          <w:lang w:val="en-US"/>
        </w:rPr>
        <w:t>low-</w:t>
      </w:r>
      <w:r>
        <w:rPr>
          <w:lang w:val="en-US"/>
        </w:rPr>
        <w:t xml:space="preserve"> and </w:t>
      </w:r>
      <w:r w:rsidR="00BD1B28">
        <w:rPr>
          <w:lang w:val="en-US"/>
        </w:rPr>
        <w:t>high-latitude populations</w:t>
      </w:r>
      <w:r>
        <w:rPr>
          <w:lang w:val="en-US"/>
        </w:rPr>
        <w:t>, respectively</w:t>
      </w:r>
      <w:r w:rsidR="001772EC">
        <w:rPr>
          <w:lang w:val="en-US"/>
        </w:rPr>
        <w:t>.</w:t>
      </w:r>
    </w:p>
    <w:p w14:paraId="77B2DBD1" w14:textId="6C051827" w:rsidR="00B82CC6" w:rsidRDefault="002B0C93" w:rsidP="00B36451">
      <w:pPr>
        <w:pStyle w:val="Heading2"/>
        <w:spacing w:line="240" w:lineRule="auto"/>
        <w:rPr>
          <w:lang w:val="en-US"/>
        </w:rPr>
      </w:pPr>
      <w:r>
        <w:rPr>
          <w:lang w:val="en-US"/>
        </w:rPr>
        <w:t xml:space="preserve">Enzyme analysis </w:t>
      </w:r>
    </w:p>
    <w:p w14:paraId="6982FA2C" w14:textId="5EEAA21F" w:rsidR="000F61B7" w:rsidRPr="00E26E48" w:rsidRDefault="007412CC" w:rsidP="00B36451">
      <w:pPr>
        <w:spacing w:line="240" w:lineRule="auto"/>
        <w:jc w:val="both"/>
        <w:rPr>
          <w:rFonts w:cstheme="minorHAnsi"/>
          <w:lang w:val="en-US"/>
        </w:rPr>
      </w:pPr>
      <w:r>
        <w:rPr>
          <w:lang w:val="en-US"/>
        </w:rPr>
        <w:t>Lactate dehydrogenase activity was positively correlated with temperature</w:t>
      </w:r>
      <w:r w:rsidR="009803D1">
        <w:rPr>
          <w:lang w:val="en-US"/>
        </w:rPr>
        <w:t xml:space="preserve"> (</w:t>
      </w:r>
      <w:r w:rsidR="00FD226F">
        <w:rPr>
          <w:i/>
          <w:iCs/>
          <w:lang w:val="en-US"/>
        </w:rPr>
        <w:t xml:space="preserve">p </w:t>
      </w:r>
      <w:r w:rsidR="00FD226F">
        <w:rPr>
          <w:lang w:val="en-US"/>
        </w:rPr>
        <w:t xml:space="preserve">&lt;0.0001, [CI: </w:t>
      </w:r>
      <w:r w:rsidR="000651D5">
        <w:rPr>
          <w:lang w:val="en-US"/>
        </w:rPr>
        <w:t>1.</w:t>
      </w:r>
      <w:r w:rsidR="00681AB7">
        <w:rPr>
          <w:lang w:val="en-US"/>
        </w:rPr>
        <w:t>94</w:t>
      </w:r>
      <w:r w:rsidR="009F535C">
        <w:rPr>
          <w:lang w:val="en-US"/>
        </w:rPr>
        <w:t xml:space="preserve">, </w:t>
      </w:r>
      <w:r w:rsidR="000651D5">
        <w:rPr>
          <w:lang w:val="en-US"/>
        </w:rPr>
        <w:t>2.</w:t>
      </w:r>
      <w:r w:rsidR="00681AB7">
        <w:rPr>
          <w:lang w:val="en-US"/>
        </w:rPr>
        <w:t>45</w:t>
      </w:r>
      <w:r w:rsidR="009F535C">
        <w:rPr>
          <w:lang w:val="en-US"/>
        </w:rPr>
        <w:t>]</w:t>
      </w:r>
      <w:r w:rsidR="00A2298B">
        <w:rPr>
          <w:lang w:val="en-US"/>
        </w:rPr>
        <w:t xml:space="preserve">, </w:t>
      </w:r>
      <w:r w:rsidR="00A2298B">
        <w:rPr>
          <w:i/>
          <w:iCs/>
          <w:lang w:val="en-US"/>
        </w:rPr>
        <w:t>R</w:t>
      </w:r>
      <w:r w:rsidR="00A2298B">
        <w:rPr>
          <w:i/>
          <w:iCs/>
          <w:vertAlign w:val="superscript"/>
          <w:lang w:val="en-US"/>
        </w:rPr>
        <w:t>2</w:t>
      </w:r>
      <w:r w:rsidR="00A2298B">
        <w:rPr>
          <w:i/>
          <w:iCs/>
          <w:lang w:val="en-US"/>
        </w:rPr>
        <w:t xml:space="preserve"> =</w:t>
      </w:r>
      <w:r w:rsidR="007F63EF">
        <w:rPr>
          <w:lang w:val="en-US"/>
        </w:rPr>
        <w:t>0.79</w:t>
      </w:r>
      <w:r w:rsidR="00393AF9">
        <w:rPr>
          <w:lang w:val="en-US"/>
        </w:rPr>
        <w:t>;</w:t>
      </w:r>
      <w:r w:rsidR="00393AF9" w:rsidRPr="00393AF9">
        <w:rPr>
          <w:rFonts w:cstheme="minorHAnsi"/>
          <w:b/>
          <w:bCs/>
          <w:lang w:val="en-US"/>
        </w:rPr>
        <w:t xml:space="preserve"> </w:t>
      </w:r>
      <w:r w:rsidR="00393AF9">
        <w:rPr>
          <w:rFonts w:cstheme="minorHAnsi"/>
          <w:b/>
          <w:bCs/>
          <w:lang w:val="en-US"/>
        </w:rPr>
        <w:t>Figure 4</w:t>
      </w:r>
      <w:r w:rsidR="004E52AC">
        <w:rPr>
          <w:rFonts w:cstheme="minorHAnsi"/>
          <w:b/>
          <w:bCs/>
          <w:lang w:val="en-US"/>
        </w:rPr>
        <w:t>a</w:t>
      </w:r>
      <w:r w:rsidR="009803D1">
        <w:rPr>
          <w:lang w:val="en-US"/>
        </w:rPr>
        <w:t>)</w:t>
      </w:r>
      <w:r>
        <w:rPr>
          <w:lang w:val="en-US"/>
        </w:rPr>
        <w:t xml:space="preserve">, however, no significant differences were seen in LDH activity between </w:t>
      </w:r>
      <w:r w:rsidR="00BD1B28">
        <w:rPr>
          <w:lang w:val="en-US"/>
        </w:rPr>
        <w:t>regions</w:t>
      </w:r>
      <w:r>
        <w:rPr>
          <w:lang w:val="en-US"/>
        </w:rPr>
        <w:t xml:space="preserve"> at</w:t>
      </w:r>
      <w:r w:rsidR="00282F9E">
        <w:rPr>
          <w:lang w:val="en-US"/>
        </w:rPr>
        <w:t xml:space="preserve"> any of the tested experimental temperatures for </w:t>
      </w:r>
      <w:r w:rsidR="003773FE">
        <w:rPr>
          <w:lang w:val="en-US"/>
        </w:rPr>
        <w:t>lactate dehydrogenase activity</w:t>
      </w:r>
      <w:r w:rsidR="00282F9E">
        <w:rPr>
          <w:lang w:val="en-US"/>
        </w:rPr>
        <w:t>: 20</w:t>
      </w:r>
      <w:r w:rsidR="00282F9E">
        <w:rPr>
          <w:rFonts w:cstheme="minorHAnsi"/>
          <w:lang w:val="en-US"/>
        </w:rPr>
        <w:t>°C (</w:t>
      </w:r>
      <w:r w:rsidR="00282F9E">
        <w:rPr>
          <w:rFonts w:cstheme="minorHAnsi"/>
          <w:i/>
          <w:iCs/>
          <w:lang w:val="en-US"/>
        </w:rPr>
        <w:t>p</w:t>
      </w:r>
      <w:r w:rsidR="00282F9E">
        <w:rPr>
          <w:rFonts w:cstheme="minorHAnsi"/>
          <w:lang w:val="en-US"/>
        </w:rPr>
        <w:t xml:space="preserve"> =</w:t>
      </w:r>
      <w:r w:rsidR="00A6513E">
        <w:rPr>
          <w:rFonts w:cstheme="minorHAnsi"/>
          <w:lang w:val="en-US"/>
        </w:rPr>
        <w:t>0.</w:t>
      </w:r>
      <w:r w:rsidR="00E95F27">
        <w:rPr>
          <w:rFonts w:cstheme="minorHAnsi"/>
          <w:lang w:val="en-US"/>
        </w:rPr>
        <w:t>54</w:t>
      </w:r>
      <w:r w:rsidR="00282F9E">
        <w:rPr>
          <w:rFonts w:cstheme="minorHAnsi"/>
          <w:lang w:val="en-US"/>
        </w:rPr>
        <w:t>), 30°C (</w:t>
      </w:r>
      <w:r w:rsidR="00282F9E">
        <w:rPr>
          <w:rFonts w:cstheme="minorHAnsi"/>
          <w:i/>
          <w:iCs/>
          <w:lang w:val="en-US"/>
        </w:rPr>
        <w:t>p</w:t>
      </w:r>
      <w:r w:rsidR="00282F9E">
        <w:rPr>
          <w:rFonts w:cstheme="minorHAnsi"/>
          <w:lang w:val="en-US"/>
        </w:rPr>
        <w:t xml:space="preserve"> =</w:t>
      </w:r>
      <w:r w:rsidR="00A6513E">
        <w:rPr>
          <w:rFonts w:cstheme="minorHAnsi"/>
          <w:lang w:val="en-US"/>
        </w:rPr>
        <w:t>0.</w:t>
      </w:r>
      <w:r w:rsidR="00E95F27">
        <w:rPr>
          <w:rFonts w:cstheme="minorHAnsi"/>
          <w:lang w:val="en-US"/>
        </w:rPr>
        <w:t>48</w:t>
      </w:r>
      <w:r w:rsidR="00282F9E">
        <w:rPr>
          <w:rFonts w:cstheme="minorHAnsi"/>
          <w:lang w:val="en-US"/>
        </w:rPr>
        <w:t>), 40°C</w:t>
      </w:r>
      <w:r w:rsidR="003F0C90">
        <w:rPr>
          <w:rFonts w:cstheme="minorHAnsi"/>
          <w:lang w:val="en-US"/>
        </w:rPr>
        <w:t xml:space="preserve"> </w:t>
      </w:r>
      <w:r w:rsidR="00282F9E">
        <w:rPr>
          <w:rFonts w:cstheme="minorHAnsi"/>
          <w:lang w:val="en-US"/>
        </w:rPr>
        <w:t>(</w:t>
      </w:r>
      <w:r w:rsidR="00282F9E">
        <w:rPr>
          <w:rFonts w:cstheme="minorHAnsi"/>
          <w:i/>
          <w:iCs/>
          <w:lang w:val="en-US"/>
        </w:rPr>
        <w:t>p</w:t>
      </w:r>
      <w:r w:rsidR="00282F9E">
        <w:rPr>
          <w:rFonts w:cstheme="minorHAnsi"/>
          <w:lang w:val="en-US"/>
        </w:rPr>
        <w:t xml:space="preserve"> =</w:t>
      </w:r>
      <w:r w:rsidR="00A6513E">
        <w:rPr>
          <w:rFonts w:cstheme="minorHAnsi"/>
          <w:lang w:val="en-US"/>
        </w:rPr>
        <w:t>0.</w:t>
      </w:r>
      <w:r w:rsidR="00E95F27">
        <w:rPr>
          <w:rFonts w:cstheme="minorHAnsi"/>
          <w:lang w:val="en-US"/>
        </w:rPr>
        <w:t>42</w:t>
      </w:r>
      <w:r w:rsidR="00282F9E">
        <w:rPr>
          <w:rFonts w:cstheme="minorHAnsi"/>
          <w:lang w:val="en-US"/>
        </w:rPr>
        <w:t>), and 50°C</w:t>
      </w:r>
      <w:r w:rsidR="003F0C90">
        <w:rPr>
          <w:rFonts w:cstheme="minorHAnsi"/>
          <w:lang w:val="en-US"/>
        </w:rPr>
        <w:t xml:space="preserve"> </w:t>
      </w:r>
      <w:r w:rsidR="00282F9E">
        <w:rPr>
          <w:rFonts w:cstheme="minorHAnsi"/>
          <w:lang w:val="en-US"/>
        </w:rPr>
        <w:t>(</w:t>
      </w:r>
      <w:r w:rsidR="00282F9E">
        <w:rPr>
          <w:rFonts w:cstheme="minorHAnsi"/>
          <w:i/>
          <w:iCs/>
          <w:lang w:val="en-US"/>
        </w:rPr>
        <w:t>p</w:t>
      </w:r>
      <w:r w:rsidR="00282F9E">
        <w:rPr>
          <w:rFonts w:cstheme="minorHAnsi"/>
          <w:lang w:val="en-US"/>
        </w:rPr>
        <w:t xml:space="preserve"> =</w:t>
      </w:r>
      <w:r w:rsidR="00A6513E">
        <w:rPr>
          <w:rFonts w:cstheme="minorHAnsi"/>
          <w:lang w:val="en-US"/>
        </w:rPr>
        <w:t>0.</w:t>
      </w:r>
      <w:r w:rsidR="00E95F27">
        <w:rPr>
          <w:rFonts w:cstheme="minorHAnsi"/>
          <w:lang w:val="en-US"/>
        </w:rPr>
        <w:t>53</w:t>
      </w:r>
      <w:r w:rsidR="00864BDB">
        <w:rPr>
          <w:rFonts w:cstheme="minorHAnsi"/>
          <w:lang w:val="en-US"/>
        </w:rPr>
        <w:t>)</w:t>
      </w:r>
      <w:r w:rsidR="00282F9E">
        <w:rPr>
          <w:rFonts w:cstheme="minorHAnsi"/>
          <w:lang w:val="en-US"/>
        </w:rPr>
        <w:t>.</w:t>
      </w:r>
      <w:r w:rsidR="00864BDB">
        <w:rPr>
          <w:rFonts w:cstheme="minorHAnsi"/>
          <w:lang w:val="en-US"/>
        </w:rPr>
        <w:t xml:space="preserve"> </w:t>
      </w:r>
      <w:r w:rsidR="000F61B7">
        <w:rPr>
          <w:lang w:val="en-US"/>
        </w:rPr>
        <w:t xml:space="preserve"> </w:t>
      </w:r>
      <w:r w:rsidR="0071722B">
        <w:rPr>
          <w:lang w:val="en-US"/>
        </w:rPr>
        <w:t>Citrate synthases was negatively correlated with temperature (</w:t>
      </w:r>
      <w:r w:rsidR="0071722B">
        <w:rPr>
          <w:i/>
          <w:iCs/>
          <w:lang w:val="en-US"/>
        </w:rPr>
        <w:t xml:space="preserve">p </w:t>
      </w:r>
      <w:r w:rsidR="0071722B">
        <w:rPr>
          <w:lang w:val="en-US"/>
        </w:rPr>
        <w:t xml:space="preserve">&lt;0.0001, [CI: </w:t>
      </w:r>
      <w:r w:rsidR="00E26E48">
        <w:rPr>
          <w:lang w:val="en-US"/>
        </w:rPr>
        <w:t xml:space="preserve">-144, -73]; </w:t>
      </w:r>
      <w:r w:rsidR="00E26E48">
        <w:rPr>
          <w:b/>
          <w:bCs/>
          <w:lang w:val="en-US"/>
        </w:rPr>
        <w:t>Figure 4b</w:t>
      </w:r>
      <w:r w:rsidR="00E26E48">
        <w:rPr>
          <w:lang w:val="en-US"/>
        </w:rPr>
        <w:t xml:space="preserve">). Similar to </w:t>
      </w:r>
      <w:r w:rsidR="00024A8D">
        <w:rPr>
          <w:lang w:val="en-US"/>
        </w:rPr>
        <w:t xml:space="preserve">LDH, no significant differences were identified between CS activity between regions at tested experimental temperatures: </w:t>
      </w:r>
      <w:r w:rsidR="00024A8D">
        <w:rPr>
          <w:lang w:val="en-US"/>
        </w:rPr>
        <w:t>20</w:t>
      </w:r>
      <w:r w:rsidR="00024A8D">
        <w:rPr>
          <w:rFonts w:cstheme="minorHAnsi"/>
          <w:lang w:val="en-US"/>
        </w:rPr>
        <w:t>°C (</w:t>
      </w:r>
      <w:r w:rsidR="00024A8D">
        <w:rPr>
          <w:rFonts w:cstheme="minorHAnsi"/>
          <w:i/>
          <w:iCs/>
          <w:lang w:val="en-US"/>
        </w:rPr>
        <w:t>p</w:t>
      </w:r>
      <w:r w:rsidR="00024A8D">
        <w:rPr>
          <w:rFonts w:cstheme="minorHAnsi"/>
          <w:lang w:val="en-US"/>
        </w:rPr>
        <w:t xml:space="preserve"> =0.</w:t>
      </w:r>
      <w:r w:rsidR="00E95F27">
        <w:rPr>
          <w:rFonts w:cstheme="minorHAnsi"/>
          <w:lang w:val="en-US"/>
        </w:rPr>
        <w:t>90</w:t>
      </w:r>
      <w:r w:rsidR="00024A8D">
        <w:rPr>
          <w:rFonts w:cstheme="minorHAnsi"/>
          <w:lang w:val="en-US"/>
        </w:rPr>
        <w:t>), 30°C (</w:t>
      </w:r>
      <w:r w:rsidR="00024A8D">
        <w:rPr>
          <w:rFonts w:cstheme="minorHAnsi"/>
          <w:i/>
          <w:iCs/>
          <w:lang w:val="en-US"/>
        </w:rPr>
        <w:t>p</w:t>
      </w:r>
      <w:r w:rsidR="00024A8D">
        <w:rPr>
          <w:rFonts w:cstheme="minorHAnsi"/>
          <w:lang w:val="en-US"/>
        </w:rPr>
        <w:t xml:space="preserve"> =0.</w:t>
      </w:r>
      <w:r w:rsidR="00D8391C">
        <w:rPr>
          <w:rFonts w:cstheme="minorHAnsi"/>
          <w:lang w:val="en-US"/>
        </w:rPr>
        <w:t>76</w:t>
      </w:r>
      <w:r w:rsidR="00024A8D">
        <w:rPr>
          <w:rFonts w:cstheme="minorHAnsi"/>
          <w:lang w:val="en-US"/>
        </w:rPr>
        <w:t>), 40°C (</w:t>
      </w:r>
      <w:r w:rsidR="00024A8D">
        <w:rPr>
          <w:rFonts w:cstheme="minorHAnsi"/>
          <w:i/>
          <w:iCs/>
          <w:lang w:val="en-US"/>
        </w:rPr>
        <w:t>p</w:t>
      </w:r>
      <w:r w:rsidR="00024A8D">
        <w:rPr>
          <w:rFonts w:cstheme="minorHAnsi"/>
          <w:lang w:val="en-US"/>
        </w:rPr>
        <w:t xml:space="preserve"> =0.</w:t>
      </w:r>
      <w:r w:rsidR="00D8391C">
        <w:rPr>
          <w:rFonts w:cstheme="minorHAnsi"/>
          <w:lang w:val="en-US"/>
        </w:rPr>
        <w:t>72</w:t>
      </w:r>
      <w:r w:rsidR="00024A8D">
        <w:rPr>
          <w:rFonts w:cstheme="minorHAnsi"/>
          <w:lang w:val="en-US"/>
        </w:rPr>
        <w:t>), and 50°C (</w:t>
      </w:r>
      <w:r w:rsidR="00024A8D">
        <w:rPr>
          <w:rFonts w:cstheme="minorHAnsi"/>
          <w:i/>
          <w:iCs/>
          <w:lang w:val="en-US"/>
        </w:rPr>
        <w:t>p</w:t>
      </w:r>
      <w:r w:rsidR="00024A8D">
        <w:rPr>
          <w:rFonts w:cstheme="minorHAnsi"/>
          <w:lang w:val="en-US"/>
        </w:rPr>
        <w:t xml:space="preserve"> =0.</w:t>
      </w:r>
      <w:r w:rsidR="00151C65">
        <w:rPr>
          <w:rFonts w:cstheme="minorHAnsi"/>
          <w:lang w:val="en-US"/>
        </w:rPr>
        <w:t>33</w:t>
      </w:r>
      <w:r w:rsidR="00024A8D">
        <w:rPr>
          <w:rFonts w:cstheme="minorHAnsi"/>
          <w:lang w:val="en-US"/>
        </w:rPr>
        <w:t>)</w:t>
      </w:r>
      <w:r w:rsidR="00681AB7">
        <w:rPr>
          <w:rFonts w:cstheme="minorHAnsi"/>
          <w:lang w:val="en-US"/>
        </w:rPr>
        <w:t>.</w:t>
      </w:r>
    </w:p>
    <w:p w14:paraId="59F8D999" w14:textId="0725D519" w:rsidR="00AE2648" w:rsidRDefault="008E0FC2" w:rsidP="00AE2648">
      <w:pPr>
        <w:pStyle w:val="Heading1"/>
        <w:spacing w:line="240" w:lineRule="auto"/>
        <w:rPr>
          <w:lang w:val="en-US"/>
        </w:rPr>
      </w:pPr>
      <w:r>
        <w:rPr>
          <w:lang w:val="en-US"/>
        </w:rPr>
        <w:t>Discussion</w:t>
      </w:r>
    </w:p>
    <w:p w14:paraId="490732A7" w14:textId="0074BFF4" w:rsidR="00F90ED3" w:rsidRPr="00885634" w:rsidRDefault="00356DE8" w:rsidP="00386616">
      <w:pPr>
        <w:jc w:val="both"/>
        <w:rPr>
          <w:lang w:val="en-US"/>
        </w:rPr>
      </w:pPr>
      <w:r>
        <w:rPr>
          <w:lang w:val="en-US"/>
        </w:rPr>
        <w:t xml:space="preserve">How populations will respond to climate change will depend on experienced local environmental conditions. </w:t>
      </w:r>
      <w:r w:rsidR="003D0738">
        <w:rPr>
          <w:lang w:val="en-US"/>
        </w:rPr>
        <w:t xml:space="preserve">If environmental and </w:t>
      </w:r>
      <w:r w:rsidR="002D4771">
        <w:rPr>
          <w:lang w:val="en-US"/>
        </w:rPr>
        <w:t xml:space="preserve">genetic influence are aligned </w:t>
      </w:r>
      <w:r w:rsidR="00182925">
        <w:rPr>
          <w:lang w:val="en-US"/>
        </w:rPr>
        <w:t xml:space="preserve">(co-gradient variation) </w:t>
      </w:r>
      <w:r w:rsidR="002D4771">
        <w:rPr>
          <w:lang w:val="en-US"/>
        </w:rPr>
        <w:t>low-latitude populations living in warmer conditions are expected to</w:t>
      </w:r>
      <w:r w:rsidR="00182925">
        <w:rPr>
          <w:lang w:val="en-US"/>
        </w:rPr>
        <w:t xml:space="preserve"> respond to warming temperatures more adeptly than high-latitude populations. However, high-latitude populations that may experience greater environmental variability m</w:t>
      </w:r>
      <w:r w:rsidR="00AB2567">
        <w:rPr>
          <w:lang w:val="en-US"/>
        </w:rPr>
        <w:t xml:space="preserve">ay be able to compensate performance at warmer conditions via greater </w:t>
      </w:r>
      <w:r w:rsidR="00560BEE">
        <w:rPr>
          <w:lang w:val="en-US"/>
        </w:rPr>
        <w:t xml:space="preserve">investment in </w:t>
      </w:r>
      <w:r w:rsidR="00AB2567">
        <w:rPr>
          <w:lang w:val="en-US"/>
        </w:rPr>
        <w:t>phenotypic plasticity</w:t>
      </w:r>
      <w:r w:rsidR="00560BEE">
        <w:rPr>
          <w:lang w:val="en-US"/>
        </w:rPr>
        <w:t xml:space="preserve"> (</w:t>
      </w:r>
      <w:r w:rsidR="0084354B">
        <w:rPr>
          <w:lang w:val="en-US"/>
        </w:rPr>
        <w:t xml:space="preserve">CVH; </w:t>
      </w:r>
      <w:r w:rsidR="00560BEE">
        <w:rPr>
          <w:lang w:val="en-US"/>
        </w:rPr>
        <w:t>counter-gradient variation</w:t>
      </w:r>
      <w:r w:rsidR="0023737F">
        <w:rPr>
          <w:lang w:val="en-US"/>
        </w:rPr>
        <w:t xml:space="preserve">; </w:t>
      </w:r>
      <w:r w:rsidR="00657451">
        <w:rPr>
          <w:lang w:val="en-US"/>
        </w:rPr>
        <w:fldChar w:fldCharType="begin" w:fldLock="1"/>
      </w:r>
      <w:r w:rsidR="004253C6">
        <w:rPr>
          <w:lang w:val="en-US"/>
        </w:rPr>
        <w:instrText>ADDIN CSL_CITATION {"citationItems":[{"id":"ITEM-1","itemData":{"author":[{"dropping-particle":"","family":"Stevens","given":"George C.","non-dropping-particle":"","parse-names":false,"suffix":""}],"container-title":"The American Naturalist","id":"ITEM-1","issue":"2","issued":{"date-parts":[["1989"]]},"page":"240-256","title":"The Latitudinal Gradient in Geographical Range: How so Many Species Coexist in the Tropics","type":"article-journal","volume":"133"},"uris":["http://www.mendeley.com/documents/?uuid=a8ca18d5-94ee-49f7-8713-acdbfc378bcd"]},{"id":"ITEM-2","itemData":{"author":[{"dropping-particle":"","family":"Janzen","given":"Daniel H","non-dropping-particle":"","parse-names":false,"suffix":""}],"container-title":"The American Naturalist","id":"ITEM-2","issue":"919","issued":{"date-parts":[["1967"]]},"page":"233-249","title":"Why mountain passes are higher in the tropics","type":"article-journal","volume":"101"},"uris":["http://www.mendeley.com/documents/?uuid=46830c8b-2e36-407d-9448-70508c69a0ad"]}],"mendeley":{"formattedCitation":"(Janzen 1967; Stevens 1989)","manualFormatting":"Janzen 1967; Stevens 1989)","plainTextFormattedCitation":"(Janzen 1967; Stevens 1989)","previouslyFormattedCitation":"(Janzen 1967; Stevens 1989)"},"properties":{"noteIndex":0},"schema":"https://github.com/citation-style-language/schema/raw/master/csl-citation.json"}</w:instrText>
      </w:r>
      <w:r w:rsidR="00657451">
        <w:rPr>
          <w:lang w:val="en-US"/>
        </w:rPr>
        <w:fldChar w:fldCharType="separate"/>
      </w:r>
      <w:r w:rsidR="00657451" w:rsidRPr="00657451">
        <w:rPr>
          <w:noProof/>
          <w:lang w:val="en-US"/>
        </w:rPr>
        <w:t>Janzen 1967; Stevens 1989)</w:t>
      </w:r>
      <w:r w:rsidR="00657451">
        <w:rPr>
          <w:lang w:val="en-US"/>
        </w:rPr>
        <w:fldChar w:fldCharType="end"/>
      </w:r>
      <w:r w:rsidR="0084354B">
        <w:rPr>
          <w:lang w:val="en-US"/>
        </w:rPr>
        <w:t xml:space="preserve">. Results from this study detected co-gradient variation when comparing </w:t>
      </w:r>
      <w:r w:rsidR="00885634">
        <w:rPr>
          <w:lang w:val="en-US"/>
        </w:rPr>
        <w:t xml:space="preserve">AAS between </w:t>
      </w:r>
      <w:r w:rsidR="0084354B">
        <w:rPr>
          <w:lang w:val="en-US"/>
        </w:rPr>
        <w:t xml:space="preserve">low- and </w:t>
      </w:r>
      <w:r w:rsidR="0084354B">
        <w:rPr>
          <w:lang w:val="en-US"/>
        </w:rPr>
        <w:lastRenderedPageBreak/>
        <w:t xml:space="preserve">high-latitude </w:t>
      </w:r>
      <w:r w:rsidR="0084354B">
        <w:rPr>
          <w:i/>
          <w:iCs/>
          <w:lang w:val="en-US"/>
        </w:rPr>
        <w:t>A. polyacanthus</w:t>
      </w:r>
      <w:r w:rsidR="00885634">
        <w:rPr>
          <w:i/>
          <w:iCs/>
          <w:lang w:val="en-US"/>
        </w:rPr>
        <w:t xml:space="preserve"> </w:t>
      </w:r>
      <w:r w:rsidR="00885634">
        <w:rPr>
          <w:lang w:val="en-US"/>
        </w:rPr>
        <w:t xml:space="preserve">populations. </w:t>
      </w:r>
      <w:r w:rsidR="00457BF8">
        <w:rPr>
          <w:lang w:val="en-US"/>
        </w:rPr>
        <w:t xml:space="preserve">Immune response and hematocrit were similar between populations. Findings suggest that AAS </w:t>
      </w:r>
      <w:r w:rsidR="00386616">
        <w:rPr>
          <w:lang w:val="en-US"/>
        </w:rPr>
        <w:t>is adapted to local regional conditions, and therefore</w:t>
      </w:r>
      <w:r w:rsidR="00F70FC3">
        <w:rPr>
          <w:lang w:val="en-US"/>
        </w:rPr>
        <w:t xml:space="preserve">, intraspecific variation in thermal performance needs to be accounted for when modelling </w:t>
      </w:r>
      <w:r w:rsidR="00F107DA">
        <w:rPr>
          <w:lang w:val="en-US"/>
        </w:rPr>
        <w:t>responses to climate change.</w:t>
      </w:r>
    </w:p>
    <w:p w14:paraId="6AE475CD" w14:textId="43C3C91D" w:rsidR="00B66D97" w:rsidRPr="008315D2" w:rsidRDefault="001C62A2" w:rsidP="00B36451">
      <w:pPr>
        <w:pStyle w:val="Heading2"/>
        <w:spacing w:line="240" w:lineRule="auto"/>
        <w:rPr>
          <w:lang w:val="en-US"/>
        </w:rPr>
      </w:pPr>
      <w:r>
        <w:rPr>
          <w:lang w:val="en-US"/>
        </w:rPr>
        <w:t>A</w:t>
      </w:r>
      <w:r w:rsidR="00B66D97">
        <w:rPr>
          <w:lang w:val="en-US"/>
        </w:rPr>
        <w:t>erobic physiology</w:t>
      </w:r>
    </w:p>
    <w:p w14:paraId="2E4B9AD0" w14:textId="25F49750" w:rsidR="00571DA9" w:rsidRDefault="00F44180" w:rsidP="00B36451">
      <w:pPr>
        <w:spacing w:line="240" w:lineRule="auto"/>
        <w:jc w:val="both"/>
        <w:rPr>
          <w:lang w:val="en-US"/>
        </w:rPr>
      </w:pPr>
      <w:r>
        <w:rPr>
          <w:lang w:val="en-US"/>
        </w:rPr>
        <w:t>Fish from low-latitude</w:t>
      </w:r>
      <w:r w:rsidR="00036BCC">
        <w:rPr>
          <w:lang w:val="en-US"/>
        </w:rPr>
        <w:t xml:space="preserve"> </w:t>
      </w:r>
      <w:r w:rsidR="00AA55BE">
        <w:rPr>
          <w:lang w:val="en-US"/>
        </w:rPr>
        <w:t xml:space="preserve">populations </w:t>
      </w:r>
      <w:r w:rsidR="002F1739">
        <w:rPr>
          <w:lang w:val="en-US"/>
        </w:rPr>
        <w:t>demonstrated</w:t>
      </w:r>
      <w:r w:rsidR="00036BCC">
        <w:rPr>
          <w:lang w:val="en-US"/>
        </w:rPr>
        <w:t xml:space="preserve"> significantly </w:t>
      </w:r>
      <w:r w:rsidR="00F546BB">
        <w:rPr>
          <w:lang w:val="en-US"/>
        </w:rPr>
        <w:t>higher aerobic physiology capacity</w:t>
      </w:r>
      <w:r w:rsidR="00036BCC">
        <w:rPr>
          <w:lang w:val="en-US"/>
        </w:rPr>
        <w:t xml:space="preserve"> at </w:t>
      </w:r>
      <w:r w:rsidR="009635A9">
        <w:rPr>
          <w:lang w:val="en-US"/>
        </w:rPr>
        <w:t>warm</w:t>
      </w:r>
      <w:r w:rsidR="00036BCC">
        <w:rPr>
          <w:lang w:val="en-US"/>
        </w:rPr>
        <w:t xml:space="preserve">er temperatures than conspecifics from high-latitude </w:t>
      </w:r>
      <w:r w:rsidR="006C0701">
        <w:rPr>
          <w:lang w:val="en-US"/>
        </w:rPr>
        <w:t>populations</w:t>
      </w:r>
      <w:r w:rsidR="0094760C">
        <w:rPr>
          <w:lang w:val="en-US"/>
        </w:rPr>
        <w:t xml:space="preserve"> </w:t>
      </w:r>
      <w:r w:rsidR="0094760C">
        <w:rPr>
          <w:color w:val="000000" w:themeColor="text1"/>
          <w:lang w:val="en-US"/>
        </w:rPr>
        <w:t>–</w:t>
      </w:r>
      <w:r w:rsidR="0094760C">
        <w:rPr>
          <w:lang w:val="en-US"/>
        </w:rPr>
        <w:t xml:space="preserve"> evidence</w:t>
      </w:r>
      <w:r w:rsidR="00350728">
        <w:rPr>
          <w:lang w:val="en-US"/>
        </w:rPr>
        <w:t xml:space="preserve"> of co-gradient variation.</w:t>
      </w:r>
      <w:r w:rsidR="00AF2A98">
        <w:rPr>
          <w:lang w:val="en-US"/>
        </w:rPr>
        <w:t xml:space="preserve"> Furthermore, low-latitude populations</w:t>
      </w:r>
      <w:r w:rsidR="005E3B2F">
        <w:rPr>
          <w:lang w:val="en-US"/>
        </w:rPr>
        <w:t xml:space="preserve"> showed higher thermal optimal temperatures than high-latitude conspecifics.</w:t>
      </w:r>
      <w:r w:rsidR="00B26475">
        <w:rPr>
          <w:lang w:val="en-US"/>
        </w:rPr>
        <w:t xml:space="preserve"> </w:t>
      </w:r>
      <w:r w:rsidR="000162EF">
        <w:rPr>
          <w:lang w:val="en-US"/>
        </w:rPr>
        <w:t>Differences in AAS</w:t>
      </w:r>
      <w:r w:rsidR="00CC5A3C">
        <w:rPr>
          <w:lang w:val="en-US"/>
        </w:rPr>
        <w:t xml:space="preserve"> between regions was driven by low-latitude population’s ability to increase</w:t>
      </w:r>
      <w:r w:rsidR="0040501D">
        <w:rPr>
          <w:lang w:val="en-US"/>
        </w:rPr>
        <w:t xml:space="preserve"> their MO</w:t>
      </w:r>
      <w:r w:rsidR="0040501D">
        <w:rPr>
          <w:vertAlign w:val="subscript"/>
          <w:lang w:val="en-US"/>
        </w:rPr>
        <w:t>2max</w:t>
      </w:r>
      <w:r w:rsidR="00EC7CC7">
        <w:rPr>
          <w:vertAlign w:val="subscript"/>
          <w:lang w:val="en-US"/>
        </w:rPr>
        <w:t xml:space="preserve"> </w:t>
      </w:r>
      <w:r w:rsidR="00EC7CC7">
        <w:rPr>
          <w:lang w:val="en-US"/>
        </w:rPr>
        <w:t>at warmer temperatures</w:t>
      </w:r>
      <w:r w:rsidR="00910B11">
        <w:rPr>
          <w:lang w:val="en-US"/>
        </w:rPr>
        <w:t>; offsetting increases in MO</w:t>
      </w:r>
      <w:r w:rsidR="00910B11">
        <w:rPr>
          <w:vertAlign w:val="subscript"/>
          <w:lang w:val="en-US"/>
        </w:rPr>
        <w:t>2rest</w:t>
      </w:r>
      <w:r w:rsidR="00910B11">
        <w:rPr>
          <w:lang w:val="en-US"/>
        </w:rPr>
        <w:t xml:space="preserve">. </w:t>
      </w:r>
      <w:r w:rsidR="00DC35D6">
        <w:rPr>
          <w:lang w:val="en-US"/>
        </w:rPr>
        <w:t>Alternatively, f</w:t>
      </w:r>
      <w:r w:rsidR="00813299">
        <w:rPr>
          <w:lang w:val="en-US"/>
        </w:rPr>
        <w:t xml:space="preserve">ish from high latitude populations </w:t>
      </w:r>
      <w:r w:rsidR="00DC35D6">
        <w:rPr>
          <w:lang w:val="en-US"/>
        </w:rPr>
        <w:t>displayed plateau</w:t>
      </w:r>
      <w:r w:rsidR="000328A9">
        <w:rPr>
          <w:lang w:val="en-US"/>
        </w:rPr>
        <w:t xml:space="preserve">ed </w:t>
      </w:r>
      <w:r w:rsidR="00813299">
        <w:rPr>
          <w:lang w:val="en-US"/>
        </w:rPr>
        <w:t>MO</w:t>
      </w:r>
      <w:r w:rsidR="00813299">
        <w:rPr>
          <w:vertAlign w:val="subscript"/>
          <w:lang w:val="en-US"/>
        </w:rPr>
        <w:t>2max</w:t>
      </w:r>
      <w:r w:rsidR="000328A9">
        <w:rPr>
          <w:vertAlign w:val="subscript"/>
          <w:lang w:val="en-US"/>
        </w:rPr>
        <w:t xml:space="preserve"> </w:t>
      </w:r>
      <w:r w:rsidR="000328A9">
        <w:rPr>
          <w:lang w:val="en-US"/>
        </w:rPr>
        <w:t>values</w:t>
      </w:r>
      <w:r w:rsidR="00813299">
        <w:rPr>
          <w:lang w:val="en-US"/>
        </w:rPr>
        <w:t xml:space="preserve"> at warmer temperatures</w:t>
      </w:r>
      <w:r w:rsidR="00D00FE2">
        <w:rPr>
          <w:lang w:val="en-US"/>
        </w:rPr>
        <w:t xml:space="preserve"> and therefore </w:t>
      </w:r>
      <w:r w:rsidR="002528CC">
        <w:rPr>
          <w:lang w:val="en-US"/>
        </w:rPr>
        <w:t xml:space="preserve">experienced lower AAS </w:t>
      </w:r>
      <w:r w:rsidR="000328A9">
        <w:rPr>
          <w:lang w:val="en-US"/>
        </w:rPr>
        <w:t>was primarily driven by increasing MO</w:t>
      </w:r>
      <w:r w:rsidR="000328A9">
        <w:rPr>
          <w:vertAlign w:val="subscript"/>
          <w:lang w:val="en-US"/>
        </w:rPr>
        <w:t>2Rest</w:t>
      </w:r>
      <w:r w:rsidR="000328A9">
        <w:rPr>
          <w:lang w:val="en-US"/>
        </w:rPr>
        <w:t xml:space="preserve"> values</w:t>
      </w:r>
      <w:r w:rsidR="00A241C4">
        <w:rPr>
          <w:lang w:val="en-US"/>
        </w:rPr>
        <w:t xml:space="preserve">. </w:t>
      </w:r>
      <w:r w:rsidR="001F63B8">
        <w:rPr>
          <w:color w:val="000000" w:themeColor="text1"/>
          <w:lang w:val="en-US"/>
        </w:rPr>
        <w:t xml:space="preserve">Improved capacity for oxygen </w:t>
      </w:r>
      <w:r w:rsidR="001C057D">
        <w:rPr>
          <w:color w:val="000000" w:themeColor="text1"/>
          <w:lang w:val="en-US"/>
        </w:rPr>
        <w:t xml:space="preserve">at higher temperatures </w:t>
      </w:r>
      <w:r w:rsidR="001F63B8">
        <w:rPr>
          <w:color w:val="000000" w:themeColor="text1"/>
          <w:lang w:val="en-US"/>
        </w:rPr>
        <w:t xml:space="preserve">suggests low-latitude populations are adapted to optimize AAS, compared to high-latitude conspecifics. </w:t>
      </w:r>
      <w:r w:rsidR="00A534BB" w:rsidRPr="00DB1AA6">
        <w:rPr>
          <w:lang w:val="en-US"/>
        </w:rPr>
        <w:t>AAS serves as a proxy for the limits of oxygen demanding processes</w:t>
      </w:r>
      <w:r w:rsidR="00F5530F" w:rsidRPr="00DB1AA6">
        <w:rPr>
          <w:lang w:val="en-US"/>
        </w:rPr>
        <w:t xml:space="preserve"> (e.g.,</w:t>
      </w:r>
      <w:r w:rsidR="00A14900">
        <w:rPr>
          <w:lang w:val="en-US"/>
        </w:rPr>
        <w:t xml:space="preserve"> motor activity,</w:t>
      </w:r>
      <w:r w:rsidR="00F5530F" w:rsidRPr="00DB1AA6">
        <w:rPr>
          <w:lang w:val="en-US"/>
        </w:rPr>
        <w:t xml:space="preserve"> reproductive output</w:t>
      </w:r>
      <w:r w:rsidR="00A65897" w:rsidRPr="00DB1AA6">
        <w:rPr>
          <w:lang w:val="en-US"/>
        </w:rPr>
        <w:t>, growth</w:t>
      </w:r>
      <w:r w:rsidR="00F5530F" w:rsidRPr="00DB1AA6">
        <w:rPr>
          <w:lang w:val="en-US"/>
        </w:rPr>
        <w:t>)</w:t>
      </w:r>
      <w:r w:rsidR="00A534BB" w:rsidRPr="00DB1AA6">
        <w:rPr>
          <w:lang w:val="en-US"/>
        </w:rPr>
        <w:t xml:space="preserve"> that can be performed simultaneously </w:t>
      </w:r>
      <w:r w:rsidR="00A534BB" w:rsidRPr="00DB1AA6">
        <w:rPr>
          <w:lang w:val="en-US"/>
        </w:rPr>
        <w:fldChar w:fldCharType="begin" w:fldLock="1"/>
      </w:r>
      <w:r w:rsidR="00A534BB" w:rsidRPr="00DB1AA6">
        <w:rPr>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00A534BB" w:rsidRPr="00DB1AA6">
        <w:rPr>
          <w:lang w:val="en-US"/>
        </w:rPr>
        <w:fldChar w:fldCharType="separate"/>
      </w:r>
      <w:r w:rsidR="00A534BB" w:rsidRPr="00DB1AA6">
        <w:rPr>
          <w:noProof/>
          <w:lang w:val="en-US"/>
        </w:rPr>
        <w:t>(Clark et al. 2013)</w:t>
      </w:r>
      <w:r w:rsidR="00A534BB" w:rsidRPr="00DB1AA6">
        <w:rPr>
          <w:lang w:val="en-US"/>
        </w:rPr>
        <w:fldChar w:fldCharType="end"/>
      </w:r>
      <w:r w:rsidR="009E09D3" w:rsidRPr="00DB1AA6">
        <w:rPr>
          <w:lang w:val="en-US"/>
        </w:rPr>
        <w:t xml:space="preserve"> and is expected</w:t>
      </w:r>
      <w:r w:rsidR="0013021D" w:rsidRPr="00DB1AA6">
        <w:rPr>
          <w:lang w:val="en-US"/>
        </w:rPr>
        <w:t xml:space="preserve"> to be the primary mechanism that determines how fish will respond to </w:t>
      </w:r>
      <w:r w:rsidR="00DB1AA6" w:rsidRPr="00DB1AA6">
        <w:rPr>
          <w:lang w:val="en-US"/>
        </w:rPr>
        <w:t>climate change</w:t>
      </w:r>
      <w:r w:rsidR="00DB1AA6">
        <w:rPr>
          <w:lang w:val="en-US"/>
        </w:rPr>
        <w:t xml:space="preserve"> </w:t>
      </w:r>
      <w:r w:rsidR="00DB1AA6" w:rsidRPr="00F77C24">
        <w:rPr>
          <w:lang w:val="en-US"/>
        </w:rPr>
        <w:fldChar w:fldCharType="begin" w:fldLock="1"/>
      </w:r>
      <w:r w:rsidR="00577F37">
        <w:rPr>
          <w:lang w:val="en-US"/>
        </w:rPr>
        <w:instrText>ADDIN CSL_CITATION {"citationItems":[{"id":"ITEM-1","itemData":{"DOI":"10.1126/science.1135471","ISSN":"00368075","abstract":"A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-1","issue":"5808","issued":{"date-parts":[["2007"]]},"page":"95-97","title":"Climate change affects marine fishes through the oxygen limitation of thermal tolerance","type":"article-journal","volume":"315"},"uris":["http://www.mendeley.com/documents/?uuid=0a0d67fa-f8e0-45b0-b0f9-26640ea286a6"]},{"id":"ITEM-2","itemData":{"DOI":"10.1242/jeb.134585","ISSN":"00220949","PMID":"28768746","abstract":"Observations of climate impacts on ecosystems highlight the need for an understanding of organismal thermal ranges and their implications at the ecosystem level. Where changes in aquatic animal populations have been observed, the integrative concept of oxygen- And capacitylimited thermal tolerance (OCLTT) has successfully characterised the onset of thermal limits to performance and field abundance. The OCLTT concept addresses the molecular to whole-animal mechanisms that define thermal constraints on the capacity for oxygen supply to the organism in relation to oxygen demand. The resulting 'total excess aerobic power budget' supports an animal's performance (e.g. comprising motor activity, reproduction and growth) within an individual's thermal range. The aerobic power budget is often approximated through measurements of aerobic scope for activity (i.e. the maximumdifference between resting and the highest exerciseinduced rate of oxygen consumption), whereas most animals in the field rely on lower (i.e. routine) modes of activity. At thermal limits, OCLTT also integrates protective mechanisms that extend time-limited tolerance to temperature extremes - mechanisms such as chaperones, anaerobic metabolism and antioxidative defence. Here, we briefly summarise the OCLTT concept and update it by addressing the role of routine metabolism.We highlight potential pitfalls in applying the concept and discuss the variables measured that led to the development ofOCLTT.We propose that OCLTTexplains why thermal vulnerability is highest at the whole-animal level and lowest at the molecular level. We also discuss how OCLTT captures the thermal constraints on the evolution of aquatic animal life and supports an understanding of the benefits of transitioning from water to land.","author":[{"dropping-particle":"","family":"Pörtner","given":"Hans O.","non-dropping-particle":"","parse-names":false,"suffix":""},{"dropping-particle":"","family":"Bock","given":"Christian","non-dropping-particle":"","parse-names":false,"suffix":""},{"dropping-particle":"","family":"Mark","given":"Felix C.","non-dropping-particle":"","parse-names":false,"suffix":""}],"container-title":"Journal of Experimental Biology","id":"ITEM-2","issue":"15","issued":{"date-parts":[["2017"]]},"page":"2685-2696","title":"Oxygen- &amp; capacity-limited thermal tolerance: Bridging ecology &amp; physiology","type":"article-journal","volume":"220"},"uris":["http://www.mendeley.com/documents/?uuid=75bfb54d-5f34-4c04-9371-3300f82aaa3b"]}],"mendeley":{"formattedCitation":"(Pörtner and Knust 2007; Pörtner et al. 2017)","plainTextFormattedCitation":"(Pörtner and Knust 2007; Pörtner et al. 2017)","previouslyFormattedCitation":"(Pörtner and Knust 2007; Pörtner et al. 2017)"},"properties":{"noteIndex":0},"schema":"https://github.com/citation-style-language/schema/raw/master/csl-citation.json"}</w:instrText>
      </w:r>
      <w:r w:rsidR="00DB1AA6" w:rsidRPr="00F77C24">
        <w:rPr>
          <w:lang w:val="en-US"/>
        </w:rPr>
        <w:fldChar w:fldCharType="separate"/>
      </w:r>
      <w:r w:rsidR="00DB1AA6" w:rsidRPr="00F77C24">
        <w:rPr>
          <w:noProof/>
          <w:lang w:val="en-US"/>
        </w:rPr>
        <w:t>(Pörtner and Knust 2007; Pörtner et al. 2017)</w:t>
      </w:r>
      <w:r w:rsidR="00DB1AA6" w:rsidRPr="00F77C24">
        <w:rPr>
          <w:lang w:val="en-US"/>
        </w:rPr>
        <w:fldChar w:fldCharType="end"/>
      </w:r>
      <w:r w:rsidR="00A534BB" w:rsidRPr="00F77C24">
        <w:rPr>
          <w:lang w:val="en-US"/>
        </w:rPr>
        <w:t>.</w:t>
      </w:r>
      <w:r w:rsidR="00522326" w:rsidRPr="00F77C24">
        <w:rPr>
          <w:lang w:val="en-US"/>
        </w:rPr>
        <w:t xml:space="preserve"> </w:t>
      </w:r>
      <w:r w:rsidR="00A534BB" w:rsidRPr="00F77C24">
        <w:rPr>
          <w:lang w:val="en-US"/>
        </w:rPr>
        <w:t>Therefore, at warmer temperatures low-latitude fish are expected to</w:t>
      </w:r>
      <w:r w:rsidR="00762ACD" w:rsidRPr="00F77C24">
        <w:rPr>
          <w:lang w:val="en-US"/>
        </w:rPr>
        <w:t xml:space="preserve"> </w:t>
      </w:r>
      <w:r w:rsidR="00620D4E">
        <w:rPr>
          <w:lang w:val="en-US"/>
        </w:rPr>
        <w:t>have</w:t>
      </w:r>
      <w:r w:rsidR="00823B84" w:rsidRPr="00F77C24">
        <w:rPr>
          <w:lang w:val="en-US"/>
        </w:rPr>
        <w:t xml:space="preserve"> increased</w:t>
      </w:r>
      <w:r w:rsidR="00A05DE7" w:rsidRPr="00F77C24">
        <w:rPr>
          <w:lang w:val="en-US"/>
        </w:rPr>
        <w:t xml:space="preserve"> </w:t>
      </w:r>
      <w:r w:rsidR="00F77C24">
        <w:rPr>
          <w:lang w:val="en-US"/>
        </w:rPr>
        <w:t>fitness</w:t>
      </w:r>
      <w:r w:rsidR="00762ACD" w:rsidRPr="00F77C24">
        <w:rPr>
          <w:lang w:val="en-US"/>
        </w:rPr>
        <w:t xml:space="preserve"> over high-latitude</w:t>
      </w:r>
      <w:r w:rsidR="005C044B" w:rsidRPr="00F77C24">
        <w:rPr>
          <w:lang w:val="en-US"/>
        </w:rPr>
        <w:t xml:space="preserve"> populations</w:t>
      </w:r>
      <w:r w:rsidR="00A65897" w:rsidRPr="00F77C24">
        <w:rPr>
          <w:lang w:val="en-US"/>
        </w:rPr>
        <w:t>.</w:t>
      </w:r>
      <w:r w:rsidR="00D562FB" w:rsidRPr="00F77C24">
        <w:rPr>
          <w:lang w:val="en-US"/>
        </w:rPr>
        <w:t xml:space="preserve"> </w:t>
      </w:r>
    </w:p>
    <w:p w14:paraId="5DF24103" w14:textId="4FFD64EC" w:rsidR="00E57E82" w:rsidRDefault="00E81B1F" w:rsidP="00E57E82">
      <w:pPr>
        <w:spacing w:line="240" w:lineRule="auto"/>
        <w:jc w:val="both"/>
        <w:rPr>
          <w:lang w:val="en-US"/>
        </w:rPr>
      </w:pPr>
      <w:r>
        <w:rPr>
          <w:lang w:val="en-US"/>
        </w:rPr>
        <w:t xml:space="preserve">Evidence of co-gradient variation suggests that for the populations examined in this study </w:t>
      </w:r>
      <w:r w:rsidR="008377EF">
        <w:rPr>
          <w:lang w:val="en-US"/>
        </w:rPr>
        <w:t>genetic and environmental influences on AAS are aligned.</w:t>
      </w:r>
      <w:r w:rsidR="00903555">
        <w:rPr>
          <w:lang w:val="en-US"/>
        </w:rPr>
        <w:t xml:space="preserve"> </w:t>
      </w:r>
      <w:r w:rsidR="005F2A49">
        <w:rPr>
          <w:lang w:val="en-US"/>
        </w:rPr>
        <w:t>However, the primary driver of counter-gradient variation</w:t>
      </w:r>
      <w:r w:rsidR="00E343F1">
        <w:rPr>
          <w:lang w:val="en-US"/>
        </w:rPr>
        <w:t xml:space="preserve"> is differences in </w:t>
      </w:r>
      <w:r w:rsidR="00A5607A">
        <w:rPr>
          <w:lang w:val="en-US"/>
        </w:rPr>
        <w:t xml:space="preserve">phenotypic plasticity and therefore may be dependent on </w:t>
      </w:r>
      <w:r w:rsidR="00634F58">
        <w:rPr>
          <w:lang w:val="en-US"/>
        </w:rPr>
        <w:t xml:space="preserve">differences in </w:t>
      </w:r>
      <w:r w:rsidR="00E343F1">
        <w:rPr>
          <w:lang w:val="en-US"/>
        </w:rPr>
        <w:t>experienced in thermal variation among populations</w:t>
      </w:r>
      <w:r w:rsidR="00634F58">
        <w:rPr>
          <w:lang w:val="en-US"/>
        </w:rPr>
        <w:t>.</w:t>
      </w:r>
      <w:r w:rsidR="00E343F1">
        <w:rPr>
          <w:lang w:val="en-US"/>
        </w:rPr>
        <w:t xml:space="preserve"> </w:t>
      </w:r>
      <w:r w:rsidR="00634F58">
        <w:rPr>
          <w:lang w:val="en-US"/>
        </w:rPr>
        <w:t>However,</w:t>
      </w:r>
      <w:r w:rsidR="00E343F1">
        <w:rPr>
          <w:lang w:val="en-US"/>
        </w:rPr>
        <w:t xml:space="preserve"> for many fish </w:t>
      </w:r>
      <w:r w:rsidR="00B84D77">
        <w:rPr>
          <w:lang w:val="en-US"/>
        </w:rPr>
        <w:t xml:space="preserve">habitat </w:t>
      </w:r>
      <w:r w:rsidR="00E343F1">
        <w:rPr>
          <w:lang w:val="en-US"/>
        </w:rPr>
        <w:t>depth may be more predictive of experience thermal variability than latitude.</w:t>
      </w:r>
      <w:r w:rsidR="00255032">
        <w:rPr>
          <w:lang w:val="en-US"/>
        </w:rPr>
        <w:t xml:space="preserve"> Therefore</w:t>
      </w:r>
      <w:r w:rsidR="00DE6F54">
        <w:rPr>
          <w:lang w:val="en-US"/>
        </w:rPr>
        <w:t xml:space="preserve">, marine </w:t>
      </w:r>
      <w:r w:rsidR="00F76CE1">
        <w:rPr>
          <w:lang w:val="en-US"/>
        </w:rPr>
        <w:t>species may</w:t>
      </w:r>
      <w:r w:rsidR="00BA2BC3">
        <w:rPr>
          <w:lang w:val="en-US"/>
        </w:rPr>
        <w:t xml:space="preserve"> display both co- and counter-gradient variation</w:t>
      </w:r>
      <w:r w:rsidR="005F6474">
        <w:rPr>
          <w:lang w:val="en-US"/>
        </w:rPr>
        <w:t xml:space="preserve"> among populations</w:t>
      </w:r>
      <w:r w:rsidR="00BA2BC3">
        <w:rPr>
          <w:lang w:val="en-US"/>
        </w:rPr>
        <w:t xml:space="preserve">, with the determining factor being </w:t>
      </w:r>
      <w:r w:rsidR="00BC01EC">
        <w:rPr>
          <w:lang w:val="en-US"/>
        </w:rPr>
        <w:t>fine scale biogeography</w:t>
      </w:r>
      <w:r w:rsidR="005F6474">
        <w:rPr>
          <w:lang w:val="en-US"/>
        </w:rPr>
        <w:t xml:space="preserve"> rather than latitude</w:t>
      </w:r>
      <w:r w:rsidR="00BC01EC">
        <w:rPr>
          <w:lang w:val="en-US"/>
        </w:rPr>
        <w:t xml:space="preserve">. </w:t>
      </w:r>
      <w:r w:rsidR="00577F37">
        <w:rPr>
          <w:lang w:val="en-US"/>
        </w:rPr>
        <w:fldChar w:fldCharType="begin" w:fldLock="1"/>
      </w:r>
      <w:r w:rsidR="002F5976">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577F37">
        <w:rPr>
          <w:lang w:val="en-US"/>
        </w:rPr>
        <w:fldChar w:fldCharType="separate"/>
      </w:r>
      <w:r w:rsidR="00577F37" w:rsidRPr="00577F37">
        <w:rPr>
          <w:noProof/>
          <w:lang w:val="en-US"/>
        </w:rPr>
        <w:t xml:space="preserve">Gardiner et al. </w:t>
      </w:r>
      <w:r w:rsidR="00CA38FA">
        <w:rPr>
          <w:noProof/>
          <w:lang w:val="en-US"/>
        </w:rPr>
        <w:t>(</w:t>
      </w:r>
      <w:r w:rsidR="00577F37" w:rsidRPr="00577F37">
        <w:rPr>
          <w:noProof/>
          <w:lang w:val="en-US"/>
        </w:rPr>
        <w:t>2010)</w:t>
      </w:r>
      <w:r w:rsidR="00577F37">
        <w:rPr>
          <w:lang w:val="en-US"/>
        </w:rPr>
        <w:fldChar w:fldCharType="end"/>
      </w:r>
      <w:r w:rsidR="00CA38FA">
        <w:rPr>
          <w:lang w:val="en-US"/>
        </w:rPr>
        <w:t xml:space="preserve"> identified</w:t>
      </w:r>
      <w:r w:rsidR="00CD08B0">
        <w:rPr>
          <w:lang w:val="en-US"/>
        </w:rPr>
        <w:t xml:space="preserve"> counter-gradient variation between </w:t>
      </w:r>
      <w:r w:rsidR="00CD08B0">
        <w:rPr>
          <w:i/>
          <w:iCs/>
          <w:lang w:val="en-US"/>
        </w:rPr>
        <w:t>A. polyacanthus</w:t>
      </w:r>
      <w:r w:rsidR="00CD08B0">
        <w:rPr>
          <w:lang w:val="en-US"/>
        </w:rPr>
        <w:t xml:space="preserve"> populations when </w:t>
      </w:r>
      <w:r w:rsidR="00C244E5">
        <w:rPr>
          <w:lang w:val="en-US"/>
        </w:rPr>
        <w:t>comparing low-latitude populations (i.e., Lizard Island) and</w:t>
      </w:r>
      <w:r w:rsidR="00EB4340">
        <w:rPr>
          <w:lang w:val="en-US"/>
        </w:rPr>
        <w:t xml:space="preserve"> a high-latitude population that exists further south than the high-latitude populations examining in this study. </w:t>
      </w:r>
      <w:r w:rsidR="00CA0992">
        <w:rPr>
          <w:lang w:val="en-US"/>
        </w:rPr>
        <w:t>When examining fine scale biogeography</w:t>
      </w:r>
      <w:r w:rsidR="00EE35B7">
        <w:rPr>
          <w:lang w:val="en-US"/>
        </w:rPr>
        <w:t xml:space="preserve">, </w:t>
      </w:r>
      <w:r w:rsidR="00EE35B7">
        <w:rPr>
          <w:lang w:val="en-US"/>
        </w:rPr>
        <w:fldChar w:fldCharType="begin" w:fldLock="1"/>
      </w:r>
      <w:r w:rsidR="002F5976">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E35B7">
        <w:rPr>
          <w:lang w:val="en-US"/>
        </w:rPr>
        <w:fldChar w:fldCharType="separate"/>
      </w:r>
      <w:r w:rsidR="00EE35B7" w:rsidRPr="00577F37">
        <w:rPr>
          <w:noProof/>
          <w:lang w:val="en-US"/>
        </w:rPr>
        <w:t xml:space="preserve">Gardiner et al. </w:t>
      </w:r>
      <w:r w:rsidR="00EE35B7">
        <w:rPr>
          <w:noProof/>
          <w:lang w:val="en-US"/>
        </w:rPr>
        <w:t>(</w:t>
      </w:r>
      <w:r w:rsidR="00EE35B7" w:rsidRPr="00577F37">
        <w:rPr>
          <w:noProof/>
          <w:lang w:val="en-US"/>
        </w:rPr>
        <w:t>2010)</w:t>
      </w:r>
      <w:r w:rsidR="00EE35B7">
        <w:rPr>
          <w:lang w:val="en-US"/>
        </w:rPr>
        <w:fldChar w:fldCharType="end"/>
      </w:r>
      <w:r w:rsidR="00EE35B7">
        <w:rPr>
          <w:lang w:val="en-US"/>
        </w:rPr>
        <w:t xml:space="preserve"> </w:t>
      </w:r>
      <w:r w:rsidR="00177BBB">
        <w:rPr>
          <w:lang w:val="en-US"/>
        </w:rPr>
        <w:t>sampled</w:t>
      </w:r>
      <w:r w:rsidR="000D20C8">
        <w:rPr>
          <w:lang w:val="en-US"/>
        </w:rPr>
        <w:t xml:space="preserve"> </w:t>
      </w:r>
      <w:r w:rsidR="00E82AD7">
        <w:rPr>
          <w:lang w:val="en-US"/>
        </w:rPr>
        <w:t>high-latitude populations from shallow lagoons</w:t>
      </w:r>
      <w:r w:rsidR="00EA465D">
        <w:rPr>
          <w:lang w:val="en-US"/>
        </w:rPr>
        <w:t>,</w:t>
      </w:r>
      <w:r w:rsidR="004A487B">
        <w:rPr>
          <w:lang w:val="en-US"/>
        </w:rPr>
        <w:t xml:space="preserve"> whereas</w:t>
      </w:r>
      <w:r w:rsidR="001F7C56">
        <w:rPr>
          <w:lang w:val="en-US"/>
        </w:rPr>
        <w:t xml:space="preserve"> this study had fish collected from ~6-12 meters</w:t>
      </w:r>
      <w:r w:rsidR="00064B24">
        <w:rPr>
          <w:lang w:val="en-US"/>
        </w:rPr>
        <w:t xml:space="preserve"> on coral reef shelfs</w:t>
      </w:r>
      <w:r w:rsidR="00425BAA">
        <w:rPr>
          <w:lang w:val="en-US"/>
        </w:rPr>
        <w:t>.</w:t>
      </w:r>
      <w:r w:rsidR="00E6553B">
        <w:rPr>
          <w:lang w:val="en-US"/>
        </w:rPr>
        <w:t xml:space="preserve"> </w:t>
      </w:r>
      <w:r w:rsidR="00517B07">
        <w:rPr>
          <w:lang w:val="en-US"/>
        </w:rPr>
        <w:t xml:space="preserve">Reef flats and lagoons </w:t>
      </w:r>
      <w:r w:rsidR="006C49F4">
        <w:rPr>
          <w:lang w:val="en-US"/>
        </w:rPr>
        <w:t>experience greater short-term thermal variability</w:t>
      </w:r>
      <w:r w:rsidR="00EE7E20">
        <w:rPr>
          <w:lang w:val="en-US"/>
        </w:rPr>
        <w:t xml:space="preserve"> via exposure to semidiurnal </w:t>
      </w:r>
      <w:r w:rsidR="002F5976">
        <w:rPr>
          <w:lang w:val="en-US"/>
        </w:rPr>
        <w:t>tidal oscillation</w:t>
      </w:r>
      <w:r w:rsidR="00736563">
        <w:rPr>
          <w:lang w:val="en-US"/>
        </w:rPr>
        <w:t>s</w:t>
      </w:r>
      <w:r w:rsidR="002F5976">
        <w:rPr>
          <w:lang w:val="en-US"/>
        </w:rPr>
        <w:t xml:space="preserve"> compared to</w:t>
      </w:r>
      <w:r w:rsidR="006C49F4">
        <w:rPr>
          <w:lang w:val="en-US"/>
        </w:rPr>
        <w:t xml:space="preserve"> </w:t>
      </w:r>
      <w:r w:rsidR="00EE7E20">
        <w:rPr>
          <w:lang w:val="en-US"/>
        </w:rPr>
        <w:t>reef slopes that are exposed</w:t>
      </w:r>
      <w:r w:rsidR="003A36C4">
        <w:rPr>
          <w:lang w:val="en-US"/>
        </w:rPr>
        <w:t xml:space="preserve"> </w:t>
      </w:r>
      <w:r w:rsidR="002F5976">
        <w:rPr>
          <w:lang w:val="en-US"/>
        </w:rPr>
        <w:t xml:space="preserve">the open ocean and hence more thermally stable </w:t>
      </w:r>
      <w:r w:rsidR="002F5976">
        <w:rPr>
          <w:lang w:val="en-US"/>
        </w:rPr>
        <w:fldChar w:fldCharType="begin" w:fldLock="1"/>
      </w:r>
      <w:r w:rsidR="007D5BE1">
        <w:rPr>
          <w:lang w:val="en-US"/>
        </w:rPr>
        <w:instrText>ADDIN CSL_CITATION {"citationItems":[{"id":"ITEM-1","itemData":{"DOI":"10.1007/s00338-022-02328-6","ISBN":"0123456789","ISSN":"14320975","abstract":"Increasing ocean temperatures threaten coral reefs globally, but corals residing in habitats that experience high thermal variability are thought to be better adapted to survive climate-induced heat stress. Here, we used long-term ecological observations and in situ temperature data from Heron Island, southern Great Barrier Reef to investigate how temperature dynamics within various thermally variable vs. thermally stable reef habitats change during a marine heatwave and the resulting consequences for coral community survival. During the heatwave, thermally variable habitats experienced larger surges in daily mean and maxima temperatures compared to stable sites, including extreme hourly incursions up to 36.5 °C. The disproportionate increase in heat stress in variable habitats corresponded with greater subsequent declines in hard coral cover, including a three-times greater decline within the thermally variable Reef Flat (70%) and Deep Lagoon (83%) than within thermally stable habitats along sheltered and exposed areas of the reef slope (0.3–19%). Interestingly, the thermally variable Reef Crest experienced comparatively small declines (26%), avoiding the most severe tidal ponding and resultant heat stress likely due to proximity to the open ocean equating to lower seawater residence times, greater mixing, and/or increased flow. These results highlight that variable thermal regimes, and any acclimatization or adaptation to elevated temperatures that may lead to, do not necessarily equate to protection against bleaching and mortality during marine heatwaves. Instead, thermally stable habitats that have greater seawater exchange with the open ocean may offer the most protection to corals during the severe marine heatwaves that accompany a changing climate.","author":[{"dropping-particle":"","family":"Brown","given":"Kristen T.","non-dropping-particle":"","parse-names":false,"suffix":""},{"dropping-particle":"","family":"Eyal","given":"Gal","non-dropping-particle":"","parse-names":false,"suffix":""},{"dropping-particle":"","family":"Dove","given":"Sophie G.","non-dropping-particle":"","parse-names":false,"suffix":""},{"dropping-particle":"","family":"Barott","given":"Katie L.","non-dropping-particle":"","parse-names":false,"suffix":""}],"container-title":"Coral Reefs","id":"ITEM-1","issue":"1","issued":{"date-parts":[["2023"]]},"page":"131-142","publisher":"Springer Berlin Heidelberg","title":"Fine-scale heterogeneity reveals disproportionate thermal stress and coral mortality in thermally variable reef habitats during a marine heatwave","type":"article-journal","volume":"42"},"uris":["http://www.mendeley.com/documents/?uuid=a787c971-173e-4549-b6a4-3613e2a59091"]}],"mendeley":{"formattedCitation":"(Brown et al. 2023)","plainTextFormattedCitation":"(Brown et al. 2023)","previouslyFormattedCitation":"(Brown et al. 2023)"},"properties":{"noteIndex":0},"schema":"https://github.com/citation-style-language/schema/raw/master/csl-citation.json"}</w:instrText>
      </w:r>
      <w:r w:rsidR="002F5976">
        <w:rPr>
          <w:lang w:val="en-US"/>
        </w:rPr>
        <w:fldChar w:fldCharType="separate"/>
      </w:r>
      <w:r w:rsidR="002F5976" w:rsidRPr="002F5976">
        <w:rPr>
          <w:noProof/>
          <w:lang w:val="en-US"/>
        </w:rPr>
        <w:t>(Brown et al. 2023)</w:t>
      </w:r>
      <w:r w:rsidR="002F5976">
        <w:rPr>
          <w:lang w:val="en-US"/>
        </w:rPr>
        <w:fldChar w:fldCharType="end"/>
      </w:r>
      <w:r w:rsidR="002F5976">
        <w:rPr>
          <w:lang w:val="en-US"/>
        </w:rPr>
        <w:t xml:space="preserve">. </w:t>
      </w:r>
      <w:r w:rsidR="00B67CD0">
        <w:rPr>
          <w:lang w:val="en-US"/>
        </w:rPr>
        <w:t>Thermally variable lagoonal reef site</w:t>
      </w:r>
      <w:r w:rsidR="00005456">
        <w:rPr>
          <w:lang w:val="en-US"/>
        </w:rPr>
        <w:t xml:space="preserve">s at Heron Island </w:t>
      </w:r>
      <w:r w:rsidR="003A1763">
        <w:rPr>
          <w:lang w:val="en-US"/>
        </w:rPr>
        <w:t xml:space="preserve">have been shown </w:t>
      </w:r>
      <w:r w:rsidR="00333914">
        <w:rPr>
          <w:lang w:val="en-US"/>
        </w:rPr>
        <w:t>experience greater daily temperature maxima, mean temperature</w:t>
      </w:r>
      <w:r w:rsidR="00B445B5">
        <w:rPr>
          <w:lang w:val="en-US"/>
        </w:rPr>
        <w:t>, and magnitude of diel variation</w:t>
      </w:r>
      <w:r w:rsidR="009D4E88">
        <w:rPr>
          <w:lang w:val="en-US"/>
        </w:rPr>
        <w:t>; during heatwave years</w:t>
      </w:r>
      <w:r w:rsidR="00636CA7">
        <w:rPr>
          <w:lang w:val="en-US"/>
        </w:rPr>
        <w:t xml:space="preserve"> daily temperature maximums were recorded at 36.5</w:t>
      </w:r>
      <w:r w:rsidR="00636CA7" w:rsidRPr="00F77C24">
        <w:rPr>
          <w:rFonts w:cstheme="minorHAnsi"/>
          <w:lang w:val="en-US"/>
        </w:rPr>
        <w:t>°C</w:t>
      </w:r>
      <w:r w:rsidR="00636CA7">
        <w:rPr>
          <w:rFonts w:cstheme="minorHAnsi"/>
          <w:lang w:val="en-US"/>
        </w:rPr>
        <w:t xml:space="preserve"> within thermall</w:t>
      </w:r>
      <w:r w:rsidR="007D5BE1">
        <w:rPr>
          <w:rFonts w:cstheme="minorHAnsi"/>
          <w:lang w:val="en-US"/>
        </w:rPr>
        <w:t xml:space="preserve">y variable locations </w:t>
      </w:r>
      <w:r w:rsidR="007D5BE1">
        <w:rPr>
          <w:rFonts w:cstheme="minorHAnsi"/>
          <w:lang w:val="en-US"/>
        </w:rPr>
        <w:fldChar w:fldCharType="begin" w:fldLock="1"/>
      </w:r>
      <w:r w:rsidR="0062519F">
        <w:rPr>
          <w:rFonts w:cstheme="minorHAnsi"/>
          <w:lang w:val="en-US"/>
        </w:rPr>
        <w:instrText>ADDIN CSL_CITATION {"citationItems":[{"id":"ITEM-1","itemData":{"DOI":"10.1007/s00338-022-02328-6","ISBN":"0123456789","ISSN":"14320975","abstract":"Increasing ocean temperatures threaten coral reefs globally, but corals residing in habitats that experience high thermal variability are thought to be better adapted to survive climate-induced heat stress. Here, we used long-term ecological observations and in situ temperature data from Heron Island, southern Great Barrier Reef to investigate how temperature dynamics within various thermally variable vs. thermally stable reef habitats change during a marine heatwave and the resulting consequences for coral community survival. During the heatwave, thermally variable habitats experienced larger surges in daily mean and maxima temperatures compared to stable sites, including extreme hourly incursions up to 36.5 °C. The disproportionate increase in heat stress in variable habitats corresponded with greater subsequent declines in hard coral cover, including a three-times greater decline within the thermally variable Reef Flat (70%) and Deep Lagoon (83%) than within thermally stable habitats along sheltered and exposed areas of the reef slope (0.3–19%). Interestingly, the thermally variable Reef Crest experienced comparatively small declines (26%), avoiding the most severe tidal ponding and resultant heat stress likely due to proximity to the open ocean equating to lower seawater residence times, greater mixing, and/or increased flow. These results highlight that variable thermal regimes, and any acclimatization or adaptation to elevated temperatures that may lead to, do not necessarily equate to protection against bleaching and mortality during marine heatwaves. Instead, thermally stable habitats that have greater seawater exchange with the open ocean may offer the most protection to corals during the severe marine heatwaves that accompany a changing climate.","author":[{"dropping-particle":"","family":"Brown","given":"Kristen T.","non-dropping-particle":"","parse-names":false,"suffix":""},{"dropping-particle":"","family":"Eyal","given":"Gal","non-dropping-particle":"","parse-names":false,"suffix":""},{"dropping-particle":"","family":"Dove","given":"Sophie G.","non-dropping-particle":"","parse-names":false,"suffix":""},{"dropping-particle":"","family":"Barott","given":"Katie L.","non-dropping-particle":"","parse-names":false,"suffix":""}],"container-title":"Coral Reefs","id":"ITEM-1","issue":"1","issued":{"date-parts":[["2023"]]},"page":"131-142","publisher":"Springer Berlin Heidelberg","title":"Fine-scale heterogeneity reveals disproportionate thermal stress and coral mortality in thermally variable reef habitats during a marine heatwave","type":"article-journal","volume":"42"},"uris":["http://www.mendeley.com/documents/?uuid=a787c971-173e-4549-b6a4-3613e2a59091"]}],"mendeley":{"formattedCitation":"(Brown et al. 2023)","plainTextFormattedCitation":"(Brown et al. 2023)","previouslyFormattedCitation":"(Brown et al. 2023)"},"properties":{"noteIndex":0},"schema":"https://github.com/citation-style-language/schema/raw/master/csl-citation.json"}</w:instrText>
      </w:r>
      <w:r w:rsidR="007D5BE1">
        <w:rPr>
          <w:rFonts w:cstheme="minorHAnsi"/>
          <w:lang w:val="en-US"/>
        </w:rPr>
        <w:fldChar w:fldCharType="separate"/>
      </w:r>
      <w:r w:rsidR="007D5BE1" w:rsidRPr="007D5BE1">
        <w:rPr>
          <w:rFonts w:cstheme="minorHAnsi"/>
          <w:noProof/>
          <w:lang w:val="en-US"/>
        </w:rPr>
        <w:t>(Brown et al. 2023)</w:t>
      </w:r>
      <w:r w:rsidR="007D5BE1">
        <w:rPr>
          <w:rFonts w:cstheme="minorHAnsi"/>
          <w:lang w:val="en-US"/>
        </w:rPr>
        <w:fldChar w:fldCharType="end"/>
      </w:r>
      <w:r w:rsidR="007D5BE1">
        <w:rPr>
          <w:rFonts w:cstheme="minorHAnsi"/>
          <w:lang w:val="en-US"/>
        </w:rPr>
        <w:t xml:space="preserve">. Therefore, fish sampled by </w:t>
      </w:r>
      <w:r w:rsidR="007D5BE1">
        <w:rPr>
          <w:lang w:val="en-US"/>
        </w:rPr>
        <w:fldChar w:fldCharType="begin" w:fldLock="1"/>
      </w:r>
      <w:r w:rsidR="0062519F">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7D5BE1">
        <w:rPr>
          <w:lang w:val="en-US"/>
        </w:rPr>
        <w:fldChar w:fldCharType="separate"/>
      </w:r>
      <w:r w:rsidR="007D5BE1">
        <w:rPr>
          <w:noProof/>
          <w:lang w:val="en-US"/>
        </w:rPr>
        <w:t>Gardiner et al. (2010)</w:t>
      </w:r>
      <w:r w:rsidR="007D5BE1">
        <w:rPr>
          <w:lang w:val="en-US"/>
        </w:rPr>
        <w:fldChar w:fldCharType="end"/>
      </w:r>
      <w:r w:rsidR="008174EC">
        <w:rPr>
          <w:lang w:val="en-US"/>
        </w:rPr>
        <w:t xml:space="preserve"> may have experienced thermal conditions with a </w:t>
      </w:r>
      <w:r w:rsidR="00664168">
        <w:rPr>
          <w:lang w:val="en-US"/>
        </w:rPr>
        <w:t>greater variability and magnitude than low-latitude reef-shelf populations</w:t>
      </w:r>
      <w:r w:rsidR="000C33DF">
        <w:rPr>
          <w:lang w:val="en-US"/>
        </w:rPr>
        <w:t xml:space="preserve">; these conditions would favor greater investment in phenotypic plasticity </w:t>
      </w:r>
      <w:r w:rsidR="001D4654">
        <w:rPr>
          <w:lang w:val="en-US"/>
        </w:rPr>
        <w:t xml:space="preserve">and therefore contributed to </w:t>
      </w:r>
      <w:r w:rsidR="000C33DF">
        <w:rPr>
          <w:lang w:val="en-US"/>
        </w:rPr>
        <w:t xml:space="preserve">increased AAS compared to </w:t>
      </w:r>
      <w:r w:rsidR="00E57E82">
        <w:rPr>
          <w:lang w:val="en-US"/>
        </w:rPr>
        <w:t>examined</w:t>
      </w:r>
      <w:r w:rsidR="000C33DF">
        <w:rPr>
          <w:lang w:val="en-US"/>
        </w:rPr>
        <w:t xml:space="preserve"> low-latitude populations.</w:t>
      </w:r>
      <w:r w:rsidR="00E57E82" w:rsidRPr="00E57E82">
        <w:rPr>
          <w:lang w:val="en-US"/>
        </w:rPr>
        <w:t xml:space="preserve"> </w:t>
      </w:r>
      <w:r w:rsidR="000B3194">
        <w:rPr>
          <w:lang w:val="en-US"/>
        </w:rPr>
        <w:t xml:space="preserve">In combination with </w:t>
      </w:r>
      <w:r w:rsidR="00E57E82">
        <w:rPr>
          <w:lang w:val="en-US"/>
        </w:rPr>
        <w:fldChar w:fldCharType="begin" w:fldLock="1"/>
      </w:r>
      <w:r w:rsidR="00621425">
        <w:rPr>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E57E82">
        <w:rPr>
          <w:lang w:val="en-US"/>
        </w:rPr>
        <w:fldChar w:fldCharType="separate"/>
      </w:r>
      <w:r w:rsidR="00E57E82" w:rsidRPr="00577F37">
        <w:rPr>
          <w:noProof/>
          <w:lang w:val="en-US"/>
        </w:rPr>
        <w:t xml:space="preserve">Gardiner et al. </w:t>
      </w:r>
      <w:r w:rsidR="00E57E82">
        <w:rPr>
          <w:noProof/>
          <w:lang w:val="en-US"/>
        </w:rPr>
        <w:t>(</w:t>
      </w:r>
      <w:r w:rsidR="00E57E82" w:rsidRPr="00577F37">
        <w:rPr>
          <w:noProof/>
          <w:lang w:val="en-US"/>
        </w:rPr>
        <w:t>2010)</w:t>
      </w:r>
      <w:r w:rsidR="00E57E82">
        <w:rPr>
          <w:lang w:val="en-US"/>
        </w:rPr>
        <w:fldChar w:fldCharType="end"/>
      </w:r>
      <w:r w:rsidR="00621425">
        <w:rPr>
          <w:lang w:val="en-US"/>
        </w:rPr>
        <w:t>,</w:t>
      </w:r>
      <w:r w:rsidR="00E57E82">
        <w:rPr>
          <w:lang w:val="en-US"/>
        </w:rPr>
        <w:t xml:space="preserve"> findings</w:t>
      </w:r>
      <w:r w:rsidR="001D4654">
        <w:rPr>
          <w:lang w:val="en-US"/>
        </w:rPr>
        <w:t xml:space="preserve"> from</w:t>
      </w:r>
      <w:r w:rsidR="00E57E82">
        <w:rPr>
          <w:lang w:val="en-US"/>
        </w:rPr>
        <w:t xml:space="preserve"> </w:t>
      </w:r>
      <w:r w:rsidR="000B3194">
        <w:rPr>
          <w:lang w:val="en-US"/>
        </w:rPr>
        <w:t xml:space="preserve">this study suggests that </w:t>
      </w:r>
      <w:r w:rsidR="000B3194">
        <w:rPr>
          <w:i/>
          <w:iCs/>
          <w:lang w:val="en-US"/>
        </w:rPr>
        <w:t xml:space="preserve">A. </w:t>
      </w:r>
      <w:r w:rsidR="00F83931" w:rsidRPr="00F83931">
        <w:rPr>
          <w:i/>
          <w:iCs/>
          <w:lang w:val="en-US"/>
        </w:rPr>
        <w:t>polyacanthus</w:t>
      </w:r>
      <w:r w:rsidR="000B3194">
        <w:rPr>
          <w:lang w:val="en-US"/>
        </w:rPr>
        <w:t xml:space="preserve"> may exhibit both co- and counter gradient variation among </w:t>
      </w:r>
      <w:r w:rsidR="005239DF">
        <w:rPr>
          <w:lang w:val="en-US"/>
        </w:rPr>
        <w:t>populations</w:t>
      </w:r>
      <w:r w:rsidR="001D4654">
        <w:rPr>
          <w:lang w:val="en-US"/>
        </w:rPr>
        <w:t>, depending on the population in question</w:t>
      </w:r>
      <w:r w:rsidR="004C45D8">
        <w:rPr>
          <w:lang w:val="en-US"/>
        </w:rPr>
        <w:t xml:space="preserve">, </w:t>
      </w:r>
      <w:r w:rsidR="00E57E82" w:rsidRPr="000B3194">
        <w:rPr>
          <w:lang w:val="en-US"/>
        </w:rPr>
        <w:t>elucidat</w:t>
      </w:r>
      <w:r w:rsidR="004C45D8">
        <w:rPr>
          <w:lang w:val="en-US"/>
        </w:rPr>
        <w:t>ing</w:t>
      </w:r>
      <w:r w:rsidR="00E57E82">
        <w:rPr>
          <w:lang w:val="en-US"/>
        </w:rPr>
        <w:t xml:space="preserve"> the importance of incorporating </w:t>
      </w:r>
      <w:r w:rsidR="005239DF">
        <w:rPr>
          <w:lang w:val="en-US"/>
        </w:rPr>
        <w:t>macro- and fine-</w:t>
      </w:r>
      <w:r w:rsidR="00E57E82">
        <w:rPr>
          <w:lang w:val="en-US"/>
        </w:rPr>
        <w:t>scale biogeography in understanding</w:t>
      </w:r>
      <w:r w:rsidR="000B3194">
        <w:rPr>
          <w:lang w:val="en-US"/>
        </w:rPr>
        <w:t xml:space="preserve"> intraspecific variation between populations. </w:t>
      </w:r>
      <w:r w:rsidR="00E57E82">
        <w:rPr>
          <w:lang w:val="en-US"/>
        </w:rPr>
        <w:t xml:space="preserve"> </w:t>
      </w:r>
    </w:p>
    <w:p w14:paraId="1002930F" w14:textId="697C735E" w:rsidR="00CC31B8" w:rsidRDefault="00730FA4" w:rsidP="009B1525">
      <w:pPr>
        <w:spacing w:line="240" w:lineRule="auto"/>
        <w:jc w:val="both"/>
        <w:rPr>
          <w:rFonts w:cstheme="minorHAnsi"/>
          <w:lang w:val="en-US"/>
        </w:rPr>
      </w:pPr>
      <w:r>
        <w:rPr>
          <w:lang w:val="en-US"/>
        </w:rPr>
        <w:t>R</w:t>
      </w:r>
      <w:r w:rsidR="00485D48">
        <w:rPr>
          <w:lang w:val="en-US"/>
        </w:rPr>
        <w:t>esults display patterns representing local adaptation, however,</w:t>
      </w:r>
      <w:r w:rsidR="0000537F">
        <w:rPr>
          <w:lang w:val="en-US"/>
        </w:rPr>
        <w:t xml:space="preserve"> failed to show significant differences at</w:t>
      </w:r>
      <w:r w:rsidR="00FF2277">
        <w:rPr>
          <w:lang w:val="en-US"/>
        </w:rPr>
        <w:t xml:space="preserve"> regional</w:t>
      </w:r>
      <w:r w:rsidR="0000537F">
        <w:rPr>
          <w:lang w:val="en-US"/>
        </w:rPr>
        <w:t xml:space="preserve"> average summer temperatures, that are predicted to drive </w:t>
      </w:r>
      <w:r w:rsidR="001C0C34">
        <w:rPr>
          <w:lang w:val="en-US"/>
        </w:rPr>
        <w:t>thermal local adaptation.</w:t>
      </w:r>
      <w:r w:rsidR="007B2CE0">
        <w:rPr>
          <w:lang w:val="en-US"/>
        </w:rPr>
        <w:t xml:space="preserve"> </w:t>
      </w:r>
      <w:r w:rsidR="003A0DB4">
        <w:rPr>
          <w:rFonts w:cstheme="minorHAnsi"/>
          <w:lang w:val="en-US"/>
        </w:rPr>
        <w:t>However, l</w:t>
      </w:r>
      <w:r w:rsidR="00754FE1">
        <w:rPr>
          <w:rFonts w:cstheme="minorHAnsi"/>
          <w:lang w:val="en-US"/>
        </w:rPr>
        <w:t xml:space="preserve">ocal adaptation can be difficult to see when testing at intermediate temperatures that are shared between populations </w:t>
      </w:r>
      <w:r w:rsidR="00754FE1">
        <w:rPr>
          <w:rFonts w:cstheme="minorHAnsi"/>
          <w:lang w:val="en-US"/>
        </w:rPr>
        <w:fldChar w:fldCharType="begin" w:fldLock="1"/>
      </w:r>
      <w:r w:rsidR="00D16C34">
        <w:rPr>
          <w:rFonts w:cstheme="minorHAnsi"/>
          <w:lang w:val="en-US"/>
        </w:rPr>
        <w:instrText>ADDIN CSL_CITATION {"citationItems":[{"id":"ITEM-1","itemData":{"DOI":"10.1111/1365-2435.13538","ISSN":"13652435","abstract":"In light of global climate change, there is a pressing need to understand and predict the capacity of populations to respond to rising temperatures. Metabolic rate is a key trait that is likely to influence the ability to cope with climate change. Yet, empirical and theoretical work on metabolic rate responses to temperature changes has so far produced mixed results and conflicting predictions. Our study addresses this issue using a novel approach of comparing fish populations in geothermally warmed lakes and adjacent ambient-temperature lakes in Iceland. This unique ‘natural experiment’ provides repeated and independent examples of populations experiencing contrasting thermal environments for many generations over a small geographic scale, thereby avoiding the confounding factors associated with latitudinal or elevational comparisons. Using Icelandic sticklebacks from three warm and three cold habitats, we measured individual metabolic rates across a range of acclimation temperatures to obtain reaction norms for each population. We found a general pattern for a lower standard metabolic rate (SMR) in sticklebacks from warm habitats when measured at a common temperature, as predicted by Krogh's rule. Metabolic rate differences between warm- and cold-habitat sticklebacks were more pronounced at more extreme acclimation temperatures, suggesting the release of cryptic genetic variation upon exposure to novel conditions, which can reveal hidden evolutionary potential. We also found a stronger divergence in metabolic rate between thermal habitats in allopatry than sympatry, indicating that gene flow may constrain physiological adaptation when dispersal between warm and cold habitats is possible. In sum, our study suggests that fish may diverge toward a lower SMR in a warming world, but this might depend on connectivity and gene flow between different thermal habitats. A free Plain Language Summary can be found within the Supporting Information of this article.","author":[{"dropping-particle":"","family":"Pilakouta","given":"Natalie","non-dropping-particle":"","parse-names":false,"suffix":""},{"dropping-particle":"","family":"Killen","given":"Shaun S.","non-dropping-particle":"","parse-names":false,"suffix":""},{"dropping-particle":"","family":"Kristjánsson","given":"Bjarni K.","non-dropping-particle":"","parse-names":false,"suffix":""},{"dropping-particle":"","family":"Skúlason","given":"Skúli","non-dropping-particle":"","parse-names":false,"suffix":""},{"dropping-particle":"","family":"Lindström","given":"Jan","non-dropping-particle":"","parse-names":false,"suffix":""},{"dropping-particle":"","family":"Metcalfe","given":"Neil B.","non-dropping-particle":"","parse-names":false,"suffix":""},{"dropping-particle":"","family":"Parsons","given":"Kevin J.","non-dropping-particle":"","parse-names":false,"suffix":""}],"container-title":"Functional Ecology","id":"ITEM-1","issue":"6","issued":{"date-parts":[["2020"]]},"page":"1205-1214","title":"Multigenerational exposure to elevated temperatures leads to a reduction in standard metabolic rate in the wild","type":"article-journal","volume":"34"},"uris":["http://www.mendeley.com/documents/?uuid=7349dca6-11d9-4ab7-9357-ac9157495fb0"]}],"mendeley":{"formattedCitation":"(Pilakouta et al. 2020)","plainTextFormattedCitation":"(Pilakouta et al. 2020)","previouslyFormattedCitation":"(Pilakouta et al. 2020)"},"properties":{"noteIndex":0},"schema":"https://github.com/citation-style-language/schema/raw/master/csl-citation.json"}</w:instrText>
      </w:r>
      <w:r w:rsidR="00754FE1">
        <w:rPr>
          <w:rFonts w:cstheme="minorHAnsi"/>
          <w:lang w:val="en-US"/>
        </w:rPr>
        <w:fldChar w:fldCharType="separate"/>
      </w:r>
      <w:r w:rsidR="00754FE1" w:rsidRPr="00754FE1">
        <w:rPr>
          <w:rFonts w:cstheme="minorHAnsi"/>
          <w:noProof/>
          <w:lang w:val="en-US"/>
        </w:rPr>
        <w:t>(Pilakouta et al. 2020)</w:t>
      </w:r>
      <w:r w:rsidR="00754FE1">
        <w:rPr>
          <w:rFonts w:cstheme="minorHAnsi"/>
          <w:lang w:val="en-US"/>
        </w:rPr>
        <w:fldChar w:fldCharType="end"/>
      </w:r>
      <w:r w:rsidR="00754FE1">
        <w:rPr>
          <w:rFonts w:cstheme="minorHAnsi"/>
          <w:lang w:val="en-US"/>
        </w:rPr>
        <w:t xml:space="preserve">. Within this current study significant differences between regions were only identified once </w:t>
      </w:r>
      <w:r w:rsidR="007E41B4">
        <w:rPr>
          <w:lang w:val="en-US"/>
        </w:rPr>
        <w:t>t</w:t>
      </w:r>
      <w:r w:rsidR="00997746">
        <w:rPr>
          <w:lang w:val="en-US"/>
        </w:rPr>
        <w:t xml:space="preserve">emperatures </w:t>
      </w:r>
      <w:r w:rsidR="007E41B4">
        <w:rPr>
          <w:lang w:val="en-US"/>
        </w:rPr>
        <w:t>exceeded conditions that</w:t>
      </w:r>
      <w:r w:rsidR="00BA5DB0">
        <w:rPr>
          <w:lang w:val="en-US"/>
        </w:rPr>
        <w:t xml:space="preserve"> high-latitude populations ex</w:t>
      </w:r>
      <w:r w:rsidR="000F0AC6">
        <w:rPr>
          <w:lang w:val="en-US"/>
        </w:rPr>
        <w:t>perience</w:t>
      </w:r>
      <w:r w:rsidR="00DB37BD">
        <w:rPr>
          <w:rFonts w:cstheme="minorHAnsi"/>
          <w:lang w:val="en-US"/>
        </w:rPr>
        <w:t>.</w:t>
      </w:r>
      <w:r w:rsidR="00BA5DB0">
        <w:rPr>
          <w:rFonts w:cstheme="minorHAnsi"/>
          <w:lang w:val="en-US"/>
        </w:rPr>
        <w:t xml:space="preserve"> </w:t>
      </w:r>
      <w:r w:rsidR="00784D4D">
        <w:rPr>
          <w:rFonts w:cstheme="minorHAnsi"/>
          <w:lang w:val="en-US"/>
        </w:rPr>
        <w:t>Increasing</w:t>
      </w:r>
      <w:r w:rsidR="000F0AC6">
        <w:rPr>
          <w:rFonts w:cstheme="minorHAnsi"/>
          <w:lang w:val="en-US"/>
        </w:rPr>
        <w:t xml:space="preserve"> the range of</w:t>
      </w:r>
      <w:r w:rsidR="00784D4D">
        <w:rPr>
          <w:rFonts w:cstheme="minorHAnsi"/>
          <w:lang w:val="en-US"/>
        </w:rPr>
        <w:t xml:space="preserve"> testing temperatures to include cooler conditions that low-latitude populations rarely or do not experience</w:t>
      </w:r>
      <w:r w:rsidR="00142309">
        <w:rPr>
          <w:rFonts w:cstheme="minorHAnsi"/>
          <w:lang w:val="en-US"/>
        </w:rPr>
        <w:t>, but high-latitude populations do</w:t>
      </w:r>
      <w:r w:rsidR="009E1B7A">
        <w:rPr>
          <w:rFonts w:cstheme="minorHAnsi"/>
          <w:lang w:val="en-US"/>
        </w:rPr>
        <w:t xml:space="preserve"> (e.g.,</w:t>
      </w:r>
      <w:r w:rsidR="00142309">
        <w:rPr>
          <w:rFonts w:cstheme="minorHAnsi"/>
          <w:lang w:val="en-US"/>
        </w:rPr>
        <w:t xml:space="preserve"> 2</w:t>
      </w:r>
      <w:r w:rsidR="00083880">
        <w:rPr>
          <w:rFonts w:cstheme="minorHAnsi"/>
          <w:lang w:val="en-US"/>
        </w:rPr>
        <w:t>0-23</w:t>
      </w:r>
      <w:r w:rsidR="00083880" w:rsidRPr="00F77C24">
        <w:rPr>
          <w:rFonts w:cstheme="minorHAnsi"/>
          <w:lang w:val="en-US"/>
        </w:rPr>
        <w:t>°C</w:t>
      </w:r>
      <w:r w:rsidR="00083880">
        <w:rPr>
          <w:rFonts w:cstheme="minorHAnsi"/>
          <w:lang w:val="en-US"/>
        </w:rPr>
        <w:t>)</w:t>
      </w:r>
      <w:r w:rsidR="00F46161">
        <w:rPr>
          <w:rFonts w:cstheme="minorHAnsi"/>
          <w:lang w:val="en-US"/>
        </w:rPr>
        <w:t>,</w:t>
      </w:r>
      <w:r>
        <w:rPr>
          <w:rFonts w:cstheme="minorHAnsi"/>
          <w:lang w:val="en-US"/>
        </w:rPr>
        <w:t xml:space="preserve"> </w:t>
      </w:r>
      <w:r>
        <w:rPr>
          <w:rFonts w:cstheme="minorHAnsi"/>
          <w:lang w:val="en-US"/>
        </w:rPr>
        <w:lastRenderedPageBreak/>
        <w:t xml:space="preserve">may </w:t>
      </w:r>
      <w:r w:rsidR="00793AFC">
        <w:rPr>
          <w:rFonts w:cstheme="minorHAnsi"/>
          <w:lang w:val="en-US"/>
        </w:rPr>
        <w:t>identify ‘local vs. foreign’ as well as ‘home vs away’ criterion</w:t>
      </w:r>
      <w:r w:rsidR="00D8309A">
        <w:rPr>
          <w:rFonts w:cstheme="minorHAnsi"/>
          <w:lang w:val="en-US"/>
        </w:rPr>
        <w:t xml:space="preserve"> </w:t>
      </w:r>
      <w:r w:rsidR="00D8309A">
        <w:rPr>
          <w:rFonts w:cstheme="minorHAnsi"/>
          <w:lang w:val="en-US"/>
        </w:rPr>
        <w:fldChar w:fldCharType="begin" w:fldLock="1"/>
      </w:r>
      <w:r w:rsidR="00B0004D">
        <w:rPr>
          <w:rFonts w:cstheme="minorHAnsi"/>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adaptation","type":"article-journal","volume":"7"},"uris":["http://www.mendeley.com/documents/?uuid=7b646c45-017d-4f30-8013-2298eafeb239"]}],"mendeley":{"formattedCitation":"(Kawecki and Ebert 2004)","plainTextFormattedCitation":"(Kawecki and Ebert 2004)","previouslyFormattedCitation":"(Kawecki and Ebert 2004)"},"properties":{"noteIndex":0},"schema":"https://github.com/citation-style-language/schema/raw/master/csl-citation.json"}</w:instrText>
      </w:r>
      <w:r w:rsidR="00D8309A">
        <w:rPr>
          <w:rFonts w:cstheme="minorHAnsi"/>
          <w:lang w:val="en-US"/>
        </w:rPr>
        <w:fldChar w:fldCharType="separate"/>
      </w:r>
      <w:r w:rsidR="00D8309A" w:rsidRPr="00D8309A">
        <w:rPr>
          <w:rFonts w:cstheme="minorHAnsi"/>
          <w:noProof/>
          <w:lang w:val="en-US"/>
        </w:rPr>
        <w:t>(Kawecki and Ebert 2004)</w:t>
      </w:r>
      <w:r w:rsidR="00D8309A">
        <w:rPr>
          <w:rFonts w:cstheme="minorHAnsi"/>
          <w:lang w:val="en-US"/>
        </w:rPr>
        <w:fldChar w:fldCharType="end"/>
      </w:r>
      <w:r w:rsidR="00793AFC">
        <w:rPr>
          <w:rFonts w:cstheme="minorHAnsi"/>
          <w:lang w:val="en-US"/>
        </w:rPr>
        <w:t xml:space="preserve"> </w:t>
      </w:r>
      <w:r>
        <w:rPr>
          <w:rFonts w:cstheme="minorHAnsi"/>
          <w:lang w:val="en-US"/>
        </w:rPr>
        <w:t>between populations</w:t>
      </w:r>
      <w:r w:rsidR="00F46161">
        <w:rPr>
          <w:rFonts w:cstheme="minorHAnsi"/>
          <w:lang w:val="en-US"/>
        </w:rPr>
        <w:t xml:space="preserve"> more conclusively</w:t>
      </w:r>
      <w:r>
        <w:rPr>
          <w:rFonts w:cstheme="minorHAnsi"/>
          <w:lang w:val="en-US"/>
        </w:rPr>
        <w:t xml:space="preserve">. </w:t>
      </w:r>
    </w:p>
    <w:p w14:paraId="68BEA3FE" w14:textId="45B1C4EA" w:rsidR="003C7A6F" w:rsidRDefault="003C7A6F" w:rsidP="003C7A6F">
      <w:pPr>
        <w:pStyle w:val="Heading2"/>
        <w:rPr>
          <w:lang w:val="en-US"/>
        </w:rPr>
      </w:pPr>
      <w:r>
        <w:rPr>
          <w:lang w:val="en-US"/>
        </w:rPr>
        <w:t xml:space="preserve">Immune response </w:t>
      </w:r>
    </w:p>
    <w:p w14:paraId="47CC7CB5" w14:textId="6BAEAB96" w:rsidR="003C7A6F" w:rsidRDefault="00391A44" w:rsidP="003C423A">
      <w:pPr>
        <w:jc w:val="both"/>
        <w:rPr>
          <w:rFonts w:cstheme="minorHAnsi"/>
          <w:lang w:val="en-US"/>
        </w:rPr>
      </w:pPr>
      <w:r>
        <w:rPr>
          <w:lang w:val="en-US"/>
        </w:rPr>
        <w:t>Immune response was dependent on temperature, however,</w:t>
      </w:r>
      <w:r w:rsidR="00B763C0">
        <w:rPr>
          <w:lang w:val="en-US"/>
        </w:rPr>
        <w:t xml:space="preserve"> fish from low- and high-latitude showed similar responses. </w:t>
      </w:r>
      <w:r w:rsidR="00E547A0">
        <w:rPr>
          <w:lang w:val="en-US"/>
        </w:rPr>
        <w:t>The warmest temperature test</w:t>
      </w:r>
      <w:r w:rsidR="00E62F7F">
        <w:rPr>
          <w:lang w:val="en-US"/>
        </w:rPr>
        <w:t>ed</w:t>
      </w:r>
      <w:r w:rsidR="006C1D96">
        <w:rPr>
          <w:lang w:val="en-US"/>
        </w:rPr>
        <w:t>, 31.5</w:t>
      </w:r>
      <w:r w:rsidR="006C1D96" w:rsidRPr="00F77C24">
        <w:rPr>
          <w:rFonts w:cstheme="minorHAnsi"/>
          <w:lang w:val="en-US"/>
        </w:rPr>
        <w:t>°C</w:t>
      </w:r>
      <w:r w:rsidR="006C1D96">
        <w:rPr>
          <w:rFonts w:cstheme="minorHAnsi"/>
          <w:lang w:val="en-US"/>
        </w:rPr>
        <w:t>,</w:t>
      </w:r>
      <w:r w:rsidR="00E62F7F">
        <w:rPr>
          <w:lang w:val="en-US"/>
        </w:rPr>
        <w:t xml:space="preserve"> resulted in the lowest immune response. Simil</w:t>
      </w:r>
      <w:r w:rsidR="006C1D96">
        <w:rPr>
          <w:lang w:val="en-US"/>
        </w:rPr>
        <w:t xml:space="preserve">ar responses </w:t>
      </w:r>
      <w:r w:rsidR="00181B85">
        <w:rPr>
          <w:lang w:val="en-US"/>
        </w:rPr>
        <w:t>have been</w:t>
      </w:r>
      <w:r w:rsidR="006C1D96">
        <w:rPr>
          <w:rFonts w:cstheme="minorHAnsi"/>
          <w:lang w:val="en-US"/>
        </w:rPr>
        <w:t xml:space="preserve"> </w:t>
      </w:r>
      <w:r w:rsidR="00181B85">
        <w:rPr>
          <w:rFonts w:cstheme="minorHAnsi"/>
          <w:lang w:val="en-US"/>
        </w:rPr>
        <w:t>observed</w:t>
      </w:r>
      <w:r w:rsidR="006C1D96">
        <w:rPr>
          <w:rFonts w:cstheme="minorHAnsi"/>
          <w:lang w:val="en-US"/>
        </w:rPr>
        <w:t xml:space="preserve"> </w:t>
      </w:r>
      <w:r w:rsidR="00932AF6">
        <w:rPr>
          <w:rFonts w:cstheme="minorHAnsi"/>
          <w:lang w:val="en-US"/>
        </w:rPr>
        <w:t>in rabbitfish (</w:t>
      </w:r>
      <w:r w:rsidR="00932AF6">
        <w:rPr>
          <w:rFonts w:cstheme="minorHAnsi"/>
          <w:i/>
          <w:iCs/>
          <w:lang w:val="en-US"/>
        </w:rPr>
        <w:t xml:space="preserve">Siganus </w:t>
      </w:r>
      <w:r w:rsidR="00181B85">
        <w:rPr>
          <w:rFonts w:cstheme="minorHAnsi"/>
          <w:i/>
          <w:iCs/>
          <w:lang w:val="en-US"/>
        </w:rPr>
        <w:t>doliatus</w:t>
      </w:r>
      <w:r w:rsidR="00181B85">
        <w:rPr>
          <w:rFonts w:cstheme="minorHAnsi"/>
          <w:lang w:val="en-US"/>
        </w:rPr>
        <w:t xml:space="preserve">), where no immune response was detected at </w:t>
      </w:r>
      <w:r w:rsidR="00181B85">
        <w:rPr>
          <w:lang w:val="en-US"/>
        </w:rPr>
        <w:t>31.5</w:t>
      </w:r>
      <w:r w:rsidR="00181B85" w:rsidRPr="00F77C24">
        <w:rPr>
          <w:rFonts w:cstheme="minorHAnsi"/>
          <w:lang w:val="en-US"/>
        </w:rPr>
        <w:t>°C</w:t>
      </w:r>
      <w:r w:rsidR="00371B9F">
        <w:rPr>
          <w:rFonts w:cstheme="minorHAnsi"/>
          <w:lang w:val="en-US"/>
        </w:rPr>
        <w:t xml:space="preserve"> </w:t>
      </w:r>
      <w:r w:rsidR="00371B9F">
        <w:rPr>
          <w:rFonts w:cstheme="minorHAnsi"/>
          <w:lang w:val="en-US"/>
        </w:rPr>
        <w:fldChar w:fldCharType="begin" w:fldLock="1"/>
      </w:r>
      <w:r w:rsidR="00231CD5">
        <w:rPr>
          <w:rFonts w:cstheme="minorHAnsi"/>
          <w:lang w:val="en-US"/>
        </w:rPr>
        <w:instrText>ADDIN CSL_CITATION {"citationItems":[{"id":"ITEM-1","itemData":{"DOI":"10.1007/s00338-021-02146-2","ISBN":"0033802102146","ISSN":"14320975","abstract":"The majority of our understanding of the effects of climate change on coral reef fishes are currently based on studies of small-bodied species such as damselfishes. By contrast, we know little about the potential impacts of ocean warming on larger species of herbivorous and detritivorous reef fish, despite them being a critical functional group and an essential source of food protein for millions of people. In addition, we know little of the role of habitat in determining species’ thermal sensitivity and the legitimacy of extrapolating thermal performance across closely-related species from different habitat types. Here we test the effect of exposure to increased water temperature during juvenile development on key physiological and behavioral traits of two species of rabbitfish typically associated with different habitats: Siganus doliatus (reef-associated) and S. lineatus (estuarine). Wild-caught juveniles were reared for 14 weeks at temperatures representing present-day ambient conditions (28.0 °C), late-summer ambient conditions (30.0 °C), or those projected on reefs under future global warming scenarios (31.5 °C). We then measured the somatic (growth, condition, immune response) and behavioral (feeding rate, latency to feed and activity level) traits of individuals within each treatment to determine the sensitivity of each species to elevated water temperatures. Overall, both species showed comparatively robust levels of thermal tolerance, based on previously-documented responses of small-bodied reef fishes. However, two very different patterns emerged. The reef-associated S. doliatus showed a greater physiological response to temperature, with negative effects on hepatosomatic condition and immune function observed in individuals exposed to the 31.5 °C treatment. By contrast, there were no negative physiological effects of temperature observed in S. lineatus and instead we recorded behavioral changes, with individuals at 30 °C and 31.5 °C displaying altered feeding behavior (increased feeding rate and decreased latency to feed). These distinct responses observed between congeners are likely due to their evolutionary history and flag the potential inaccuracies that could arise from extrapolating effects of ocean warming across even closely-related species adapted to different habitats.","author":[{"dropping-particle":"","family":"LaMonica","given":"Lauren E.","non-dropping-particle":"","parse-names":false,"suffix":""},{"dropping-particle":"","family":"Fox","given":"Rebecca J.","non-dropping-particle":"","parse-names":false,"suffix":""},{"dropping-particle":"","family":"Donelson","given":"Jennifer M.","non-dropping-particle":"","parse-names":false,"suffix":""}],"container-title":"Coral Reefs","id":"ITEM-1","issue":"4","issued":{"date-parts":[["2021"]]},"page":"1307-1320","publisher":"Springer Berlin Heidelberg","title":"Thermal sensitivity of juvenile rabbitfishes Siganus doliatus and S. lineatus (Siganidae): a key role for habitat?","type":"article-journal","volume":"40"},"uris":["http://www.mendeley.com/documents/?uuid=16f652c1-46d9-4b5b-88c2-73d2cd2866d3"]}],"mendeley":{"formattedCitation":"(LaMonica et al. 2021)","plainTextFormattedCitation":"(LaMonica et al. 2021)","previouslyFormattedCitation":"(LaMonica et al. 2021)"},"properties":{"noteIndex":0},"schema":"https://github.com/citation-style-language/schema/raw/master/csl-citation.json"}</w:instrText>
      </w:r>
      <w:r w:rsidR="00371B9F">
        <w:rPr>
          <w:rFonts w:cstheme="minorHAnsi"/>
          <w:lang w:val="en-US"/>
        </w:rPr>
        <w:fldChar w:fldCharType="separate"/>
      </w:r>
      <w:r w:rsidR="00371B9F" w:rsidRPr="00371B9F">
        <w:rPr>
          <w:rFonts w:cstheme="minorHAnsi"/>
          <w:noProof/>
          <w:lang w:val="en-US"/>
        </w:rPr>
        <w:t>(LaMonica et al. 2021)</w:t>
      </w:r>
      <w:r w:rsidR="00371B9F">
        <w:rPr>
          <w:rFonts w:cstheme="minorHAnsi"/>
          <w:lang w:val="en-US"/>
        </w:rPr>
        <w:fldChar w:fldCharType="end"/>
      </w:r>
      <w:r w:rsidR="00371B9F">
        <w:rPr>
          <w:rFonts w:cstheme="minorHAnsi"/>
          <w:lang w:val="en-US"/>
        </w:rPr>
        <w:t>.</w:t>
      </w:r>
      <w:r w:rsidR="007627FE">
        <w:rPr>
          <w:rFonts w:cstheme="minorHAnsi"/>
          <w:lang w:val="en-US"/>
        </w:rPr>
        <w:t xml:space="preserve"> </w:t>
      </w:r>
      <w:r w:rsidR="00D36053">
        <w:rPr>
          <w:rFonts w:cstheme="minorHAnsi"/>
          <w:lang w:val="en-US"/>
        </w:rPr>
        <w:t>Evidence to date suggests that a</w:t>
      </w:r>
      <w:r w:rsidR="00DC5DEA">
        <w:rPr>
          <w:rFonts w:cstheme="minorHAnsi"/>
          <w:lang w:val="en-US"/>
        </w:rPr>
        <w:t xml:space="preserve">s temperatures increase and/or heatwaves </w:t>
      </w:r>
      <w:r w:rsidR="008C5F0E">
        <w:rPr>
          <w:rFonts w:cstheme="minorHAnsi"/>
          <w:lang w:val="en-US"/>
        </w:rPr>
        <w:t>increase in frequency and magnitude</w:t>
      </w:r>
      <w:r w:rsidR="00D36053">
        <w:rPr>
          <w:rFonts w:cstheme="minorHAnsi"/>
          <w:lang w:val="en-US"/>
        </w:rPr>
        <w:t xml:space="preserve">, thermal conditions </w:t>
      </w:r>
      <w:r w:rsidR="00544B50">
        <w:rPr>
          <w:rFonts w:cstheme="minorHAnsi"/>
          <w:lang w:val="en-US"/>
        </w:rPr>
        <w:t xml:space="preserve">will begin to compromise the immune response of fish. </w:t>
      </w:r>
      <w:r w:rsidR="00E30742">
        <w:rPr>
          <w:rFonts w:cstheme="minorHAnsi"/>
          <w:lang w:val="en-US"/>
        </w:rPr>
        <w:t>Immunological research into measuring and understanding PHA responses in fish remains scarce compared t</w:t>
      </w:r>
      <w:r w:rsidR="00C035AC">
        <w:rPr>
          <w:rFonts w:cstheme="minorHAnsi"/>
          <w:lang w:val="en-US"/>
        </w:rPr>
        <w:t>o other taxa. Within bird species</w:t>
      </w:r>
      <w:r w:rsidR="00787051">
        <w:rPr>
          <w:rFonts w:cstheme="minorHAnsi"/>
          <w:lang w:val="en-US"/>
        </w:rPr>
        <w:t xml:space="preserve"> PHA </w:t>
      </w:r>
      <w:r w:rsidR="00603921">
        <w:rPr>
          <w:rFonts w:cstheme="minorHAnsi"/>
          <w:lang w:val="en-US"/>
        </w:rPr>
        <w:t>swelling responses have been shown to be</w:t>
      </w:r>
      <w:r w:rsidR="006C51B2">
        <w:rPr>
          <w:rFonts w:cstheme="minorHAnsi"/>
          <w:lang w:val="en-US"/>
        </w:rPr>
        <w:t xml:space="preserve"> less costly than other behaviors (e.g., </w:t>
      </w:r>
      <w:r w:rsidR="00787051">
        <w:rPr>
          <w:rFonts w:cstheme="minorHAnsi"/>
          <w:lang w:val="en-US"/>
        </w:rPr>
        <w:t>molting</w:t>
      </w:r>
      <w:r w:rsidR="006C51B2">
        <w:rPr>
          <w:rFonts w:cstheme="minorHAnsi"/>
          <w:lang w:val="en-US"/>
        </w:rPr>
        <w:t xml:space="preserve">, </w:t>
      </w:r>
      <w:r w:rsidR="00787051">
        <w:rPr>
          <w:rFonts w:cstheme="minorHAnsi"/>
          <w:lang w:val="en-US"/>
        </w:rPr>
        <w:t>breeding</w:t>
      </w:r>
      <w:r w:rsidR="007A6C54">
        <w:rPr>
          <w:rFonts w:cstheme="minorHAnsi"/>
          <w:lang w:val="en-US"/>
        </w:rPr>
        <w:t xml:space="preserve">; </w:t>
      </w:r>
      <w:r w:rsidR="00CB1E2D">
        <w:rPr>
          <w:rFonts w:cstheme="minorHAnsi"/>
          <w:lang w:val="en-US"/>
        </w:rPr>
        <w:fldChar w:fldCharType="begin" w:fldLock="1"/>
      </w:r>
      <w:r w:rsidR="008948C2">
        <w:rPr>
          <w:rFonts w:cstheme="minorHAnsi"/>
          <w:lang w:val="en-US"/>
        </w:rPr>
        <w:instrText>ADDIN CSL_CITATION {"citationItems":[{"id":"ITEM-1","itemData":{"DOI":"10.1111/j.1365-2435.2006.01094.x","ISBN":"1365-2435","ISSN":"02698463","abstract":"1. Measurements of phytohemagglutinin (PHA)-induced tissue swelling are arguably the most popular surrogates for immunocompetence in wild birds. It is largely unresolved, however, whether the basic assumption underlying these measures is valid, particularly whether more swelling represents a ‘better’ or ‘stronger’ cell-mediated immune response. 2. In this study we took a first step towards such validation by characterizing immune cell infiltration over time into the wing-webs (patagia) of PHA-challenged House Sparrows ( Passer domesticus ). Relative to saline-injected wing-webs, PHA-injected wing- webs displayed intensive infiltration of many immune cell types, including basophils, eosinophils, heterophils, lymphocytes, macrophages and thrombocytes. The abundance of most of these cell types changed over the course of the swelling response (6–48 h post- injection). Peak infiltration time varied depending on cell type. At several time points, significant correlations between the numbers of some cell types (particularly heterophils) and the degree of swelling were detected. 3. Together, these data indicate that PHA-induced swelling is related to heightened immune cell activity in House Sparrows, but also that the PHA swelling response in this species is dynamic and involves both innate and adaptive components of the immune system. We thus caution against interpreting larger swellings as ‘greater cell-mediated immunocompetence’, given the complex nature of this immune response.","author":[{"dropping-particle":"","family":"Martin","given":"L. B.","non-dropping-particle":"","parse-names":false,"suffix":""},{"dropping-particle":"","family":"Han","given":"P.","non-dropping-particle":"","parse-names":false,"suffix":""},{"dropping-particle":"","family":"Lewittes","given":"J.","non-dropping-particle":"","parse-names":false,"suffix":""},{"dropping-particle":"","family":"Kuhlman","given":"J. R.","non-dropping-particle":"","parse-names":false,"suffix":""},{"dropping-particle":"","family":"Klasing","given":"K. C.","non-dropping-particle":"","parse-names":false,"suffix":""},{"dropping-particle":"","family":"Wikelski","given":"M.","non-dropping-particle":"","parse-names":false,"suffix":""}],"container-title":"Functional Ecology","id":"ITEM-1","issue":"2","issued":{"date-parts":[["2006"]]},"page":"290-299","title":"Phytohemagglutinin-induced skin swelling in birds: Histological support for a classic immunoecological technique","type":"article-journal","volume":"20"},"uris":["http://www.mendeley.com/documents/?uuid=97aed0a3-314a-4603-a821-1f777e062ca8"]}],"mendeley":{"formattedCitation":"(Martin et al. 2006)","manualFormatting":"Martin et al. 2006)","plainTextFormattedCitation":"(Martin et al. 2006)","previouslyFormattedCitation":"(Martin et al. 2006)"},"properties":{"noteIndex":0},"schema":"https://github.com/citation-style-language/schema/raw/master/csl-citation.json"}</w:instrText>
      </w:r>
      <w:r w:rsidR="00CB1E2D">
        <w:rPr>
          <w:rFonts w:cstheme="minorHAnsi"/>
          <w:lang w:val="en-US"/>
        </w:rPr>
        <w:fldChar w:fldCharType="separate"/>
      </w:r>
      <w:r w:rsidR="00CB1E2D" w:rsidRPr="00CB1E2D">
        <w:rPr>
          <w:rFonts w:cstheme="minorHAnsi"/>
          <w:noProof/>
          <w:lang w:val="en-US"/>
        </w:rPr>
        <w:t>Martin et al. 2006)</w:t>
      </w:r>
      <w:r w:rsidR="00CB1E2D">
        <w:rPr>
          <w:rFonts w:cstheme="minorHAnsi"/>
          <w:lang w:val="en-US"/>
        </w:rPr>
        <w:fldChar w:fldCharType="end"/>
      </w:r>
      <w:r w:rsidR="00CB1E2D">
        <w:rPr>
          <w:rFonts w:cstheme="minorHAnsi"/>
          <w:lang w:val="en-US"/>
        </w:rPr>
        <w:t>.</w:t>
      </w:r>
      <w:r w:rsidR="000C0AFB">
        <w:rPr>
          <w:rFonts w:cstheme="minorHAnsi"/>
          <w:lang w:val="en-US"/>
        </w:rPr>
        <w:t xml:space="preserve"> If</w:t>
      </w:r>
      <w:r w:rsidR="001467B4">
        <w:rPr>
          <w:rFonts w:cstheme="minorHAnsi"/>
          <w:lang w:val="en-US"/>
        </w:rPr>
        <w:t xml:space="preserve"> similar</w:t>
      </w:r>
      <w:r w:rsidR="00F62622">
        <w:rPr>
          <w:rFonts w:cstheme="minorHAnsi"/>
          <w:lang w:val="en-US"/>
        </w:rPr>
        <w:t xml:space="preserve"> </w:t>
      </w:r>
      <w:r w:rsidR="00581EA1">
        <w:rPr>
          <w:rFonts w:cstheme="minorHAnsi"/>
          <w:lang w:val="en-US"/>
        </w:rPr>
        <w:t xml:space="preserve">conditions exist within fish, </w:t>
      </w:r>
      <w:r w:rsidR="000D5C22">
        <w:rPr>
          <w:rFonts w:cstheme="minorHAnsi"/>
          <w:lang w:val="en-US"/>
        </w:rPr>
        <w:t>a</w:t>
      </w:r>
      <w:r w:rsidR="009E510E">
        <w:rPr>
          <w:rFonts w:cstheme="minorHAnsi"/>
          <w:lang w:val="en-US"/>
        </w:rPr>
        <w:t xml:space="preserve"> limited ability to mount immune responses at 31.5</w:t>
      </w:r>
      <w:r w:rsidR="009E510E" w:rsidRPr="00F77C24">
        <w:rPr>
          <w:rFonts w:cstheme="minorHAnsi"/>
          <w:lang w:val="en-US"/>
        </w:rPr>
        <w:t>°C</w:t>
      </w:r>
      <w:r w:rsidR="009E510E">
        <w:rPr>
          <w:rFonts w:cstheme="minorHAnsi"/>
          <w:lang w:val="en-US"/>
        </w:rPr>
        <w:t xml:space="preserve"> suggests that</w:t>
      </w:r>
      <w:r w:rsidR="00945279">
        <w:rPr>
          <w:rFonts w:cstheme="minorHAnsi"/>
          <w:lang w:val="en-US"/>
        </w:rPr>
        <w:t xml:space="preserve"> more energetic behaviors, such as reproduction, will </w:t>
      </w:r>
      <w:r w:rsidR="00212818">
        <w:rPr>
          <w:rFonts w:cstheme="minorHAnsi"/>
          <w:lang w:val="en-US"/>
        </w:rPr>
        <w:t>cease</w:t>
      </w:r>
      <w:r w:rsidR="00894F28">
        <w:rPr>
          <w:rFonts w:cstheme="minorHAnsi"/>
          <w:lang w:val="en-US"/>
        </w:rPr>
        <w:t xml:space="preserve"> around similar temperatures</w:t>
      </w:r>
      <w:r w:rsidR="001E0F25">
        <w:rPr>
          <w:rFonts w:cstheme="minorHAnsi"/>
          <w:lang w:val="en-US"/>
        </w:rPr>
        <w:t xml:space="preserve">. </w:t>
      </w:r>
    </w:p>
    <w:p w14:paraId="37759284" w14:textId="69F3CF77" w:rsidR="00F62622" w:rsidRDefault="00F62622" w:rsidP="003C423A">
      <w:pPr>
        <w:jc w:val="both"/>
        <w:rPr>
          <w:rFonts w:cstheme="minorHAnsi"/>
          <w:lang w:val="en-US"/>
        </w:rPr>
      </w:pPr>
      <w:r>
        <w:rPr>
          <w:rFonts w:cstheme="minorHAnsi"/>
          <w:lang w:val="en-US"/>
        </w:rPr>
        <w:t>Peak PHA swelling at 28.5</w:t>
      </w:r>
      <w:r w:rsidRPr="00F77C24">
        <w:rPr>
          <w:rFonts w:cstheme="minorHAnsi"/>
          <w:lang w:val="en-US"/>
        </w:rPr>
        <w:t>°C</w:t>
      </w:r>
      <w:r>
        <w:rPr>
          <w:rFonts w:cstheme="minorHAnsi"/>
          <w:lang w:val="en-US"/>
        </w:rPr>
        <w:t xml:space="preserve"> </w:t>
      </w:r>
      <w:r w:rsidR="00CC2477">
        <w:rPr>
          <w:rFonts w:cstheme="minorHAnsi"/>
          <w:lang w:val="en-US"/>
        </w:rPr>
        <w:t xml:space="preserve">suggests evidence for </w:t>
      </w:r>
      <w:r w:rsidR="004D4BBA">
        <w:rPr>
          <w:rFonts w:cstheme="minorHAnsi"/>
          <w:lang w:val="en-US"/>
        </w:rPr>
        <w:t>the multiple</w:t>
      </w:r>
      <w:r w:rsidR="00012F25">
        <w:rPr>
          <w:rFonts w:cstheme="minorHAnsi"/>
          <w:lang w:val="en-US"/>
        </w:rPr>
        <w:t xml:space="preserve"> </w:t>
      </w:r>
      <w:r w:rsidR="004D4BBA">
        <w:rPr>
          <w:rFonts w:cstheme="minorHAnsi"/>
          <w:lang w:val="en-US"/>
        </w:rPr>
        <w:t>performances</w:t>
      </w:r>
      <w:r w:rsidR="00CC2477">
        <w:rPr>
          <w:rFonts w:cstheme="minorHAnsi"/>
          <w:lang w:val="en-US"/>
        </w:rPr>
        <w:t xml:space="preserve"> </w:t>
      </w:r>
      <w:r w:rsidR="00012F25">
        <w:rPr>
          <w:rFonts w:cstheme="minorHAnsi"/>
          <w:lang w:val="en-US"/>
        </w:rPr>
        <w:t xml:space="preserve">– multiple optima </w:t>
      </w:r>
      <w:r w:rsidR="00455299">
        <w:rPr>
          <w:rFonts w:cstheme="minorHAnsi"/>
          <w:lang w:val="en-US"/>
        </w:rPr>
        <w:t xml:space="preserve">(MPMO) </w:t>
      </w:r>
      <w:r w:rsidR="00CC2477">
        <w:rPr>
          <w:rFonts w:cstheme="minorHAnsi"/>
          <w:lang w:val="en-US"/>
        </w:rPr>
        <w:t xml:space="preserve">hypothesis proposed by </w:t>
      </w:r>
      <w:r w:rsidR="008948C2">
        <w:rPr>
          <w:rFonts w:cstheme="minorHAnsi"/>
          <w:lang w:val="en-US"/>
        </w:rPr>
        <w:fldChar w:fldCharType="begin" w:fldLock="1"/>
      </w:r>
      <w:r w:rsidR="004024BB">
        <w:rPr>
          <w:rFonts w:cstheme="minorHAnsi"/>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2013)","manualFormatting":"Clark et al. (2013)","plainTextFormattedCitation":"(Clark et al. 2013)","previouslyFormattedCitation":"(Clark et al. 2013)"},"properties":{"noteIndex":0},"schema":"https://github.com/citation-style-language/schema/raw/master/csl-citation.json"}</w:instrText>
      </w:r>
      <w:r w:rsidR="008948C2">
        <w:rPr>
          <w:rFonts w:cstheme="minorHAnsi"/>
          <w:lang w:val="en-US"/>
        </w:rPr>
        <w:fldChar w:fldCharType="separate"/>
      </w:r>
      <w:r w:rsidR="008948C2" w:rsidRPr="008948C2">
        <w:rPr>
          <w:rFonts w:cstheme="minorHAnsi"/>
          <w:noProof/>
          <w:lang w:val="en-US"/>
        </w:rPr>
        <w:t xml:space="preserve">Clark et al. </w:t>
      </w:r>
      <w:r w:rsidR="00455299" w:rsidRPr="008948C2">
        <w:rPr>
          <w:rFonts w:cstheme="minorHAnsi"/>
          <w:noProof/>
          <w:lang w:val="en-US"/>
        </w:rPr>
        <w:t>(</w:t>
      </w:r>
      <w:r w:rsidR="008948C2" w:rsidRPr="008948C2">
        <w:rPr>
          <w:rFonts w:cstheme="minorHAnsi"/>
          <w:noProof/>
          <w:lang w:val="en-US"/>
        </w:rPr>
        <w:t>2013)</w:t>
      </w:r>
      <w:r w:rsidR="008948C2">
        <w:rPr>
          <w:rFonts w:cstheme="minorHAnsi"/>
          <w:lang w:val="en-US"/>
        </w:rPr>
        <w:fldChar w:fldCharType="end"/>
      </w:r>
      <w:r w:rsidR="00455299">
        <w:rPr>
          <w:rFonts w:cstheme="minorHAnsi"/>
          <w:lang w:val="en-US"/>
        </w:rPr>
        <w:t>. Under the MPMO hypothesis</w:t>
      </w:r>
      <w:r w:rsidR="004201E0">
        <w:rPr>
          <w:rFonts w:cstheme="minorHAnsi"/>
          <w:lang w:val="en-US"/>
        </w:rPr>
        <w:t xml:space="preserve"> different physiological functions </w:t>
      </w:r>
      <w:r w:rsidR="0094548F">
        <w:rPr>
          <w:rFonts w:cstheme="minorHAnsi"/>
          <w:lang w:val="en-US"/>
        </w:rPr>
        <w:t>possess different optimal temperatures. Whereas results from this study identified</w:t>
      </w:r>
      <w:r w:rsidR="00512855">
        <w:rPr>
          <w:rFonts w:cstheme="minorHAnsi"/>
          <w:lang w:val="en-US"/>
        </w:rPr>
        <w:t xml:space="preserve"> </w:t>
      </w:r>
      <w:r w:rsidR="00F70944">
        <w:rPr>
          <w:rFonts w:cstheme="minorHAnsi"/>
          <w:lang w:val="en-US"/>
        </w:rPr>
        <w:t>30.0°C as optimal for AAS among low-latitude populations</w:t>
      </w:r>
      <w:r w:rsidR="00152532">
        <w:rPr>
          <w:rFonts w:cstheme="minorHAnsi"/>
          <w:lang w:val="en-US"/>
        </w:rPr>
        <w:t>, swelling response was optimal at 28.5°C. Therefore, while future warming conditions of +1.5°C</w:t>
      </w:r>
      <w:r w:rsidR="003F6298">
        <w:rPr>
          <w:rFonts w:cstheme="minorHAnsi"/>
          <w:lang w:val="en-US"/>
        </w:rPr>
        <w:t xml:space="preserve"> may provide advantages associated with AAS among low-latitude populations, it may come at the cost of immune response. Among high-latitude fish</w:t>
      </w:r>
      <w:r w:rsidR="00CC0DE2">
        <w:rPr>
          <w:rFonts w:cstheme="minorHAnsi"/>
          <w:lang w:val="en-US"/>
        </w:rPr>
        <w:t xml:space="preserve"> 28.5°C was optimal for both AAS and immune response</w:t>
      </w:r>
      <w:r w:rsidR="009E5B09">
        <w:rPr>
          <w:rFonts w:cstheme="minorHAnsi"/>
          <w:lang w:val="en-US"/>
        </w:rPr>
        <w:t xml:space="preserve">. </w:t>
      </w:r>
      <w:r w:rsidR="00BE5E83">
        <w:rPr>
          <w:rFonts w:cstheme="minorHAnsi"/>
          <w:lang w:val="en-US"/>
        </w:rPr>
        <w:t>However, it is important to note that AAS among high-latitude fish</w:t>
      </w:r>
      <w:r w:rsidR="00D87E62">
        <w:rPr>
          <w:rFonts w:cstheme="minorHAnsi"/>
          <w:lang w:val="en-US"/>
        </w:rPr>
        <w:t xml:space="preserve"> showed little difference between tested temperatures</w:t>
      </w:r>
      <w:r w:rsidR="00FD3E1C">
        <w:rPr>
          <w:rFonts w:cstheme="minorHAnsi"/>
          <w:lang w:val="en-US"/>
        </w:rPr>
        <w:t>.</w:t>
      </w:r>
    </w:p>
    <w:p w14:paraId="192FC9F0" w14:textId="6470553E" w:rsidR="00810A59" w:rsidRPr="00181B85" w:rsidRDefault="002F29E4" w:rsidP="003C423A">
      <w:pPr>
        <w:jc w:val="both"/>
        <w:rPr>
          <w:lang w:val="en-US"/>
        </w:rPr>
      </w:pPr>
      <w:r>
        <w:rPr>
          <w:rFonts w:cstheme="minorHAnsi"/>
          <w:lang w:val="en-US"/>
        </w:rPr>
        <w:t>Repeated PHA injections may represent</w:t>
      </w:r>
      <w:r w:rsidR="00D153CA">
        <w:rPr>
          <w:rFonts w:cstheme="minorHAnsi"/>
          <w:lang w:val="en-US"/>
        </w:rPr>
        <w:t xml:space="preserve"> acquired immune response rather than innate immune response</w:t>
      </w:r>
      <w:r w:rsidR="00F47CF0">
        <w:rPr>
          <w:rFonts w:cstheme="minorHAnsi"/>
          <w:lang w:val="en-US"/>
        </w:rPr>
        <w:t>.</w:t>
      </w:r>
      <w:r w:rsidR="002B47B3">
        <w:rPr>
          <w:rFonts w:cstheme="minorHAnsi"/>
          <w:lang w:val="en-US"/>
        </w:rPr>
        <w:t xml:space="preserve"> Previous research on repeated PHA injections in blue-footed boobies (</w:t>
      </w:r>
      <w:r w:rsidR="00981022">
        <w:rPr>
          <w:rFonts w:cstheme="minorHAnsi"/>
          <w:i/>
          <w:iCs/>
          <w:lang w:val="en-US"/>
        </w:rPr>
        <w:t>Sula nebouxii</w:t>
      </w:r>
      <w:r w:rsidR="002B47B3">
        <w:rPr>
          <w:rFonts w:cstheme="minorHAnsi"/>
          <w:lang w:val="en-US"/>
        </w:rPr>
        <w:t>)</w:t>
      </w:r>
      <w:r w:rsidR="00F47CF0">
        <w:rPr>
          <w:rFonts w:cstheme="minorHAnsi"/>
          <w:lang w:val="en-US"/>
        </w:rPr>
        <w:t xml:space="preserve"> </w:t>
      </w:r>
      <w:r w:rsidR="0088151E">
        <w:rPr>
          <w:rFonts w:cstheme="minorHAnsi"/>
          <w:lang w:val="en-US"/>
        </w:rPr>
        <w:t>detected an average increase of 90% between first and second PHA injections</w:t>
      </w:r>
      <w:r w:rsidR="00A5717C">
        <w:rPr>
          <w:rFonts w:cstheme="minorHAnsi"/>
          <w:lang w:val="en-US"/>
        </w:rPr>
        <w:t>; attributing the increase from the second injection to</w:t>
      </w:r>
      <w:r w:rsidR="00031962">
        <w:rPr>
          <w:rFonts w:cstheme="minorHAnsi"/>
          <w:lang w:val="en-US"/>
        </w:rPr>
        <w:t xml:space="preserve"> acquired T-mediated immunity </w:t>
      </w:r>
      <w:r w:rsidR="00031962">
        <w:rPr>
          <w:rFonts w:cstheme="minorHAnsi"/>
          <w:lang w:val="en-US"/>
        </w:rPr>
        <w:fldChar w:fldCharType="begin" w:fldLock="1"/>
      </w:r>
      <w:r w:rsidR="008D3AE5">
        <w:rPr>
          <w:rFonts w:cstheme="minorHAnsi"/>
          <w:lang w:val="en-US"/>
        </w:rPr>
        <w:instrText>ADDIN CSL_CITATION {"citationItems":[{"id":"ITEM-1","itemData":{"DOI":"10.1111/ibi.12295","ISSN":"1474919X","abstract":"The validity of using the phytohaemagglutinin (PHA) test to measure acquired immunity, one of the most widely used methods, is currently being debated due to new knowledge on the complex physiology of the process. As a greater secondary response to repeated challenges linked to increases of circulating lymphocyte levels would be indicative of a T-cell-mediated immune response, we performed for the first time an experiment under natural conditions with repeated PHA challenges in free-living adult birds and chicks to shed light on this topic. We found significantly stronger secondary response to PHA injection independent of sex or age, while controlling for body condition, the second response being on average 90% larger than the first. Likewise, lymphocyte counts were significantly higher in the second PHA challenge, whereas no significant differences were found among untreated birds. Significant positive correlations between the PHA response and both lymphocyte counts and plasma protein levels (mainly albumin, globulin precursor) were recovered, whereas no significant differences were recovered in plasma protein levels between challenges. Our results are consistent with those from captive birds, supporting the validity of the PHA skin-swelling test as an accurate gauge of acquired T-cell-mediated immunity in birds.","author":[{"dropping-particle":"","family":"Santiago-Quesada","given":"Francisco","non-dropping-particle":"","parse-names":false,"suffix":""},{"dropping-particle":"","family":"Albano","given":"Noelia","non-dropping-particle":"","parse-names":false,"suffix":""},{"dropping-particle":"","family":"Castillo-Guerrero","given":"José Alfredo","non-dropping-particle":"","parse-names":false,"suffix":""},{"dropping-particle":"","family":"Fernández","given":"Guillermo","non-dropping-particle":"","parse-names":false,"suffix":""},{"dropping-particle":"","family":"González-Medina","given":"Erick","non-dropping-particle":"","parse-names":false,"suffix":""},{"dropping-particle":"","family":"Sánchez-Guzmán","given":"Juan Manuel","non-dropping-particle":"","parse-names":false,"suffix":""}],"container-title":"Ibis","id":"ITEM-1","issue":"4","issued":{"date-parts":[["2015"]]},"page":"767-773","title":"Secondary phytohaemagglutinin (PHA) swelling response is a good indicator of T-cell-mediated immunity in free-living birds","type":"article-journal","volume":"157"},"uris":["http://www.mendeley.com/documents/?uuid=0348c5cf-bc91-40f4-bc6b-1f9f15727e24"]}],"mendeley":{"formattedCitation":"(Santiago-Quesada et al. 2015)","plainTextFormattedCitation":"(Santiago-Quesada et al. 2015)","previouslyFormattedCitation":"(Santiago-Quesada et al. 2015)"},"properties":{"noteIndex":0},"schema":"https://github.com/citation-style-language/schema/raw/master/csl-citation.json"}</w:instrText>
      </w:r>
      <w:r w:rsidR="00031962">
        <w:rPr>
          <w:rFonts w:cstheme="minorHAnsi"/>
          <w:lang w:val="en-US"/>
        </w:rPr>
        <w:fldChar w:fldCharType="separate"/>
      </w:r>
      <w:r w:rsidR="00031962" w:rsidRPr="00031962">
        <w:rPr>
          <w:rFonts w:cstheme="minorHAnsi"/>
          <w:noProof/>
          <w:lang w:val="en-US"/>
        </w:rPr>
        <w:t>(Santiago-Quesada et al. 2015)</w:t>
      </w:r>
      <w:r w:rsidR="00031962">
        <w:rPr>
          <w:rFonts w:cstheme="minorHAnsi"/>
          <w:lang w:val="en-US"/>
        </w:rPr>
        <w:fldChar w:fldCharType="end"/>
      </w:r>
      <w:r w:rsidR="006324CB">
        <w:rPr>
          <w:rFonts w:cstheme="minorHAnsi"/>
          <w:lang w:val="en-US"/>
        </w:rPr>
        <w:t>.</w:t>
      </w:r>
      <w:r w:rsidR="0088151E">
        <w:rPr>
          <w:rFonts w:cstheme="minorHAnsi"/>
          <w:lang w:val="en-US"/>
        </w:rPr>
        <w:t xml:space="preserve"> </w:t>
      </w:r>
      <w:r w:rsidR="00F47CF0">
        <w:rPr>
          <w:rFonts w:cstheme="minorHAnsi"/>
          <w:lang w:val="en-US"/>
        </w:rPr>
        <w:t>Increased swelling at 28.5°C</w:t>
      </w:r>
      <w:r w:rsidR="00A25F22">
        <w:rPr>
          <w:rFonts w:cstheme="minorHAnsi"/>
          <w:lang w:val="en-US"/>
        </w:rPr>
        <w:t xml:space="preserve"> </w:t>
      </w:r>
      <w:r w:rsidR="00541D22">
        <w:rPr>
          <w:rFonts w:cstheme="minorHAnsi"/>
          <w:lang w:val="en-US"/>
        </w:rPr>
        <w:t>compared to swelling at 27°C may</w:t>
      </w:r>
      <w:r w:rsidR="00A25F22">
        <w:rPr>
          <w:rFonts w:cstheme="minorHAnsi"/>
          <w:lang w:val="en-US"/>
        </w:rPr>
        <w:t xml:space="preserve"> be an artefact of the acquired immune system rather than</w:t>
      </w:r>
      <w:r w:rsidR="002B47B3">
        <w:rPr>
          <w:rFonts w:cstheme="minorHAnsi"/>
          <w:lang w:val="en-US"/>
        </w:rPr>
        <w:t xml:space="preserve"> temperature</w:t>
      </w:r>
      <w:r w:rsidR="00541D22">
        <w:rPr>
          <w:rFonts w:cstheme="minorHAnsi"/>
          <w:lang w:val="en-US"/>
        </w:rPr>
        <w:t xml:space="preserve">, however, measurements at 30°C and 31.5°C </w:t>
      </w:r>
      <w:r w:rsidR="00EC7F45">
        <w:rPr>
          <w:rFonts w:cstheme="minorHAnsi"/>
          <w:lang w:val="en-US"/>
        </w:rPr>
        <w:t xml:space="preserve">represent acquired immune system. </w:t>
      </w:r>
      <w:r w:rsidR="002B47B3">
        <w:rPr>
          <w:rFonts w:cstheme="minorHAnsi"/>
          <w:lang w:val="en-US"/>
        </w:rPr>
        <w:t xml:space="preserve"> </w:t>
      </w:r>
    </w:p>
    <w:p w14:paraId="41345B5A" w14:textId="2B163A11" w:rsidR="003C7A6F" w:rsidRDefault="003C7A6F" w:rsidP="003C7A6F">
      <w:pPr>
        <w:pStyle w:val="Heading2"/>
        <w:rPr>
          <w:lang w:val="en-US"/>
        </w:rPr>
      </w:pPr>
      <w:r>
        <w:rPr>
          <w:lang w:val="en-US"/>
        </w:rPr>
        <w:t xml:space="preserve">Hematocrit </w:t>
      </w:r>
    </w:p>
    <w:p w14:paraId="3A099A68" w14:textId="27A85BFB" w:rsidR="003C7A6F" w:rsidRPr="004F6F67" w:rsidRDefault="00F00E9F" w:rsidP="00467DF4">
      <w:pPr>
        <w:jc w:val="both"/>
        <w:rPr>
          <w:lang w:val="en-US"/>
        </w:rPr>
      </w:pPr>
      <w:r>
        <w:rPr>
          <w:lang w:val="en-US"/>
        </w:rPr>
        <w:t>Red blood cells</w:t>
      </w:r>
      <w:r w:rsidR="0009166C">
        <w:rPr>
          <w:lang w:val="en-US"/>
        </w:rPr>
        <w:t xml:space="preserve"> showed no indication</w:t>
      </w:r>
      <w:r w:rsidR="000710A4">
        <w:rPr>
          <w:lang w:val="en-US"/>
        </w:rPr>
        <w:t xml:space="preserve"> of</w:t>
      </w:r>
      <w:r w:rsidR="0009166C">
        <w:rPr>
          <w:lang w:val="en-US"/>
        </w:rPr>
        <w:t xml:space="preserve"> </w:t>
      </w:r>
      <w:r w:rsidR="000710A4">
        <w:rPr>
          <w:lang w:val="en-US"/>
        </w:rPr>
        <w:t>intraspecific variation at 31.5</w:t>
      </w:r>
      <w:r w:rsidR="000710A4">
        <w:rPr>
          <w:rFonts w:cstheme="minorHAnsi"/>
          <w:lang w:val="en-US"/>
        </w:rPr>
        <w:t>°C</w:t>
      </w:r>
      <w:r w:rsidR="0053088F">
        <w:rPr>
          <w:rFonts w:cstheme="minorHAnsi"/>
          <w:lang w:val="en-US"/>
        </w:rPr>
        <w:t xml:space="preserve">. </w:t>
      </w:r>
      <w:r w:rsidR="00767C8B">
        <w:rPr>
          <w:rFonts w:cstheme="minorHAnsi"/>
          <w:lang w:val="en-US"/>
        </w:rPr>
        <w:t>Hema</w:t>
      </w:r>
      <w:r w:rsidR="00C80941">
        <w:rPr>
          <w:rFonts w:cstheme="minorHAnsi"/>
          <w:lang w:val="en-US"/>
        </w:rPr>
        <w:t>tocrit ratios can be used to estimate oxygen carrying capacity in blood</w:t>
      </w:r>
      <w:r w:rsidR="005A7441">
        <w:rPr>
          <w:rFonts w:cstheme="minorHAnsi"/>
          <w:lang w:val="en-US"/>
        </w:rPr>
        <w:t xml:space="preserve"> and are predicted to increase</w:t>
      </w:r>
      <w:r w:rsidR="00933FE5">
        <w:rPr>
          <w:rFonts w:cstheme="minorHAnsi"/>
          <w:lang w:val="en-US"/>
        </w:rPr>
        <w:t xml:space="preserve"> to compensate for oxygen demand at higher temperatures when </w:t>
      </w:r>
      <w:r w:rsidR="0062325A">
        <w:rPr>
          <w:rFonts w:cstheme="minorHAnsi"/>
          <w:lang w:val="en-US"/>
        </w:rPr>
        <w:t>physiological processes on energetically expensive</w:t>
      </w:r>
      <w:r w:rsidR="00467DF4">
        <w:rPr>
          <w:rFonts w:cstheme="minorHAnsi"/>
          <w:lang w:val="en-US"/>
        </w:rPr>
        <w:t>. However, results within the literature have demonstrated mixed outcomes. When examining juvenile chinook salmon (</w:t>
      </w:r>
      <w:r w:rsidR="00467DF4">
        <w:rPr>
          <w:rFonts w:cstheme="minorHAnsi"/>
          <w:i/>
          <w:iCs/>
          <w:lang w:val="en-US"/>
        </w:rPr>
        <w:t>Oncorhynchus tshawytscha</w:t>
      </w:r>
      <w:r w:rsidR="00467DF4">
        <w:rPr>
          <w:rFonts w:cstheme="minorHAnsi"/>
          <w:lang w:val="en-US"/>
        </w:rPr>
        <w:t xml:space="preserve">) </w:t>
      </w:r>
      <w:r w:rsidR="00467DF4">
        <w:rPr>
          <w:rFonts w:cstheme="minorHAnsi"/>
          <w:lang w:val="en-US"/>
        </w:rPr>
        <w:fldChar w:fldCharType="begin" w:fldLock="1"/>
      </w:r>
      <w:r w:rsidR="00D169D5">
        <w:rPr>
          <w:rFonts w:cstheme="minorHAnsi"/>
          <w:lang w:val="en-US"/>
        </w:rPr>
        <w:instrText>ADDIN CSL_CITATION {"citationItems":[{"id":"ITEM-1","itemData":{"DOI":"https://doi.org/10.1086/695556","author":[{"dropping-particle":"","family":"Munoz","given":"Nicholas J","non-dropping-particle":"","parse-names":false,"suffix":""},{"dropping-particle":"","family":"Farrell","given":"Anthony P","non-dropping-particle":"","parse-names":false,"suffix":""},{"dropping-particle":"","family":"Heath","given":"John W","non-dropping-particle":"","parse-names":false,"suffix":""},{"dropping-particle":"","family":"D","given":"Neff Bruan","non-dropping-particle":"","parse-names":false,"suffix":""}],"container-title":"Physiological and Biochemical Zoology","id":"ITEM-1","issue":"1","issued":{"date-parts":[["2018"]]},"title":"Hematocrit Is Associated with Thermal Tolerance and Modulated by Developmental Temperature in Juvenile Chinook Salmon","type":"article-journal","volume":"91"},"uris":["http://www.mendeley.com/documents/?uuid=5e034486-5580-44a3-a060-b002819c0d56"]}],"mendeley":{"formattedCitation":"(Munoz et al. 2018)","manualFormatting":"Munoz et al. (2018)","plainTextFormattedCitation":"(Munoz et al. 2018)","previouslyFormattedCitation":"(Munoz et al. 2018)"},"properties":{"noteIndex":0},"schema":"https://github.com/citation-style-language/schema/raw/master/csl-citation.json"}</w:instrText>
      </w:r>
      <w:r w:rsidR="00467DF4">
        <w:rPr>
          <w:rFonts w:cstheme="minorHAnsi"/>
          <w:lang w:val="en-US"/>
        </w:rPr>
        <w:fldChar w:fldCharType="separate"/>
      </w:r>
      <w:r w:rsidR="00467DF4" w:rsidRPr="0074624D">
        <w:rPr>
          <w:rFonts w:cstheme="minorHAnsi"/>
          <w:noProof/>
          <w:lang w:val="en-US"/>
        </w:rPr>
        <w:t xml:space="preserve">Munoz et al. </w:t>
      </w:r>
      <w:r w:rsidR="00467DF4">
        <w:rPr>
          <w:rFonts w:cstheme="minorHAnsi"/>
          <w:noProof/>
          <w:lang w:val="en-US"/>
        </w:rPr>
        <w:t>(</w:t>
      </w:r>
      <w:r w:rsidR="00467DF4" w:rsidRPr="0074624D">
        <w:rPr>
          <w:rFonts w:cstheme="minorHAnsi"/>
          <w:noProof/>
          <w:lang w:val="en-US"/>
        </w:rPr>
        <w:t>2018)</w:t>
      </w:r>
      <w:r w:rsidR="00467DF4">
        <w:rPr>
          <w:rFonts w:cstheme="minorHAnsi"/>
          <w:lang w:val="en-US"/>
        </w:rPr>
        <w:fldChar w:fldCharType="end"/>
      </w:r>
      <w:r w:rsidR="00467DF4">
        <w:rPr>
          <w:rFonts w:cstheme="minorHAnsi"/>
          <w:lang w:val="en-US"/>
        </w:rPr>
        <w:t xml:space="preserve"> were able to demonstrate a positive correlation between CT</w:t>
      </w:r>
      <w:r w:rsidR="00467DF4">
        <w:rPr>
          <w:rFonts w:cstheme="minorHAnsi"/>
          <w:vertAlign w:val="subscript"/>
          <w:lang w:val="en-US"/>
        </w:rPr>
        <w:t xml:space="preserve">max </w:t>
      </w:r>
      <w:r w:rsidR="00467DF4">
        <w:rPr>
          <w:rFonts w:cstheme="minorHAnsi"/>
          <w:lang w:val="en-US"/>
        </w:rPr>
        <w:t>and hematocrit</w:t>
      </w:r>
      <w:r w:rsidR="0062325A">
        <w:rPr>
          <w:rFonts w:cstheme="minorHAnsi"/>
          <w:lang w:val="en-US"/>
        </w:rPr>
        <w:t xml:space="preserve">. </w:t>
      </w:r>
      <w:r w:rsidR="00FB6BC7">
        <w:rPr>
          <w:rFonts w:cstheme="minorHAnsi"/>
          <w:lang w:val="en-US"/>
        </w:rPr>
        <w:t>However, r</w:t>
      </w:r>
      <w:r w:rsidR="00AC39C5">
        <w:rPr>
          <w:rFonts w:cstheme="minorHAnsi"/>
          <w:lang w:val="en-US"/>
        </w:rPr>
        <w:t>esults</w:t>
      </w:r>
      <w:r w:rsidR="00021B2C">
        <w:rPr>
          <w:rFonts w:cstheme="minorHAnsi"/>
          <w:lang w:val="en-US"/>
        </w:rPr>
        <w:t xml:space="preserve"> similar to this study</w:t>
      </w:r>
      <w:r w:rsidR="00AC39C5">
        <w:rPr>
          <w:rFonts w:cstheme="minorHAnsi"/>
          <w:lang w:val="en-US"/>
        </w:rPr>
        <w:t xml:space="preserve"> </w:t>
      </w:r>
      <w:r w:rsidR="00021B2C">
        <w:rPr>
          <w:rFonts w:cstheme="minorHAnsi"/>
          <w:lang w:val="en-US"/>
        </w:rPr>
        <w:t>were</w:t>
      </w:r>
      <w:r w:rsidR="00AC39C5">
        <w:rPr>
          <w:rFonts w:cstheme="minorHAnsi"/>
          <w:lang w:val="en-US"/>
        </w:rPr>
        <w:t xml:space="preserve"> identified in Atlantic Salmon (</w:t>
      </w:r>
      <w:r w:rsidR="001C489F" w:rsidRPr="001C489F">
        <w:rPr>
          <w:rFonts w:cstheme="minorHAnsi"/>
          <w:i/>
          <w:iCs/>
          <w:lang w:val="en-US"/>
        </w:rPr>
        <w:t>Salmo salar</w:t>
      </w:r>
      <w:r w:rsidR="001C489F">
        <w:rPr>
          <w:rFonts w:cstheme="minorHAnsi"/>
          <w:lang w:val="en-US"/>
        </w:rPr>
        <w:t xml:space="preserve">), where </w:t>
      </w:r>
      <w:r w:rsidR="009E4A6D">
        <w:rPr>
          <w:rFonts w:cstheme="minorHAnsi"/>
          <w:lang w:val="en-US"/>
        </w:rPr>
        <w:t>CT</w:t>
      </w:r>
      <w:r w:rsidR="009E4A6D" w:rsidRPr="004F6F67">
        <w:rPr>
          <w:rFonts w:cstheme="minorHAnsi"/>
          <w:vertAlign w:val="subscript"/>
          <w:lang w:val="en-US"/>
        </w:rPr>
        <w:t>max</w:t>
      </w:r>
      <w:r w:rsidR="009E4A6D">
        <w:rPr>
          <w:rFonts w:cstheme="minorHAnsi"/>
          <w:lang w:val="en-US"/>
        </w:rPr>
        <w:t xml:space="preserve"> </w:t>
      </w:r>
      <w:r w:rsidR="001C489F">
        <w:rPr>
          <w:rFonts w:cstheme="minorHAnsi"/>
          <w:lang w:val="en-US"/>
        </w:rPr>
        <w:t>ratios w</w:t>
      </w:r>
      <w:r w:rsidR="009E4A6D">
        <w:rPr>
          <w:rFonts w:cstheme="minorHAnsi"/>
          <w:lang w:val="en-US"/>
        </w:rPr>
        <w:t>as</w:t>
      </w:r>
      <w:r w:rsidR="001C489F">
        <w:rPr>
          <w:rFonts w:cstheme="minorHAnsi"/>
          <w:lang w:val="en-US"/>
        </w:rPr>
        <w:t xml:space="preserve"> </w:t>
      </w:r>
      <w:r w:rsidR="003D713C">
        <w:rPr>
          <w:rFonts w:cstheme="minorHAnsi"/>
          <w:lang w:val="en-US"/>
        </w:rPr>
        <w:t>unexpectedly shown to be negatively related to CTmax</w:t>
      </w:r>
      <w:r w:rsidR="009E4A6D">
        <w:rPr>
          <w:rFonts w:cstheme="minorHAnsi"/>
          <w:lang w:val="en-US"/>
        </w:rPr>
        <w:t xml:space="preserve"> and</w:t>
      </w:r>
      <w:r w:rsidR="0062388B">
        <w:rPr>
          <w:rFonts w:cstheme="minorHAnsi"/>
          <w:lang w:val="en-US"/>
        </w:rPr>
        <w:t xml:space="preserve"> showed no correlation with relative ventricle mass</w:t>
      </w:r>
      <w:r w:rsidR="003D713C">
        <w:rPr>
          <w:rFonts w:cstheme="minorHAnsi"/>
          <w:lang w:val="en-US"/>
        </w:rPr>
        <w:t xml:space="preserve"> </w:t>
      </w:r>
      <w:r w:rsidR="003D713C">
        <w:rPr>
          <w:rFonts w:cstheme="minorHAnsi"/>
          <w:lang w:val="en-US"/>
        </w:rPr>
        <w:fldChar w:fldCharType="begin" w:fldLock="1"/>
      </w:r>
      <w:r w:rsidR="0074624D">
        <w:rPr>
          <w:rFonts w:cstheme="minorHAnsi"/>
          <w:lang w:val="en-US"/>
        </w:rPr>
        <w:instrText>ADDIN CSL_CITATION {"citationItems":[{"id":"ITEM-1","itemData":{"DOI":"10.1016/j.cbpa.2022.111143","ISSN":"15314332","PMID":"34995773","abstract":"Atlantic salmon is an important aquaculture species farmed in ocean net-pens and therefore subjected to changing environmental conditions, including rising temperatures. This creates a need for research on the thermal tolerance of this species for the future of sustainable aquaculture. We investigated the thermal tolerance of individually tagged Atlantic salmon post-smolts subjected sequentially to two common high-temperature challenges: critical thermal maximum (CTmax) followed by incremental thermal maximum (ITmax). Our goals were (1) to determine whether CTmax can predict ITmax for individual fish, and (2) to examine connections between various body size (mass, length, condition factor), cardiac (absolute and relative ventricle mass) and blood (hematocrit) metrics and thermal tolerance. We found no relationship between CTmax and ITmax. This is of concern because CTmax, which is a quick and easy test, is often used to predict upper lethal limits in fish despite not using real-world rates of temperature increase and not using death as the experimental endpoint (unlike ITmax). Also, some metrics which correlated in one direction with CTmax had the opposite correlation with ITmax. For instance, smaller fish or fish with smaller ventricles had a higher CTmax but a lower ITmax than larger fish or fish with larger ventricles. Taken together, these results highlight the need to take care when using acute thermal tolerance tests to predict real-world responses to rising temperatures.","author":[{"dropping-particle":"","family":"Bartlett","given":"Charlotte B.","non-dropping-particle":"","parse-names":false,"suffix":""},{"dropping-particle":"","family":"Garber","given":"Amber F.","non-dropping-particle":"","parse-names":false,"suffix":""},{"dropping-particle":"","family":"Gonen","given":"Serap","non-dropping-particle":"","parse-names":false,"suffix":""},{"dropping-particle":"","family":"Benfey","given":"Tillmann J.","non-dropping-particle":"","parse-names":false,"suffix":""}],"container-title":"Comparative Biochemistry and Physiology -Part A : Molecular and Integrative Physiology","id":"ITEM-1","issued":{"date-parts":[["2022"]]},"page":"111143","publisher":"Elsevier Inc.","title":"Acute critical thermal maximum does not predict chronic incremental thermal maximum in Atlantic salmon (Salmo salar)","type":"article-journal","volume":"266"},"uris":["http://www.mendeley.com/documents/?uuid=342c09f3-1d37-4ff2-b775-1290360ba6ee"]}],"mendeley":{"formattedCitation":"(Bartlett et al. 2022)","plainTextFormattedCitation":"(Bartlett et al. 2022)","previouslyFormattedCitation":"(Bartlett et al. 2022)"},"properties":{"noteIndex":0},"schema":"https://github.com/citation-style-language/schema/raw/master/csl-citation.json"}</w:instrText>
      </w:r>
      <w:r w:rsidR="003D713C">
        <w:rPr>
          <w:rFonts w:cstheme="minorHAnsi"/>
          <w:lang w:val="en-US"/>
        </w:rPr>
        <w:fldChar w:fldCharType="separate"/>
      </w:r>
      <w:r w:rsidR="003D713C" w:rsidRPr="003D713C">
        <w:rPr>
          <w:rFonts w:cstheme="minorHAnsi"/>
          <w:noProof/>
          <w:lang w:val="en-US"/>
        </w:rPr>
        <w:t>(Bartlett et al. 2022)</w:t>
      </w:r>
      <w:r w:rsidR="003D713C">
        <w:rPr>
          <w:rFonts w:cstheme="minorHAnsi"/>
          <w:lang w:val="en-US"/>
        </w:rPr>
        <w:fldChar w:fldCharType="end"/>
      </w:r>
      <w:r w:rsidR="002A110B">
        <w:rPr>
          <w:rFonts w:cstheme="minorHAnsi"/>
          <w:lang w:val="en-US"/>
        </w:rPr>
        <w:t xml:space="preserve">. </w:t>
      </w:r>
      <w:r w:rsidR="00FB6BC7">
        <w:rPr>
          <w:rFonts w:cstheme="minorHAnsi"/>
          <w:lang w:val="en-US"/>
        </w:rPr>
        <w:t xml:space="preserve">Additionally, hematocrit was shown to be unresponsive in </w:t>
      </w:r>
      <w:r w:rsidR="00610835">
        <w:rPr>
          <w:rFonts w:cstheme="minorHAnsi"/>
          <w:lang w:val="en-US"/>
        </w:rPr>
        <w:t xml:space="preserve">both </w:t>
      </w:r>
      <w:r w:rsidR="00610835">
        <w:rPr>
          <w:rFonts w:cstheme="minorHAnsi"/>
          <w:i/>
          <w:iCs/>
          <w:lang w:val="en-US"/>
        </w:rPr>
        <w:t xml:space="preserve">Caesion </w:t>
      </w:r>
      <w:r w:rsidR="007C1813">
        <w:rPr>
          <w:rFonts w:cstheme="minorHAnsi"/>
          <w:i/>
          <w:iCs/>
          <w:lang w:val="en-US"/>
        </w:rPr>
        <w:t>cuning</w:t>
      </w:r>
      <w:r w:rsidR="007C1813">
        <w:rPr>
          <w:rFonts w:cstheme="minorHAnsi"/>
          <w:lang w:val="en-US"/>
        </w:rPr>
        <w:t xml:space="preserve"> and </w:t>
      </w:r>
      <w:r w:rsidR="007C1813">
        <w:rPr>
          <w:rFonts w:cstheme="minorHAnsi"/>
          <w:i/>
          <w:iCs/>
          <w:lang w:val="en-US"/>
        </w:rPr>
        <w:t>Cheilodipterus quinquelineatus</w:t>
      </w:r>
      <w:r w:rsidR="007C1813">
        <w:rPr>
          <w:rFonts w:cstheme="minorHAnsi"/>
          <w:lang w:val="en-US"/>
        </w:rPr>
        <w:t xml:space="preserve"> when exposed to elevated temperatures</w:t>
      </w:r>
      <w:r w:rsidR="00D169D5">
        <w:rPr>
          <w:rFonts w:cstheme="minorHAnsi"/>
          <w:lang w:val="en-US"/>
        </w:rPr>
        <w:t xml:space="preserve"> (+3.0°C above ambient temperature)</w:t>
      </w:r>
      <w:r w:rsidR="007C1813">
        <w:rPr>
          <w:rFonts w:cstheme="minorHAnsi"/>
          <w:lang w:val="en-US"/>
        </w:rPr>
        <w:t xml:space="preserve"> for 5-weeks</w:t>
      </w:r>
      <w:r w:rsidR="00D169D5">
        <w:rPr>
          <w:rFonts w:cstheme="minorHAnsi"/>
          <w:lang w:val="en-US"/>
        </w:rPr>
        <w:t xml:space="preserve"> </w:t>
      </w:r>
      <w:r w:rsidR="00D169D5">
        <w:rPr>
          <w:rFonts w:cstheme="minorHAnsi"/>
          <w:lang w:val="en-US"/>
        </w:rPr>
        <w:fldChar w:fldCharType="begin" w:fldLock="1"/>
      </w:r>
      <w:r w:rsidR="00DA68CA">
        <w:rPr>
          <w:rFonts w:cstheme="minorHAnsi"/>
          <w:lang w:val="en-US"/>
        </w:rPr>
        <w:instrText>ADDIN CSL_CITATION {"citationItems":[{"id":"ITEM-1","itemData":{"author":[{"dropping-particle":"","family":"Johansen","given":"Jacob L","non-dropping-particle":"","parse-names":false,"suffix":""},{"dropping-particle":"","family":"Nadler","given":"Lauren E","non-dropping-particle":"","parse-names":false,"suffix":""},{"dropping-particle":"","family":"Habary","given":"Adam","non-dropping-particle":"","parse-names":false,"suffix":""},{"dropping-particle":"","family":"Bowden","given":"Alyssa J","non-dropping-particle":"","parse-names":false,"suffix":""},{"dropping-particle":"","family":"Rummer","given":"Jodie","non-dropping-particle":"","parse-names":false,"suffix":""}],"container-title":"eLife","id":"ITEM-1","issued":{"date-parts":[["2021"]]},"page":"1-30","title":"Thermal acclimation of tropical coral reef fishes to global heat waves","type":"article-journal","volume":"10"},"uris":["http://www.mendeley.com/documents/?uuid=c7b1a4af-7613-4dac-a9cf-323df1f35d71"]}],"mendeley":{"formattedCitation":"(Johansen et al. 2021)","plainTextFormattedCitation":"(Johansen et al. 2021)","previouslyFormattedCitation":"(Johansen et al. 2021)"},"properties":{"noteIndex":0},"schema":"https://github.com/citation-style-language/schema/raw/master/csl-citation.json"}</w:instrText>
      </w:r>
      <w:r w:rsidR="00D169D5">
        <w:rPr>
          <w:rFonts w:cstheme="minorHAnsi"/>
          <w:lang w:val="en-US"/>
        </w:rPr>
        <w:fldChar w:fldCharType="separate"/>
      </w:r>
      <w:r w:rsidR="00D169D5" w:rsidRPr="00D169D5">
        <w:rPr>
          <w:rFonts w:cstheme="minorHAnsi"/>
          <w:noProof/>
          <w:lang w:val="en-US"/>
        </w:rPr>
        <w:t>(Johansen et al. 2021)</w:t>
      </w:r>
      <w:r w:rsidR="00D169D5">
        <w:rPr>
          <w:rFonts w:cstheme="minorHAnsi"/>
          <w:lang w:val="en-US"/>
        </w:rPr>
        <w:fldChar w:fldCharType="end"/>
      </w:r>
      <w:r w:rsidR="007C1813">
        <w:rPr>
          <w:rFonts w:cstheme="minorHAnsi"/>
          <w:lang w:val="en-US"/>
        </w:rPr>
        <w:t xml:space="preserve">. </w:t>
      </w:r>
      <w:r w:rsidR="00323A07">
        <w:rPr>
          <w:rFonts w:cstheme="minorHAnsi"/>
          <w:lang w:val="en-US"/>
        </w:rPr>
        <w:t xml:space="preserve">While increasing hematocrit may provide an opportunity to increase oxygen carrying capacity, it does not appear to be a ubiquitous response among marine fish species exposed to elevated </w:t>
      </w:r>
      <w:r w:rsidR="003C7847">
        <w:rPr>
          <w:rFonts w:cstheme="minorHAnsi"/>
          <w:lang w:val="en-US"/>
        </w:rPr>
        <w:t>temperatures</w:t>
      </w:r>
      <w:r w:rsidR="00323A07">
        <w:rPr>
          <w:rFonts w:cstheme="minorHAnsi"/>
          <w:lang w:val="en-US"/>
        </w:rPr>
        <w:t>.</w:t>
      </w:r>
      <w:r w:rsidR="004D704D">
        <w:rPr>
          <w:rFonts w:cstheme="minorHAnsi"/>
          <w:lang w:val="en-US"/>
        </w:rPr>
        <w:t xml:space="preserve"> </w:t>
      </w:r>
    </w:p>
    <w:p w14:paraId="374C4F2E" w14:textId="6619994D" w:rsidR="003C7A6F" w:rsidRDefault="003C7A6F" w:rsidP="003C7A6F">
      <w:pPr>
        <w:pStyle w:val="Heading2"/>
        <w:rPr>
          <w:lang w:val="en-US"/>
        </w:rPr>
      </w:pPr>
      <w:r>
        <w:rPr>
          <w:lang w:val="en-US"/>
        </w:rPr>
        <w:t xml:space="preserve">Enzyme </w:t>
      </w:r>
      <w:r w:rsidR="00F13149">
        <w:rPr>
          <w:lang w:val="en-US"/>
        </w:rPr>
        <w:t>a</w:t>
      </w:r>
      <w:r>
        <w:rPr>
          <w:lang w:val="en-US"/>
        </w:rPr>
        <w:t xml:space="preserve">nalysis </w:t>
      </w:r>
    </w:p>
    <w:p w14:paraId="3598F26B" w14:textId="64984B4C" w:rsidR="003C7A6F" w:rsidRPr="00EB4831" w:rsidRDefault="00582995" w:rsidP="00252911">
      <w:pPr>
        <w:jc w:val="both"/>
        <w:rPr>
          <w:b/>
          <w:bCs/>
          <w:lang w:val="en-US"/>
        </w:rPr>
      </w:pPr>
      <w:r>
        <w:rPr>
          <w:lang w:val="en-US"/>
        </w:rPr>
        <w:t>LDH</w:t>
      </w:r>
      <w:r w:rsidR="00646911">
        <w:rPr>
          <w:lang w:val="en-US"/>
        </w:rPr>
        <w:t xml:space="preserve"> and </w:t>
      </w:r>
      <w:r>
        <w:rPr>
          <w:lang w:val="en-US"/>
        </w:rPr>
        <w:t>CS</w:t>
      </w:r>
      <w:r w:rsidR="00646911">
        <w:rPr>
          <w:lang w:val="en-US"/>
        </w:rPr>
        <w:t xml:space="preserve"> activity were significant correlated with temperature, positive and negatively, respectively; however, neither enzyme showed significant differences between </w:t>
      </w:r>
      <w:r w:rsidR="00563449">
        <w:rPr>
          <w:lang w:val="en-US"/>
        </w:rPr>
        <w:t xml:space="preserve">low- and high-latitude </w:t>
      </w:r>
      <w:r w:rsidR="00563449">
        <w:rPr>
          <w:lang w:val="en-US"/>
        </w:rPr>
        <w:lastRenderedPageBreak/>
        <w:t>populations</w:t>
      </w:r>
      <w:r w:rsidR="00646911">
        <w:rPr>
          <w:lang w:val="en-US"/>
        </w:rPr>
        <w:t>.</w:t>
      </w:r>
      <w:r w:rsidR="00563449">
        <w:rPr>
          <w:lang w:val="en-US"/>
        </w:rPr>
        <w:t xml:space="preserve"> </w:t>
      </w:r>
      <w:r w:rsidR="00897695">
        <w:rPr>
          <w:lang w:val="en-US"/>
        </w:rPr>
        <w:t xml:space="preserve">LDH and CS </w:t>
      </w:r>
      <w:r w:rsidR="009D0972">
        <w:rPr>
          <w:lang w:val="en-US"/>
        </w:rPr>
        <w:t xml:space="preserve">are proxy representation for anerobic glycolysis [citation] and </w:t>
      </w:r>
      <w:r w:rsidR="004D1E64">
        <w:rPr>
          <w:lang w:val="en-US"/>
        </w:rPr>
        <w:t>aerobic capacity that can achieved via the citric acid cycle [citation]</w:t>
      </w:r>
      <w:r w:rsidR="009B24A6">
        <w:rPr>
          <w:lang w:val="en-US"/>
        </w:rPr>
        <w:t>,</w:t>
      </w:r>
      <w:r w:rsidR="004D1E64">
        <w:rPr>
          <w:lang w:val="en-US"/>
        </w:rPr>
        <w:t xml:space="preserve"> respectively</w:t>
      </w:r>
      <w:r w:rsidR="009B24A6">
        <w:rPr>
          <w:lang w:val="en-US"/>
        </w:rPr>
        <w:t xml:space="preserve">. The </w:t>
      </w:r>
      <w:r w:rsidR="00986B49">
        <w:rPr>
          <w:lang w:val="en-US"/>
        </w:rPr>
        <w:t>transition from aerobic to anaerobic process</w:t>
      </w:r>
      <w:r w:rsidR="00451F1A">
        <w:rPr>
          <w:lang w:val="en-US"/>
        </w:rPr>
        <w:t xml:space="preserve"> is expected among ectotherms that experience warming thermal conditions, and has been previously identified in </w:t>
      </w:r>
      <w:r w:rsidR="004253C6">
        <w:rPr>
          <w:lang w:val="en-US"/>
        </w:rPr>
        <w:t>crown-of-thorns sea starts (</w:t>
      </w:r>
      <w:r w:rsidR="004253C6">
        <w:rPr>
          <w:i/>
          <w:iCs/>
          <w:lang w:val="en-US"/>
        </w:rPr>
        <w:t>Acanthaster spp.</w:t>
      </w:r>
      <w:r w:rsidR="004253C6">
        <w:rPr>
          <w:lang w:val="en-US"/>
        </w:rPr>
        <w:t xml:space="preserve">; </w:t>
      </w:r>
      <w:r w:rsidR="004253C6">
        <w:rPr>
          <w:lang w:val="en-US"/>
        </w:rPr>
        <w:fldChar w:fldCharType="begin" w:fldLock="1"/>
      </w:r>
      <w:r w:rsidR="00711DAF">
        <w:rPr>
          <w:lang w:val="en-US"/>
        </w:rPr>
        <w:instrText>ADDIN CSL_CITATION {"citationItems":[{"id":"ITEM-1","itemData":{"DOI":"10.1086/717049","ISSN":"19398697","PMID":"35015619","abstract":"Climate change and population irruptions of crown-of-thorns sea stars (Acanthaster sp.) are two of the most pervasive threats to coral reefs. Yet there has been little consideration regarding the synergies between ocean warming and the coral-feeding sub-adult and adult stages of this asteroid. Here we explored the thermosensitivity of the aforementioned life stages by assessing physiological responses to acute warming. Thermal sensitivity was assessed based on the maximal activity of enzymes involved in aerobic (citrate synthase) and anaerobic (lactate dehydrogenase) metabolic pathways, as well as the standard metabolic rate of sub-adult and adult sea stars. In both life stages, citrate synthase activity declined with increasing temperature from 15 7C to 40 7C, with negligible activity occurring 135 7C. On the other hand, lactate dehydrogenase activity increased with temperature from 20 7C to 45 7C, indicating a greater reliance on anaerobic metabolism in a warmer environment. The standard metabolic rate of sub-adult sea stars increased with temperature throughout the testing range (24 7C to 36 7C). Adult sea stars exhibited evidence of thermal stress, with metabolic depression occurring from 33 7C. Here, we demonstrate that crown-of-thorns sea stars are sensitive to warming but that adults, and especially sub-adults, may have some resilience to short-term marine heatwaves in the near future.","author":[{"dropping-particle":"","family":"Lang","given":"Bethan J.","non-dropping-particle":"","parse-names":false,"suffix":""},{"dropping-particle":"","family":"Donelson","given":"Jennifer M.","non-dropping-particle":"","parse-names":false,"suffix":""},{"dropping-particle":"","family":"Caballes","given":"Ciemon F.","non-dropping-particle":"","parse-names":false,"suffix":""},{"dropping-particle":"","family":"Doll","given":"Peter C.","non-dropping-particle":"","parse-names":false,"suffix":""},{"dropping-particle":"","family":"Pratchett","given":"Morgan S.","non-dropping-particle":"","parse-names":false,"suffix":""}],"container-title":"Biological Bulletin","id":"ITEM-1","issue":"3","issued":{"date-parts":[["2021"]]},"page":"347-358","title":"Metabolic Responses of Pacific Crown-of-Thorns Sea Stars (Acanthaster sp.) to Acute Warming","type":"article-journal","volume":"241"},"uris":["http://www.mendeley.com/documents/?uuid=8851b1ed-6e02-4d33-bc46-84b343b6b57b"]}],"mendeley":{"formattedCitation":"(Lang et al. 2021)","manualFormatting":"Lang et al. 2021)","plainTextFormattedCitation":"(Lang et al. 2021)","previouslyFormattedCitation":"(Lang et al. 2021)"},"properties":{"noteIndex":0},"schema":"https://github.com/citation-style-language/schema/raw/master/csl-citation.json"}</w:instrText>
      </w:r>
      <w:r w:rsidR="004253C6">
        <w:rPr>
          <w:lang w:val="en-US"/>
        </w:rPr>
        <w:fldChar w:fldCharType="separate"/>
      </w:r>
      <w:r w:rsidR="004253C6" w:rsidRPr="004253C6">
        <w:rPr>
          <w:noProof/>
          <w:lang w:val="en-US"/>
        </w:rPr>
        <w:t>Lang et al. 2021)</w:t>
      </w:r>
      <w:r w:rsidR="004253C6">
        <w:rPr>
          <w:lang w:val="en-US"/>
        </w:rPr>
        <w:fldChar w:fldCharType="end"/>
      </w:r>
      <w:r w:rsidR="004253C6">
        <w:rPr>
          <w:lang w:val="en-US"/>
        </w:rPr>
        <w:t xml:space="preserve">. </w:t>
      </w:r>
      <w:r w:rsidR="00252911">
        <w:rPr>
          <w:lang w:val="en-US"/>
        </w:rPr>
        <w:t>However, a lack of significant difference between</w:t>
      </w:r>
      <w:r w:rsidR="005E4038">
        <w:rPr>
          <w:lang w:val="en-US"/>
        </w:rPr>
        <w:t xml:space="preserve"> regions suggests that </w:t>
      </w:r>
      <w:r w:rsidR="006E7D36">
        <w:rPr>
          <w:lang w:val="en-US"/>
        </w:rPr>
        <w:t>enzymatic performance within</w:t>
      </w:r>
      <w:r w:rsidR="00E8464D">
        <w:rPr>
          <w:lang w:val="en-US"/>
        </w:rPr>
        <w:t xml:space="preserve"> white muscle of </w:t>
      </w:r>
      <w:r w:rsidR="00E8464D">
        <w:rPr>
          <w:i/>
          <w:iCs/>
          <w:lang w:val="en-US"/>
        </w:rPr>
        <w:t>Acanthochromis polyacanthus</w:t>
      </w:r>
      <w:r w:rsidR="00E8464D">
        <w:rPr>
          <w:lang w:val="en-US"/>
        </w:rPr>
        <w:t xml:space="preserve">, does not contribute to </w:t>
      </w:r>
      <w:r w:rsidR="00F82CF5">
        <w:rPr>
          <w:lang w:val="en-US"/>
        </w:rPr>
        <w:t xml:space="preserve">organismal differences that were demonstrated via AAS. </w:t>
      </w:r>
      <w:r w:rsidR="00EB4831">
        <w:rPr>
          <w:lang w:val="en-US"/>
        </w:rPr>
        <w:t xml:space="preserve">The </w:t>
      </w:r>
      <w:r w:rsidR="00EB4831">
        <w:rPr>
          <w:lang w:val="en-US"/>
        </w:rPr>
        <w:t xml:space="preserve">anaerobic capacity </w:t>
      </w:r>
      <w:r w:rsidR="00EB4831">
        <w:rPr>
          <w:lang w:val="en-US"/>
        </w:rPr>
        <w:t xml:space="preserve">of white muscle tissue </w:t>
      </w:r>
      <w:r w:rsidR="00EB4831">
        <w:rPr>
          <w:lang w:val="en-US"/>
        </w:rPr>
        <w:t xml:space="preserve">has been shown to correlate to whole organism oxygen consumption, and it plays an important role in bursts of high-speed swimming </w:t>
      </w:r>
      <w:r w:rsidR="00EB4831">
        <w:rPr>
          <w:lang w:val="en-US"/>
        </w:rPr>
        <w:fldChar w:fldCharType="begin" w:fldLock="1"/>
      </w:r>
      <w:r w:rsidR="00EB4831">
        <w:rPr>
          <w:lang w:val="en-US"/>
        </w:rPr>
        <w:instrText>ADDIN CSL_CITATION {"citationItems":[{"id":"ITEM-1","itemData":{"DOI":"10.1007/BF00389152","ISSN":"00253162","abstract":"Activities of lactate dehydrogenase (LDH), pyruvate kinase (PK), malate dehydrogenase (MDH) and citrate synthase (CS) were measured in the white skeletal muscle of marine fishes having different depths of occurrence and different feeding and locomotory strategies. There were significant depth-related differences in the two glycolytic enzymes, LDH and PK. LDH activity was most variable, and differed by 3 orders of magnitude between the most active shallow-living species and certain deep-sea fishes likely to have only minimal capacities for active locomotion. Superimposed on the depth-related patterns was a high degree of interspecific variation (up to 20-fold) in enzymic activity among species from any given range of depth of occurrence. Variation of both LDH and PK activities, noted for shallow- and deep-living fishes, seems to be largely accounted for by differences in feeding habits and locomotory performance. Active pelagic swimmers have much higher activities of LDH and PK than, for example, deep-living sit-and-wait predators. Benthopelagic fishes like rattails and the sablefish have the highest activities found among deep-living fishes, suggesting that these species engage in relatively active food-searching behavior compared to most other deep-sea fishes. The activity of CS, an enzyme of the citric acid cycle and an indicator of aerobic metabolism, varied little among species. Thus, the large interspecific variation in glycolytic potential (LDH and PK) among species is not associated with a similar variation in aerobic metabolism of white muscle. The much higher and more variable activity of MDH relative to CS suggests that, in addition to its function in the citric acid cycle, MDH may play an important role in redox balance in fish white muscle. In a comparison of white muscle composition between the shallow- and deep-living species, water content did not differ significantly, but protein content was significantly higher in shallow- than in deep-living fishes (211 and 130 mg g-1 wet wt of muscle, respectively). The differences in muscle protein content are small relative to the differences between shallow- and deep-living species in LDH, PK and MDH activities. Thus, depthrelated differences in muscle enzymic activity are caused by factors other than enzyme dilution. Enzyme activities (LDH, PK and CS) in brain tissue were relatively constant among species regardless of depth of occurrence or feeding and locomotory habits. Habitat and lifestyle do …","author":[{"dropping-particle":"","family":"Sullivan","given":"K. M.","non-dropping-particle":"","parse-names":false,"suffix":""},{"dropping-particle":"","family":"Somero","given":"G. N.","non-dropping-particle":"","parse-names":false,"suffix":""}],"container-title":"Marine Biology","id":"ITEM-1","issue":"2-3","issued":{"date-parts":[["1980"]]},"page":"91-99","title":"Enzyme activities of fish skeletal muscle and brain as influenced by depth of occurrence and habits of feeding and locomotion","type":"article-journal","volume":"60"},"uris":["http://www.mendeley.com/documents/?uuid=874684ce-f394-422f-a2b6-4340e8f2420b"]}],"mendeley":{"formattedCitation":"(Sullivan and Somero 1980)","plainTextFormattedCitation":"(Sullivan and Somero 1980)","previouslyFormattedCitation":"(Sullivan and Somero 1980)"},"properties":{"noteIndex":0},"schema":"https://github.com/citation-style-language/schema/raw/master/csl-citation.json"}</w:instrText>
      </w:r>
      <w:r w:rsidR="00EB4831">
        <w:rPr>
          <w:lang w:val="en-US"/>
        </w:rPr>
        <w:fldChar w:fldCharType="separate"/>
      </w:r>
      <w:r w:rsidR="00EB4831" w:rsidRPr="00CF1463">
        <w:rPr>
          <w:noProof/>
          <w:lang w:val="en-US"/>
        </w:rPr>
        <w:t>(Sullivan and Somero 1980)</w:t>
      </w:r>
      <w:r w:rsidR="00EB4831">
        <w:rPr>
          <w:lang w:val="en-US"/>
        </w:rPr>
        <w:fldChar w:fldCharType="end"/>
      </w:r>
      <w:r w:rsidR="00613BCD">
        <w:rPr>
          <w:lang w:val="en-US"/>
        </w:rPr>
        <w:t>.</w:t>
      </w:r>
      <w:r w:rsidR="00EB4831">
        <w:rPr>
          <w:lang w:val="en-US"/>
        </w:rPr>
        <w:t xml:space="preserve"> </w:t>
      </w:r>
      <w:r w:rsidR="00613BCD">
        <w:rPr>
          <w:lang w:val="en-US"/>
        </w:rPr>
        <w:t>H</w:t>
      </w:r>
      <w:r w:rsidR="00EB4831">
        <w:rPr>
          <w:lang w:val="en-US"/>
        </w:rPr>
        <w:t>owever,</w:t>
      </w:r>
      <w:r w:rsidR="00E658C7">
        <w:rPr>
          <w:lang w:val="en-US"/>
        </w:rPr>
        <w:t xml:space="preserve"> enzymatic activity relevant to whole organismal response may be more prevalent in</w:t>
      </w:r>
      <w:r w:rsidR="00CB3A4C">
        <w:rPr>
          <w:lang w:val="en-US"/>
        </w:rPr>
        <w:t xml:space="preserve"> mitochondrial-rich muscle tissue-types, such as heart </w:t>
      </w:r>
      <w:r w:rsidR="00A2544E">
        <w:rPr>
          <w:lang w:val="en-US"/>
        </w:rPr>
        <w:t>tissue that is associated with cardiac function</w:t>
      </w:r>
      <w:r w:rsidR="00A047BC">
        <w:rPr>
          <w:lang w:val="en-US"/>
        </w:rPr>
        <w:t>, that has been previously shown to be a central determining</w:t>
      </w:r>
      <w:r w:rsidR="00412482">
        <w:rPr>
          <w:lang w:val="en-US"/>
        </w:rPr>
        <w:t xml:space="preserve"> mechanism for thermal</w:t>
      </w:r>
      <w:r w:rsidR="00DF7975">
        <w:rPr>
          <w:lang w:val="en-US"/>
        </w:rPr>
        <w:t>,</w:t>
      </w:r>
      <w:r w:rsidR="00412482">
        <w:rPr>
          <w:lang w:val="en-US"/>
        </w:rPr>
        <w:t xml:space="preserve"> tolerances</w:t>
      </w:r>
      <w:r w:rsidR="00281F6F">
        <w:rPr>
          <w:lang w:val="en-US"/>
        </w:rPr>
        <w:t xml:space="preserve">, </w:t>
      </w:r>
      <w:r w:rsidR="008422A4">
        <w:rPr>
          <w:lang w:val="en-US"/>
        </w:rPr>
        <w:t>local adaptation</w:t>
      </w:r>
      <w:r w:rsidR="00DF7975">
        <w:rPr>
          <w:lang w:val="en-US"/>
        </w:rPr>
        <w:t>, and plasticity</w:t>
      </w:r>
      <w:r w:rsidR="00412482">
        <w:rPr>
          <w:lang w:val="en-US"/>
        </w:rPr>
        <w:t xml:space="preserve"> in fish </w:t>
      </w:r>
      <w:r w:rsidR="00711DAF">
        <w:rPr>
          <w:lang w:val="en-US"/>
        </w:rPr>
        <w:fldChar w:fldCharType="begin" w:fldLock="1"/>
      </w:r>
      <w:r w:rsidR="00CB65F4">
        <w:rPr>
          <w:lang w:val="en-US"/>
        </w:rPr>
        <w:instrText>ADDIN CSL_CITATION {"citationItems":[{"id":"ITEM-1","itemData":{"DOI":"10.1242/jeb.023671","ISSN":"00220949","abstract":"Animal distributions are shaped by the environment and antecedents. Here I show how the temperature dependence of aerobic scope (the difference between maximum and minimum rates of oxygen uptake) is a useful tool to examine the fundamental temperature niches of salmonids and perhaps other fishes. Although the concept of aerobic scope has been recognized for over half a century, only recently has sufficient evidence accumulated to provide a mechanistic explanation for the optimal temperature of salmonids. Evidence suggests that heart rate is the primary driver in supplying more oxygen to tissues as demand increases exponentially with temperature. By contrast, capacity functions (i.e. cardiac stroke volume, tissue oxygen extraction and haemoglobin concentration) are exploited only secondarily if at all, with increasing temperature, and then perhaps only at a temperature nearing that which is lethal to resting fish. Ultimately, however, heart rate apparently becomes a weak partner for the cardiorespiratory oxygen cascade when temperature increases above the optimum for aerobic scope. Thus, the upper limit for heart rate may emerge as a valuable, but simple predictor of optimal temperature in active animals, opening the possibility of using biotelemetry of heart rate in field situations to explore properly the full interplay of environmental factors on aerobic scope. An example of an ecological application of these physiological discoveries is provided using the upriver migration of adult sockeye salmon, which have a remarkable fidelity to their spawning areas and appear to have an optimum temperature for aerobic scope that corresponds to the river temperatures experienced by their antecedents. Unfortunately, there is evidence that this potential adaptation is incompatible with the rapid increase in river temperature presently experienced by salmon as a result of climate change. By limiting aerobic scope, river temperatures in excess of the optimum for aerobic scope directly impact upriver spawning migration and hence lifetime fecundity. Thus, use of aerobic scope holds promise for scientists who wish to make predictions on how climate change may influence animal distributions.","author":[{"dropping-particle":"","family":"Farrell","given":"A. P.","non-dropping-particle":"","parse-names":false,"suffix":""}],"container-title":"Journal of Experimental Biology","id":"ITEM-1","issue":"23","issued":{"date-parts":[["2009"]]},"page":"3771-3780","title":"Environment, antecedents and climate change: Lessons from the study of temperature physiology and river migration of salmonids","type":"article-journal","volume":"212"},"uris":["http://www.mendeley.com/documents/?uuid=933ad361-711a-4e50-be13-a1b98934f034"]},{"id":"ITEM-2","itemData":{"DOI":"10.1038/s41598-019-54165-3","ISSN":"20452322","PMID":"31780821","abstract":"Some evidence suggests that cardiac mitochondrial functions might be involved in the resilience of ectotherms such as fish to environmental warming. Here, we investigated the effects of acute and chronic changes in thermal regimes on cardiac mitochondrial plasticity and thermal sensitivity in perch (Perca fluviatilis) from an artificially heated ecosystem; the “Biotest enclosure” (~25 °C), and from an adjacent area in the Baltic Sea with normal temperatures (reference, ~16 °C). We evaluated cardiac mitochondrial respiration at assay temperatures of 16 and 25 °C, as well as activities of lactate dehydrogenase (LDH) and citrate synthase (CS) in Biotest and reference perch following 8 months laboratory-acclimation to either 16 or 25 °C. While both populations exhibited higher acute mitochondrial thermal sensitivity when acclimated to their natural habitat temperatures, this sensitivity was lost when Biotest and reference fish were acclimated to 16 and 25 °C, respectively. Moreover, reference fish displayed patterns of metabolic thermal compensation when acclimated to 25 °C, whereas no changes were observed in Biotest perch acclimated to 16 °C, suggesting that cardiac mitochondrial metabolism of Biotest fish expresses local adaptation. This study highlights the adaptive responses of cardiac mitochondria to environmental warming, which can impact on fish survival and distribution in a warming climate.","author":[{"dropping-particle":"","family":"Pichaud","given":"Nicolas","non-dropping-particle":"","parse-names":false,"suffix":""},{"dropping-particle":"","family":"Ekström","given":"Andreas","non-dropping-particle":"","parse-names":false,"suffix":""},{"dropping-particle":"","family":"Breton","given":"Sophie","non-dropping-particle":"","parse-names":false,"suffix":""},{"dropping-particle":"","family":"Sundström","given":"Fredrik","non-dropping-particle":"","parse-names":false,"suffix":""},{"dropping-particle":"","family":"Rowinski","given":"Piotr","non-dropping-particle":"","parse-names":false,"suffix":""},{"dropping-particle":"","family":"Blier","given":"Pierre U.","non-dropping-particle":"","parse-names":false,"suffix":""},{"dropping-particle":"","family":"Sandblom","given":"Erik","non-dropping-particle":"","parse-names":false,"suffix":""}],"container-title":"Scientific Reports","id":"ITEM-2","issue":"1","issued":{"date-parts":[["2019"]]},"page":"1-11","title":"Cardiac mitochondrial plasticity and thermal sensitivity in a fish inhabiting an artificially heated ecosystem","type":"article-journal","volume":"9"},"uris":["http://www.mendeley.com/documents/?uuid=4e0c9f7e-e12d-4c7d-a8b1-101ba905d6b3"]},{"id":"ITEM-3","itemData":{"DOI":"10.1242/jeb.178087","ISSN":"00220949","PMID":"29895683","abstract":"Fishes faced with novel thermal conditions often modify physiological functioning to compensate for elevated temperatures. This physiological plasticity (thermal acclimation) has been shown to improve metabolic performance and extend thermal limits in many species. Adjustments in cardiorespiratory function are often invoked as mechanisms underlying thermal plasticity because limitations in oxygen supply have been predicted to define thermal optima in fishes; however, few studies have explicitly linked cardiorespiratory plasticity to metabolic compensation. Here, we quantified thermal acclimation capacity in the commercially harvested Nile perch (Lates niloticus) of East Africa, and investigated mechanisms underlying observed changes.We reared juvenile Nile perch for 3 months under two temperature regimes, and then measured a series of metabolic traits (e.g. Aerobic scope) and critical thermal maximum (CTmax) upon acute exposure to a range of experimental temperatures. We also measured morphological traits of heart ventricles, gills and brains to identify potential mechanisms for compensation. We found that long-term (3 month) exposure to elevated temperature induced compensation in upper thermal tolerance (CTmax) and metabolic performance (standard and maximum metabolic rate, and aerobic scope), and induced cardiac remodeling in Nile perch. Furthermore, variation in heart morphology influenced variations in metabolic function and thermal tolerance. These results indicate that plastic changes enacted over longer exposures lead to differences in metabolic flexibility when organisms are acutely exposed to temperature variation. Furthermore, we established functional links between cardiac plasticity, metabolic performance and thermal tolerance, providing evidence that plasticity in cardiac capacity may be one mechanism for coping with climate change.","author":[{"dropping-particle":"","family":"Nyboer","given":"Elizabeth A.","non-dropping-particle":"","parse-names":false,"suffix":""},{"dropping-particle":"","family":"Chapman","given":"Lauren J.","non-dropping-particle":"","parse-names":false,"suffix":""}],"container-title":"Journal of Experimental Biology","id":"ITEM-3","issue":"15","issued":{"date-parts":[["2018"]]},"title":"Cardiac plasticity influences aerobic performance and thermal tolerance in a tropical, freshwater fish at elevated temperatures","type":"article-journal","volume":"221"},"uris":["http://www.mendeley.com/documents/?uuid=51c6e0fc-f407-45da-8631-0a92c08456a6"]},{"id":"ITEM-4","itemData":{"DOI":"10.1242/jeb.150698","ISSN":"00220949","PMID":"27852753","abstract":"Cellular and mitochondrial metabolic capacity of the heart has been suggested to limit performance of fish at warm temperatures. We investigated this hypothesis by studying the effects of acute temperature increases (16, 23, 30, 32.5 and 36°C) on the thermal sensitivity of 10 key enzymes governing cardiac oxidative and glycolytic metabolism in two populations of European perch (Perca fluviatilis) field-acclimated to 15.5 and 22.5°C, as well as the effects of acclimation on cardiac lipid composition. In both populations of perch, the activity of glycolytic (pyruvate kinase and lactate dehydrogenase) and tricarboxylic acid cycle (pyruvate dehydrogenase and citrate synthase) enzymes increased with acute warming. However, at temperatures exceeding 30°C, a drastic thermally induced decline in citrate synthase activity was observed in the cold- and warm-acclimated populations, respectively, indicating a bottleneck for producing the reducing equivalents required for oxidative phosphorylation. Yet, the increase in aspartate aminotransferase and malate dehydrogenase activities occurring in both populations at temperatures exceeding 30°C suggests that the malate-aspartate shuttle may help to maintain cardiac oxidative capacities at high temperatures. Warm acclimation resulted in a reorganization of the lipid profile, a general depression of enzymatic activity and an increased fatty acid metabolism and oxidative capacity. Although these compensatory mechanisms may help to maintain cardiac energy production at high temperatures, the activity of the electron transport system enzymes, such as complexes I and IV, declined at 36°C in both populations, indicating a thermal limit of oxidative phosphorylation capacity in the heart of European perch.","author":[{"dropping-particle":"","family":"Ekström","given":"Andreas","non-dropping-particle":"","parse-names":false,"suffix":""},{"dropping-particle":"","family":"Sandblom","given":"Erik","non-dropping-particle":"","parse-names":false,"suffix":""},{"dropping-particle":"","family":"Blier","given":"Pierre U.","non-dropping-particle":"","parse-names":false,"suffix":""},{"dropping-particle":"","family":"Cyr","given":"Bernard Antonin Dupont","non-dropping-particle":"","parse-names":false,"suffix":""},{"dropping-particle":"","family":"Brijs","given":"Jeroen","non-dropping-particle":"","parse-names":false,"suffix":""},{"dropping-particle":"","family":"Pichaud","given":"Nicolas","non-dropping-particle":"","parse-names":false,"suffix":""}],"container-title":"Journal of Experimental Biology","id":"ITEM-4","issue":"3","issued":{"date-parts":[["2017"]]},"page":"386-396","title":"Thermal sensitivity and phenotypic plasticity of cardiac mitochondrial metabolism in European perch, Perca fluviatilis","type":"article-journal","volume":"220"},"uris":["http://www.mendeley.com/documents/?uuid=f2da5281-c237-4c9f-b264-982c04384be8"]}],"mendeley":{"formattedCitation":"(Farrell 2009; Ekström et al. 2017; Nyboer and Chapman 2018; Pichaud et al. 2019)","plainTextFormattedCitation":"(Farrell 2009; Ekström et al. 2017; Nyboer and Chapman 2018; Pichaud et al. 2019)","previouslyFormattedCitation":"(Farrell 2009; Nyboer and Chapman 2018; Pichaud et al. 2019)"},"properties":{"noteIndex":0},"schema":"https://github.com/citation-style-language/schema/raw/master/csl-citation.json"}</w:instrText>
      </w:r>
      <w:r w:rsidR="00711DAF">
        <w:rPr>
          <w:lang w:val="en-US"/>
        </w:rPr>
        <w:fldChar w:fldCharType="separate"/>
      </w:r>
      <w:r w:rsidR="00CB65F4" w:rsidRPr="00CB65F4">
        <w:rPr>
          <w:noProof/>
          <w:lang w:val="en-US"/>
        </w:rPr>
        <w:t>(Farrell 2009; Ekström et al. 2017; Nyboer and Chapman 2018; Pichaud et al. 2019)</w:t>
      </w:r>
      <w:r w:rsidR="00711DAF">
        <w:rPr>
          <w:lang w:val="en-US"/>
        </w:rPr>
        <w:fldChar w:fldCharType="end"/>
      </w:r>
      <w:r w:rsidR="00EB4831">
        <w:rPr>
          <w:lang w:val="en-US"/>
        </w:rPr>
        <w:t>.</w:t>
      </w:r>
      <w:r w:rsidR="00631FF7">
        <w:rPr>
          <w:lang w:val="en-US"/>
        </w:rPr>
        <w:t xml:space="preserve"> </w:t>
      </w:r>
      <w:r w:rsidR="007F7ED6">
        <w:rPr>
          <w:lang w:val="en-US"/>
        </w:rPr>
        <w:t>Heart tissue</w:t>
      </w:r>
      <w:r w:rsidR="0076789F">
        <w:rPr>
          <w:lang w:val="en-US"/>
        </w:rPr>
        <w:t xml:space="preserve"> may be more ideal for future enzymatic analysis, however, within small coral reef fish the lack of obtainable tissue</w:t>
      </w:r>
      <w:r w:rsidR="00254EB6">
        <w:rPr>
          <w:lang w:val="en-US"/>
        </w:rPr>
        <w:t xml:space="preserve"> mass can prove challenging</w:t>
      </w:r>
      <w:r w:rsidR="002A756A">
        <w:rPr>
          <w:lang w:val="en-US"/>
        </w:rPr>
        <w:t xml:space="preserve">. </w:t>
      </w:r>
    </w:p>
    <w:p w14:paraId="45B31616" w14:textId="77777777" w:rsidR="00EC05AC" w:rsidRDefault="00EC05AC" w:rsidP="00EC05AC">
      <w:pPr>
        <w:pStyle w:val="Heading2"/>
        <w:spacing w:line="240" w:lineRule="auto"/>
        <w:rPr>
          <w:lang w:val="en-US"/>
        </w:rPr>
      </w:pPr>
      <w:r>
        <w:rPr>
          <w:lang w:val="en-US"/>
        </w:rPr>
        <w:t>Conservation implications</w:t>
      </w:r>
    </w:p>
    <w:p w14:paraId="4B75FA5E" w14:textId="7FB3EB6A" w:rsidR="006F2C26" w:rsidRDefault="00BD463E" w:rsidP="00F21F1A">
      <w:pPr>
        <w:jc w:val="both"/>
        <w:rPr>
          <w:rFonts w:cstheme="minorHAnsi"/>
          <w:lang w:val="en-US"/>
        </w:rPr>
      </w:pPr>
      <w:r>
        <w:rPr>
          <w:lang w:val="en-US"/>
        </w:rPr>
        <w:t>Determining</w:t>
      </w:r>
      <w:r w:rsidR="00501730">
        <w:rPr>
          <w:lang w:val="en-US"/>
        </w:rPr>
        <w:t xml:space="preserve"> spatial patterns of thermal adaptation </w:t>
      </w:r>
      <w:r w:rsidR="000A5C1A">
        <w:rPr>
          <w:lang w:val="en-US"/>
        </w:rPr>
        <w:t>underlie</w:t>
      </w:r>
      <w:r w:rsidR="00501730">
        <w:rPr>
          <w:lang w:val="en-US"/>
        </w:rPr>
        <w:t xml:space="preserve"> the ability to predict population responses to climate change</w:t>
      </w:r>
      <w:r w:rsidR="00DA68CA">
        <w:rPr>
          <w:lang w:val="en-US"/>
        </w:rPr>
        <w:t xml:space="preserve"> </w:t>
      </w:r>
      <w:r w:rsidR="00DA68CA">
        <w:rPr>
          <w:lang w:val="en-US"/>
        </w:rPr>
        <w:fldChar w:fldCharType="begin" w:fldLock="1"/>
      </w:r>
      <w:r w:rsidR="00FB2767">
        <w:rPr>
          <w:lang w:val="en-US"/>
        </w:rPr>
        <w:instrText>ADDIN CSL_CITATION {"citationItems":[{"id":"ITEM-1","itemData":{"DOI":"10.1111/gcb.13000","ISSN":"13652486","PMID":"26061811","abstract":"Recognition of the importance of intraspecific variation in ecological processes has been growing, but empirical studies and models of global change have only begun to address this issue in detail. This review discusses sources and patterns of intraspecific trait variation and their consequences for understanding how ecological processes and patterns will respond to global change. We examine how current ecological models and theories incorporate intraspecific variation, review existing data sources that could help parameterize models that account for intraspecific variation in global change predictions, and discuss new data that may be needed. We provide guidelines on when it is most important to consider intraspecific variation, such as when trait variation is heritable or when nonlinear relationships are involved. We also highlight benefits and limitations of different model types and argue that many common modeling approaches such as matrix population models or global dynamic vegetation models can allow a stronger consideration of intraspecific trait variation if the necessary data are available. We recommend that existing data need to be made more accessible, though in some cases, new experiments are needed to disentangle causes of variation.","author":[{"dropping-particle":"V.","family":"Moran","given":"Emily","non-dropping-particle":"","parse-names":false,"suffix":""},{"dropping-particle":"","family":"Hartig","given":"Florian","non-dropping-particle":"","parse-names":false,"suffix":""},{"dropping-particle":"","family":"Bell","given":"David M.","non-dropping-particle":"","parse-names":false,"suffix":""}],"container-title":"Global Change Biology","id":"ITEM-1","issue":"1","issued":{"date-parts":[["2016"]]},"page":"137-150","title":"Intraspecific trait variation across scales: Implications for understanding global change responses","type":"article-journal","volume":"22"},"uris":["http://www.mendeley.com/documents/?uuid=73dd7a33-832c-4545-a761-3bdce521a8d2"]},{"id":"ITEM-2","itemData":{"DOI":"10.1016/j.jembe.2011.02.009","ISSN":"00220981","abstract":"The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 Moran et al. 2016)","plainTextFormattedCitation":"(Sorte et al. 2011; Moran et al. 2016)","previouslyFormattedCitation":"(Sorte et al. 2011; Moran et al. 2016)"},"properties":{"noteIndex":0},"schema":"https://github.com/citation-style-language/schema/raw/master/csl-citation.json"}</w:instrText>
      </w:r>
      <w:r w:rsidR="00DA68CA">
        <w:rPr>
          <w:lang w:val="en-US"/>
        </w:rPr>
        <w:fldChar w:fldCharType="separate"/>
      </w:r>
      <w:r w:rsidR="00DA68CA" w:rsidRPr="00DA68CA">
        <w:rPr>
          <w:noProof/>
          <w:lang w:val="en-US"/>
        </w:rPr>
        <w:t>(Sorte et al. 2011; Moran et al. 2016)</w:t>
      </w:r>
      <w:r w:rsidR="00DA68CA">
        <w:rPr>
          <w:lang w:val="en-US"/>
        </w:rPr>
        <w:fldChar w:fldCharType="end"/>
      </w:r>
      <w:r w:rsidR="000A5C1A">
        <w:rPr>
          <w:lang w:val="en-US"/>
        </w:rPr>
        <w:t xml:space="preserve">. </w:t>
      </w:r>
      <w:r w:rsidR="00CE5612">
        <w:rPr>
          <w:lang w:val="en-US"/>
        </w:rPr>
        <w:t xml:space="preserve">Species distribution models frequently assign </w:t>
      </w:r>
      <w:r w:rsidR="00FE7DC2">
        <w:rPr>
          <w:lang w:val="en-US"/>
        </w:rPr>
        <w:t xml:space="preserve">all populations identical thermal ranges, </w:t>
      </w:r>
      <w:r w:rsidR="00E802EC">
        <w:rPr>
          <w:lang w:val="en-US"/>
        </w:rPr>
        <w:t xml:space="preserve">however, such approaches risk inaccurately projecting species </w:t>
      </w:r>
      <w:r w:rsidR="00553607">
        <w:rPr>
          <w:lang w:val="en-US"/>
        </w:rPr>
        <w:t xml:space="preserve">trajectories under climate change scenarios. </w:t>
      </w:r>
      <w:r w:rsidR="00F21F1A">
        <w:rPr>
          <w:lang w:val="en-US"/>
        </w:rPr>
        <w:t>Findings from this experiment</w:t>
      </w:r>
      <w:r w:rsidR="00CD7387">
        <w:rPr>
          <w:lang w:val="en-US"/>
        </w:rPr>
        <w:t xml:space="preserve"> demonstrated different</w:t>
      </w:r>
      <w:r w:rsidR="00BC539E">
        <w:rPr>
          <w:lang w:val="en-US"/>
        </w:rPr>
        <w:t xml:space="preserve"> aerobic physiology capacity among </w:t>
      </w:r>
      <w:r w:rsidR="00BC539E">
        <w:rPr>
          <w:i/>
          <w:iCs/>
          <w:lang w:val="en-US"/>
        </w:rPr>
        <w:t>A. polyacanthus</w:t>
      </w:r>
      <w:r w:rsidR="00BC539E">
        <w:rPr>
          <w:lang w:val="en-US"/>
        </w:rPr>
        <w:t xml:space="preserve"> populations from low- and high-latitude regions</w:t>
      </w:r>
      <w:r w:rsidR="005B47E4">
        <w:rPr>
          <w:lang w:val="en-US"/>
        </w:rPr>
        <w:t xml:space="preserve"> as well as a decline in immune response within both regions</w:t>
      </w:r>
      <w:r w:rsidR="00741E3D">
        <w:rPr>
          <w:lang w:val="en-US"/>
        </w:rPr>
        <w:t xml:space="preserve"> as temperatures exceed 28.5</w:t>
      </w:r>
      <w:r w:rsidR="00741E3D">
        <w:rPr>
          <w:rFonts w:cstheme="minorHAnsi"/>
          <w:lang w:val="en-US"/>
        </w:rPr>
        <w:t>°C</w:t>
      </w:r>
      <w:r w:rsidR="00012B73">
        <w:rPr>
          <w:rFonts w:cstheme="minorHAnsi"/>
          <w:lang w:val="en-US"/>
        </w:rPr>
        <w:t xml:space="preserve">. Models that assume </w:t>
      </w:r>
      <w:r w:rsidR="002D5252">
        <w:rPr>
          <w:rFonts w:cstheme="minorHAnsi"/>
          <w:lang w:val="en-US"/>
        </w:rPr>
        <w:t>all</w:t>
      </w:r>
      <w:r w:rsidR="00012B73">
        <w:rPr>
          <w:rFonts w:cstheme="minorHAnsi"/>
          <w:lang w:val="en-US"/>
        </w:rPr>
        <w:t xml:space="preserve"> </w:t>
      </w:r>
      <w:r w:rsidR="006B7288">
        <w:rPr>
          <w:rFonts w:cstheme="minorHAnsi"/>
          <w:i/>
          <w:iCs/>
          <w:lang w:val="en-US"/>
        </w:rPr>
        <w:t xml:space="preserve">A. polyacanthus </w:t>
      </w:r>
      <w:r w:rsidR="00012B73">
        <w:rPr>
          <w:rFonts w:cstheme="minorHAnsi"/>
          <w:lang w:val="en-US"/>
        </w:rPr>
        <w:t>populations occupy the same environmental niche</w:t>
      </w:r>
      <w:r w:rsidR="00BA6A8C">
        <w:rPr>
          <w:rFonts w:cstheme="minorHAnsi"/>
          <w:lang w:val="en-US"/>
        </w:rPr>
        <w:t>, in regard to AAS,</w:t>
      </w:r>
      <w:r w:rsidR="00EC2C6E">
        <w:rPr>
          <w:rFonts w:cstheme="minorHAnsi"/>
          <w:lang w:val="en-US"/>
        </w:rPr>
        <w:t xml:space="preserve"> </w:t>
      </w:r>
      <w:r w:rsidR="000A6FB5">
        <w:rPr>
          <w:rFonts w:cstheme="minorHAnsi"/>
          <w:lang w:val="en-US"/>
        </w:rPr>
        <w:t>as low-latitude populations</w:t>
      </w:r>
      <w:r w:rsidR="006F2C26">
        <w:rPr>
          <w:rFonts w:cstheme="minorHAnsi"/>
          <w:lang w:val="en-US"/>
        </w:rPr>
        <w:t xml:space="preserve"> risk underestimating the impact of elevated </w:t>
      </w:r>
      <w:r w:rsidR="002D4550">
        <w:rPr>
          <w:rFonts w:cstheme="minorHAnsi"/>
          <w:lang w:val="en-US"/>
        </w:rPr>
        <w:t>temperatures</w:t>
      </w:r>
      <w:r w:rsidR="006F2C26">
        <w:rPr>
          <w:rFonts w:cstheme="minorHAnsi"/>
          <w:lang w:val="en-US"/>
        </w:rPr>
        <w:t xml:space="preserve"> on high-latitude </w:t>
      </w:r>
      <w:r w:rsidR="002D4550">
        <w:rPr>
          <w:rFonts w:cstheme="minorHAnsi"/>
          <w:lang w:val="en-US"/>
        </w:rPr>
        <w:t>populations; vice-versa, models that assume that</w:t>
      </w:r>
      <w:r w:rsidR="002D5252">
        <w:rPr>
          <w:rFonts w:cstheme="minorHAnsi"/>
          <w:lang w:val="en-US"/>
        </w:rPr>
        <w:t xml:space="preserve"> all </w:t>
      </w:r>
      <w:r w:rsidR="002D5252">
        <w:rPr>
          <w:rFonts w:cstheme="minorHAnsi"/>
          <w:i/>
          <w:iCs/>
          <w:lang w:val="en-US"/>
        </w:rPr>
        <w:t>A. polyacanthus</w:t>
      </w:r>
      <w:r w:rsidR="002D5252">
        <w:rPr>
          <w:rFonts w:cstheme="minorHAnsi"/>
          <w:lang w:val="en-US"/>
        </w:rPr>
        <w:t xml:space="preserve"> populations occupy the environmental niche of high-latitude populations would risk </w:t>
      </w:r>
      <w:r w:rsidR="00770F0E">
        <w:rPr>
          <w:rFonts w:cstheme="minorHAnsi"/>
          <w:lang w:val="en-US"/>
        </w:rPr>
        <w:t>underestimating the ability of low-latitude populations to response to climate change.</w:t>
      </w:r>
      <w:r w:rsidR="0072265E">
        <w:rPr>
          <w:rFonts w:cstheme="minorHAnsi"/>
          <w:lang w:val="en-US"/>
        </w:rPr>
        <w:t xml:space="preserve"> Furthermore, w</w:t>
      </w:r>
      <w:r w:rsidR="00F4664A">
        <w:rPr>
          <w:rFonts w:cstheme="minorHAnsi"/>
          <w:lang w:val="en-US"/>
        </w:rPr>
        <w:t>hen results from this study are</w:t>
      </w:r>
      <w:r w:rsidR="005A0800">
        <w:rPr>
          <w:rFonts w:cstheme="minorHAnsi"/>
          <w:lang w:val="en-US"/>
        </w:rPr>
        <w:t xml:space="preserve"> examined concurrently with </w:t>
      </w:r>
      <w:r w:rsidR="005A0800">
        <w:rPr>
          <w:rFonts w:cstheme="minorHAnsi"/>
          <w:lang w:val="en-US"/>
        </w:rPr>
        <w:fldChar w:fldCharType="begin" w:fldLock="1"/>
      </w:r>
      <w:r w:rsidR="003D7B43">
        <w:rPr>
          <w:rFonts w:cstheme="minorHAnsi"/>
          <w:lang w:val="en-US"/>
        </w:rPr>
        <w:instrText>ADDIN CSL_CITATION {"citationItems":[{"id":"ITEM-1","itemData":{"DOI":"10.1371/journal.pone.0013299","ISBN":"1932-6203","ISSN":"19326203","PMID":"20949020","abstract":"The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ONE","id":"ITEM-1","issue":"10","issued":{"date-parts":[["2010"]]},"page":"e13299","title":"Counter-gradient variation in respiratory performance of coral reef fishes at elevated temperatures","type":"article-journal","volume":"5"},"uris":["http://www.mendeley.com/documents/?uuid=e83aaa44-5763-4151-893f-ca048a9f4a13"]}],"mendeley":{"formattedCitation":"(Gardiner et al. 2010)","manualFormatting":"Gardiner et al. (2010)","plainTextFormattedCitation":"(Gardiner et al. 2010)","previouslyFormattedCitation":"(Gardiner et al. 2010)"},"properties":{"noteIndex":0},"schema":"https://github.com/citation-style-language/schema/raw/master/csl-citation.json"}</w:instrText>
      </w:r>
      <w:r w:rsidR="005A0800">
        <w:rPr>
          <w:rFonts w:cstheme="minorHAnsi"/>
          <w:lang w:val="en-US"/>
        </w:rPr>
        <w:fldChar w:fldCharType="separate"/>
      </w:r>
      <w:r w:rsidR="005A0800" w:rsidRPr="005A0800">
        <w:rPr>
          <w:rFonts w:cstheme="minorHAnsi"/>
          <w:noProof/>
          <w:lang w:val="en-US"/>
        </w:rPr>
        <w:t xml:space="preserve">Gardiner et al. </w:t>
      </w:r>
      <w:r w:rsidR="005A0800">
        <w:rPr>
          <w:rFonts w:cstheme="minorHAnsi"/>
          <w:noProof/>
          <w:lang w:val="en-US"/>
        </w:rPr>
        <w:t>(</w:t>
      </w:r>
      <w:r w:rsidR="005A0800" w:rsidRPr="005A0800">
        <w:rPr>
          <w:rFonts w:cstheme="minorHAnsi"/>
          <w:noProof/>
          <w:lang w:val="en-US"/>
        </w:rPr>
        <w:t>2010)</w:t>
      </w:r>
      <w:r w:rsidR="005A0800">
        <w:rPr>
          <w:rFonts w:cstheme="minorHAnsi"/>
          <w:lang w:val="en-US"/>
        </w:rPr>
        <w:fldChar w:fldCharType="end"/>
      </w:r>
      <w:r w:rsidR="00BF0937">
        <w:rPr>
          <w:rFonts w:cstheme="minorHAnsi"/>
          <w:lang w:val="en-US"/>
        </w:rPr>
        <w:t>,</w:t>
      </w:r>
      <w:r w:rsidR="005A0800">
        <w:rPr>
          <w:rFonts w:cstheme="minorHAnsi"/>
          <w:lang w:val="en-US"/>
        </w:rPr>
        <w:t xml:space="preserve"> evidence suggest</w:t>
      </w:r>
      <w:r w:rsidR="00D165C4">
        <w:rPr>
          <w:rFonts w:cstheme="minorHAnsi"/>
          <w:lang w:val="en-US"/>
        </w:rPr>
        <w:t>s</w:t>
      </w:r>
      <w:r w:rsidR="005A0800">
        <w:rPr>
          <w:rFonts w:cstheme="minorHAnsi"/>
          <w:lang w:val="en-US"/>
        </w:rPr>
        <w:t xml:space="preserve"> that</w:t>
      </w:r>
      <w:r w:rsidR="000906C0">
        <w:rPr>
          <w:rFonts w:cstheme="minorHAnsi"/>
          <w:lang w:val="en-US"/>
        </w:rPr>
        <w:t xml:space="preserve"> </w:t>
      </w:r>
      <w:r w:rsidR="009E1DAF">
        <w:rPr>
          <w:rFonts w:cstheme="minorHAnsi"/>
          <w:lang w:val="en-US"/>
        </w:rPr>
        <w:t>fine scale biogeographic features</w:t>
      </w:r>
      <w:r w:rsidR="0094085C">
        <w:rPr>
          <w:rFonts w:cstheme="minorHAnsi"/>
          <w:lang w:val="en-US"/>
        </w:rPr>
        <w:t xml:space="preserve"> </w:t>
      </w:r>
      <w:r w:rsidR="00D165C4">
        <w:rPr>
          <w:rFonts w:cstheme="minorHAnsi"/>
          <w:lang w:val="en-US"/>
        </w:rPr>
        <w:t>that contribute to experience environmental variability</w:t>
      </w:r>
      <w:r w:rsidR="008443D7">
        <w:rPr>
          <w:rFonts w:cstheme="minorHAnsi"/>
          <w:lang w:val="en-US"/>
        </w:rPr>
        <w:t xml:space="preserve"> </w:t>
      </w:r>
      <w:r w:rsidR="007F0AA1">
        <w:rPr>
          <w:rFonts w:cstheme="minorHAnsi"/>
          <w:lang w:val="en-US"/>
        </w:rPr>
        <w:t xml:space="preserve">can create pockets of adaptive </w:t>
      </w:r>
      <w:r w:rsidR="00FC2E56">
        <w:rPr>
          <w:rFonts w:cstheme="minorHAnsi"/>
          <w:lang w:val="en-US"/>
        </w:rPr>
        <w:t>heterogeneity</w:t>
      </w:r>
      <w:r w:rsidR="000C7519">
        <w:rPr>
          <w:rFonts w:cstheme="minorHAnsi"/>
          <w:lang w:val="en-US"/>
        </w:rPr>
        <w:t>.</w:t>
      </w:r>
      <w:r w:rsidR="008443D7">
        <w:rPr>
          <w:rFonts w:cstheme="minorHAnsi"/>
          <w:lang w:val="en-US"/>
        </w:rPr>
        <w:t xml:space="preserve"> While large scale</w:t>
      </w:r>
      <w:r w:rsidR="00BC105B">
        <w:rPr>
          <w:rFonts w:cstheme="minorHAnsi"/>
          <w:lang w:val="en-US"/>
        </w:rPr>
        <w:t xml:space="preserve"> latitudinal patterns, such as co-gradient variation, may be present among populations that experience similar</w:t>
      </w:r>
      <w:r w:rsidR="00D1198E">
        <w:rPr>
          <w:rFonts w:cstheme="minorHAnsi"/>
          <w:lang w:val="en-US"/>
        </w:rPr>
        <w:t xml:space="preserve"> climatic variability, neighboring populations</w:t>
      </w:r>
      <w:r w:rsidR="00B16BD3">
        <w:rPr>
          <w:rFonts w:cstheme="minorHAnsi"/>
          <w:lang w:val="en-US"/>
        </w:rPr>
        <w:t xml:space="preserve"> </w:t>
      </w:r>
      <w:r w:rsidR="00D1198E">
        <w:rPr>
          <w:rFonts w:cstheme="minorHAnsi"/>
          <w:lang w:val="en-US"/>
        </w:rPr>
        <w:t xml:space="preserve">that </w:t>
      </w:r>
      <w:r w:rsidR="00135E65">
        <w:rPr>
          <w:rFonts w:cstheme="minorHAnsi"/>
          <w:lang w:val="en-US"/>
        </w:rPr>
        <w:t>experience difference environmental conditions</w:t>
      </w:r>
      <w:r w:rsidR="00D44873">
        <w:rPr>
          <w:rFonts w:cstheme="minorHAnsi"/>
          <w:lang w:val="en-US"/>
        </w:rPr>
        <w:t xml:space="preserve"> (</w:t>
      </w:r>
      <w:r w:rsidR="00FC2E56">
        <w:rPr>
          <w:rFonts w:cstheme="minorHAnsi"/>
          <w:lang w:val="en-US"/>
        </w:rPr>
        <w:t>e.g.,</w:t>
      </w:r>
      <w:r w:rsidR="00D44873">
        <w:rPr>
          <w:rFonts w:cstheme="minorHAnsi"/>
          <w:lang w:val="en-US"/>
        </w:rPr>
        <w:t xml:space="preserve"> shallow </w:t>
      </w:r>
      <w:r w:rsidR="0097563E">
        <w:rPr>
          <w:rFonts w:cstheme="minorHAnsi"/>
          <w:lang w:val="en-US"/>
        </w:rPr>
        <w:t>lagoons</w:t>
      </w:r>
      <w:r w:rsidR="00D44873">
        <w:rPr>
          <w:rFonts w:cstheme="minorHAnsi"/>
          <w:lang w:val="en-US"/>
        </w:rPr>
        <w:t>)</w:t>
      </w:r>
      <w:r w:rsidR="00135E65">
        <w:rPr>
          <w:rFonts w:cstheme="minorHAnsi"/>
          <w:lang w:val="en-US"/>
        </w:rPr>
        <w:t xml:space="preserve"> </w:t>
      </w:r>
      <w:r w:rsidR="0097563E">
        <w:rPr>
          <w:rFonts w:cstheme="minorHAnsi"/>
          <w:lang w:val="en-US"/>
        </w:rPr>
        <w:t xml:space="preserve">may display </w:t>
      </w:r>
      <w:r w:rsidR="00135E65">
        <w:rPr>
          <w:rFonts w:cstheme="minorHAnsi"/>
          <w:lang w:val="en-US"/>
        </w:rPr>
        <w:t>alternative responses to climate change</w:t>
      </w:r>
      <w:r w:rsidR="0097563E">
        <w:rPr>
          <w:rFonts w:cstheme="minorHAnsi"/>
          <w:lang w:val="en-US"/>
        </w:rPr>
        <w:t xml:space="preserve"> different than responses predicted by broad scale biogeographical (e.g. latitude) patterns</w:t>
      </w:r>
      <w:r w:rsidR="003D7B43">
        <w:rPr>
          <w:rFonts w:cstheme="minorHAnsi"/>
          <w:lang w:val="en-US"/>
        </w:rPr>
        <w:t xml:space="preserve"> (also see </w:t>
      </w:r>
      <w:r w:rsidR="003D7B43">
        <w:rPr>
          <w:rFonts w:cstheme="minorHAnsi"/>
          <w:lang w:val="en-US"/>
        </w:rPr>
        <w:fldChar w:fldCharType="begin" w:fldLock="1"/>
      </w:r>
      <w:r w:rsidR="00657451">
        <w:rPr>
          <w:rFonts w:cstheme="minorHAnsi"/>
          <w:lang w:val="en-US"/>
        </w:rPr>
        <w:instrText>ADDIN CSL_CITATION {"citationItems":[{"id":"ITEM-1","itemData":{"DOI":"10.1111/1744-7917.13241","ISSN":"1672-9609","author":[{"dropping-particle":"","family":"Pallarés","given":"Susana","non-dropping-particle":"","parse-names":false,"suffix":""},{"dropping-particle":"","family":"Garoffolo","given":"David","non-dropping-particle":"","parse-names":false,"suffix":""},{"dropping-particle":"","family":"Rodríguez","given":"Belén","non-dropping-particle":"","parse-names":false,"suffix":""},{"dropping-particle":"","family":"Sánchez‐Fernández","given":"David","non-dropping-particle":"","parse-names":false,"suffix":""}],"container-title":"Insect Science","id":"ITEM-1","issued":{"date-parts":[["2023"]]},"page":"1-14","title":"Role of climatic variability in shaping intraspecific variation of thermal tolerance in Mediterranean water beetles","type":"article-journal"},"uris":["http://www.mendeley.com/documents/?uuid=34eb1197-4a7b-4557-af03-b13ebee84051"]}],"mendeley":{"formattedCitation":"(Pallarés et al. 2023)","manualFormatting":"Pallarés et al. 2023)","plainTextFormattedCitation":"(Pallarés et al. 2023)","previouslyFormattedCitation":"(Pallarés et al. 2023)"},"properties":{"noteIndex":0},"schema":"https://github.com/citation-style-language/schema/raw/master/csl-citation.json"}</w:instrText>
      </w:r>
      <w:r w:rsidR="003D7B43">
        <w:rPr>
          <w:rFonts w:cstheme="minorHAnsi"/>
          <w:lang w:val="en-US"/>
        </w:rPr>
        <w:fldChar w:fldCharType="separate"/>
      </w:r>
      <w:r w:rsidR="003D7B43" w:rsidRPr="003D7B43">
        <w:rPr>
          <w:rFonts w:cstheme="minorHAnsi"/>
          <w:noProof/>
          <w:lang w:val="en-US"/>
        </w:rPr>
        <w:t>Pallarés et al. 2023)</w:t>
      </w:r>
      <w:r w:rsidR="003D7B43">
        <w:rPr>
          <w:rFonts w:cstheme="minorHAnsi"/>
          <w:lang w:val="en-US"/>
        </w:rPr>
        <w:fldChar w:fldCharType="end"/>
      </w:r>
      <w:r w:rsidR="00135E65">
        <w:rPr>
          <w:rFonts w:cstheme="minorHAnsi"/>
          <w:lang w:val="en-US"/>
        </w:rPr>
        <w:t xml:space="preserve">. </w:t>
      </w:r>
      <w:r w:rsidR="003F6F27">
        <w:rPr>
          <w:rFonts w:cstheme="minorHAnsi"/>
          <w:lang w:val="en-US"/>
        </w:rPr>
        <w:t>These findings</w:t>
      </w:r>
      <w:r w:rsidR="001400F4">
        <w:rPr>
          <w:rFonts w:cstheme="minorHAnsi"/>
          <w:lang w:val="en-US"/>
        </w:rPr>
        <w:t xml:space="preserve"> suggest that</w:t>
      </w:r>
      <w:r w:rsidR="00FF6F13">
        <w:rPr>
          <w:rFonts w:cstheme="minorHAnsi"/>
          <w:lang w:val="en-US"/>
        </w:rPr>
        <w:t xml:space="preserve"> the adaptive landscape of species within marine environments may resemble a heterogenous matrix</w:t>
      </w:r>
      <w:r w:rsidR="0090718B">
        <w:rPr>
          <w:rFonts w:cstheme="minorHAnsi"/>
          <w:lang w:val="en-US"/>
        </w:rPr>
        <w:t xml:space="preserve"> of populations with varying levels of adaptability</w:t>
      </w:r>
      <w:r w:rsidR="00A65777">
        <w:rPr>
          <w:rFonts w:cstheme="minorHAnsi"/>
          <w:lang w:val="en-US"/>
        </w:rPr>
        <w:t>, and therefore, the necessity to sample numerous populations</w:t>
      </w:r>
      <w:r w:rsidR="005C0B00">
        <w:rPr>
          <w:rFonts w:cstheme="minorHAnsi"/>
          <w:lang w:val="en-US"/>
        </w:rPr>
        <w:t xml:space="preserve"> in different environments</w:t>
      </w:r>
      <w:r w:rsidR="00A65777">
        <w:rPr>
          <w:rFonts w:cstheme="minorHAnsi"/>
          <w:lang w:val="en-US"/>
        </w:rPr>
        <w:t xml:space="preserve"> to understand </w:t>
      </w:r>
      <w:r w:rsidR="007B2311">
        <w:rPr>
          <w:rFonts w:cstheme="minorHAnsi"/>
          <w:lang w:val="en-US"/>
        </w:rPr>
        <w:t>species’</w:t>
      </w:r>
      <w:r w:rsidR="00A65777">
        <w:rPr>
          <w:rFonts w:cstheme="minorHAnsi"/>
          <w:lang w:val="en-US"/>
        </w:rPr>
        <w:t xml:space="preserve"> adaptive landscape</w:t>
      </w:r>
      <w:r w:rsidR="007B2311">
        <w:rPr>
          <w:rFonts w:cstheme="minorHAnsi"/>
          <w:lang w:val="en-US"/>
        </w:rPr>
        <w:t>.</w:t>
      </w:r>
      <w:r w:rsidR="001B2941">
        <w:rPr>
          <w:rFonts w:cstheme="minorHAnsi"/>
          <w:lang w:val="en-US"/>
        </w:rPr>
        <w:t xml:space="preserve"> </w:t>
      </w:r>
      <w:r w:rsidR="00435170">
        <w:rPr>
          <w:rFonts w:cstheme="minorHAnsi"/>
          <w:lang w:val="en-US"/>
        </w:rPr>
        <w:t xml:space="preserve">Such an understanding would not only allow for more accurate predictive </w:t>
      </w:r>
      <w:r w:rsidR="00FC2E56">
        <w:rPr>
          <w:rFonts w:cstheme="minorHAnsi"/>
          <w:lang w:val="en-US"/>
        </w:rPr>
        <w:t>modelling but</w:t>
      </w:r>
      <w:r w:rsidR="00435170">
        <w:rPr>
          <w:rFonts w:cstheme="minorHAnsi"/>
          <w:lang w:val="en-US"/>
        </w:rPr>
        <w:t xml:space="preserve"> would also y</w:t>
      </w:r>
      <w:r w:rsidR="00AF230A">
        <w:rPr>
          <w:rFonts w:cstheme="minorHAnsi"/>
          <w:lang w:val="en-US"/>
        </w:rPr>
        <w:t>ield benefits for translocation-based conservation techniques such as assisted gene flow that rel</w:t>
      </w:r>
      <w:r w:rsidR="00FC2E56">
        <w:rPr>
          <w:rFonts w:cstheme="minorHAnsi"/>
          <w:lang w:val="en-US"/>
        </w:rPr>
        <w:t>y on the introduction of beneficial traits as well as genetic compatibility between populations.</w:t>
      </w:r>
    </w:p>
    <w:p w14:paraId="71CD5C83" w14:textId="42E95779" w:rsidR="00B51916" w:rsidRDefault="003C4E20" w:rsidP="00B36451">
      <w:pPr>
        <w:pStyle w:val="Heading2"/>
        <w:spacing w:line="240" w:lineRule="auto"/>
        <w:rPr>
          <w:lang w:val="en-US"/>
        </w:rPr>
      </w:pPr>
      <w:r>
        <w:rPr>
          <w:lang w:val="en-US"/>
        </w:rPr>
        <w:t xml:space="preserve">Limitations </w:t>
      </w:r>
      <w:r w:rsidR="007A6C3D">
        <w:rPr>
          <w:lang w:val="en-US"/>
        </w:rPr>
        <w:t>and future research</w:t>
      </w:r>
    </w:p>
    <w:p w14:paraId="7EA28B84" w14:textId="4005C220" w:rsidR="00964A0E" w:rsidRDefault="00EA3198" w:rsidP="00B36451">
      <w:pPr>
        <w:spacing w:line="240" w:lineRule="auto"/>
        <w:jc w:val="both"/>
        <w:rPr>
          <w:color w:val="000000" w:themeColor="text1"/>
          <w:lang w:val="en-US"/>
        </w:rPr>
      </w:pPr>
      <w:r>
        <w:rPr>
          <w:lang w:val="en-US"/>
        </w:rPr>
        <w:t>M</w:t>
      </w:r>
      <w:r w:rsidR="004C448D">
        <w:rPr>
          <w:lang w:val="en-US"/>
        </w:rPr>
        <w:t>ain limitations of this study</w:t>
      </w:r>
      <w:r w:rsidR="009D6AE3">
        <w:rPr>
          <w:lang w:val="en-US"/>
        </w:rPr>
        <w:t xml:space="preserve"> reside in</w:t>
      </w:r>
      <w:r w:rsidR="004C448D">
        <w:rPr>
          <w:lang w:val="en-US"/>
        </w:rPr>
        <w:t xml:space="preserve"> </w:t>
      </w:r>
      <w:r w:rsidR="006A7A0A">
        <w:rPr>
          <w:lang w:val="en-US"/>
        </w:rPr>
        <w:t>the</w:t>
      </w:r>
      <w:r w:rsidR="00B4531F">
        <w:rPr>
          <w:lang w:val="en-US"/>
        </w:rPr>
        <w:t xml:space="preserve"> 1)</w:t>
      </w:r>
      <w:r w:rsidR="006A7A0A">
        <w:rPr>
          <w:lang w:val="en-US"/>
        </w:rPr>
        <w:t xml:space="preserve"> ever-changing nature of traits that are subjected to evolutionary processes, </w:t>
      </w:r>
      <w:r w:rsidR="00B4531F">
        <w:rPr>
          <w:lang w:val="en-US"/>
        </w:rPr>
        <w:t>2) r</w:t>
      </w:r>
      <w:r w:rsidR="00EA2C72">
        <w:rPr>
          <w:lang w:val="en-US"/>
        </w:rPr>
        <w:t>esearchers’ decision to focus</w:t>
      </w:r>
      <w:r w:rsidR="00CE2072">
        <w:rPr>
          <w:lang w:val="en-US"/>
        </w:rPr>
        <w:t xml:space="preserve"> on warmer, rather than cooler, temperatures to detect local adaptation</w:t>
      </w:r>
      <w:r w:rsidR="00B4531F">
        <w:rPr>
          <w:lang w:val="en-US"/>
        </w:rPr>
        <w:t>, and 3) absence of equatorial populations</w:t>
      </w:r>
      <w:r w:rsidR="00CE2072">
        <w:rPr>
          <w:lang w:val="en-US"/>
        </w:rPr>
        <w:t xml:space="preserve">. </w:t>
      </w:r>
      <w:r w:rsidR="00B45CD8">
        <w:rPr>
          <w:lang w:val="en-US"/>
        </w:rPr>
        <w:t xml:space="preserve"> </w:t>
      </w:r>
      <w:r w:rsidR="001B55F0">
        <w:rPr>
          <w:lang w:val="en-US"/>
        </w:rPr>
        <w:t xml:space="preserve">In this study physiological traits were measured between </w:t>
      </w:r>
      <w:r w:rsidR="001F3112">
        <w:rPr>
          <w:lang w:val="en-US"/>
        </w:rPr>
        <w:t xml:space="preserve">low- and high-latitude populations at a single time point, however, thermal breadths </w:t>
      </w:r>
      <w:r w:rsidR="00871452">
        <w:rPr>
          <w:lang w:val="en-US"/>
        </w:rPr>
        <w:t xml:space="preserve">are not static </w:t>
      </w:r>
      <w:r w:rsidR="00F86EAD">
        <w:rPr>
          <w:lang w:val="en-US"/>
        </w:rPr>
        <w:fldChar w:fldCharType="begin" w:fldLock="1"/>
      </w:r>
      <w:r w:rsidR="00C423BA">
        <w:rPr>
          <w:lang w:val="en-US"/>
        </w:rPr>
        <w:instrText>ADDIN CSL_CITATION {"citationItems":[{"id":"ITEM-1","itemData":{"DOI":"10.1098/rspb.2011.0542","author":[{"dropping-particle":"","family":"Kelly","given":"Morgan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B","id":"ITEM-1","issue":"June 2011","issued":{"date-parts":[["2012"]]},"page":"349-356","title":"Limited potential for adaptation to climate change in a broadly distributed marine crustacean","type":"article-journal"},"uris":["http://www.mendeley.com/documents/?uuid=8ca9913c-0c1c-423c-a104-2abe23cfd2fd"]}],"mendeley":{"formattedCitation":"(Kelly et al. 2012)","plainTextFormattedCitation":"(Kelly et al. 2012)","previouslyFormattedCitation":"(Kelly et al. 2012)"},"properties":{"noteIndex":0},"schema":"https://github.com/citation-style-language/schema/raw/master/csl-citation.json"}</w:instrText>
      </w:r>
      <w:r w:rsidR="00F86EAD">
        <w:rPr>
          <w:lang w:val="en-US"/>
        </w:rPr>
        <w:fldChar w:fldCharType="separate"/>
      </w:r>
      <w:r w:rsidR="00F86EAD" w:rsidRPr="00F86EAD">
        <w:rPr>
          <w:noProof/>
          <w:lang w:val="en-US"/>
        </w:rPr>
        <w:t>(Kelly et al. 2012)</w:t>
      </w:r>
      <w:r w:rsidR="00F86EAD">
        <w:rPr>
          <w:lang w:val="en-US"/>
        </w:rPr>
        <w:fldChar w:fldCharType="end"/>
      </w:r>
      <w:r w:rsidR="00F86EAD">
        <w:rPr>
          <w:lang w:val="en-US"/>
        </w:rPr>
        <w:t xml:space="preserve">. Genetic adaptation and phenotypic plasticity </w:t>
      </w:r>
      <w:r w:rsidR="00B45CD8">
        <w:rPr>
          <w:lang w:val="en-US"/>
        </w:rPr>
        <w:t xml:space="preserve">will </w:t>
      </w:r>
      <w:r w:rsidR="00F86EAD">
        <w:rPr>
          <w:lang w:val="en-US"/>
        </w:rPr>
        <w:t>both impact</w:t>
      </w:r>
      <w:r w:rsidR="00F95C7B">
        <w:rPr>
          <w:lang w:val="en-US"/>
        </w:rPr>
        <w:t xml:space="preserve"> how</w:t>
      </w:r>
      <w:r w:rsidR="00BD0358">
        <w:rPr>
          <w:lang w:val="en-US"/>
        </w:rPr>
        <w:t xml:space="preserve"> </w:t>
      </w:r>
      <w:r w:rsidR="00F95C7B">
        <w:rPr>
          <w:lang w:val="en-US"/>
        </w:rPr>
        <w:t>populations will respond to environmental changes</w:t>
      </w:r>
      <w:r w:rsidR="004A0995">
        <w:rPr>
          <w:lang w:val="en-US"/>
        </w:rPr>
        <w:t xml:space="preserve"> via shifts in</w:t>
      </w:r>
      <w:r w:rsidR="00F95C7B">
        <w:rPr>
          <w:lang w:val="en-US"/>
        </w:rPr>
        <w:t xml:space="preserve"> </w:t>
      </w:r>
      <w:r w:rsidR="00BD0358">
        <w:rPr>
          <w:lang w:val="en-US"/>
        </w:rPr>
        <w:t xml:space="preserve">thermal </w:t>
      </w:r>
      <w:r w:rsidR="00E62E34">
        <w:rPr>
          <w:lang w:val="en-US"/>
        </w:rPr>
        <w:t>performance</w:t>
      </w:r>
      <w:r w:rsidR="00F5299E">
        <w:rPr>
          <w:lang w:val="en-US"/>
        </w:rPr>
        <w:t>.</w:t>
      </w:r>
      <w:r w:rsidR="007D4CCB">
        <w:rPr>
          <w:lang w:val="en-US"/>
        </w:rPr>
        <w:t xml:space="preserve"> </w:t>
      </w:r>
      <w:r w:rsidR="00221A2B">
        <w:rPr>
          <w:lang w:val="en-US"/>
        </w:rPr>
        <w:t>This current study</w:t>
      </w:r>
      <w:r w:rsidR="002400C9">
        <w:rPr>
          <w:lang w:val="en-US"/>
        </w:rPr>
        <w:t xml:space="preserve"> was limited to current</w:t>
      </w:r>
      <w:r w:rsidR="005F7B05">
        <w:rPr>
          <w:lang w:val="en-US"/>
        </w:rPr>
        <w:t xml:space="preserve"> thermal </w:t>
      </w:r>
      <w:r w:rsidR="00221A2B">
        <w:rPr>
          <w:lang w:val="en-US"/>
        </w:rPr>
        <w:t>tolerances;</w:t>
      </w:r>
      <w:r w:rsidR="005F7B05">
        <w:rPr>
          <w:lang w:val="en-US"/>
        </w:rPr>
        <w:t xml:space="preserve"> however, future research should explore genetic and plastic differences between populations to determine</w:t>
      </w:r>
      <w:r w:rsidR="0095503B">
        <w:rPr>
          <w:lang w:val="en-US"/>
        </w:rPr>
        <w:t xml:space="preserve"> future</w:t>
      </w:r>
      <w:r w:rsidR="005F7B05">
        <w:rPr>
          <w:lang w:val="en-US"/>
        </w:rPr>
        <w:t xml:space="preserve"> adaptive potential among</w:t>
      </w:r>
      <w:r w:rsidR="001A2A87">
        <w:rPr>
          <w:lang w:val="en-US"/>
        </w:rPr>
        <w:t xml:space="preserve"> </w:t>
      </w:r>
      <w:r w:rsidR="001A2A87">
        <w:rPr>
          <w:lang w:val="en-US"/>
        </w:rPr>
        <w:lastRenderedPageBreak/>
        <w:t>populations from each region</w:t>
      </w:r>
      <w:r w:rsidR="00EB793C">
        <w:rPr>
          <w:lang w:val="en-US"/>
        </w:rPr>
        <w:t xml:space="preserve"> via multi-generational experiments</w:t>
      </w:r>
      <w:r w:rsidR="001A2A87">
        <w:rPr>
          <w:lang w:val="en-US"/>
        </w:rPr>
        <w:t xml:space="preserve">. Previous studies on </w:t>
      </w:r>
      <w:r w:rsidR="001A2A87">
        <w:rPr>
          <w:i/>
          <w:iCs/>
          <w:lang w:val="en-US"/>
        </w:rPr>
        <w:t>A. polyacanthus</w:t>
      </w:r>
      <w:r w:rsidR="001A2A87">
        <w:rPr>
          <w:color w:val="000000" w:themeColor="text1"/>
          <w:lang w:val="en-US"/>
        </w:rPr>
        <w:t>, have detected genetic</w:t>
      </w:r>
      <w:r w:rsidR="00C423BA">
        <w:rPr>
          <w:color w:val="000000" w:themeColor="text1"/>
          <w:lang w:val="en-US"/>
        </w:rPr>
        <w:t xml:space="preserve"> </w:t>
      </w:r>
      <w:r w:rsidR="00C423BA">
        <w:rPr>
          <w:color w:val="000000" w:themeColor="text1"/>
          <w:lang w:val="en-US"/>
        </w:rPr>
        <w:fldChar w:fldCharType="begin" w:fldLock="1"/>
      </w:r>
      <w:r w:rsidR="00C423BA">
        <w:rPr>
          <w:color w:val="000000" w:themeColor="text1"/>
          <w:lang w:val="en-US"/>
        </w:rPr>
        <w:instrText>ADDIN CSL_CITATION {"citationItems":[{"id":"ITEM-1","itemData":{"DOI":"10.1007/BF00349469","ISSN":"00253162","abstract":"Acanthochromis Gill is a monotypic genus within the damselfish family Pomacentridae, erected for an unusual species [A. polyacanthus (Bleeker)] that uniquely lacks larval dispersal. Instead, offspring are reared in the parental territory, in the manner of cichlids, and fledged into the surrounding habitat. Phenotypic and genotypic variation was surveyed on the basis of body colouration and 7 polymorphic loci in 19 populations from 5 regions of the central and southern Great Barrier Reef (GBR). Variation in both characters was found at regional and local scales. Two colour morphs were recognised: a bicoloured morph from the three northern regions and a uniform dark morph from the two southern regions. Isozyme analysis showed a similar pattern with greatest variation between the different morphs, but also with significant variation at both regional and local scales within morphotypes. Heterozygosity was maximal in the central populations, which, together with other measures of variability, suggests a mixing of separate gene pools in this region and denies species status to the two morphotypes despite numerous fixed differences in allele frequencies between the most distant populations. The presence of fixed differences in multiple alleles between populations separated by 1000 km indicates negligible gene flow over such distances and long isolation of these gene pools. These patterns may reflect recolonisation of the GBR after the last sea-level rise by fish from two stocks. Founder effects and random drift in small populations after colonisation are probably the major sources of the local and regional variations observed at smaller spatial scales. This diversity has been maintained among populations at all scales by the very low levels of gene flow possible without an effective strategy for larval dispersal between coral reefs. © 1994 Springer-Verlag.","author":[{"dropping-particle":"","family":"Doherty","given":"P. J.","non-dropping-particle":"","parse-names":false,"suffix":""},{"dropping-particle":"","family":"Mather","given":"P.","non-dropping-particle":"","parse-names":false,"suffix":""},{"dropping-particle":"","family":"Planes","given":"S.","non-dropping-particle":"","parse-names":false,"suffix":""}],"container-title":"Marine Biology","id":"ITEM-1","issue":"1","issued":{"date-parts":[["1994"]]},"page":"11-21","title":"Acanthochromis polyacanthus, a fish lacking larval dispersal, has genetically differentiated populations at local and regional scales on the Great Barrier Reef","type":"article-journal","volume":"121"},"uris":["http://www.mendeley.com/documents/?uuid=188ab70e-5fd7-4944-a338-a3ed1a688caa"]},{"id":"ITEM-2","itemData":{"DOI":"10.1111/j.0014-3820.2001.tb00741.x","ISSN":"00143820","abstract":"Acanthochromis polyacanthus is an unusual tropical marine damselfish that uniquely lacks pelagic larvae and has lost the capacity for broad-scale dispersal among coral reefs. On the modern Great Barrier Reef (GBR), three color morphs meet and hydridize at two zones of secondary contact. Allozyme electrophoreses revealed strong differences between morphs from the southern zone but few differences between morphs from the northern counterpart, thus suggesting different contact histories. We explore the phylogeography of Acanthochromis polyacanthus with mitochondrial cytochrome b region sequences (alignment of 565 positions) obtained from 126 individuals representing seven to 12 fish from 13 sites distributed over 12 reefs of the GBR and the Coral Sea. The samples revealed three major clades: (1) black fish collected from the southern GBR; (2) bicolored fish collected from the GBR and one reef (Osprey) from the northern Coral Sea; (3) black and white monomorphs collected from six reefs in the Coral Sea. All three clades were well supported (72-100%) by bootstrap analyses. Sequence divergences were very high between the major clades (mean = 7.6%) as well as within them (2.0-3.6%). Within clades, most reefs segregated as monophyletic assemblages. This was revealed both by phylogenetic analyses and AMOVAs that showed that 72-90% of the variance originated from differences among groups, whereas only 5-13% originated within populations. These patterns are discussed in relation to the known geological history of coral reefs of the GBR and the Coral Sea. Finally, we ask whether the monospecific status of Acanthochromis should be revisited because the sequence divergences found among our samples is substantially greater than those recorded among well-recognized species in other reef fishes.","author":[{"dropping-particle":"","family":"Planes","given":"S.","non-dropping-particle":"","parse-names":false,"suffix":""},{"dropping-particle":"","family":"Doherty","given":"P. J.","non-dropping-particle":"","parse-names":false,"suffix":""},{"dropping-particle":"","family":"Bernardi","given":"G.","non-dropping-particle":"","parse-names":false,"suffix":""}],"container-title":"Evolution","id":"ITEM-2","issue":"11","issued":{"date-parts":[["2001"]]},"page":"2263-2273","title":"Strong genetic divergence among populations of a marine fish with limited dispersal, Acanthochromis polyacanthus, within the Great Barrier Reef and the Coral Sea","type":"article-journal","volume":"55"},"uris":["http://www.mendeley.com/documents/?uuid=618641bf-d20f-462b-b82e-4df76aa56d78"]},{"id":"ITEM-3","itemData":{"DOI":"10.1111/j.1420-9101.2005.00969.x","ISSN":"1010061X","PMID":"16405595","abstract":"Hybrid zones are natural laboratories offering insights into speciation processes. Narrow hybrid zones are less common in the sea than on land consistent with higher dispersal among marine populations. Acanthochromis polyacanthus is an unusual bony marine fish with philopatric dispersal that exists as allopatric stocks of white, bicoloured and black fish on the Great Barrier Reef (GBR). At two latitudes, different morphs coexist and hybridize at narrow contact zones. Sequence data from mitochondrial Hypervariable Region 1 revealed contrasting patterns of introgression across these zones. At the northern hybrid zone, a single clade of mitochondrial haplotypes was found in all white fish, hybrids and tens of kilometres into pure bicoloured stock. At the southern hybrid zone, there was no introgression of mitochondrial genes into black fish and hybrids shared the bicoloured haplotypes. Based on this asymmetry, we postulate that black fish from the southern GBR have experienced a selective sweep of their mitochondrial genome, which has resulted in almost total reproductive isolation. © 2005 European Society for Evolutionary Biology.","author":[{"dropping-particle":"","family":"Herwerden","given":"L.","non-dropping-particle":"Van","parse-names":false,"suffix":""},{"dropping-particle":"","family":"Doherty","given":"P. J.","non-dropping-particle":"","parse-names":false,"suffix":""}],"container-title":"Journal of Evolutionary Biology","id":"ITEM-3","issue":"1","issued":{"date-parts":[["2006"]]},"page":"239-252","title":"Contrasting genetic structures across two hybrid zones of a tropical reef fish, Acanthochromis polyacanthus (Bleeker 1855)","type":"article-journal","volume":"19"},"uris":["http://www.mendeley.com/documents/?uuid=8c58523d-1fdb-4b8a-8cfa-8338727c97c1"]}],"mendeley":{"formattedCitation":"(Doherty et al. 1994; Planes et al. 2001; Van Herwerden and Doherty 2006)","plainTextFormattedCitation":"(Doherty et al. 1994; Planes et al. 2001; Van Herwerden and Doherty 2006)","previouslyFormattedCitation":"(Doherty et al. 1994; Planes et al. 2001; Van Herwerden and Doherty 2006)"},"properties":{"noteIndex":0},"schema":"https://github.com/citation-style-language/schema/raw/master/csl-citation.json"}</w:instrText>
      </w:r>
      <w:r w:rsidR="00C423BA">
        <w:rPr>
          <w:color w:val="000000" w:themeColor="text1"/>
          <w:lang w:val="en-US"/>
        </w:rPr>
        <w:fldChar w:fldCharType="separate"/>
      </w:r>
      <w:r w:rsidR="00C423BA" w:rsidRPr="00050CEF">
        <w:rPr>
          <w:noProof/>
          <w:color w:val="000000" w:themeColor="text1"/>
          <w:lang w:val="en-US"/>
        </w:rPr>
        <w:t>(Doherty et al. 1994; Planes et al. 2001; Van Herwerden and Doherty 2006)</w:t>
      </w:r>
      <w:r w:rsidR="00C423BA">
        <w:rPr>
          <w:color w:val="000000" w:themeColor="text1"/>
          <w:lang w:val="en-US"/>
        </w:rPr>
        <w:fldChar w:fldCharType="end"/>
      </w:r>
      <w:r w:rsidR="00C423BA">
        <w:rPr>
          <w:color w:val="000000" w:themeColor="text1"/>
          <w:lang w:val="en-US"/>
        </w:rPr>
        <w:t xml:space="preserve"> and plastic </w:t>
      </w:r>
      <w:r w:rsidR="00C423BA">
        <w:rPr>
          <w:color w:val="000000" w:themeColor="text1"/>
          <w:lang w:val="en-US"/>
        </w:rPr>
        <w:fldChar w:fldCharType="begin" w:fldLock="1"/>
      </w:r>
      <w:r w:rsidR="008B1429">
        <w:rPr>
          <w:color w:val="000000" w:themeColor="text1"/>
          <w:lang w:val="en-US"/>
        </w:rPr>
        <w:instrText>ADDIN CSL_CITATION {"citationItems":[{"id":"ITEM-1","itemData":{"DOI":"10.1111/j.1365-2656.2012.01982.x","ISSN":"00218790","abstract":"Short-term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Ecology","id":"ITEM-1","issue":"5","issued":{"date-parts":[["2012"]]},"page":"1126-1131","title":"Thermal sensitivity does not determine acclimation capacity for a tropical reef fish","type":"article-journal","volume":"81"},"uris":["http://www.mendeley.com/documents/?uuid=cb9aaa62-f766-49c7-a5fb-7a0d001791d3"]}],"mendeley":{"formattedCitation":"(Donelson and Munday 2012)","plainTextFormattedCitation":"(Donelson and Munday 2012)","previouslyFormattedCitation":"(Donelson and Munday 2012)"},"properties":{"noteIndex":0},"schema":"https://github.com/citation-style-language/schema/raw/master/csl-citation.json"}</w:instrText>
      </w:r>
      <w:r w:rsidR="00C423BA">
        <w:rPr>
          <w:color w:val="000000" w:themeColor="text1"/>
          <w:lang w:val="en-US"/>
        </w:rPr>
        <w:fldChar w:fldCharType="separate"/>
      </w:r>
      <w:r w:rsidR="00C423BA" w:rsidRPr="00C423BA">
        <w:rPr>
          <w:noProof/>
          <w:color w:val="000000" w:themeColor="text1"/>
          <w:lang w:val="en-US"/>
        </w:rPr>
        <w:t>(Donelson and Munday 2012)</w:t>
      </w:r>
      <w:r w:rsidR="00C423BA">
        <w:rPr>
          <w:color w:val="000000" w:themeColor="text1"/>
          <w:lang w:val="en-US"/>
        </w:rPr>
        <w:fldChar w:fldCharType="end"/>
      </w:r>
      <w:r w:rsidR="001A2A87">
        <w:rPr>
          <w:color w:val="000000" w:themeColor="text1"/>
          <w:lang w:val="en-US"/>
        </w:rPr>
        <w:t xml:space="preserve"> differences between populations</w:t>
      </w:r>
      <w:r w:rsidR="007402EA">
        <w:rPr>
          <w:color w:val="000000" w:themeColor="text1"/>
          <w:lang w:val="en-US"/>
        </w:rPr>
        <w:t xml:space="preserve">, suggesting that adaptive potential between examined regions are unlikely to be </w:t>
      </w:r>
      <w:r w:rsidR="008F6C91">
        <w:rPr>
          <w:color w:val="000000" w:themeColor="text1"/>
          <w:lang w:val="en-US"/>
        </w:rPr>
        <w:t>analogous.</w:t>
      </w:r>
      <w:r w:rsidR="006341D3">
        <w:rPr>
          <w:color w:val="000000" w:themeColor="text1"/>
          <w:lang w:val="en-US"/>
        </w:rPr>
        <w:t xml:space="preserve"> </w:t>
      </w:r>
    </w:p>
    <w:p w14:paraId="0E9BB397" w14:textId="271DA913" w:rsidR="00A044F6" w:rsidRDefault="008067AD" w:rsidP="00B36451">
      <w:pPr>
        <w:spacing w:line="240" w:lineRule="auto"/>
        <w:jc w:val="both"/>
        <w:rPr>
          <w:color w:val="000000" w:themeColor="text1"/>
          <w:lang w:val="en-US"/>
        </w:rPr>
      </w:pPr>
      <w:r>
        <w:rPr>
          <w:color w:val="000000" w:themeColor="text1"/>
          <w:lang w:val="en-US"/>
        </w:rPr>
        <w:t xml:space="preserve">Experimental temperatures in this study were chosen based on </w:t>
      </w:r>
      <w:r w:rsidR="009D1183">
        <w:rPr>
          <w:color w:val="000000" w:themeColor="text1"/>
          <w:lang w:val="en-US"/>
        </w:rPr>
        <w:t xml:space="preserve">regional </w:t>
      </w:r>
      <w:r>
        <w:rPr>
          <w:color w:val="000000" w:themeColor="text1"/>
          <w:lang w:val="en-US"/>
        </w:rPr>
        <w:t>mean summer average</w:t>
      </w:r>
      <w:r w:rsidR="009D1183">
        <w:rPr>
          <w:color w:val="000000" w:themeColor="text1"/>
          <w:lang w:val="en-US"/>
        </w:rPr>
        <w:t xml:space="preserve"> temperatures</w:t>
      </w:r>
      <w:r>
        <w:rPr>
          <w:color w:val="000000" w:themeColor="text1"/>
          <w:lang w:val="en-US"/>
        </w:rPr>
        <w:t xml:space="preserve"> </w:t>
      </w:r>
      <w:r w:rsidR="00ED3D6F">
        <w:rPr>
          <w:color w:val="000000" w:themeColor="text1"/>
          <w:lang w:val="en-US"/>
        </w:rPr>
        <w:t xml:space="preserve">as well as mid- and end-of-century predicted future ocean warming </w:t>
      </w:r>
      <w:r w:rsidR="003D31EB">
        <w:rPr>
          <w:color w:val="000000" w:themeColor="text1"/>
          <w:lang w:val="en-US"/>
        </w:rPr>
        <w:t>temperatures</w:t>
      </w:r>
      <w:r w:rsidR="007C5119">
        <w:rPr>
          <w:color w:val="000000" w:themeColor="text1"/>
          <w:lang w:val="en-US"/>
        </w:rPr>
        <w:t xml:space="preserve">; physiological responses at cooler temperatures were not explored. </w:t>
      </w:r>
      <w:r w:rsidR="00FB0F0F">
        <w:rPr>
          <w:color w:val="000000" w:themeColor="text1"/>
          <w:lang w:val="en-US"/>
        </w:rPr>
        <w:t>Projected future ocean warming temperatures were chosen</w:t>
      </w:r>
      <w:r w:rsidR="00004D03">
        <w:rPr>
          <w:color w:val="000000" w:themeColor="text1"/>
          <w:lang w:val="en-US"/>
        </w:rPr>
        <w:t xml:space="preserve"> to explore population responses to future conditions, however, </w:t>
      </w:r>
      <w:r w:rsidR="008B1429">
        <w:rPr>
          <w:color w:val="000000" w:themeColor="text1"/>
          <w:lang w:val="en-US"/>
        </w:rPr>
        <w:t xml:space="preserve">previous research on sticklebacks </w:t>
      </w:r>
      <w:r w:rsidR="00CE6F8C">
        <w:rPr>
          <w:color w:val="000000" w:themeColor="text1"/>
          <w:lang w:val="en-US"/>
        </w:rPr>
        <w:t>(</w:t>
      </w:r>
      <w:r w:rsidR="00CE6F8C">
        <w:rPr>
          <w:i/>
          <w:iCs/>
          <w:color w:val="000000" w:themeColor="text1"/>
          <w:lang w:val="en-US"/>
        </w:rPr>
        <w:t>Gasterosteus aculeatus</w:t>
      </w:r>
      <w:r w:rsidR="00CE6F8C">
        <w:rPr>
          <w:color w:val="000000" w:themeColor="text1"/>
          <w:lang w:val="en-US"/>
        </w:rPr>
        <w:t>)</w:t>
      </w:r>
      <w:r w:rsidR="00B55E6A">
        <w:rPr>
          <w:color w:val="000000" w:themeColor="text1"/>
          <w:lang w:val="en-US"/>
        </w:rPr>
        <w:t xml:space="preserve"> demonstrated that</w:t>
      </w:r>
      <w:r w:rsidR="000B4F57">
        <w:rPr>
          <w:color w:val="000000" w:themeColor="text1"/>
          <w:lang w:val="en-US"/>
        </w:rPr>
        <w:t xml:space="preserve"> measuring aerobic physiology outside of thermal norms</w:t>
      </w:r>
      <w:r w:rsidR="00A068A6">
        <w:rPr>
          <w:color w:val="000000" w:themeColor="text1"/>
          <w:lang w:val="en-US"/>
        </w:rPr>
        <w:t xml:space="preserve"> can reveal cryptic</w:t>
      </w:r>
      <w:r w:rsidR="001444CF">
        <w:rPr>
          <w:color w:val="000000" w:themeColor="text1"/>
          <w:lang w:val="en-US"/>
        </w:rPr>
        <w:t xml:space="preserve"> variation</w:t>
      </w:r>
      <w:r w:rsidR="0095503B">
        <w:rPr>
          <w:color w:val="000000" w:themeColor="text1"/>
          <w:lang w:val="en-US"/>
        </w:rPr>
        <w:t xml:space="preserve"> and local adaptation that may be otherwise</w:t>
      </w:r>
      <w:r w:rsidR="008D2529">
        <w:rPr>
          <w:color w:val="000000" w:themeColor="text1"/>
          <w:lang w:val="en-US"/>
        </w:rPr>
        <w:t xml:space="preserve"> unnoticed at intermediate temperatures</w:t>
      </w:r>
      <w:r w:rsidR="00A068A6">
        <w:rPr>
          <w:color w:val="000000" w:themeColor="text1"/>
          <w:lang w:val="en-US"/>
        </w:rPr>
        <w:t xml:space="preserve"> </w:t>
      </w:r>
      <w:r w:rsidR="00EE2C50">
        <w:rPr>
          <w:color w:val="000000" w:themeColor="text1"/>
          <w:lang w:val="en-US"/>
        </w:rPr>
        <w:fldChar w:fldCharType="begin" w:fldLock="1"/>
      </w:r>
      <w:r w:rsidR="00EE2C50">
        <w:rPr>
          <w:color w:val="000000" w:themeColor="text1"/>
          <w:lang w:val="en-US"/>
        </w:rPr>
        <w:instrText>ADDIN CSL_CITATION {"citationItems":[{"id":"ITEM-1","itemData":{"DOI":"10.1111/1365-2435.13538","ISSN":"13652435","abstract":"In light of global climate change, there is a pressing need to understand and predict the capacity of populations to respond to rising temperatures. Metabolic rate is a key trait that is likely to influence the ability to cope with climate change. Yet, empirical and theoretical work on metabolic rate responses to temperature changes has so far produced mixed results and conflicting predictions. Our study addresses this issue using a novel approach of comparing fish populations in geothermally warmed lakes and adjacent ambient-temperature lakes in Iceland. This unique ‘natural experiment’ provides repeated and independent examples of populations experiencing contrasting thermal environments for many generations over a small geographic scale, thereby avoiding the confounding factors associated with latitudinal or elevational comparisons. Using Icelandic sticklebacks from three warm and three cold habitats, we measured individual metabolic rates across a range of acclimation temperatures to obtain reaction norms for each population. We found a general pattern for a lower standard metabolic rate (SMR) in sticklebacks from warm habitats when measured at a common temperature, as predicted by Krogh's rule. Metabolic rate differences between warm- and cold-habitat sticklebacks were more pronounced at more extreme acclimation temperatures, suggesting the release of cryptic genetic variation upon exposure to novel conditions, which can reveal hidden evolutionary potential. We also found a stronger divergence in metabolic rate between thermal habitats in allopatry than sympatry, indicating that gene flow may constrain physiological adaptation when dispersal between warm and cold habitats is possible. In sum, our study suggests that fish may diverge toward a lower SMR in a warming world, but this might depend on connectivity and gene flow between different thermal habitats. A free Plain Language Summary can be found within the Supporting Information of this article.","author":[{"dropping-particle":"","family":"Pilakouta","given":"Natalie","non-dropping-particle":"","parse-names":false,"suffix":""},{"dropping-particle":"","family":"Killen","given":"Shaun S.","non-dropping-particle":"","parse-names":false,"suffix":""},{"dropping-particle":"","family":"Kristjánsson","given":"Bjarni K.","non-dropping-particle":"","parse-names":false,"suffix":""},{"dropping-particle":"","family":"Skúlason","given":"Skúli","non-dropping-particle":"","parse-names":false,"suffix":""},{"dropping-particle":"","family":"Lindström","given":"Jan","non-dropping-particle":"","parse-names":false,"suffix":""},{"dropping-particle":"","family":"Metcalfe","given":"Neil B.","non-dropping-particle":"","parse-names":false,"suffix":""},{"dropping-particle":"","family":"Parsons","given":"Kevin J.","non-dropping-particle":"","parse-names":false,"suffix":""}],"container-title":"Functional Ecology","id":"ITEM-1","issue":"6","issued":{"date-parts":[["2020"]]},"page":"1205-1214","title":"Multigenerational exposure to elevated temperatures leads to a reduction in standard metabolic rate in the wild","type":"article-journal","volume":"34"},"uris":["http://www.mendeley.com/documents/?uuid=7349dca6-11d9-4ab7-9357-ac9157495fb0"]}],"mendeley":{"formattedCitation":"(Pilakouta et al. 2020)","plainTextFormattedCitation":"(Pilakouta et al. 2020)","previouslyFormattedCitation":"(Pilakouta et al. 2020)"},"properties":{"noteIndex":0},"schema":"https://github.com/citation-style-language/schema/raw/master/csl-citation.json"}</w:instrText>
      </w:r>
      <w:r w:rsidR="00EE2C50">
        <w:rPr>
          <w:color w:val="000000" w:themeColor="text1"/>
          <w:lang w:val="en-US"/>
        </w:rPr>
        <w:fldChar w:fldCharType="separate"/>
      </w:r>
      <w:r w:rsidR="00EE2C50" w:rsidRPr="00395BBE">
        <w:rPr>
          <w:noProof/>
          <w:color w:val="000000" w:themeColor="text1"/>
          <w:lang w:val="en-US"/>
        </w:rPr>
        <w:t>(Pilakouta et al. 2020)</w:t>
      </w:r>
      <w:r w:rsidR="00EE2C50">
        <w:rPr>
          <w:color w:val="000000" w:themeColor="text1"/>
          <w:lang w:val="en-US"/>
        </w:rPr>
        <w:fldChar w:fldCharType="end"/>
      </w:r>
      <w:r w:rsidR="00A068A6">
        <w:rPr>
          <w:color w:val="000000" w:themeColor="text1"/>
          <w:lang w:val="en-US"/>
        </w:rPr>
        <w:t xml:space="preserve">. </w:t>
      </w:r>
      <w:r w:rsidR="003A7BC8">
        <w:rPr>
          <w:color w:val="000000" w:themeColor="text1"/>
          <w:lang w:val="en-US"/>
        </w:rPr>
        <w:t>Additiona</w:t>
      </w:r>
      <w:r w:rsidR="00627156">
        <w:rPr>
          <w:color w:val="000000" w:themeColor="text1"/>
          <w:lang w:val="en-US"/>
        </w:rPr>
        <w:t>l</w:t>
      </w:r>
      <w:r w:rsidR="003A7BC8">
        <w:rPr>
          <w:color w:val="000000" w:themeColor="text1"/>
          <w:lang w:val="en-US"/>
        </w:rPr>
        <w:t>l</w:t>
      </w:r>
      <w:r w:rsidR="00627156">
        <w:rPr>
          <w:color w:val="000000" w:themeColor="text1"/>
          <w:lang w:val="en-US"/>
        </w:rPr>
        <w:t>y</w:t>
      </w:r>
      <w:r w:rsidR="003A7BC8">
        <w:rPr>
          <w:color w:val="000000" w:themeColor="text1"/>
          <w:lang w:val="en-US"/>
        </w:rPr>
        <w:t>, the exploration of aerobic physiology at cooler temperatures may have better revealed</w:t>
      </w:r>
      <w:r w:rsidR="00506641">
        <w:rPr>
          <w:color w:val="000000" w:themeColor="text1"/>
          <w:lang w:val="en-US"/>
        </w:rPr>
        <w:t xml:space="preserve"> </w:t>
      </w:r>
      <w:r w:rsidR="004522C3">
        <w:rPr>
          <w:color w:val="000000" w:themeColor="text1"/>
          <w:lang w:val="en-US"/>
        </w:rPr>
        <w:t xml:space="preserve">‘local vs. foreign’ </w:t>
      </w:r>
      <w:r w:rsidR="001272F3">
        <w:rPr>
          <w:color w:val="000000" w:themeColor="text1"/>
          <w:lang w:val="en-US"/>
        </w:rPr>
        <w:t xml:space="preserve">as well as ‘home and away’ </w:t>
      </w:r>
      <w:r w:rsidR="004522C3">
        <w:rPr>
          <w:color w:val="000000" w:themeColor="text1"/>
          <w:lang w:val="en-US"/>
        </w:rPr>
        <w:t>criterion</w:t>
      </w:r>
      <w:r w:rsidR="007457BD">
        <w:rPr>
          <w:color w:val="000000" w:themeColor="text1"/>
          <w:lang w:val="en-US"/>
        </w:rPr>
        <w:t>,</w:t>
      </w:r>
      <w:r w:rsidR="004522C3">
        <w:rPr>
          <w:color w:val="000000" w:themeColor="text1"/>
          <w:lang w:val="en-US"/>
        </w:rPr>
        <w:t xml:space="preserve"> outlined by </w:t>
      </w:r>
      <w:r w:rsidR="004522C3">
        <w:rPr>
          <w:color w:val="000000" w:themeColor="text1"/>
          <w:lang w:val="en-US"/>
        </w:rPr>
        <w:fldChar w:fldCharType="begin" w:fldLock="1"/>
      </w:r>
      <w:r w:rsidR="001272F3">
        <w:rPr>
          <w:color w:val="000000" w:themeColor="text1"/>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adaptation","type":"article-journal","volume":"7"},"uris":["http://www.mendeley.com/documents/?uuid=7b646c45-017d-4f30-8013-2298eafeb239"]}],"mendeley":{"formattedCitation":"(Kawecki and Ebert 2004)","manualFormatting":"Kawecki and Ebert (2004)","plainTextFormattedCitation":"(Kawecki and Ebert 2004)","previouslyFormattedCitation":"(Kawecki and Ebert 2004)"},"properties":{"noteIndex":0},"schema":"https://github.com/citation-style-language/schema/raw/master/csl-citation.json"}</w:instrText>
      </w:r>
      <w:r w:rsidR="004522C3">
        <w:rPr>
          <w:color w:val="000000" w:themeColor="text1"/>
          <w:lang w:val="en-US"/>
        </w:rPr>
        <w:fldChar w:fldCharType="separate"/>
      </w:r>
      <w:r w:rsidR="004522C3" w:rsidRPr="004522C3">
        <w:rPr>
          <w:noProof/>
          <w:color w:val="000000" w:themeColor="text1"/>
          <w:lang w:val="en-US"/>
        </w:rPr>
        <w:t xml:space="preserve">Kawecki and Ebert </w:t>
      </w:r>
      <w:r w:rsidR="001272F3">
        <w:rPr>
          <w:noProof/>
          <w:color w:val="000000" w:themeColor="text1"/>
          <w:lang w:val="en-US"/>
        </w:rPr>
        <w:t>(</w:t>
      </w:r>
      <w:r w:rsidR="004522C3" w:rsidRPr="004522C3">
        <w:rPr>
          <w:noProof/>
          <w:color w:val="000000" w:themeColor="text1"/>
          <w:lang w:val="en-US"/>
        </w:rPr>
        <w:t>2004)</w:t>
      </w:r>
      <w:r w:rsidR="004522C3">
        <w:rPr>
          <w:color w:val="000000" w:themeColor="text1"/>
          <w:lang w:val="en-US"/>
        </w:rPr>
        <w:fldChar w:fldCharType="end"/>
      </w:r>
      <w:r w:rsidR="007457BD">
        <w:rPr>
          <w:color w:val="000000" w:themeColor="text1"/>
          <w:lang w:val="en-US"/>
        </w:rPr>
        <w:t xml:space="preserve">, used to detect local adaptation. </w:t>
      </w:r>
    </w:p>
    <w:p w14:paraId="27633E6C" w14:textId="473DC71C" w:rsidR="004F4EF2" w:rsidRPr="00BF3E7C" w:rsidRDefault="007457BD" w:rsidP="00BF3E7C">
      <w:pPr>
        <w:spacing w:line="240" w:lineRule="auto"/>
        <w:jc w:val="both"/>
        <w:rPr>
          <w:color w:val="000000" w:themeColor="text1"/>
          <w:lang w:val="en-US"/>
        </w:rPr>
      </w:pPr>
      <w:r>
        <w:rPr>
          <w:color w:val="000000" w:themeColor="text1"/>
          <w:lang w:val="en-US"/>
        </w:rPr>
        <w:t xml:space="preserve">Lastly, this study was unable to source fish from </w:t>
      </w:r>
      <w:r w:rsidR="004F7F81">
        <w:rPr>
          <w:color w:val="000000" w:themeColor="text1"/>
          <w:lang w:val="en-US"/>
        </w:rPr>
        <w:t>known</w:t>
      </w:r>
      <w:r>
        <w:rPr>
          <w:color w:val="000000" w:themeColor="text1"/>
          <w:lang w:val="en-US"/>
        </w:rPr>
        <w:t xml:space="preserve"> </w:t>
      </w:r>
      <w:r w:rsidR="007C32C8">
        <w:rPr>
          <w:color w:val="000000" w:themeColor="text1"/>
          <w:lang w:val="en-US"/>
        </w:rPr>
        <w:t>equatorial</w:t>
      </w:r>
      <w:r w:rsidR="004F7F81">
        <w:rPr>
          <w:color w:val="000000" w:themeColor="text1"/>
          <w:lang w:val="en-US"/>
        </w:rPr>
        <w:t xml:space="preserve"> </w:t>
      </w:r>
      <w:r w:rsidR="007C32C8">
        <w:rPr>
          <w:color w:val="000000" w:themeColor="text1"/>
          <w:lang w:val="en-US"/>
        </w:rPr>
        <w:t xml:space="preserve">populations for </w:t>
      </w:r>
      <w:r w:rsidR="007C32C8">
        <w:rPr>
          <w:i/>
          <w:iCs/>
          <w:color w:val="000000" w:themeColor="text1"/>
          <w:lang w:val="en-US"/>
        </w:rPr>
        <w:t>A. polyacanthus’s</w:t>
      </w:r>
      <w:r w:rsidR="007C32C8">
        <w:rPr>
          <w:color w:val="000000" w:themeColor="text1"/>
          <w:lang w:val="en-US"/>
        </w:rPr>
        <w:t xml:space="preserve"> range. </w:t>
      </w:r>
      <w:r w:rsidR="004918CA">
        <w:rPr>
          <w:color w:val="000000" w:themeColor="text1"/>
          <w:lang w:val="en-US"/>
        </w:rPr>
        <w:t>Trailing edge populations</w:t>
      </w:r>
      <w:r w:rsidR="007C32C8">
        <w:rPr>
          <w:color w:val="000000" w:themeColor="text1"/>
          <w:lang w:val="en-US"/>
        </w:rPr>
        <w:t xml:space="preserve"> are suggested to be living closest to their </w:t>
      </w:r>
      <w:r w:rsidR="00D71D4E">
        <w:rPr>
          <w:color w:val="000000" w:themeColor="text1"/>
          <w:lang w:val="en-US"/>
        </w:rPr>
        <w:t>thermal limits and therefore possess greatest thermal tolerance as well as sensitivity to change in temperature</w:t>
      </w:r>
      <w:r w:rsidR="009669F1">
        <w:rPr>
          <w:color w:val="000000" w:themeColor="text1"/>
          <w:lang w:val="en-US"/>
        </w:rPr>
        <w:t xml:space="preserve">; however, </w:t>
      </w:r>
      <w:r w:rsidR="004918CA">
        <w:rPr>
          <w:color w:val="000000" w:themeColor="text1"/>
          <w:lang w:val="en-US"/>
        </w:rPr>
        <w:t>to date n</w:t>
      </w:r>
      <w:r w:rsidR="000D495A">
        <w:rPr>
          <w:color w:val="000000" w:themeColor="text1"/>
          <w:lang w:val="en-US"/>
        </w:rPr>
        <w:t>o</w:t>
      </w:r>
      <w:r w:rsidR="004918CA">
        <w:rPr>
          <w:color w:val="000000" w:themeColor="text1"/>
          <w:lang w:val="en-US"/>
        </w:rPr>
        <w:t xml:space="preserve"> </w:t>
      </w:r>
      <w:r w:rsidR="004918CA">
        <w:rPr>
          <w:i/>
          <w:iCs/>
          <w:color w:val="000000" w:themeColor="text1"/>
          <w:lang w:val="en-US"/>
        </w:rPr>
        <w:t>A. polyacanthus</w:t>
      </w:r>
      <w:r w:rsidR="004918CA">
        <w:rPr>
          <w:color w:val="000000" w:themeColor="text1"/>
          <w:lang w:val="en-US"/>
        </w:rPr>
        <w:t xml:space="preserve"> have not explored comparisons between equatorial, low-latitude, and high-latitude populations</w:t>
      </w:r>
      <w:r w:rsidR="005E69A9">
        <w:rPr>
          <w:color w:val="000000" w:themeColor="text1"/>
          <w:lang w:val="en-US"/>
        </w:rPr>
        <w:t xml:space="preserve">. </w:t>
      </w:r>
      <w:r w:rsidR="00602CED">
        <w:rPr>
          <w:color w:val="000000" w:themeColor="text1"/>
          <w:lang w:val="en-US"/>
        </w:rPr>
        <w:t>Future research should aim to include trailing edge populations within experiments</w:t>
      </w:r>
      <w:r w:rsidR="00FA0EDB">
        <w:rPr>
          <w:color w:val="000000" w:themeColor="text1"/>
          <w:lang w:val="en-US"/>
        </w:rPr>
        <w:t xml:space="preserve"> to understand the extent of thermal tolerance within </w:t>
      </w:r>
      <w:r w:rsidR="00FA0EDB">
        <w:rPr>
          <w:i/>
          <w:iCs/>
          <w:color w:val="000000" w:themeColor="text1"/>
          <w:lang w:val="en-US"/>
        </w:rPr>
        <w:t>A. polyacanthus</w:t>
      </w:r>
      <w:r w:rsidR="00FA0EDB">
        <w:rPr>
          <w:color w:val="000000" w:themeColor="text1"/>
          <w:lang w:val="en-US"/>
        </w:rPr>
        <w:t xml:space="preserve">, and </w:t>
      </w:r>
      <w:r w:rsidR="000D495A">
        <w:rPr>
          <w:color w:val="000000" w:themeColor="text1"/>
          <w:lang w:val="en-US"/>
        </w:rPr>
        <w:t>adaptive</w:t>
      </w:r>
      <w:r w:rsidR="00FA0EDB">
        <w:rPr>
          <w:color w:val="000000" w:themeColor="text1"/>
          <w:lang w:val="en-US"/>
        </w:rPr>
        <w:t xml:space="preserve"> populations </w:t>
      </w:r>
      <w:r w:rsidR="000D495A">
        <w:rPr>
          <w:color w:val="000000" w:themeColor="text1"/>
          <w:lang w:val="en-US"/>
        </w:rPr>
        <w:t xml:space="preserve">within populations that are predicted to be most </w:t>
      </w:r>
      <w:r w:rsidR="00C25567">
        <w:rPr>
          <w:color w:val="000000" w:themeColor="text1"/>
          <w:lang w:val="en-US"/>
        </w:rPr>
        <w:t>sensitive to climate change</w:t>
      </w:r>
      <w:r w:rsidR="00FA0EDB">
        <w:rPr>
          <w:color w:val="000000" w:themeColor="text1"/>
          <w:lang w:val="en-US"/>
        </w:rPr>
        <w:t>.</w:t>
      </w:r>
      <w:r w:rsidR="00BA222F">
        <w:rPr>
          <w:color w:val="000000" w:themeColor="text1"/>
          <w:lang w:val="en-US"/>
        </w:rPr>
        <w:t xml:space="preserve"> </w:t>
      </w:r>
      <w:r w:rsidR="00E7476E">
        <w:rPr>
          <w:color w:val="000000" w:themeColor="text1"/>
          <w:lang w:val="en-US"/>
        </w:rPr>
        <w:t xml:space="preserve"> </w:t>
      </w:r>
    </w:p>
    <w:p w14:paraId="69B02F82" w14:textId="1EBB1594" w:rsidR="00B51916" w:rsidRDefault="00172D38" w:rsidP="00B36451">
      <w:pPr>
        <w:pStyle w:val="Heading2"/>
        <w:spacing w:line="240" w:lineRule="auto"/>
        <w:rPr>
          <w:lang w:val="en-US"/>
        </w:rPr>
      </w:pPr>
      <w:r>
        <w:rPr>
          <w:lang w:val="en-US"/>
        </w:rPr>
        <w:t>Conclusions</w:t>
      </w:r>
    </w:p>
    <w:p w14:paraId="087ED5E3" w14:textId="7E9A7CE2" w:rsidR="001674EB" w:rsidRDefault="001156C5" w:rsidP="00DC33C7">
      <w:pPr>
        <w:spacing w:line="240" w:lineRule="auto"/>
        <w:jc w:val="both"/>
        <w:rPr>
          <w:lang w:val="en-US"/>
        </w:rPr>
      </w:pPr>
      <w:r>
        <w:rPr>
          <w:lang w:val="en-US"/>
        </w:rPr>
        <w:t>Population’s</w:t>
      </w:r>
      <w:r w:rsidR="00383B04">
        <w:rPr>
          <w:lang w:val="en-US"/>
        </w:rPr>
        <w:t xml:space="preserve"> </w:t>
      </w:r>
      <w:r w:rsidR="00540FCC">
        <w:rPr>
          <w:lang w:val="en-US"/>
        </w:rPr>
        <w:t xml:space="preserve">ability to respond to climate change will depend on </w:t>
      </w:r>
      <w:r w:rsidR="008C0FA7">
        <w:rPr>
          <w:lang w:val="en-US"/>
        </w:rPr>
        <w:t>experienced environmental conditions</w:t>
      </w:r>
      <w:r w:rsidR="00C32109">
        <w:rPr>
          <w:lang w:val="en-US"/>
        </w:rPr>
        <w:t>.</w:t>
      </w:r>
      <w:r w:rsidR="00B314F0">
        <w:rPr>
          <w:lang w:val="en-US"/>
        </w:rPr>
        <w:t xml:space="preserve"> </w:t>
      </w:r>
      <w:r w:rsidR="00C32109">
        <w:rPr>
          <w:lang w:val="en-US"/>
        </w:rPr>
        <w:t>Results from this study identify co-gradient variation between low- and high-latitude populations when examining AAS</w:t>
      </w:r>
      <w:r w:rsidR="00370515">
        <w:rPr>
          <w:lang w:val="en-US"/>
        </w:rPr>
        <w:t xml:space="preserve"> among populations</w:t>
      </w:r>
      <w:r w:rsidR="00C94017">
        <w:rPr>
          <w:lang w:val="en-US"/>
        </w:rPr>
        <w:t xml:space="preserve"> found within </w:t>
      </w:r>
      <w:r w:rsidR="003B116F">
        <w:rPr>
          <w:lang w:val="en-US"/>
        </w:rPr>
        <w:t xml:space="preserve">habitats that possess </w:t>
      </w:r>
      <w:r w:rsidR="00C94017">
        <w:rPr>
          <w:lang w:val="en-US"/>
        </w:rPr>
        <w:t>similar</w:t>
      </w:r>
      <w:r w:rsidR="003B116F">
        <w:rPr>
          <w:lang w:val="en-US"/>
        </w:rPr>
        <w:t xml:space="preserve"> fine-scale biogeographic features</w:t>
      </w:r>
      <w:r w:rsidR="00581C6D">
        <w:rPr>
          <w:lang w:val="en-US"/>
        </w:rPr>
        <w:t xml:space="preserve">. However, previous </w:t>
      </w:r>
      <w:r w:rsidR="00581C6D">
        <w:rPr>
          <w:i/>
          <w:iCs/>
          <w:lang w:val="en-US"/>
        </w:rPr>
        <w:t xml:space="preserve">A. </w:t>
      </w:r>
      <w:r w:rsidR="00581C6D" w:rsidRPr="00581C6D">
        <w:rPr>
          <w:lang w:val="en-US"/>
        </w:rPr>
        <w:t>polyacanthus</w:t>
      </w:r>
      <w:r w:rsidR="00581C6D">
        <w:rPr>
          <w:lang w:val="en-US"/>
        </w:rPr>
        <w:t xml:space="preserve"> research has identified counter-gradient variation, suggesting </w:t>
      </w:r>
      <w:r w:rsidR="00F50C77">
        <w:rPr>
          <w:lang w:val="en-US"/>
        </w:rPr>
        <w:t xml:space="preserve">that </w:t>
      </w:r>
      <w:r w:rsidR="00F50C77">
        <w:rPr>
          <w:i/>
          <w:iCs/>
          <w:lang w:val="en-US"/>
        </w:rPr>
        <w:t>A. poly</w:t>
      </w:r>
      <w:r w:rsidR="00DC33C7">
        <w:rPr>
          <w:i/>
          <w:iCs/>
          <w:lang w:val="en-US"/>
        </w:rPr>
        <w:t>a</w:t>
      </w:r>
      <w:r w:rsidR="00F50C77">
        <w:rPr>
          <w:i/>
          <w:iCs/>
          <w:lang w:val="en-US"/>
        </w:rPr>
        <w:t xml:space="preserve">canthus </w:t>
      </w:r>
      <w:r w:rsidR="00F50C77">
        <w:rPr>
          <w:lang w:val="en-US"/>
        </w:rPr>
        <w:t xml:space="preserve">populations </w:t>
      </w:r>
      <w:r w:rsidR="00BA35D1">
        <w:rPr>
          <w:lang w:val="en-US"/>
        </w:rPr>
        <w:t>represent a heterogenous matrix influenced by broad and fine-scale biogeographical features</w:t>
      </w:r>
      <w:r w:rsidR="00B74E7F">
        <w:rPr>
          <w:lang w:val="en-US"/>
        </w:rPr>
        <w:t>;</w:t>
      </w:r>
      <w:r w:rsidR="00C60DF6">
        <w:rPr>
          <w:lang w:val="en-US"/>
        </w:rPr>
        <w:t xml:space="preserve"> further highlighting the need to understand intra</w:t>
      </w:r>
      <w:r w:rsidR="00082B4F">
        <w:rPr>
          <w:lang w:val="en-US"/>
        </w:rPr>
        <w:t xml:space="preserve">-population </w:t>
      </w:r>
      <w:r w:rsidR="00DC33C7">
        <w:rPr>
          <w:lang w:val="en-US"/>
        </w:rPr>
        <w:t>variation</w:t>
      </w:r>
      <w:r w:rsidR="000110A6">
        <w:rPr>
          <w:lang w:val="en-US"/>
        </w:rPr>
        <w:t xml:space="preserve"> within marine species</w:t>
      </w:r>
      <w:r w:rsidR="00082B4F">
        <w:rPr>
          <w:lang w:val="en-US"/>
        </w:rPr>
        <w:t xml:space="preserve">. </w:t>
      </w:r>
      <w:r w:rsidR="00317D56">
        <w:rPr>
          <w:lang w:val="en-US"/>
        </w:rPr>
        <w:t>Assuming all populations will respond similarly to climate change will lead to inaccurate</w:t>
      </w:r>
      <w:r w:rsidR="00BD68D6">
        <w:rPr>
          <w:lang w:val="en-US"/>
        </w:rPr>
        <w:t xml:space="preserve"> modelling and</w:t>
      </w:r>
      <w:r w:rsidR="00317D56">
        <w:rPr>
          <w:lang w:val="en-US"/>
        </w:rPr>
        <w:t xml:space="preserve"> estimations of species vulnerability</w:t>
      </w:r>
      <w:r w:rsidR="00BD68D6">
        <w:rPr>
          <w:lang w:val="en-US"/>
        </w:rPr>
        <w:t>,</w:t>
      </w:r>
      <w:r w:rsidR="003A763A">
        <w:rPr>
          <w:lang w:val="en-US"/>
        </w:rPr>
        <w:t xml:space="preserve"> and risk </w:t>
      </w:r>
      <w:r w:rsidR="001B31E6">
        <w:rPr>
          <w:lang w:val="en-US"/>
        </w:rPr>
        <w:t>resource managers</w:t>
      </w:r>
      <w:r w:rsidR="003A763A">
        <w:rPr>
          <w:lang w:val="en-US"/>
        </w:rPr>
        <w:t xml:space="preserve"> failing to provide effective</w:t>
      </w:r>
      <w:r w:rsidR="001B31E6">
        <w:rPr>
          <w:lang w:val="en-US"/>
        </w:rPr>
        <w:t xml:space="preserve"> conservation</w:t>
      </w:r>
      <w:r w:rsidR="003A763A">
        <w:rPr>
          <w:lang w:val="en-US"/>
        </w:rPr>
        <w:t xml:space="preserve"> </w:t>
      </w:r>
      <w:r w:rsidR="00BD68D6">
        <w:rPr>
          <w:lang w:val="en-US"/>
        </w:rPr>
        <w:t xml:space="preserve">management </w:t>
      </w:r>
      <w:r w:rsidR="003A763A">
        <w:rPr>
          <w:lang w:val="en-US"/>
        </w:rPr>
        <w:t>solutions</w:t>
      </w:r>
      <w:r w:rsidR="00DC33C7">
        <w:rPr>
          <w:lang w:val="en-US"/>
        </w:rPr>
        <w:t xml:space="preserve">. </w:t>
      </w:r>
    </w:p>
    <w:p w14:paraId="50087396" w14:textId="0E67ECA6" w:rsidR="00BD64F8" w:rsidRDefault="00A11CC7" w:rsidP="00A11CC7">
      <w:pPr>
        <w:pStyle w:val="Heading1"/>
        <w:rPr>
          <w:lang w:val="en-US"/>
        </w:rPr>
      </w:pPr>
      <w:r>
        <w:rPr>
          <w:lang w:val="en-US"/>
        </w:rPr>
        <w:t>Ackno</w:t>
      </w:r>
      <w:r w:rsidR="00C17398">
        <w:rPr>
          <w:lang w:val="en-US"/>
        </w:rPr>
        <w:t xml:space="preserve">wledgements </w:t>
      </w:r>
    </w:p>
    <w:p w14:paraId="6F6BD5C5" w14:textId="48A3AAD9" w:rsidR="00C17398" w:rsidRDefault="00EF3214" w:rsidP="00277D05">
      <w:pPr>
        <w:jc w:val="both"/>
        <w:rPr>
          <w:lang w:val="en-US"/>
        </w:rPr>
      </w:pPr>
      <w:r>
        <w:rPr>
          <w:lang w:val="en-US"/>
        </w:rPr>
        <w:t>Authors would like to acknowledge</w:t>
      </w:r>
      <w:r w:rsidR="006D10C3">
        <w:rPr>
          <w:lang w:val="en-US"/>
        </w:rPr>
        <w:t xml:space="preserve"> the JCU aquarium facility for technical assistance. Thank you to Jasmine Cane and Yogi Ya</w:t>
      </w:r>
      <w:r w:rsidR="003F196C">
        <w:rPr>
          <w:lang w:val="en-US"/>
        </w:rPr>
        <w:t>sutake Cross for helping with fish sampling and dissections</w:t>
      </w:r>
      <w:r w:rsidR="00BB7FE1">
        <w:rPr>
          <w:lang w:val="en-US"/>
        </w:rPr>
        <w:t xml:space="preserve">. Thank you to Lauren </w:t>
      </w:r>
      <w:r w:rsidR="00277D05">
        <w:rPr>
          <w:lang w:val="en-US"/>
        </w:rPr>
        <w:t>Fleming</w:t>
      </w:r>
      <w:r w:rsidR="00BB7FE1">
        <w:rPr>
          <w:lang w:val="en-US"/>
        </w:rPr>
        <w:t>, Esther Bernard, and Alex</w:t>
      </w:r>
      <w:r w:rsidR="00C86FD0">
        <w:rPr>
          <w:lang w:val="en-US"/>
        </w:rPr>
        <w:t xml:space="preserve">a Ferrante for helping with the daily aquarium maintenance and husbandry with fish used in this experiment. </w:t>
      </w:r>
      <w:r w:rsidR="001214BA">
        <w:rPr>
          <w:lang w:val="en-US"/>
        </w:rPr>
        <w:t>Additional thank you to the collectors that helped with</w:t>
      </w:r>
      <w:r w:rsidR="00D92134">
        <w:rPr>
          <w:lang w:val="en-US"/>
        </w:rPr>
        <w:t xml:space="preserve"> acquiring fish sampled in this experiment including Cairns Marine, Salty Pets, and FishCube. </w:t>
      </w:r>
    </w:p>
    <w:p w14:paraId="5F377884" w14:textId="6C8F57C8" w:rsidR="00C17398" w:rsidRDefault="00C17398" w:rsidP="00C17398">
      <w:pPr>
        <w:pStyle w:val="Heading1"/>
        <w:rPr>
          <w:lang w:val="en-US"/>
        </w:rPr>
      </w:pPr>
      <w:r>
        <w:rPr>
          <w:lang w:val="en-US"/>
        </w:rPr>
        <w:t xml:space="preserve">Competing Interests  </w:t>
      </w:r>
    </w:p>
    <w:p w14:paraId="2245515C" w14:textId="3190AB51" w:rsidR="00C17398" w:rsidRDefault="00277D05" w:rsidP="00C17398">
      <w:pPr>
        <w:rPr>
          <w:lang w:val="en-US"/>
        </w:rPr>
      </w:pPr>
      <w:r>
        <w:rPr>
          <w:lang w:val="en-US"/>
        </w:rPr>
        <w:t xml:space="preserve">Authors declare no competing interests. </w:t>
      </w:r>
    </w:p>
    <w:p w14:paraId="6F1A5B73" w14:textId="088A382B" w:rsidR="00C17398" w:rsidRDefault="00C17398" w:rsidP="00C17398">
      <w:pPr>
        <w:pStyle w:val="Heading1"/>
        <w:rPr>
          <w:lang w:val="en-US"/>
        </w:rPr>
      </w:pPr>
      <w:r>
        <w:rPr>
          <w:lang w:val="en-US"/>
        </w:rPr>
        <w:t>Funding</w:t>
      </w:r>
      <w:r w:rsidR="00FF75C2">
        <w:rPr>
          <w:lang w:val="en-US"/>
        </w:rPr>
        <w:t xml:space="preserve"> and ethics</w:t>
      </w:r>
    </w:p>
    <w:p w14:paraId="0869A7E0" w14:textId="4F493A4F" w:rsidR="00277D05" w:rsidRPr="00277D05" w:rsidRDefault="00277D05" w:rsidP="00277D05">
      <w:pPr>
        <w:rPr>
          <w:lang w:val="en-US"/>
        </w:rPr>
      </w:pPr>
      <w:r>
        <w:rPr>
          <w:lang w:val="en-US"/>
        </w:rPr>
        <w:t>Funding was provided by</w:t>
      </w:r>
      <w:r w:rsidR="0084387D">
        <w:rPr>
          <w:lang w:val="en-US"/>
        </w:rPr>
        <w:t xml:space="preserve"> </w:t>
      </w:r>
      <w:r w:rsidR="0084387D" w:rsidRPr="00452AC6">
        <w:rPr>
          <w:lang w:val="en-US"/>
        </w:rPr>
        <w:t>_____</w:t>
      </w:r>
      <w:r w:rsidR="0084387D">
        <w:rPr>
          <w:lang w:val="en-US"/>
        </w:rPr>
        <w:t xml:space="preserve"> and</w:t>
      </w:r>
      <w:r w:rsidR="00AF1C06">
        <w:rPr>
          <w:lang w:val="en-US"/>
        </w:rPr>
        <w:t xml:space="preserve">, Australian Society </w:t>
      </w:r>
      <w:r w:rsidR="00961E87">
        <w:rPr>
          <w:lang w:val="en-US"/>
        </w:rPr>
        <w:t>for Fish Biology, and the</w:t>
      </w:r>
      <w:r w:rsidR="00804680">
        <w:rPr>
          <w:lang w:val="en-US"/>
        </w:rPr>
        <w:t xml:space="preserve"> JCU</w:t>
      </w:r>
      <w:r w:rsidR="0084387D">
        <w:rPr>
          <w:lang w:val="en-US"/>
        </w:rPr>
        <w:t xml:space="preserve"> Centre of Excellence for </w:t>
      </w:r>
      <w:r w:rsidR="002D2FD5">
        <w:rPr>
          <w:lang w:val="en-US"/>
        </w:rPr>
        <w:t xml:space="preserve">Coral Reef Studies. </w:t>
      </w:r>
      <w:r w:rsidR="0057794A">
        <w:rPr>
          <w:lang w:val="en-US"/>
        </w:rPr>
        <w:t>Research was completed under JCU ethics approval A</w:t>
      </w:r>
      <w:r w:rsidR="001F5BB2">
        <w:rPr>
          <w:lang w:val="en-US"/>
        </w:rPr>
        <w:t xml:space="preserve">2764. </w:t>
      </w:r>
    </w:p>
    <w:p w14:paraId="0A44F8A4" w14:textId="2B328EC8" w:rsidR="001F451E" w:rsidRDefault="001F451E" w:rsidP="00B36451">
      <w:pPr>
        <w:pStyle w:val="Heading1"/>
        <w:spacing w:line="240" w:lineRule="auto"/>
        <w:rPr>
          <w:lang w:val="en-US"/>
        </w:rPr>
      </w:pPr>
      <w:r>
        <w:rPr>
          <w:lang w:val="en-US"/>
        </w:rPr>
        <w:t>References</w:t>
      </w:r>
    </w:p>
    <w:p w14:paraId="35FE1C3B" w14:textId="77777777" w:rsidR="001F451E" w:rsidRPr="001F451E" w:rsidRDefault="001F451E" w:rsidP="00B36451">
      <w:pPr>
        <w:spacing w:line="240" w:lineRule="auto"/>
        <w:rPr>
          <w:lang w:val="en-US"/>
        </w:rPr>
      </w:pPr>
    </w:p>
    <w:p w14:paraId="2D68C8FA" w14:textId="5F8B638E" w:rsidR="00CB65F4" w:rsidRPr="00CB65F4" w:rsidRDefault="00453A60" w:rsidP="00CB65F4">
      <w:pPr>
        <w:widowControl w:val="0"/>
        <w:autoSpaceDE w:val="0"/>
        <w:autoSpaceDN w:val="0"/>
        <w:adjustRightInd w:val="0"/>
        <w:spacing w:line="240" w:lineRule="auto"/>
        <w:ind w:left="480" w:hanging="480"/>
        <w:rPr>
          <w:rFonts w:ascii="Calibri" w:hAnsi="Calibri" w:cs="Calibri"/>
          <w:noProof/>
          <w:szCs w:val="24"/>
        </w:rPr>
      </w:pPr>
      <w:r>
        <w:rPr>
          <w:lang w:val="en-US"/>
        </w:rPr>
        <w:lastRenderedPageBreak/>
        <w:fldChar w:fldCharType="begin" w:fldLock="1"/>
      </w:r>
      <w:r>
        <w:rPr>
          <w:lang w:val="en-US"/>
        </w:rPr>
        <w:instrText xml:space="preserve">ADDIN Mendeley Bibliography CSL_BIBLIOGRAPHY </w:instrText>
      </w:r>
      <w:r>
        <w:rPr>
          <w:lang w:val="en-US"/>
        </w:rPr>
        <w:fldChar w:fldCharType="separate"/>
      </w:r>
      <w:r w:rsidR="00CB65F4" w:rsidRPr="00CB65F4">
        <w:rPr>
          <w:rFonts w:ascii="Calibri" w:hAnsi="Calibri" w:cs="Calibri"/>
          <w:noProof/>
          <w:szCs w:val="24"/>
        </w:rPr>
        <w:t>Aitken SN, Bemmels JB (2016) Time to get moving : Assisted gene flow of forest trees. Evol Appl 9:271–290 doi:10.1111/eva.12293</w:t>
      </w:r>
    </w:p>
    <w:p w14:paraId="27F2F5BD"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Angilletta MJ, Oufiero CE, Sears MW (2004) Thermal adaptation of maternal and embryonic phenotypes in a geographically widespread ectotherm. Int Congr Ser 1275:258–266 doi:10.1016/j.ics.2004.07.038</w:t>
      </w:r>
    </w:p>
    <w:p w14:paraId="2ECA221D"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Atkins KE, Travis JMJ (2010) Local adaptation and the evolution of species’ ranges under climate change. J Theor Biol 266:449–457 doi:10.1016/j.jtbi.2010.07.014</w:t>
      </w:r>
    </w:p>
    <w:p w14:paraId="1B8B6CD5"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 xml:space="preserve">Australian Institute of Marine Science (AIMS) (2020) AIMS Sea Water Temperature Observing System (AIMS Temperature Logger Program). </w:t>
      </w:r>
    </w:p>
    <w:p w14:paraId="4EDAE6FE"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Bartlett CB, Garber AF, Gonen S, Benfey TJ (2022) Acute critical thermal maximum does not predict chronic incremental thermal maximum in Atlantic salmon (Salmo salar). Comp Biochem Physiol -Part A  Mol Integr Physiol 266:111143 doi:10.1016/j.cbpa.2022.111143</w:t>
      </w:r>
    </w:p>
    <w:p w14:paraId="3EDC8048"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Barton M, Sunnucks P, Norgate M, Murray N, Kearney M (2014) Co-gradient variation in growth rate and development time of a broadly distributed butterfly. PLoS One 9:1–8 doi:10.1371/journal.pone.0095258</w:t>
      </w:r>
    </w:p>
    <w:p w14:paraId="2C32141D"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Bennett S, Duarte CM, Marbà N, Wernberg T (2019) Integrating within-species variation in thermal physiology into climate change ecology. Philos Trans R Soc B Biol Sci 374: doi:10.1098/rstb.2018.0550</w:t>
      </w:r>
    </w:p>
    <w:p w14:paraId="183A5ABA"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 xml:space="preserve">Bradshaw AD (1984) Ecological significance of genetic variation between populations. In: Dirzo R., Sarukhan J. (eds) Perspectives on plant population ecology. Sinauer, Sunderland, MA, pp 213–228 </w:t>
      </w:r>
    </w:p>
    <w:p w14:paraId="11B76245"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Brown KT, Eyal G, Dove SG, Barott KL (2023) Fine-scale heterogeneity reveals disproportionate thermal stress and coral mortality in thermally variable reef habitats during a marine heatwave. Coral Reefs 42:131–142 doi:10.1007/s00338-022-02328-6</w:t>
      </w:r>
    </w:p>
    <w:p w14:paraId="4341BC98"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Chiono A, Paul JR (2023) The Climatic Variability Hypothesis and trade-offs in thermal performance in coastal and inland populations of Mimulus guttatus. Evolution 77:870–880 doi:10.1093/evolut/qpad005</w:t>
      </w:r>
    </w:p>
    <w:p w14:paraId="4BECF0A7"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Clark TD, Sandblom E, Jutfelt F (2013) Aerobic scope measurements of fishes in an era of climate change: respirometry, relevance and recommendations. J Exp Biol 216:2771–2782 doi:10.1242/jeb.084251</w:t>
      </w:r>
    </w:p>
    <w:p w14:paraId="5BD923E9"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Conover DO, Clarke LM, Munch SB, Wagner GN (2006) Spatial and temporal scales of adaptive divergence in marine fishes and the implications for conservation. J Fish Biol 69:21–47 doi:10.1111/j.1095-8649.2006.01274.x</w:t>
      </w:r>
    </w:p>
    <w:p w14:paraId="34439B67"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Conover DO, Duffy TA, Hice LA (2009) The covariance between genetic and environmental influences across ecological gradients: Reassessing the evolutionary significance of countergradient and cogradient variation. Ann N Y Acad Sci 1168:100–129 doi:10.1111/j.1749-6632.2009.04575.x</w:t>
      </w:r>
    </w:p>
    <w:p w14:paraId="20AD9EA1"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Deutsch CA, Tewksbury JJ, Huey RB, Sheldon KS, Ghalambor CK, Haak DC, Martin PR (2008) Impacts of climate warming on terrestrial ectotherms across latitude. Proc Natl Acad Sci U S A 105:6668–6672 doi:10.1073/pnas.0709472105</w:t>
      </w:r>
    </w:p>
    <w:p w14:paraId="3FAB42A8"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Doherty PJ, Mather P, Planes S (1994) Acanthochromis polyacanthus, a fish lacking larval dispersal, has genetically differentiated populations at local and regional scales on the Great Barrier Reef. Mar Biol 121:11–21 doi:10.1007/BF00349469</w:t>
      </w:r>
    </w:p>
    <w:p w14:paraId="2828FB67"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 xml:space="preserve">Donelson JM, Munday PL (2012) Thermal sensitivity does not determine acclimation capacity for a </w:t>
      </w:r>
      <w:r w:rsidRPr="00CB65F4">
        <w:rPr>
          <w:rFonts w:ascii="Calibri" w:hAnsi="Calibri" w:cs="Calibri"/>
          <w:noProof/>
          <w:szCs w:val="24"/>
        </w:rPr>
        <w:lastRenderedPageBreak/>
        <w:t>tropical reef fish. J Anim Ecol 81:1126–1131 doi:10.1111/j.1365-2656.2012.01982.x</w:t>
      </w:r>
    </w:p>
    <w:p w14:paraId="47416620"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Donelson JM, Munday PL (2015) Transgenerational plasticity mitigates the impact of global warming to offspring sex ratios. Glob Chang Biol 21:2954–2962 doi:10.1111/gcb.12912</w:t>
      </w:r>
    </w:p>
    <w:p w14:paraId="32F7ACF2"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Donelson JM, Munday PL, Mccormick MI, Nilsson GE (2011) Acclimation to predicted ocean warming through developmental plasticity in a tropical reef fish. Glob Chang Biol 17:1712–1719 doi:10.1111/j.1365-2486.2010.02339.x</w:t>
      </w:r>
    </w:p>
    <w:p w14:paraId="62B29927"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Donelson JM, Munday PL, McCormick MI, Pankhurst NW, Pankhurst PM (2010) Effects of elevated water temperature and food availability on the reproductive performance of a coral reef fish. Mar Ecol Prog Ser 401:233–243 doi:10.3354/meps08366</w:t>
      </w:r>
    </w:p>
    <w:p w14:paraId="78AA53D1"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Donelson JM, Sunday JM, Figueira WF, Gaitán-Espitia JD, Hobday AJ, Johnson CR, Leis JM, Ling SD, Marshall D, Pandolfi JM, Pecl G, Rodgers GG, Booth DJ, Munday PL (2019) Understanding interactions between plasticity, adaptation and range shifts in response to marine environmental change. Philos Trans R Soc B Biol Sci 374:20180186 doi:10.1098/rstb.2018.0186</w:t>
      </w:r>
    </w:p>
    <w:p w14:paraId="395E7349"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Ekström A, Sandblom E, Blier PU, Cyr BAD, Brijs J, Pichaud N (2017) Thermal sensitivity and phenotypic plasticity of cardiac mitochondrial metabolism in European perch, Perca fluviatilis. J Exp Biol 220:386–396 doi:10.1242/jeb.150698</w:t>
      </w:r>
    </w:p>
    <w:p w14:paraId="777982D2"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Eliason EJ, Clark TD, Hague MJ, Hanson LM, Gallagher ZS, Jeffries KM, Gale MK, Patterson DA, Hinch SG, Farrell AP (2011) Differences in thermal tolerance among sockeye salmon populations. Science (80- ) 332:109–112 doi:10.1126/science.1199158</w:t>
      </w:r>
    </w:p>
    <w:p w14:paraId="0B9CA130"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 xml:space="preserve">Endler JA (1977) Geographic variation, speciation, and clines. Princeton University Press, Princeton, New Jersey, USA </w:t>
      </w:r>
    </w:p>
    <w:p w14:paraId="12E05B53"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Farrell AP (2009) Environment, antecedents and climate change: Lessons from the study of temperature physiology and river migration of salmonids. J Exp Biol 212:3771–3780 doi:10.1242/jeb.023671</w:t>
      </w:r>
    </w:p>
    <w:p w14:paraId="441C2B0F"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García-Ramos G, Kirkpatrick M (1997) Genetic models of adaptation and gene flow in peripheral populations. Evolution (N Y) 51:21–28 doi:10.1111/j.1558-5646.1997.tb02384.x</w:t>
      </w:r>
    </w:p>
    <w:p w14:paraId="07ACC93A"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Gardiner NM, Munday PL, Nilsson GE (2010) Counter-gradient variation in respiratory performance of coral reef fishes at elevated temperatures. PLoS One 5:e13299 doi:10.1371/journal.pone.0013299</w:t>
      </w:r>
    </w:p>
    <w:p w14:paraId="0AB06355"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Gunderson AR, Stillman JH (2015) Plasticity in thermal tolerance has limited potential to buffer ectotherms from global warming. Proc R Soc B Biol Sci 282: doi:10.1098/rspb.2015.0401</w:t>
      </w:r>
    </w:p>
    <w:p w14:paraId="2BDF5C44"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Hampe A, Petit RJ (2005) Conserving biodiversity under climate change: The rear edge matters. Ecol Lett 8:461–467 doi:10.1111/j.1461-0248.2005.00739.x</w:t>
      </w:r>
    </w:p>
    <w:p w14:paraId="32E372DF"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Harianto J, Carey N, Byrne M (2019) respR - An R package for the manipulation and analysis of respirometry data. Methods Ecol Evol 10:912–920 doi:https://doi.org/10.1111/2041-210X.13162</w:t>
      </w:r>
    </w:p>
    <w:p w14:paraId="5ABAAA81"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 xml:space="preserve">Hendry AP (2001) Traits in discrete populations: A theoretical framework for empirical tests. Evolution (N Y) 55:459–466 </w:t>
      </w:r>
    </w:p>
    <w:p w14:paraId="462BFA5E"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Hereford J (2009) A quantitative survey of local adaptation and fitness trade-offs. Am Nat 173:579–588 doi:10.1086/597611</w:t>
      </w:r>
    </w:p>
    <w:p w14:paraId="2030CA62"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 xml:space="preserve">Van Herwerden L, Doherty PJ (2006) Contrasting genetic structures across two hybrid zones of a tropical reef fish, Acanthochromis polyacanthus (Bleeker 1855). J Evol Biol 19:239–252 </w:t>
      </w:r>
      <w:r w:rsidRPr="00CB65F4">
        <w:rPr>
          <w:rFonts w:ascii="Calibri" w:hAnsi="Calibri" w:cs="Calibri"/>
          <w:noProof/>
          <w:szCs w:val="24"/>
        </w:rPr>
        <w:lastRenderedPageBreak/>
        <w:t>doi:10.1111/j.1420-9101.2005.00969.x</w:t>
      </w:r>
    </w:p>
    <w:p w14:paraId="0AD0CA1A"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Van Herwerden L, Howard Choat J, Newman SJ, Leray M, Hillersøy G (2009) Complex patterns of population structure and recruitment of Plectropomus leopardus (Pisces: Epinephelidae) in the Indo-West Pacific: Implications for fisheries management. Mar Biol 156:1595–1607 doi:10.1007/s00227-009-1195-0</w:t>
      </w:r>
    </w:p>
    <w:p w14:paraId="06E5F947"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Hodgson MJ, Schwanz LE (2019) Drop it like it’s hot: Interpopulation variation in thermal phenotypes shows counter-gradient pattern. J Therm Biol 83:178–186 doi:10.1016/j.jtherbio.2019.05.016</w:t>
      </w:r>
    </w:p>
    <w:p w14:paraId="3F98C440"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Hoffmann AA, Sgró CM (2011) Climate change and evolutionary adaptation. Nature 470:479–485 doi:10.1038/nature09670</w:t>
      </w:r>
    </w:p>
    <w:p w14:paraId="62ADB293"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Hoffmann AA, Sørensen JG, Loeschcke V (2003) Adaptation of Drosophila to temperature extremes: Bringing together quantitative and molecular approaches. J Therm Biol 28:175–216 doi:10.1016/S0306-4565(02)00057-8</w:t>
      </w:r>
    </w:p>
    <w:p w14:paraId="3CA89DC0"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 xml:space="preserve">Janzen DH (1967) Why mountain passes are higher in the tropics. Am Nat 101:233–249 </w:t>
      </w:r>
    </w:p>
    <w:p w14:paraId="2BB89B41"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Jayasundara N, Somero GN (2013) Physiological plasticity of cardiorespiratory function in a eurythermal marine teleost, the longjaw mudsucker, Gillichthys mirabilis. J Exp Biol 216:2111–2121 doi:10.1242/jeb.083873</w:t>
      </w:r>
    </w:p>
    <w:p w14:paraId="6428D18C"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 xml:space="preserve">Johansen JL, Nadler LE, Habary A, Bowden AJ, Rummer J (2021) Thermal acclimation of tropical coral reef fishes to global heat waves. Elife 10:1–30 </w:t>
      </w:r>
    </w:p>
    <w:p w14:paraId="0CFBC5E6"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Jump AS, Peñuelas J (2005) Running to stand still: Adaptation and the response of plants to rapid climate change. Ecol Lett 8:1010–1020 doi:10.1111/j.1461-0248.2005.00796.x</w:t>
      </w:r>
    </w:p>
    <w:p w14:paraId="31E3BA75"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Kawecki TJ, Ebert D (2004) Conceptual issues in local adaptation. Ecol Lett 7:1225–1241 doi:10.1111/j.1461-0248.2004.00684.x</w:t>
      </w:r>
    </w:p>
    <w:p w14:paraId="0874F34C"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Kelly MW, Griffiths JS (2021) Selection Experiments in the Sea: What Can Experimental Evolution Tell Us About How Marine Life Will Respond to Climate Change? Biol Bull 000–000 doi:10.1086/715109</w:t>
      </w:r>
    </w:p>
    <w:p w14:paraId="09A66774"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Kelly MW, Sanford E, Grosberg RK (2012) Limited potential for adaptation to climate change in a broadly distributed marine crustacean. Proc R Soc B 349–356 doi:10.1098/rspb.2011.0542</w:t>
      </w:r>
    </w:p>
    <w:p w14:paraId="4FDB937F"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Kuo ESL, Sanford E (2009) Geographic variation in the upper thermal limits of an intertidal snail: Implications for climate envelope models. Mar Ecol Prog Ser 388:137–146 doi:10.3354/meps08102</w:t>
      </w:r>
    </w:p>
    <w:p w14:paraId="35B65E7B"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LaMonica LE, Fox RJ, Donelson JM (2021) Thermal sensitivity of juvenile rabbitfishes Siganus doliatus and S. lineatus (Siganidae): a key role for habitat? Coral Reefs 40:1307–1320 doi:10.1007/s00338-021-02146-2</w:t>
      </w:r>
    </w:p>
    <w:p w14:paraId="30536B60"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Lang BJ, Donelson JM, Caballes CF, Doll PC, Pratchett MS (2021) Metabolic Responses of Pacific Crown-of-Thorns Sea Stars (Acanthaster sp.) to Acute Warming. Biol Bull 241:347–358 doi:10.1086/717049</w:t>
      </w:r>
    </w:p>
    <w:p w14:paraId="0B4B21C9"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Lefevre S, Wang T, McKenzie DJ (2021) The role of mechanistic physiology in investigating impacts of global warming on fishes. J Exp Biol 224: doi:10.1242/jeb.238840</w:t>
      </w:r>
    </w:p>
    <w:p w14:paraId="5C5BE2AD"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Lenoir J, Bertrand R, Comte L, Bourgeaud L, Hattab T, Murienne J, Grenouillet G (2020) Species better track climate warming in the oceans than on land. Nat Ecol Evol 4:1044–1059 doi:10.1038/s41559-020-1198-2</w:t>
      </w:r>
    </w:p>
    <w:p w14:paraId="4C13EBB3"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lastRenderedPageBreak/>
        <w:t>Linhart YB, Grant MC (1996) Evolutionary significance of local genetic differentiation in plants. Annu Rev Ecol Syst 27:237–277 doi:10.1146/annurev.ecolsys.27.1.237</w:t>
      </w:r>
    </w:p>
    <w:p w14:paraId="33461E99"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Ludt WB, Rocha LA (2015) Shifting seas: The impacts of Pleistocene sea-level fluctuations on the evolution of tropical marine taxa. J Biogeogr 42:25–38 doi:10.1111/jbi.12416</w:t>
      </w:r>
    </w:p>
    <w:p w14:paraId="2410B4FE"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Mahony CR, MacLachlan IR, Lind BM, Yoder JB, Wang T, Aitken SN (2020) Evaluating genomic data for management of local adaptation in a changing climate: A lodgepole pine case study. Evol Appl 13:116–131 doi:10.1111/eva.12871</w:t>
      </w:r>
    </w:p>
    <w:p w14:paraId="2FFC2CD8"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Marcil J, Swain DP, Hutchings JA (2006) Countergradient variation in body shape between two populations of Atlantic cod (Gadus morhua). Proc R Soc B Biol Sci 273:217–223 doi:10.1098/rspb.2005.3306</w:t>
      </w:r>
    </w:p>
    <w:p w14:paraId="785139A0"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Martin LB, Han P, Lewittes J, Kuhlman JR, Klasing KC, Wikelski M (2006) Phytohemagglutinin-induced skin swelling in birds: Histological support for a classic immunoecological technique. Funct Ecol 20:290–299 doi:10.1111/j.1365-2435.2006.01094.x</w:t>
      </w:r>
    </w:p>
    <w:p w14:paraId="5F1CA330"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Masson-Delmotte Z, A P, SL C, C P, S B, N C, Y C, L G, Al. G, Et (2021) Climate change 2021: the physical science basis. Contribution of Working Group I to the Sixth Assessment Report ofthe Intergovernmental Panel on Climate Change. Summary for Policymakers. Cambridge University Press, Cambridge, UK and New York, NY, USA, pp 3–32 doi:10.1017/9781009157896.001.3</w:t>
      </w:r>
    </w:p>
    <w:p w14:paraId="68AD5036"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McKenzie DJ, Zhang Y, Eliason EJ, Schulte PM, Claireaux G, Blasco FR, Nati JJH, Farrell AP (2020) Intraspecific variation in tolerance of warming in fishes. J Fish Biol 1–20 doi:10.1111/jfb.14620</w:t>
      </w:r>
    </w:p>
    <w:p w14:paraId="5BEB1769"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Merino S, Martínez J, Møller AP, Sanabria L, De Lope F, Pérez J, Rodríguez-Caabeiro F (1999) Phytohaemagglutinin injection assay and physiological stress in nestling house martins. Anim Behav 58:219–222 doi:10.1006/anbe.1999.1127</w:t>
      </w:r>
    </w:p>
    <w:p w14:paraId="64EDF148"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Miller-Sims VC, Gerlach G, Kingsford MJ, Atema J (2008) Dispersal in the spiny damselfish, Acanthochromis polyacanthus, a coral reef fish species without a larval pelagic stage. Mol Ecol 17:5036–5048 doi:10.1111/j.1365-294X.2008.03986.x</w:t>
      </w:r>
    </w:p>
    <w:p w14:paraId="174E44B4"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Moffett ER, Fryxell DC, Palkovacs EP, Kinnison MT, Simon KS (2018) Local adaptation reduces the metabolic cost of environmental warming. Ecology 99:2318–2326 doi:10.1002/ecy.2463</w:t>
      </w:r>
    </w:p>
    <w:p w14:paraId="30AE764C"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Molina-Montenegro MA, Naya DE (2012) Latitudinal Patterns in Phenotypic Plasticity and Fitness-Related Traits: Assessing the Climatic Variability Hypothesis (CVH) with an Invasive Plant Species. PLoS One 7:23–28 doi:10.1371/journal.pone.0047620</w:t>
      </w:r>
    </w:p>
    <w:p w14:paraId="2FFD1156"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Moran E V., Hartig F, Bell DM (2016) Intraspecific trait variation across scales: Implications for understanding global change responses. Glob Chang Biol 22:137–150 doi:10.1111/gcb.13000</w:t>
      </w:r>
    </w:p>
    <w:p w14:paraId="1A8ECDE9"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Morgan R, Finnøen MH, Jensen H, Pélabon C, Jutfelt F (2020) Low potential for evolutionary rescue from climate change in a tropical fish. PNAS 117:33365–33372 doi:10.1073/pnas.2011419117</w:t>
      </w:r>
    </w:p>
    <w:p w14:paraId="737E29ED"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Munday PL, Jones GP, Pratchett MS, Williams AJ (2008a) Climate change and the future for coral reef fishes. Fish Fish 9:261–285 doi:10.1111/j.1467-2979.2008.00281.x</w:t>
      </w:r>
    </w:p>
    <w:p w14:paraId="4A1B5179"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Munday PL, Kingsford MJ, O’Callaghan M, Donelson JM (2008b) Elevated temperature restricts growth potential of the coral reef fish Acanthochromis polyacanthus. Coral Reefs 27:927–931 doi:10.1007/s00338-008-0393-4</w:t>
      </w:r>
    </w:p>
    <w:p w14:paraId="151169D9"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Munoz NJ, Farrell AP, Heath JW, D NB (2018) Hematocrit Is Associated with Thermal Tolerance and Modulated by Developmental Temperature in Juvenile Chinook Salmon. Physiol Biochem Zool 91: doi:https://doi.org/10.1086/695556</w:t>
      </w:r>
    </w:p>
    <w:p w14:paraId="581669F8"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lastRenderedPageBreak/>
        <w:t>Naya DE, Spangenberg L, Naya H, Bozinovic F (2012) Latitudinal patterns in rodent metabolic flexibility. Am Nat 179: doi:10.1086/665646</w:t>
      </w:r>
    </w:p>
    <w:p w14:paraId="6EEC3B83"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Nilsson GE, Crawley N, Lunde IG, Munday PL (2009) Elevated temperature reduces the respiratory scope of coral reef fishes. Glob Chang Biol 15:1405–1412 doi:10.1111/j.1365-2486.2008.01767.x</w:t>
      </w:r>
    </w:p>
    <w:p w14:paraId="77B40A6C"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Norin T, Clark TD (2016) Measurement and relevance of maximum metabolic rate in fishes. J Fish Biol 88:122–151 doi:10.1111/jfb.12796</w:t>
      </w:r>
    </w:p>
    <w:p w14:paraId="5100B88F"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Nyboer EA, Chapman LJ (2018) Cardiac plasticity influences aerobic performance and thermal tolerance in a tropical, freshwater fish at elevated temperatures. J Exp Biol 221: doi:10.1242/jeb.178087</w:t>
      </w:r>
    </w:p>
    <w:p w14:paraId="23B5325F"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O’Brien EK, Higgie M, Reynolds A, Hoffmann AA, Bridle JR (2017) Testing for local adaptation and evolutionary potential along altitudinal gradients in rainforest Drosophila: beyond laboratory estimates. Glob Chang Biol 23:1847–1860 doi:10.1111/gcb.13553</w:t>
      </w:r>
    </w:p>
    <w:p w14:paraId="795A39FB"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van Oppen MJH, Puill-Stephan E, Lundgren P, De’ath G, Bay LK (2014) First-generation fitness consequences of interpopulational hybridisation in a Great Barrier Reef coral and its implications for assisted migration management. Coral Reefs 33:607–611 doi:10.1007/s00338-014-1145-2</w:t>
      </w:r>
    </w:p>
    <w:p w14:paraId="156F395D"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Overgaard J, Kristensen TN, Mitchell KA, Hoffmann AA (2011) Thermal tolerance in widespread and tropical Drosophila species: Does phenotypic plasticity increase with latitude? Am Nat 178: doi:10.1086/661780</w:t>
      </w:r>
    </w:p>
    <w:p w14:paraId="66F85CE8"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Pallarés S, Garoffolo D, Rodríguez B, Sánchez‐Fernández D (2023) Role of climatic variability in shaping intraspecific variation of thermal tolerance in Mediterranean water beetles. Insect Sci 1–14 doi:10.1111/1744-7917.13241</w:t>
      </w:r>
    </w:p>
    <w:p w14:paraId="61110BFE"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Pankhurst NW, Munday PL (2011) Effects of climate change on fish reproduction and early life history stages. Mar Freshw Res 62:1015–1026 doi:10.1071/MF10269</w:t>
      </w:r>
    </w:p>
    <w:p w14:paraId="6605F5B3"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Pereira RJ, Sasaki MC, Burton RS (2017) Adaptation to a latitudinal thermal gradient within a widespread copepod species: The contributions of genetic divergence and phenotypic plasticity. Proc R Soc B Biol Sci 284:2017023 doi:10.1098/rspb.2017.0236</w:t>
      </w:r>
    </w:p>
    <w:p w14:paraId="0DAFB97C"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Pichaud N, Ekström A, Breton S, Sundström F, Rowinski P, Blier PU, Sandblom E (2019) Cardiac mitochondrial plasticity and thermal sensitivity in a fish inhabiting an artificially heated ecosystem. Sci Rep 9:1–11 doi:10.1038/s41598-019-54165-3</w:t>
      </w:r>
    </w:p>
    <w:p w14:paraId="296B7B47"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Pilakouta N, Killen SS, Kristjánsson BK, Skúlason S, Lindström J, Metcalfe NB, Parsons KJ (2020) Multigenerational exposure to elevated temperatures leads to a reduction in standard metabolic rate in the wild. Funct Ecol 34:1205–1214 doi:10.1111/1365-2435.13538</w:t>
      </w:r>
    </w:p>
    <w:p w14:paraId="1B65133C"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Pinsky ML, Eikeset AM, McCauley DJ, Payne JL, Sunday JM (2019) Greater vulnerability to warming of marine versus terrestrial ectotherms. Nature 569:108–111 doi:10.1038/s41586-019-1132-4</w:t>
      </w:r>
    </w:p>
    <w:p w14:paraId="0F9FA05E"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Planes S, Doherty PJ, Bernardi G (2001) Strong genetic divergence among populations of a marine fish with limited dispersal, Acanthochromis polyacanthus, within the Great Barrier Reef and the Coral Sea. Evolution (N Y) 55:2263–2273 doi:10.1111/j.0014-3820.2001.tb00741.x</w:t>
      </w:r>
    </w:p>
    <w:p w14:paraId="79D7F922"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Plumb WJ, Coker TLR, Stocks JJ, Woodcock P, Quine CP, Nemesio-Gorriz M, Douglas GC, Kelly LJ, Buggs RJA (2020) The viability of a breeding programme for ash in the British Isles in the face of ash dieback. Plants People Planet 2:29–40 doi:10.1002/ppp3.10060</w:t>
      </w:r>
    </w:p>
    <w:p w14:paraId="6D7D7606"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 xml:space="preserve">Pörtner HO, Bock C, Mark FC (2017) Oxygen- &amp; capacity-limited thermal tolerance: Bridging ecology </w:t>
      </w:r>
      <w:r w:rsidRPr="00CB65F4">
        <w:rPr>
          <w:rFonts w:ascii="Calibri" w:hAnsi="Calibri" w:cs="Calibri"/>
          <w:noProof/>
          <w:szCs w:val="24"/>
        </w:rPr>
        <w:lastRenderedPageBreak/>
        <w:t>&amp; physiology. J Exp Biol 220:2685–2696 doi:10.1242/jeb.134585</w:t>
      </w:r>
    </w:p>
    <w:p w14:paraId="0125BAF2"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Pörtner HO, Knust R (2007) Climate change affects marine fishes through the oxygen limitation of thermal tolerance. Science (80- ) 315:95–97 doi:10.1126/science.1135471</w:t>
      </w:r>
    </w:p>
    <w:p w14:paraId="1F8185A5"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 xml:space="preserve">Pratchett MS, Messmer V, Reynolds J, Martin J, Clark TD, Munday PL, Tobin A., Hoey AS (2013) Effects of climate change on reproduction, larval development, and adult health of coral trout (Plectropomus spp.). </w:t>
      </w:r>
    </w:p>
    <w:p w14:paraId="46F0D978"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Richardson JL, Urban MC, Bolnick DI, Skelly DK (2014) Microgeographic adaptation and the spatial scale of evolution. Trends Ecol Evol 29:165–176 doi:10.1016/j.tree.2014.01.002</w:t>
      </w:r>
    </w:p>
    <w:p w14:paraId="20D39D5C"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Robertson DR (1973) Field Observations on the Reproductive Behaviour of a Pomacentrid Fish, Acanthochromis polyacanthus. Z Tierpsychol 32:319–324 doi:10.1111/j.1439-0310.1973.tb01108.x</w:t>
      </w:r>
    </w:p>
    <w:p w14:paraId="71489C99"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Des Roches S, Post DM, Turley NE, Bailey JK, Hendry AP, Kinnison MT, Schweitzer JA, Palkovacs EP (2018) The ecological importance of intraspecific variation. Nat Ecol Evol 2:57–64 doi:10.1038/s41559-017-0402-5</w:t>
      </w:r>
    </w:p>
    <w:p w14:paraId="09AC930B"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Rodgers GG, Donelson JM, Munday PL (2017) Thermosensitive period of sex determination in the coral-reef damselfish Acanthochromis polyacanthus and the implications of projected ocean warming. Coral Reefs 36:131–138 doi:10.1007/s00338-016-1496-y</w:t>
      </w:r>
    </w:p>
    <w:p w14:paraId="3C91D168"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Sandblom E, Clark TD, Gräns A, Ekström A, Brijs J, Sundström LF, Odelström A, Adill A, Aho T, Jutfelt F (2016) Physiological constraints to climate warming in fish follow principles of plastic floors and concrete ceilings. Nat Commun 7:1–8 doi:10.1038/ncomms11447</w:t>
      </w:r>
    </w:p>
    <w:p w14:paraId="411B5667"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Sanford E, Kelly MW (2011) Local Adaptation in Marine Invertebrates. Ann Rev Mar Sci 3:509–35 doi:10.1146/annurev-marine-120709-142756</w:t>
      </w:r>
    </w:p>
    <w:p w14:paraId="50CE7C2B"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Santiago-Quesada F, Albano N, Castillo-Guerrero JA, Fernández G, González-Medina E, Sánchez-Guzmán JM (2015) Secondary phytohaemagglutinin (PHA) swelling response is a good indicator of T-cell-mediated immunity in free-living birds. Ibis (Lond 1859) 157:767–773 doi:10.1111/ibi.12295</w:t>
      </w:r>
    </w:p>
    <w:p w14:paraId="1C7E53CB"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Sasaki MC, Dam HG (2019) Integrating patterns of thermal tolerance and phenotypic plasticity with population genetics to improve understanding of vulnerability to warming in a widespread copepod. Glob Chang Biol 25:4147–4164 doi:10.1111/gcb.14811</w:t>
      </w:r>
    </w:p>
    <w:p w14:paraId="356141E1"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Schmid M, Guillaume F (2017) The role of phenotypic plasticity on population differentiation. Heredity (Edinb) 119:214–225 doi:10.1038/hdy.2017.36</w:t>
      </w:r>
    </w:p>
    <w:p w14:paraId="6F2911E1"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Seebacher F, Guderley H, Elsey RM, Trosclair PL (2003) Seasonal acclimatisation of muscle metabolic enzymes in a reptile (Alligator mississippiensis). J Exp Biol 206:1193–1200 doi:10.1242/jeb.00223</w:t>
      </w:r>
    </w:p>
    <w:p w14:paraId="159FC6F9"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Shah AA, Gill BA, Encalada AC, Flecker AS, Funk WC, Guayasamin JM, Kondratieff BC, Poff NLR, Thomas SA, Zamudio KR, Ghalambor CK (2017) Climate variability predicts thermal limits of aquatic insects across elevation and latitude. Funct Ecol 31:2118–2127 doi:10.1111/1365-2435.12906</w:t>
      </w:r>
    </w:p>
    <w:p w14:paraId="2DA0F708"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Snover ML, Adams MJ, Ashton DT, Bettaso JB, Welsh HH (2015) Evidence of counter-gradient growth in western pond turtles (Actinemys marmorata) across thermal gradients. Freshw Biol 60:1944–1963 doi:10.1111/fwb.12623</w:t>
      </w:r>
    </w:p>
    <w:p w14:paraId="1331A6B4"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 xml:space="preserve">Somero GN (2010) The physiology of climate change: How potentials for acclimatization and genetic adaptation will determine “winners” and “losers.” J Exp Biol 213:912–920 </w:t>
      </w:r>
      <w:r w:rsidRPr="00CB65F4">
        <w:rPr>
          <w:rFonts w:ascii="Calibri" w:hAnsi="Calibri" w:cs="Calibri"/>
          <w:noProof/>
          <w:szCs w:val="24"/>
        </w:rPr>
        <w:lastRenderedPageBreak/>
        <w:t>doi:10.1242/jeb.037473</w:t>
      </w:r>
    </w:p>
    <w:p w14:paraId="72D51517"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Sorte CJB, Jones SJ, Miller LP (2011) Geographic variation in temperature tolerance as an indicator of potential population responses to climate change. J Exp Mar Bio Ecol 400:209–217 doi:10.1016/j.jembe.2011.02.009</w:t>
      </w:r>
    </w:p>
    <w:p w14:paraId="7396FB0E"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Spinks RK, Munday PL, Donelson JM (2019) Developmental effects of heatwave conditions on the early life stages of a coral reef fish. J Exp Biol 222: doi:10.1242/jeb.202713</w:t>
      </w:r>
    </w:p>
    <w:p w14:paraId="022A30EA"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Stamp MA, Hadfield JD (2020) The relative importance of plasticity versus genetic differentiation in explaining between population differences; a meta-analysis. Ecol Lett 23:1432–1441 doi:10.1111/ele.13565</w:t>
      </w:r>
    </w:p>
    <w:p w14:paraId="27A338FB"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 xml:space="preserve">Stevens GC (1989) The Latitudinal Gradient in Geographical Range: How so Many Species Coexist in the Tropics. Am Nat 133:240–256 </w:t>
      </w:r>
    </w:p>
    <w:p w14:paraId="3BCDC2F6"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Stillman JH (2002) Causes and consequences of thermal tolerance limits in rocky intertidal porcelain crabs, genus Petrolisthes. Integr Comp Biol 42:790–796 doi:10.1093/icb/42.4.790</w:t>
      </w:r>
    </w:p>
    <w:p w14:paraId="5FBD36AD"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Stillman JH (2003) Acclimation capacity underlies susceptibility to climate change. Science (80- ) 301:65 doi:10.1126/science.1083073</w:t>
      </w:r>
    </w:p>
    <w:p w14:paraId="78E7667B"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Stuart-Smith RD, Edgar GJ, Bates AE (2017) Thermal limits to the geographic distributions of shallow-water marine species. Nat Ecol Evol 1:1846–1852 doi:10.1038/s41559-017-0353-x</w:t>
      </w:r>
    </w:p>
    <w:p w14:paraId="60538281"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Sullivan KM, Somero GN (1980) Enzyme activities of fish skeletal muscle and brain as influenced by depth of occurrence and habits of feeding and locomotion. Mar Biol 60:91–99 doi:10.1007/BF00389152</w:t>
      </w:r>
    </w:p>
    <w:p w14:paraId="7EC27895"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Sunday JM, Bates AE, Dulvy NK (2011) Global analysis of thermal tolerance and latitude in ectotherms. Proc R Soc B Biol Sci 278:1823–1830 doi:10.1098/rspb.2010.1295</w:t>
      </w:r>
    </w:p>
    <w:p w14:paraId="0598F7A6"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Taboun ZS, Walter RP, Ovenden JR, Heath DD (2021) Spatial and temporal genetic variation in an exploited reef fish: The effects of exploitation on cohort genetic structure. Evol Appl 14:1286–1300 doi:10.1111/eva.13198</w:t>
      </w:r>
    </w:p>
    <w:p w14:paraId="5861572C"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Tewksbury JJ, Huey RB, Deutsch CA (2008) Ecology: Putting the heat on tropical animals. Science (80- ) 320:1296–1297 doi:10.1126/science.1159328</w:t>
      </w:r>
    </w:p>
    <w:p w14:paraId="295A11D8"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Thibault M, Blier PU, Guderley H (1997) Seasonal variation of muscle metabolic organization in rainbow trout (Oncorhynchus mykiss). Fish Physiol Biochem 16:139–155 doi:10.1007/BF00004671</w:t>
      </w:r>
    </w:p>
    <w:p w14:paraId="7F6B63A8"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Wu NC, Seebacher F (2022) Physiology can predict animal activity, exploration, and dispersal. Commun Biol 5:1–11 doi:10.1038/s42003-022-03055-y</w:t>
      </w:r>
    </w:p>
    <w:p w14:paraId="55DB1C37"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szCs w:val="24"/>
        </w:rPr>
      </w:pPr>
      <w:r w:rsidRPr="00CB65F4">
        <w:rPr>
          <w:rFonts w:ascii="Calibri" w:hAnsi="Calibri" w:cs="Calibri"/>
          <w:noProof/>
          <w:szCs w:val="24"/>
        </w:rPr>
        <w:t>Yampolsky LY, Schaer TMM, Ebert D (2014) Adaptive phenotypic plasticity and local adaptation for temperature tolerance in freshwater zooplankton. Proc R Soc B Biol Sci 281:20132744 doi:10.1098/rspb.2013.2744</w:t>
      </w:r>
    </w:p>
    <w:p w14:paraId="51D6514E" w14:textId="77777777" w:rsidR="00CB65F4" w:rsidRPr="00CB65F4" w:rsidRDefault="00CB65F4" w:rsidP="00CB65F4">
      <w:pPr>
        <w:widowControl w:val="0"/>
        <w:autoSpaceDE w:val="0"/>
        <w:autoSpaceDN w:val="0"/>
        <w:adjustRightInd w:val="0"/>
        <w:spacing w:line="240" w:lineRule="auto"/>
        <w:ind w:left="480" w:hanging="480"/>
        <w:rPr>
          <w:rFonts w:ascii="Calibri" w:hAnsi="Calibri" w:cs="Calibri"/>
          <w:noProof/>
        </w:rPr>
      </w:pPr>
      <w:r w:rsidRPr="00CB65F4">
        <w:rPr>
          <w:rFonts w:ascii="Calibri" w:hAnsi="Calibri" w:cs="Calibri"/>
          <w:noProof/>
          <w:szCs w:val="24"/>
        </w:rPr>
        <w:t>Zarco-Perello S, Pratchett M, Liao V (2012) Temperature-growth performance curves for a coral reef fish, Acanthochromis polyacanthus. Galaxea, J Coral Reef Stud 14:97–103 doi:10.3755/galaxea.14.97</w:t>
      </w:r>
    </w:p>
    <w:p w14:paraId="41CA83FA" w14:textId="606DB08E" w:rsidR="00CA7038" w:rsidRDefault="00453A60" w:rsidP="00B36451">
      <w:pPr>
        <w:spacing w:line="240" w:lineRule="auto"/>
        <w:jc w:val="both"/>
        <w:rPr>
          <w:lang w:val="en-US"/>
        </w:rPr>
      </w:pPr>
      <w:r>
        <w:rPr>
          <w:lang w:val="en-US"/>
        </w:rPr>
        <w:fldChar w:fldCharType="end"/>
      </w:r>
    </w:p>
    <w:p w14:paraId="36DFE018" w14:textId="3B1DDAF6" w:rsidR="0055034B" w:rsidRDefault="00C17398" w:rsidP="00C17398">
      <w:pPr>
        <w:pStyle w:val="Heading1"/>
        <w:rPr>
          <w:lang w:val="en-US"/>
        </w:rPr>
      </w:pPr>
      <w:r>
        <w:rPr>
          <w:lang w:val="en-US"/>
        </w:rPr>
        <w:lastRenderedPageBreak/>
        <w:t xml:space="preserve">Figures </w:t>
      </w:r>
    </w:p>
    <w:p w14:paraId="28F9491A" w14:textId="77777777" w:rsidR="00C17398" w:rsidRDefault="00C17398" w:rsidP="00C17398">
      <w:pPr>
        <w:rPr>
          <w:lang w:val="en-US"/>
        </w:rPr>
      </w:pPr>
    </w:p>
    <w:p w14:paraId="1590F70A" w14:textId="6D92252F" w:rsidR="00C17398" w:rsidRDefault="00C17398" w:rsidP="00C17398">
      <w:pPr>
        <w:pStyle w:val="Heading1"/>
        <w:rPr>
          <w:lang w:val="en-US"/>
        </w:rPr>
      </w:pPr>
      <w:r>
        <w:rPr>
          <w:lang w:val="en-US"/>
        </w:rPr>
        <w:t xml:space="preserve">Table </w:t>
      </w:r>
    </w:p>
    <w:p w14:paraId="3B8705EA" w14:textId="77777777" w:rsidR="00C17398" w:rsidRDefault="00C17398" w:rsidP="00C17398">
      <w:pPr>
        <w:rPr>
          <w:lang w:val="en-US"/>
        </w:rPr>
      </w:pPr>
    </w:p>
    <w:p w14:paraId="7BE71363" w14:textId="30467C54" w:rsidR="00C17398" w:rsidRDefault="00C17398" w:rsidP="00C17398">
      <w:pPr>
        <w:pStyle w:val="Heading1"/>
        <w:rPr>
          <w:lang w:val="en-US"/>
        </w:rPr>
      </w:pPr>
      <w:r>
        <w:rPr>
          <w:lang w:val="en-US"/>
        </w:rPr>
        <w:t xml:space="preserve">Supplemental Material </w:t>
      </w:r>
    </w:p>
    <w:p w14:paraId="17375869" w14:textId="4EA0BF78" w:rsidR="00C17398" w:rsidRDefault="00C17398" w:rsidP="00C17398">
      <w:pPr>
        <w:pStyle w:val="Heading2"/>
        <w:rPr>
          <w:lang w:val="en-US"/>
        </w:rPr>
      </w:pPr>
      <w:r>
        <w:rPr>
          <w:lang w:val="en-US"/>
        </w:rPr>
        <w:t xml:space="preserve">Supplemental figures </w:t>
      </w:r>
    </w:p>
    <w:p w14:paraId="7B83A960" w14:textId="77777777" w:rsidR="00C17398" w:rsidRDefault="00C17398" w:rsidP="00C17398">
      <w:pPr>
        <w:rPr>
          <w:lang w:val="en-US"/>
        </w:rPr>
      </w:pPr>
    </w:p>
    <w:p w14:paraId="661D2FC6" w14:textId="30737934" w:rsidR="00C17398" w:rsidRDefault="00C17398" w:rsidP="00C17398">
      <w:pPr>
        <w:pStyle w:val="Heading2"/>
        <w:rPr>
          <w:lang w:val="en-US"/>
        </w:rPr>
      </w:pPr>
      <w:r>
        <w:rPr>
          <w:lang w:val="en-US"/>
        </w:rPr>
        <w:t xml:space="preserve">Supplemental tables </w:t>
      </w:r>
    </w:p>
    <w:p w14:paraId="0066D30E" w14:textId="77777777" w:rsidR="00C17398" w:rsidRPr="00C17398" w:rsidRDefault="00C17398" w:rsidP="00C17398">
      <w:pPr>
        <w:rPr>
          <w:lang w:val="en-US"/>
        </w:rPr>
      </w:pPr>
    </w:p>
    <w:p w14:paraId="5D03C294" w14:textId="744C9D40" w:rsidR="0055034B" w:rsidRDefault="0055034B" w:rsidP="00B36451">
      <w:pPr>
        <w:spacing w:line="240" w:lineRule="auto"/>
        <w:jc w:val="both"/>
        <w:rPr>
          <w:lang w:val="en-US"/>
        </w:rPr>
      </w:pPr>
    </w:p>
    <w:p w14:paraId="3A399943" w14:textId="4EB9604D" w:rsidR="0055034B" w:rsidRDefault="0055034B" w:rsidP="00B36451">
      <w:pPr>
        <w:spacing w:line="240" w:lineRule="auto"/>
        <w:jc w:val="both"/>
        <w:rPr>
          <w:lang w:val="en-US"/>
        </w:rPr>
      </w:pPr>
    </w:p>
    <w:p w14:paraId="49EBAE58" w14:textId="77777777" w:rsidR="001F451E" w:rsidRDefault="001F451E" w:rsidP="00B36451">
      <w:pPr>
        <w:spacing w:line="240" w:lineRule="auto"/>
        <w:jc w:val="both"/>
        <w:rPr>
          <w:lang w:val="en-US"/>
        </w:rPr>
      </w:pPr>
    </w:p>
    <w:p w14:paraId="2F897691" w14:textId="77777777" w:rsidR="001F451E" w:rsidRDefault="001F451E" w:rsidP="00B36451">
      <w:pPr>
        <w:spacing w:line="240" w:lineRule="auto"/>
        <w:jc w:val="both"/>
        <w:rPr>
          <w:lang w:val="en-US"/>
        </w:rPr>
      </w:pPr>
    </w:p>
    <w:p w14:paraId="6FC599DE" w14:textId="77777777" w:rsidR="001F451E" w:rsidRDefault="001F451E" w:rsidP="00B36451">
      <w:pPr>
        <w:spacing w:line="240" w:lineRule="auto"/>
        <w:jc w:val="both"/>
        <w:rPr>
          <w:lang w:val="en-US"/>
        </w:rPr>
      </w:pPr>
    </w:p>
    <w:p w14:paraId="211AB561" w14:textId="77777777" w:rsidR="001F451E" w:rsidRDefault="001F451E" w:rsidP="00B36451">
      <w:pPr>
        <w:spacing w:line="240" w:lineRule="auto"/>
        <w:jc w:val="both"/>
        <w:rPr>
          <w:lang w:val="en-US"/>
        </w:rPr>
      </w:pPr>
    </w:p>
    <w:p w14:paraId="43065F31" w14:textId="77777777" w:rsidR="001F451E" w:rsidRDefault="001F451E" w:rsidP="00B36451">
      <w:pPr>
        <w:spacing w:line="240" w:lineRule="auto"/>
        <w:jc w:val="both"/>
        <w:rPr>
          <w:lang w:val="en-US"/>
        </w:rPr>
      </w:pPr>
    </w:p>
    <w:p w14:paraId="24B6F6D5" w14:textId="77777777" w:rsidR="001F451E" w:rsidRDefault="001F451E" w:rsidP="00B36451">
      <w:pPr>
        <w:spacing w:line="240" w:lineRule="auto"/>
        <w:jc w:val="both"/>
        <w:rPr>
          <w:lang w:val="en-US"/>
        </w:rPr>
      </w:pPr>
    </w:p>
    <w:p w14:paraId="0CA5FD84" w14:textId="77777777" w:rsidR="001F451E" w:rsidRDefault="001F451E" w:rsidP="00B36451">
      <w:pPr>
        <w:spacing w:line="240" w:lineRule="auto"/>
        <w:jc w:val="both"/>
        <w:rPr>
          <w:lang w:val="en-US"/>
        </w:rPr>
      </w:pPr>
    </w:p>
    <w:p w14:paraId="06D82FA9" w14:textId="77777777" w:rsidR="001F451E" w:rsidRDefault="001F451E" w:rsidP="00B36451">
      <w:pPr>
        <w:spacing w:line="240" w:lineRule="auto"/>
        <w:jc w:val="both"/>
        <w:rPr>
          <w:lang w:val="en-US"/>
        </w:rPr>
      </w:pPr>
    </w:p>
    <w:p w14:paraId="28A5ADEF" w14:textId="77777777" w:rsidR="001F451E" w:rsidRDefault="001F451E" w:rsidP="00B36451">
      <w:pPr>
        <w:spacing w:line="240" w:lineRule="auto"/>
        <w:jc w:val="both"/>
        <w:rPr>
          <w:lang w:val="en-US"/>
        </w:rPr>
      </w:pPr>
    </w:p>
    <w:p w14:paraId="02230AD7" w14:textId="77777777" w:rsidR="001F451E" w:rsidRDefault="001F451E" w:rsidP="00B36451">
      <w:pPr>
        <w:spacing w:line="240" w:lineRule="auto"/>
        <w:jc w:val="both"/>
        <w:rPr>
          <w:lang w:val="en-US"/>
        </w:rPr>
      </w:pPr>
    </w:p>
    <w:p w14:paraId="2713209E" w14:textId="77777777" w:rsidR="001F451E" w:rsidRDefault="001F451E" w:rsidP="00B36451">
      <w:pPr>
        <w:spacing w:line="240" w:lineRule="auto"/>
        <w:jc w:val="both"/>
        <w:rPr>
          <w:lang w:val="en-US"/>
        </w:rPr>
      </w:pPr>
    </w:p>
    <w:p w14:paraId="0AD07CF9" w14:textId="77777777" w:rsidR="001F451E" w:rsidRDefault="001F451E" w:rsidP="00B36451">
      <w:pPr>
        <w:spacing w:line="240" w:lineRule="auto"/>
        <w:jc w:val="both"/>
        <w:rPr>
          <w:lang w:val="en-US"/>
        </w:rPr>
      </w:pPr>
    </w:p>
    <w:p w14:paraId="55B1F981" w14:textId="77777777" w:rsidR="001F451E" w:rsidRDefault="001F451E" w:rsidP="00B36451">
      <w:pPr>
        <w:spacing w:line="240" w:lineRule="auto"/>
        <w:jc w:val="both"/>
        <w:rPr>
          <w:lang w:val="en-US"/>
        </w:rPr>
      </w:pPr>
    </w:p>
    <w:p w14:paraId="33156CDB" w14:textId="77777777" w:rsidR="001F451E" w:rsidRDefault="001F451E" w:rsidP="00B36451">
      <w:pPr>
        <w:spacing w:line="240" w:lineRule="auto"/>
        <w:jc w:val="both"/>
        <w:rPr>
          <w:lang w:val="en-US"/>
        </w:rPr>
      </w:pPr>
    </w:p>
    <w:p w14:paraId="4E8E592A" w14:textId="77777777" w:rsidR="001F451E" w:rsidRDefault="001F451E" w:rsidP="00B36451">
      <w:pPr>
        <w:spacing w:line="240" w:lineRule="auto"/>
        <w:jc w:val="both"/>
        <w:rPr>
          <w:color w:val="000000" w:themeColor="text1"/>
          <w:lang w:val="en-US"/>
        </w:rPr>
      </w:pPr>
    </w:p>
    <w:p w14:paraId="24E0522F" w14:textId="77777777" w:rsidR="001F451E" w:rsidRDefault="001F451E" w:rsidP="00B36451">
      <w:pPr>
        <w:spacing w:line="240" w:lineRule="auto"/>
        <w:jc w:val="both"/>
        <w:rPr>
          <w:b/>
          <w:bCs/>
          <w:color w:val="FF0000"/>
          <w:lang w:val="en-US"/>
        </w:rPr>
      </w:pPr>
    </w:p>
    <w:p w14:paraId="4CBDA0AD" w14:textId="77777777" w:rsidR="001F451E" w:rsidRDefault="001F451E" w:rsidP="00B36451">
      <w:pPr>
        <w:spacing w:line="240" w:lineRule="auto"/>
        <w:jc w:val="both"/>
        <w:rPr>
          <w:b/>
          <w:bCs/>
          <w:color w:val="FF0000"/>
          <w:lang w:val="en-US"/>
        </w:rPr>
      </w:pPr>
    </w:p>
    <w:p w14:paraId="21C9F141" w14:textId="77777777" w:rsidR="001F451E" w:rsidRDefault="001F451E" w:rsidP="00B36451">
      <w:pPr>
        <w:spacing w:line="240" w:lineRule="auto"/>
        <w:jc w:val="both"/>
        <w:rPr>
          <w:b/>
          <w:bCs/>
          <w:color w:val="FF0000"/>
          <w:lang w:val="en-US"/>
        </w:rPr>
      </w:pPr>
    </w:p>
    <w:p w14:paraId="5B390D60" w14:textId="77777777" w:rsidR="001F451E" w:rsidRDefault="001F451E" w:rsidP="00B36451">
      <w:pPr>
        <w:spacing w:line="240" w:lineRule="auto"/>
        <w:jc w:val="both"/>
        <w:rPr>
          <w:b/>
          <w:bCs/>
          <w:color w:val="FF0000"/>
          <w:lang w:val="en-US"/>
        </w:rPr>
      </w:pPr>
    </w:p>
    <w:p w14:paraId="36C2EFA5" w14:textId="77777777" w:rsidR="001F451E" w:rsidRDefault="001F451E" w:rsidP="00B36451">
      <w:pPr>
        <w:spacing w:line="240" w:lineRule="auto"/>
        <w:jc w:val="both"/>
        <w:rPr>
          <w:b/>
          <w:bCs/>
          <w:color w:val="FF0000"/>
          <w:lang w:val="en-US"/>
        </w:rPr>
      </w:pPr>
    </w:p>
    <w:p w14:paraId="6F7069A0" w14:textId="77777777" w:rsidR="001F451E" w:rsidRDefault="001F451E" w:rsidP="00B36451">
      <w:pPr>
        <w:spacing w:line="240" w:lineRule="auto"/>
        <w:jc w:val="both"/>
        <w:rPr>
          <w:b/>
          <w:bCs/>
          <w:color w:val="FF0000"/>
          <w:lang w:val="en-US"/>
        </w:rPr>
      </w:pPr>
    </w:p>
    <w:p w14:paraId="4691136A" w14:textId="77777777" w:rsidR="001F451E" w:rsidRDefault="001F451E" w:rsidP="00B36451">
      <w:pPr>
        <w:spacing w:line="240" w:lineRule="auto"/>
        <w:jc w:val="both"/>
        <w:rPr>
          <w:b/>
          <w:bCs/>
          <w:color w:val="FF0000"/>
          <w:lang w:val="en-US"/>
        </w:rPr>
      </w:pPr>
    </w:p>
    <w:p w14:paraId="46A29FC0" w14:textId="77777777" w:rsidR="001F451E" w:rsidRDefault="001F451E" w:rsidP="00B36451">
      <w:pPr>
        <w:spacing w:line="240" w:lineRule="auto"/>
        <w:jc w:val="both"/>
        <w:rPr>
          <w:b/>
          <w:bCs/>
          <w:color w:val="FF0000"/>
          <w:lang w:val="en-US"/>
        </w:rPr>
      </w:pPr>
    </w:p>
    <w:p w14:paraId="67D76536" w14:textId="77777777" w:rsidR="001F451E" w:rsidRDefault="001F451E" w:rsidP="00B36451">
      <w:pPr>
        <w:spacing w:line="240" w:lineRule="auto"/>
        <w:jc w:val="both"/>
        <w:rPr>
          <w:b/>
          <w:bCs/>
          <w:color w:val="FF0000"/>
          <w:lang w:val="en-US"/>
        </w:rPr>
      </w:pPr>
    </w:p>
    <w:p w14:paraId="4D52A800" w14:textId="77777777" w:rsidR="001F451E" w:rsidRDefault="001F451E" w:rsidP="00B36451">
      <w:pPr>
        <w:spacing w:line="240" w:lineRule="auto"/>
        <w:jc w:val="both"/>
        <w:rPr>
          <w:b/>
          <w:bCs/>
          <w:color w:val="FF0000"/>
          <w:lang w:val="en-US"/>
        </w:rPr>
      </w:pPr>
    </w:p>
    <w:p w14:paraId="7703EA9A" w14:textId="77777777" w:rsidR="001F451E" w:rsidRDefault="001F451E" w:rsidP="00B36451">
      <w:pPr>
        <w:spacing w:line="240" w:lineRule="auto"/>
        <w:jc w:val="both"/>
        <w:rPr>
          <w:b/>
          <w:bCs/>
          <w:color w:val="FF0000"/>
          <w:lang w:val="en-US"/>
        </w:rPr>
      </w:pPr>
    </w:p>
    <w:p w14:paraId="6C4C17A5" w14:textId="77777777" w:rsidR="001F451E" w:rsidRDefault="001F451E" w:rsidP="00B36451">
      <w:pPr>
        <w:spacing w:line="240" w:lineRule="auto"/>
        <w:jc w:val="both"/>
        <w:rPr>
          <w:b/>
          <w:bCs/>
          <w:color w:val="FF0000"/>
          <w:lang w:val="en-US"/>
        </w:rPr>
      </w:pPr>
    </w:p>
    <w:p w14:paraId="3E33FEF7" w14:textId="32D145C0" w:rsidR="001F451E" w:rsidRDefault="001F451E" w:rsidP="00B36451">
      <w:pPr>
        <w:spacing w:line="240" w:lineRule="auto"/>
        <w:jc w:val="both"/>
        <w:rPr>
          <w:color w:val="FF0000"/>
          <w:lang w:val="en-US"/>
        </w:rPr>
      </w:pPr>
      <w:r w:rsidRPr="00451722">
        <w:rPr>
          <w:b/>
          <w:bCs/>
          <w:color w:val="FF0000"/>
          <w:lang w:val="en-US"/>
        </w:rPr>
        <w:t xml:space="preserve">Climate change has begun to shift environmental conditions away from historic </w:t>
      </w:r>
      <w:r>
        <w:rPr>
          <w:b/>
          <w:bCs/>
          <w:color w:val="FF0000"/>
          <w:lang w:val="en-US"/>
        </w:rPr>
        <w:t>thermal</w:t>
      </w:r>
      <w:r w:rsidRPr="00451722">
        <w:rPr>
          <w:b/>
          <w:bCs/>
          <w:color w:val="FF0000"/>
          <w:lang w:val="en-US"/>
        </w:rPr>
        <w:t xml:space="preserve"> regimes that populations evolved under</w:t>
      </w:r>
      <w:r w:rsidRPr="00451722">
        <w:rPr>
          <w:color w:val="FF0000"/>
          <w:lang w:val="en-US"/>
        </w:rPr>
        <w:t xml:space="preserve">. </w:t>
      </w:r>
      <w:r>
        <w:rPr>
          <w:color w:val="FF0000"/>
          <w:lang w:val="en-US"/>
        </w:rPr>
        <w:t>As climate continues to shift species may struggle to keep pace</w:t>
      </w:r>
      <w:r>
        <w:rPr>
          <w:color w:val="FF0000"/>
          <w:lang w:val="en-US"/>
        </w:rPr>
        <w:fldChar w:fldCharType="begin" w:fldLock="1"/>
      </w:r>
      <w:r w:rsidR="001C5C72">
        <w:rPr>
          <w:color w:val="FF0000"/>
          <w:lang w:val="en-US"/>
        </w:rPr>
        <w:instrText>ADDIN CSL_CITATION {"citationItems":[{"id":"ITEM-1","itemData":{"DOI":"10.1111/j.1461-0248.2005.00796.x","ISSN":"1461023X","abstract":"Climate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 ©2005 Blackwell Publishing Ltd/CNRS.","author":[{"dropping-particle":"","family":"Jump","given":"Alistair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change","type":"article-journal","volume":"8"},"uris":["http://www.mendeley.com/documents/?uuid=5be6f363-be35-4c1b-9482-0b8ccd90d996"]}],"mendeley":{"formattedCitation":"(Jump and Peñuelas 2005)","plainTextFormattedCitation":"(Jump and Peñuelas 2005)","previouslyFormattedCitation":"(Jump and Peñuelas 2005)"},"properties":{"noteIndex":0},"schema":"https://github.com/citation-style-language/schema/raw/master/csl-citation.json"}</w:instrText>
      </w:r>
      <w:r>
        <w:rPr>
          <w:color w:val="FF0000"/>
          <w:lang w:val="en-US"/>
        </w:rPr>
        <w:fldChar w:fldCharType="separate"/>
      </w:r>
      <w:r w:rsidR="00050CEF" w:rsidRPr="00050CEF">
        <w:rPr>
          <w:noProof/>
          <w:color w:val="FF0000"/>
          <w:lang w:val="en-US"/>
        </w:rPr>
        <w:t>(Jump and Peñuelas 2005)</w:t>
      </w:r>
      <w:r>
        <w:rPr>
          <w:color w:val="FF0000"/>
          <w:lang w:val="en-US"/>
        </w:rPr>
        <w:fldChar w:fldCharType="end"/>
      </w:r>
      <w:r>
        <w:rPr>
          <w:color w:val="FF0000"/>
          <w:lang w:val="en-US"/>
        </w:rPr>
        <w:t xml:space="preserve">. </w:t>
      </w:r>
    </w:p>
    <w:p w14:paraId="6BC92477" w14:textId="77777777" w:rsidR="001F451E" w:rsidRDefault="001F451E" w:rsidP="00B36451">
      <w:pPr>
        <w:spacing w:line="240" w:lineRule="auto"/>
        <w:jc w:val="both"/>
        <w:rPr>
          <w:color w:val="FF0000"/>
          <w:lang w:val="en-US"/>
        </w:rPr>
      </w:pPr>
    </w:p>
    <w:p w14:paraId="1E88E829" w14:textId="0BD3309E" w:rsidR="001F451E" w:rsidRPr="00EC2F23" w:rsidRDefault="001F451E" w:rsidP="00B36451">
      <w:pPr>
        <w:spacing w:line="240" w:lineRule="auto"/>
        <w:jc w:val="both"/>
        <w:rPr>
          <w:b/>
          <w:bCs/>
          <w:color w:val="FF0000"/>
          <w:lang w:val="en-US"/>
        </w:rPr>
      </w:pPr>
      <w:r>
        <w:rPr>
          <w:color w:val="FF0000"/>
          <w:lang w:val="en-US"/>
        </w:rPr>
        <w:t>E</w:t>
      </w:r>
      <w:r w:rsidRPr="008E741A">
        <w:rPr>
          <w:color w:val="FF0000"/>
          <w:lang w:val="en-US"/>
        </w:rPr>
        <w:t>volutionary processes</w:t>
      </w:r>
      <w:r>
        <w:rPr>
          <w:color w:val="FF0000"/>
          <w:lang w:val="en-US"/>
        </w:rPr>
        <w:t xml:space="preserve"> have previously been</w:t>
      </w:r>
      <w:r w:rsidRPr="008E741A">
        <w:rPr>
          <w:color w:val="FF0000"/>
          <w:lang w:val="en-US"/>
        </w:rPr>
        <w:t xml:space="preserve"> ignored </w:t>
      </w:r>
      <w:r>
        <w:rPr>
          <w:color w:val="FF0000"/>
          <w:lang w:val="en-US"/>
        </w:rPr>
        <w:t xml:space="preserve">when projecting species responses to climate change </w:t>
      </w:r>
      <w:r w:rsidRPr="008E741A">
        <w:rPr>
          <w:color w:val="FF0000"/>
          <w:lang w:val="en-US"/>
        </w:rPr>
        <w:t xml:space="preserve">due to the thought that they were too slow to influence measurable demographic effects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00050CEF" w:rsidRPr="00050CEF">
        <w:rPr>
          <w:noProof/>
          <w:color w:val="FF0000"/>
          <w:lang w:val="en-US"/>
        </w:rPr>
        <w:t>(Kelly and Griffiths 2021)</w:t>
      </w:r>
      <w:r w:rsidRPr="008E741A">
        <w:rPr>
          <w:color w:val="FF0000"/>
          <w:lang w:val="en-US"/>
        </w:rPr>
        <w:fldChar w:fldCharType="end"/>
      </w:r>
      <w:r w:rsidRPr="008E741A">
        <w:rPr>
          <w:color w:val="FF0000"/>
          <w:lang w:val="en-US"/>
        </w:rPr>
        <w:t xml:space="preserve">. However, species may overcome this obstacle via large effective population sizes and fecundity rates, whereby (if the necessary genetic variation is available) strong selection pressures could produce sizeable changes in allele frequency within a single generation/cohort </w:t>
      </w:r>
      <w:r w:rsidRPr="008E741A">
        <w:rPr>
          <w:color w:val="FF0000"/>
          <w:lang w:val="en-US"/>
        </w:rPr>
        <w:fldChar w:fldCharType="begin" w:fldLock="1"/>
      </w:r>
      <w:r w:rsidR="001C5C72">
        <w:rPr>
          <w:color w:val="FF0000"/>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Change?","type":"article-journal"},"uris":["http://www.mendeley.com/documents/?uuid=c202b6c6-d4eb-4833-8491-cfc4ebb27d4c"]}],"mendeley":{"formattedCitation":"(Kelly and Griffiths 2021)","plainTextFormattedCitation":"(Kelly and Griffiths 2021)","previouslyFormattedCitation":"(Kelly and Griffiths 2021)"},"properties":{"noteIndex":0},"schema":"https://github.com/citation-style-language/schema/raw/master/csl-citation.json"}</w:instrText>
      </w:r>
      <w:r w:rsidRPr="008E741A">
        <w:rPr>
          <w:color w:val="FF0000"/>
          <w:lang w:val="en-US"/>
        </w:rPr>
        <w:fldChar w:fldCharType="separate"/>
      </w:r>
      <w:r w:rsidR="00050CEF" w:rsidRPr="00050CEF">
        <w:rPr>
          <w:noProof/>
          <w:color w:val="FF0000"/>
          <w:lang w:val="en-US"/>
        </w:rPr>
        <w:t>(Kelly and Griffiths 2021)</w:t>
      </w:r>
      <w:r w:rsidRPr="008E741A">
        <w:rPr>
          <w:color w:val="FF0000"/>
          <w:lang w:val="en-US"/>
        </w:rPr>
        <w:fldChar w:fldCharType="end"/>
      </w:r>
      <w:r w:rsidRPr="008E741A">
        <w:rPr>
          <w:color w:val="FF0000"/>
          <w:lang w:val="en-US"/>
        </w:rPr>
        <w:t>.</w:t>
      </w:r>
      <w:r>
        <w:rPr>
          <w:color w:val="FF0000"/>
          <w:lang w:val="en-US"/>
        </w:rPr>
        <w:t xml:space="preserve"> Therefore, important to consider evolutionary process that will influence past and future populations responses to climate change. </w:t>
      </w:r>
      <w:r>
        <w:rPr>
          <w:b/>
          <w:bCs/>
          <w:color w:val="FF0000"/>
          <w:lang w:val="en-US"/>
        </w:rPr>
        <w:t>This information should come later maybe even just have in discussion??</w:t>
      </w:r>
    </w:p>
    <w:p w14:paraId="053F3B59" w14:textId="0DB3A9FC" w:rsidR="001F451E" w:rsidRPr="00624276" w:rsidRDefault="001F451E" w:rsidP="00B36451">
      <w:pPr>
        <w:spacing w:line="240" w:lineRule="auto"/>
        <w:jc w:val="both"/>
        <w:rPr>
          <w:color w:val="FF0000"/>
          <w:lang w:val="en-US"/>
        </w:rPr>
      </w:pPr>
      <w:r w:rsidRPr="000D103C">
        <w:rPr>
          <w:b/>
          <w:bCs/>
          <w:lang w:val="en-US"/>
        </w:rPr>
        <w:t xml:space="preserve">Local adaptation occurs within metapopulations when </w:t>
      </w:r>
      <w:r>
        <w:rPr>
          <w:b/>
          <w:bCs/>
          <w:lang w:val="en-US"/>
        </w:rPr>
        <w:t xml:space="preserve">native </w:t>
      </w:r>
      <w:r w:rsidRPr="000D103C">
        <w:rPr>
          <w:b/>
          <w:bCs/>
          <w:lang w:val="en-US"/>
        </w:rPr>
        <w:t>genotypes are better adapted to local environment conditions than foreign</w:t>
      </w:r>
      <w:r>
        <w:rPr>
          <w:b/>
          <w:bCs/>
          <w:lang w:val="en-US"/>
        </w:rPr>
        <w:t xml:space="preserve"> genotypes</w:t>
      </w:r>
      <w:r>
        <w:rPr>
          <w:lang w:val="en-US"/>
        </w:rPr>
        <w:t xml:space="preserve">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adaptation","type":"article-journal","volume":"7"},"uris":["http://www.mendeley.com/documents/?uuid=7b646c45-017d-4f30-8013-2298eafeb239"]},{"id":"ITEM-2","itemData":{"DOI":"10.1086/597611","ISSN":"00030147","abstract":"The long history of reciprocal transplant studies testing the hypothesis of local adaptation has shown that populations are often adapted to their local environments. Yet many studies have not demonstrated local adaptation, suggesting that sometimes native populations are no better adapted than are genotypes from foreign environments. Local adaptation may also lead to trade-offs, in which adaptation to one environment comes at a cost of adaptation to another environment. I conducted a survey of published studies of local adaptation to quantify its frequency and magnitude and the costs associated with local adaptation. I also quantified the relationship between local adaptation and environmental differences and the relationship between local adaptation and phenotypic divergence. The overall frequency of local adaptation was 0.71, and the magnitude of the native population advantage in relative fitness was 45%. Divergence between home site environments was positively associated with the magnitude of local adaptation, but phenotypic divergence was not. I found a small negative correlation between a population's relative fitness in its native environment and its fitness in a foreign environment, indicating weak trade-offs associated with local adaptation. These results suggest that populations are often locally adapted but stochastic processes such as genetic drift may limit the efficacy of divergent selection. © 2009 by the University of Chicago.","author":[{"dropping-particle":"","family":"Hereford","given":"Joe","non-dropping-particle":"","parse-names":false,"suffix":""}],"container-title":"American Naturalist","id":"ITEM-2","issue":"5","issued":{"date-parts":[["2009"]]},"page":"579-588","title":"A quantitative survey of local adaptation and fitness trade-offs","type":"article-journal","volume":"173"},"uris":["http://www.mendeley.com/documents/?uuid=b74ec027-4349-4262-aed0-966094bf0cf8"]},{"id":"ITEM-3","itemData":{"DOI":"10.1146/annurev.ecolsys.27.1.237","ISSN":"00664162","abstract":"The study of natural plant populations has provided some of the strongest and most convincing cases of the operation of natural selection currently known, partly because of amenability to reciprocal transplant experiments, common garden work, and long-term in situ manipulation. Genetic differentiation among plant populations over small scales (a few cm to a few hundred cm) has been documented and is reviewed here, in herbaceous annuals and perennials, woody perennials, aquatics, terrestrials, narrow endemics, and widely distributed species. Character differentiation has been documented for most important features of plant structure and function. Examples are known for seed characters, leaf traits, phenology, physiological and biochemical activities, heavy metal tolerance, herbicide resistance, parasite resistance, competitive ability, organellar characters, breeding systems, and life history. Among the forces that have shaped these patterns of differentiation are toxic soils, fertilizers, mowing and grazing, soil moisture, temperature, light intensity, pollinating vectors, parasitism, gene flow, and natural dynamics. The breadth and depth of the evidence reviewed here strongly support the idea that natural selection is the principal force shaping genetic architecture in natural plant populations; that view needs to be more widely appreciated than it is at present.","author":[{"dropping-particle":"","family":"Linhart","given":"Yan B.","non-dropping-particle":"","parse-names":false,"suffix":""},{"dropping-particle":"","family":"Grant","given":"Michael C.","non-dropping-particle":"","parse-names":false,"suffix":""}],"container-title":"Annual Review of Ecology and Systematics","id":"ITEM-3","issued":{"date-parts":[["1996"]]},"page":"237-277","title":"Evolutionary significance of local genetic differentiation in plants","type":"article-journal","volume":"27"},"uris":["http://www.mendeley.com/documents/?uuid=5cd2f746-1a8a-4a8c-88f6-75a3420e4af0"]}],"mendeley":{"formattedCitation":"(Linhart and Grant 1996; Kawecki and Ebert 2004; Hereford 2009)","plainTextFormattedCitation":"(Linhart and Grant 1996; Kawecki and Ebert 2004; Hereford 2009)","previouslyFormattedCitation":"(Linhart and Grant 1996; Kawecki and Ebert 2004; Hereford 2009)"},"properties":{"noteIndex":0},"schema":"https://github.com/citation-style-language/schema/raw/master/csl-citation.json"}</w:instrText>
      </w:r>
      <w:r>
        <w:rPr>
          <w:lang w:val="en-US"/>
        </w:rPr>
        <w:fldChar w:fldCharType="separate"/>
      </w:r>
      <w:r w:rsidR="00050CEF" w:rsidRPr="00050CEF">
        <w:rPr>
          <w:noProof/>
          <w:lang w:val="en-US"/>
        </w:rPr>
        <w:t>(Linhart and Grant 1996; Kawecki and Ebert 2004; Hereford 2009)</w:t>
      </w:r>
      <w:r>
        <w:rPr>
          <w:lang w:val="en-US"/>
        </w:rPr>
        <w:fldChar w:fldCharType="end"/>
      </w:r>
      <w:r>
        <w:rPr>
          <w:lang w:val="en-US"/>
        </w:rPr>
        <w:t xml:space="preserve">. Through gene x environment interactions, local adaptation may arise in spatially heterogenous environments if divergent selection can overcome the homogenizing effects of gene flow and temporal instability in selective forces </w:t>
      </w:r>
      <w:r>
        <w:rPr>
          <w:lang w:val="en-US"/>
        </w:rPr>
        <w:fldChar w:fldCharType="begin" w:fldLock="1"/>
      </w:r>
      <w:r w:rsidR="001C5C72">
        <w:rPr>
          <w:lang w:val="en-US"/>
        </w:rPr>
        <w:instrText>ADDIN CSL_CITATION {"citationItems":[{"id":"ITEM-1","itemData":{"DOI":"10.1111/j.1461-0248.2004.00684.x","ISSN":"1461023X","abstract":"Studies of local adaptation provide important insights into the power of natural selection relative to gene flow and other evolutionary forces. They are a paradigm for testing evolutionary hypotheses about traits favoured by particular environmental factors. This paper is an attempt to summarize the conceptual framework for local adaptation studies. We first review theoretical work relevant for local adaptation. Then we discuss reciprocal transplant and common garden experiments designed to detect local adaptation in the pattern of deme x habitat interaction for fitness. Finally, we review research questions and approaches to studying the processes of local adaptation - divergent natural selection, dispersal and gene flow, and other processes affecting adaptive differentiation of local demes. We advocate multifaceted approaches to the study of local adaptation, and stress the need for experiments explicitly addressing hypotheses about the role of particular ecological and genetic factors that promote or hinder local adaptation. Experimental evolution of replicated populations in controlled spatially heterogeneous environments allow direct tests of such hypotheses, and thus would be a valuable way to complement research on natural populations.","author":[{"dropping-particle":"","family":"Kawecki","given":"Tadeusz J.","non-dropping-particle":"","parse-names":false,"suffix":""},{"dropping-particle":"","family":"Ebert","given":"Dieter","non-dropping-particle":"","parse-names":false,"suffix":""}],"container-title":"Ecology Letters","id":"ITEM-1","issue":"12","issued":{"date-parts":[["2004"]]},"page":"1225-1241","title":"Conceptual issues in local adaptation","type":"article-journal","volume":"7"},"uris":["http://www.mendeley.com/documents/?uuid=7b646c45-017d-4f30-8013-2298eafeb239"]},{"id":"ITEM-2","itemData":{"DOI":"10.1016/j.tree.2014.01.002","ISSN":"0169-5347","author":[{"dropping-particle":"","family":"Richardson","given":"Jonathan L","non-dropping-particle":"","parse-names":false,"suffix":""},{"dropping-particle":"","family":"Urban","given":"Mark C","non-dropping-particle":"","parse-names":false,"suffix":""},{"dropping-particle":"","family":"Bolnick","given":"Daniel I","non-dropping-particle":"","parse-names":false,"suffix":""},{"dropping-particle":"","family":"Skelly","given":"David K","non-dropping-particle":"","parse-names":false,"suffix":""}],"container-title":"Trends in Ecology &amp; Evolution","id":"ITEM-2","issue":"3","issued":{"date-parts":[["2014"]]},"page":"165-176","publisher":"Elsevier Ltd","title":"Microgeographic adaptation and the spatial scale of evolution","type":"article-journal","volume":"29"},"uris":["http://www.mendeley.com/documents/?uuid=4f063ddd-5086-411e-b6a7-fcd0aab13d95"]},{"id":"ITEM-3","itemData":{"DOI":"10.1111/j.1558-5646.1997.tb02384.x","ISSN":"00143820","abstract":"We investigate the interplay between gene flow and adaptation in peripheral populations of a widespread species. Models are developed for the evolution of a quantitative trait under clinally varying selection in a species whose density decreases from the center of the range to its periphery. Two major results emerge. First, gene flow from populations at the range center can be a strong force that inhibits peripheral populations from evolving to their local ecological optima. As a result, peripheral populations experience persistent directional selection. Second, response to local selection pressures can cause rapid and substantial evolution when a peripheral population is isolated from gene flow. The amount of evolutionary change depends on gene flow, selection, the ecological gradient, and the trait's heritability. Rapid divergence can also occur between the two halves of a formerly continuous population that is divided by a vicariant event. A general conclusion is that disruption of gene flow can cause evolutionary divergence, perhaps leading to speciation, in the absence of contributions from random genetic drift.","author":[{"dropping-particle":"","family":"García-Ramos","given":"Gisela","non-dropping-particle":"","parse-names":false,"suffix":""},{"dropping-particle":"","family":"Kirkpatrick","given":"Mark","non-dropping-particle":"","parse-names":false,"suffix":""}],"container-title":"Evolution","id":"ITEM-3","issue":"1","issued":{"date-parts":[["1997"]]},"page":"21-28","title":"Genetic models of adaptation and gene flow in peripheral populations","type":"article-journal","volume":"51"},"uris":["http://www.mendeley.com/documents/?uuid=cc31b657-7ac5-49b1-89b9-90bae02d3c2c"]},{"id":"ITEM-4","itemData":{"ISBN":"0014-3820","ISSN":"0014-3820","PMID":"11327154","abstract":"Empirical tests for the importance of population mixing in constraining adaptive divergence have not been well grounded in theory for quantitative traits in spatially discrete populations. We develop quantitative-genetic models to examine the equilibrium difference between two populations that are experiencing different selective regimes and exchanging individuals. These models demonstrate that adaptive divergence is negatively correlated with the rate of population mixing (&amp;38;mcirc;, most strongly so when &amp;38;mcirc; is low), positively correlated with the difference in phenotypic optima between populations, and positively correlated with the amount of additive genetic variance (G, most strongly so when G is low). The approach to equilibrium is quite rapid (fewer than 50 generations for two populations to evolve 90&amp;37; of the distance to equilibrium) when either heritability or mixing are not too low (h2 &amp;62; 0.2 or &amp;38;mcirc; &amp;62; 0.05). The theory can be used to aid empirical tests that: (1) compare observed divergence to that predicted using estimates of population mixing, additive genetic variance/covariance, and selection; (2) test for a negative correlation between population mixing and adaptive divergence across multiple independent population pairs; and (3) experimentally manipulate the rate of mixing. Application of the first two of these approaches to data from two well-studied natural systems suggests that population mixing has constrained adaptive divergence for color patterns in Lake Erie water snakes (Nerodia sipedon), but not for trophic traits in sympatric pairs of benthic and limnetic stickleback (Gasterosteus aculeatus). The theoretical framework we outline should provide an improved basis for future empirical tests of the role of population mixing in adaptive divergence.","author":[{"dropping-particle":"","family":"Hendry","given":"Andrew P.","non-dropping-particle":"","parse-names":false,"suffix":""}],"container-title":"Evolution","id":"ITEM-4","issue":"3","issued":{"date-parts":[["2001"]]},"page":"459-466","title":"Traits in discrete populations: A theoretical framework for empirical tests","type":"article-journal","volume":"55"},"uris":["http://www.mendeley.com/documents/?uuid=de769638-d730-4fd8-a723-e95d0ff80d87"]},{"id":"ITEM-5","itemData":{"author":[{"dropping-particle":"","family":"Endler","given":"J. A.","non-dropping-particle":"","parse-names":false,"suffix":""}],"id":"ITEM-5","issued":{"date-parts":[["1977"]]},"publisher":"Princeton University Press","publisher-place":"Princeton, New Jersey, USA","title":"Geographic variation, speciation, and clines","type":"book"},"uris":["http://www.mendeley.com/documents/?uuid=fc34e389-e388-46fc-a049-0454324f6ed1"]},{"id":"ITEM-6","itemData":{"author":[{"dropping-particle":"","family":"Bradshaw","given":"A. D.","non-dropping-particle":"","parse-names":false,"suffix":""}],"container-title":"Perspectives on plant population ecology","editor":[{"dropping-particle":"","family":"Dirzo","given":"R.","non-dropping-particle":"","parse-names":false,"suffix":""},{"dropping-particle":"","family":"Sarukhan","given":"J.","non-dropping-particle":"","parse-names":false,"suffix":""}],"id":"ITEM-6","issued":{"date-parts":[["1984"]]},"page":"213-228","publisher-place":"Sinauer, Sunderland, MA","title":"Ecological significance of genetic variation between populations","type":"chapter"},"uris":["http://www.mendeley.com/documents/?uuid=fa5f83e6-b655-427e-878d-49c81dd30a15"]}],"mendeley":{"formattedCitation":"(Endler 1977; Bradshaw 1984; García-Ramos and Kirkpatrick 1997; Hendry 2001; Kawecki and Ebert 2004; Richardson et al. 2014)","plainTextFormattedCitation":"(Endler 1977; Bradshaw 1984; García-Ramos and Kirkpatrick 1997; Hendry 2001; Kawecki and Ebert 2004; Richardson et al. 2014)","previouslyFormattedCitation":"(Endler 1977; Bradshaw 1984; García-Ramos and Kirkpatrick 1997; Hendry 2001; Kawecki and Ebert 2004; Richardson et al. 2014)"},"properties":{"noteIndex":0},"schema":"https://github.com/citation-style-language/schema/raw/master/csl-citation.json"}</w:instrText>
      </w:r>
      <w:r>
        <w:rPr>
          <w:lang w:val="en-US"/>
        </w:rPr>
        <w:fldChar w:fldCharType="separate"/>
      </w:r>
      <w:r w:rsidR="00050CEF" w:rsidRPr="00050CEF">
        <w:rPr>
          <w:noProof/>
          <w:lang w:val="en-US"/>
        </w:rPr>
        <w:t>(Endler 1977; Bradshaw 1984; García-Ramos and Kirkpatrick 1997; Hendry 2001; Kawecki and Ebert 2004; Richardson et al. 2014)</w:t>
      </w:r>
      <w:r>
        <w:rPr>
          <w:lang w:val="en-US"/>
        </w:rPr>
        <w:fldChar w:fldCharType="end"/>
      </w:r>
      <w:r>
        <w:rPr>
          <w:lang w:val="en-US"/>
        </w:rPr>
        <w:t xml:space="preserve">. </w:t>
      </w:r>
      <w:r>
        <w:rPr>
          <w:color w:val="FF0000"/>
          <w:lang w:val="en-US"/>
        </w:rPr>
        <w:t>Isolated populations are particularly susceptible to local adaptation...</w:t>
      </w:r>
      <w:r>
        <w:rPr>
          <w:lang w:val="en-US"/>
        </w:rPr>
        <w:t xml:space="preserve"> Metapopulations may therefore be comprised of a mosaic of locally adapted populations that have evolved optimized traits suited to local environments. </w:t>
      </w:r>
    </w:p>
    <w:p w14:paraId="65D47FA0" w14:textId="2CE92387" w:rsidR="001F451E" w:rsidRDefault="001F451E" w:rsidP="00B36451">
      <w:pPr>
        <w:spacing w:line="240" w:lineRule="auto"/>
        <w:jc w:val="both"/>
        <w:rPr>
          <w:color w:val="000000" w:themeColor="text1"/>
          <w:lang w:val="en-US"/>
        </w:rPr>
      </w:pPr>
      <w:r>
        <w:rPr>
          <w:b/>
          <w:bCs/>
          <w:color w:val="000000" w:themeColor="text1"/>
          <w:lang w:val="en-US"/>
        </w:rPr>
        <w:t xml:space="preserve">Thermal conditions across latitudinal gradients can shaped the fitness </w:t>
      </w:r>
      <w:r w:rsidRPr="004B1ED8">
        <w:rPr>
          <w:b/>
          <w:bCs/>
          <w:lang w:val="en-US"/>
        </w:rPr>
        <w:t>landscape</w:t>
      </w:r>
      <w:r>
        <w:rPr>
          <w:b/>
          <w:bCs/>
          <w:lang w:val="en-US"/>
        </w:rPr>
        <w:t xml:space="preserve"> via locally adapted traits</w:t>
      </w:r>
      <w:r w:rsidRPr="004B1ED8">
        <w:rPr>
          <w:b/>
          <w:bCs/>
          <w:lang w:val="en-US"/>
        </w:rPr>
        <w:t>.</w:t>
      </w:r>
      <w:r>
        <w:rPr>
          <w:lang w:val="en-US"/>
        </w:rPr>
        <w:t xml:space="preserve"> </w:t>
      </w:r>
      <w:r w:rsidRPr="003A5AA4">
        <w:rPr>
          <w:strike/>
          <w:color w:val="FF0000"/>
          <w:lang w:val="en-US"/>
        </w:rPr>
        <w:t xml:space="preserve">Local adaptation typically thought of _____, but can also be in the form of thermal tolerances (Aitkens and Travis 2010). The pervasive nature of temperature at various biological levels (e.g. cellular biochemistry, physiological processes), particularly among ectotherms, suggests that it can impose strong divergent selection pressures on populations </w:t>
      </w:r>
      <w:r w:rsidRPr="003A5AA4">
        <w:rPr>
          <w:strike/>
          <w:color w:val="FF0000"/>
          <w:lang w:val="en-US"/>
        </w:rPr>
        <w:fldChar w:fldCharType="begin" w:fldLock="1"/>
      </w:r>
      <w:r w:rsidR="001C5C72">
        <w:rPr>
          <w:strike/>
          <w:color w:val="FF0000"/>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plasticity","type":"article-journal","volume":"284"},"uris":["http://www.mendeley.com/documents/?uuid=414deb3d-aad6-4dab-af68-76480a53dc68"]}],"mendeley":{"formattedCitation":"(Pereira et al. 2017)","plainTextFormattedCitation":"(Pereira et al. 2017)","previouslyFormattedCitation":"(Pereira et al. 2017)"},"properties":{"noteIndex":0},"schema":"https://github.com/citation-style-language/schema/raw/master/csl-citation.json"}</w:instrText>
      </w:r>
      <w:r w:rsidRPr="003A5AA4">
        <w:rPr>
          <w:strike/>
          <w:color w:val="FF0000"/>
          <w:lang w:val="en-US"/>
        </w:rPr>
        <w:fldChar w:fldCharType="separate"/>
      </w:r>
      <w:r w:rsidR="00050CEF" w:rsidRPr="00050CEF">
        <w:rPr>
          <w:strike/>
          <w:noProof/>
          <w:color w:val="FF0000"/>
          <w:lang w:val="en-US"/>
        </w:rPr>
        <w:t>(Pereira et al. 2017)</w:t>
      </w:r>
      <w:r w:rsidRPr="003A5AA4">
        <w:rPr>
          <w:strike/>
          <w:color w:val="FF0000"/>
          <w:lang w:val="en-US"/>
        </w:rPr>
        <w:fldChar w:fldCharType="end"/>
      </w:r>
      <w:r w:rsidRPr="003A5AA4">
        <w:rPr>
          <w:strike/>
          <w:color w:val="FF0000"/>
          <w:lang w:val="en-US"/>
        </w:rPr>
        <w:t>.</w:t>
      </w:r>
      <w:r w:rsidRPr="00B757E4">
        <w:rPr>
          <w:color w:val="FF0000"/>
          <w:lang w:val="en-US"/>
        </w:rPr>
        <w:t xml:space="preserve"> </w:t>
      </w:r>
      <w:r>
        <w:rPr>
          <w:lang w:val="en-US"/>
        </w:rPr>
        <w:t xml:space="preserve">Moreover, temperature-dependent clines (i.e. local adaptation) between populations represent diverging evolutionary histories that can </w:t>
      </w:r>
      <w:r w:rsidRPr="00044042">
        <w:rPr>
          <w:color w:val="000000" w:themeColor="text1"/>
          <w:lang w:val="en-US"/>
        </w:rPr>
        <w:t xml:space="preserve">elucidate how populations will respond to climate change </w:t>
      </w:r>
      <w:r w:rsidRPr="00044042">
        <w:rPr>
          <w:color w:val="000000" w:themeColor="text1"/>
          <w:lang w:val="en-US"/>
        </w:rPr>
        <w:fldChar w:fldCharType="begin" w:fldLock="1"/>
      </w:r>
      <w:r w:rsidR="001C5C72">
        <w:rPr>
          <w:color w:val="000000" w:themeColor="text1"/>
          <w:lang w:val="en-US"/>
        </w:rPr>
        <w:instrText>ADDIN CSL_CITATION {"citationItems":[{"id":"ITEM-1","itemData":{"DOI":"10.1098/rspb.2017.0236","ISBN":"0000000280","ISSN":"14712954","PMID":"28446698","abstract":"Understanding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Sciences","id":"ITEM-1","issued":{"date-parts":[["2017"]]},"page":"2017023","title":"Adaptation to a latitudinal thermal gradient within a widespread copepod species: The contributions of genetic divergence and phenotypic plasticity","type":"article-journal","volume":"284"},"uris":["http://www.mendeley.com/documents/?uuid=414deb3d-aad6-4dab-af68-76480a53dc68"]},{"id":"ITEM-2","itemData":{"DOI":"10.1242/jeb.037473","ISSN":"00220949","PMID":"20190116","abstract":"Physiological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Biology","id":"ITEM-2","issue":"6","issued":{"date-parts":[["2010"]]},"page":"912-920","title":"The physiology of climate change: How potentials for acclimatization and genetic adaptation will determine 'winners' and 'losers'","type":"article-journal","volume":"213"},"uris":["http://www.mendeley.com/documents/?uuid=a1d34b38-ae6a-43af-81f2-f9a7d208e75b"]},{"id":"ITEM-3","itemData":{"DOI":"10.1038/nature09670","ISSN":"00280836","PMID":"21350480","abstract":"Evolutionary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adaptation","type":"article-journal","volume":"470"},"uris":["http://www.mendeley.com/documents/?uuid=2e7ac2dd-44e9-446d-8aa2-5d8d77e58c9d"]}],"mendeley":{"formattedCitation":"(Somero 2010; Hoffmann and Sgró 2011; Pereira et al. 2017)","plainTextFormattedCitation":"(Somero 2010; Hoffmann and Sgró 2011; Pereira et al. 2017)","previouslyFormattedCitation":"(Somero 2010; Hoffmann and Sgró 2011; Pereira et al. 2017)"},"properties":{"noteIndex":0},"schema":"https://github.com/citation-style-language/schema/raw/master/csl-citation.json"}</w:instrText>
      </w:r>
      <w:r w:rsidRPr="00044042">
        <w:rPr>
          <w:color w:val="000000" w:themeColor="text1"/>
          <w:lang w:val="en-US"/>
        </w:rPr>
        <w:fldChar w:fldCharType="separate"/>
      </w:r>
      <w:r w:rsidR="00050CEF" w:rsidRPr="00050CEF">
        <w:rPr>
          <w:noProof/>
          <w:color w:val="000000" w:themeColor="text1"/>
          <w:lang w:val="en-US"/>
        </w:rPr>
        <w:t>(Somero 2010; Hoffmann and Sgró 2011; Pereira et al. 2017)</w:t>
      </w:r>
      <w:r w:rsidRPr="00044042">
        <w:rPr>
          <w:color w:val="000000" w:themeColor="text1"/>
          <w:lang w:val="en-US"/>
        </w:rPr>
        <w:fldChar w:fldCharType="end"/>
      </w:r>
      <w:r w:rsidRPr="00044042">
        <w:rPr>
          <w:color w:val="000000" w:themeColor="text1"/>
          <w:lang w:val="en-US"/>
        </w:rPr>
        <w:t xml:space="preserve">. </w:t>
      </w:r>
      <w:r>
        <w:rPr>
          <w:color w:val="000000" w:themeColor="text1"/>
          <w:lang w:val="en-US"/>
        </w:rPr>
        <w:t xml:space="preserve">  </w:t>
      </w:r>
    </w:p>
    <w:p w14:paraId="2431031B" w14:textId="77777777" w:rsidR="001F451E" w:rsidRDefault="001F451E" w:rsidP="00B36451">
      <w:pPr>
        <w:spacing w:line="240" w:lineRule="auto"/>
        <w:jc w:val="both"/>
        <w:rPr>
          <w:color w:val="000000" w:themeColor="text1"/>
          <w:lang w:val="en-US"/>
        </w:rPr>
      </w:pPr>
    </w:p>
    <w:p w14:paraId="0750DE75" w14:textId="77777777" w:rsidR="001F451E" w:rsidRDefault="001F451E" w:rsidP="00B36451">
      <w:pPr>
        <w:spacing w:line="240" w:lineRule="auto"/>
        <w:jc w:val="both"/>
        <w:rPr>
          <w:color w:val="000000" w:themeColor="text1"/>
          <w:lang w:val="en-US"/>
        </w:rPr>
      </w:pPr>
      <w:r>
        <w:rPr>
          <w:color w:val="000000" w:themeColor="text1"/>
          <w:lang w:val="en-US"/>
        </w:rPr>
        <w:t xml:space="preserve">Local adaptation, phenotypic plasticity, and genetic arhectiture represent threes components that much be analysed together to understand future responses. </w:t>
      </w:r>
    </w:p>
    <w:p w14:paraId="4472D218" w14:textId="6498358E" w:rsidR="001F451E" w:rsidRDefault="001F451E" w:rsidP="00B36451">
      <w:pPr>
        <w:spacing w:line="240" w:lineRule="auto"/>
        <w:jc w:val="both"/>
        <w:rPr>
          <w:lang w:val="en-US"/>
        </w:rPr>
      </w:pPr>
      <w:r w:rsidRPr="00624276">
        <w:rPr>
          <w:color w:val="FF0000"/>
          <w:lang w:val="en-US"/>
        </w:rPr>
        <w:t xml:space="preserve">However, recent evidence suggests that the rapid pace of climate change can disrupt local adaptation processes via shifting selection pressures </w:t>
      </w:r>
      <w:r w:rsidRPr="00624276">
        <w:rPr>
          <w:color w:val="FF0000"/>
          <w:lang w:val="en-US"/>
        </w:rPr>
        <w:fldChar w:fldCharType="begin" w:fldLock="1"/>
      </w:r>
      <w:r w:rsidR="001C5C72">
        <w:rPr>
          <w:color w:val="FF0000"/>
          <w:lang w:val="en-US"/>
        </w:rPr>
        <w:instrText>ADDIN CSL_CITATION {"citationItems":[{"id":"ITEM-1","itemData":{"DOI":"10.1038/nature09670","ISSN":"00280836","PMID":"21350480","abstract":"Evolutionary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M.","non-dropping-particle":"","parse-names":false,"suffix":""}],"container-title":"Nature","id":"ITEM-1","issue":"7335","issued":{"date-parts":[["2011"]]},"page":"479-485","title":"Climate change and evolutionary adaptation","type":"article-journal","volume":"470"},"uris":["http://www.mendeley.com/documents/?uuid=2e7ac2dd-44e9-446d-8aa2-5d8d77e58c9d"]}],"mendeley":{"formattedCitation":"(Hoffmann and Sgró 2011)","plainTextFormattedCitation":"(Hoffmann and Sgró 2011)","previouslyFormattedCitation":"(Hoffmann and Sgró 2011)"},"properties":{"noteIndex":0},"schema":"https://github.com/citation-style-language/schema/raw/master/csl-citation.json"}</w:instrText>
      </w:r>
      <w:r w:rsidRPr="00624276">
        <w:rPr>
          <w:color w:val="FF0000"/>
          <w:lang w:val="en-US"/>
        </w:rPr>
        <w:fldChar w:fldCharType="separate"/>
      </w:r>
      <w:r w:rsidR="00050CEF" w:rsidRPr="00050CEF">
        <w:rPr>
          <w:noProof/>
          <w:color w:val="FF0000"/>
          <w:lang w:val="en-US"/>
        </w:rPr>
        <w:t>(Hoffmann and Sgró 2011)</w:t>
      </w:r>
      <w:r w:rsidRPr="00624276">
        <w:rPr>
          <w:color w:val="FF0000"/>
          <w:lang w:val="en-US"/>
        </w:rPr>
        <w:fldChar w:fldCharType="end"/>
      </w:r>
      <w:r w:rsidRPr="00624276">
        <w:rPr>
          <w:color w:val="FF0000"/>
          <w:lang w:val="en-US"/>
        </w:rPr>
        <w:t xml:space="preserve">.   </w:t>
      </w:r>
    </w:p>
    <w:p w14:paraId="03F2C747" w14:textId="77777777" w:rsidR="001F451E" w:rsidRDefault="001F451E" w:rsidP="00B36451">
      <w:pPr>
        <w:spacing w:line="240" w:lineRule="auto"/>
        <w:jc w:val="both"/>
        <w:rPr>
          <w:b/>
          <w:bCs/>
          <w:color w:val="FF0000"/>
          <w:lang w:val="en-US"/>
        </w:rPr>
      </w:pPr>
      <w:r>
        <w:rPr>
          <w:b/>
          <w:bCs/>
          <w:color w:val="FF0000"/>
          <w:lang w:val="en-US"/>
        </w:rPr>
        <w:t xml:space="preserve">The ability to response to shifting selection pressure will depend on the genetic architecture and demographic processes found within different populations. </w:t>
      </w:r>
    </w:p>
    <w:p w14:paraId="13D39921" w14:textId="77777777" w:rsidR="001F451E" w:rsidRDefault="001F451E" w:rsidP="00B36451">
      <w:pPr>
        <w:pStyle w:val="ListParagraph"/>
        <w:numPr>
          <w:ilvl w:val="0"/>
          <w:numId w:val="3"/>
        </w:numPr>
        <w:spacing w:line="240" w:lineRule="auto"/>
        <w:jc w:val="both"/>
        <w:rPr>
          <w:color w:val="FF0000"/>
          <w:lang w:val="en-US"/>
        </w:rPr>
      </w:pPr>
      <w:r>
        <w:rPr>
          <w:color w:val="FF0000"/>
          <w:lang w:val="en-US"/>
        </w:rPr>
        <w:t xml:space="preserve">Need to consider both populations: </w:t>
      </w:r>
    </w:p>
    <w:p w14:paraId="37A65284" w14:textId="77777777" w:rsidR="001F451E" w:rsidRDefault="001F451E" w:rsidP="00B36451">
      <w:pPr>
        <w:pStyle w:val="ListParagraph"/>
        <w:numPr>
          <w:ilvl w:val="1"/>
          <w:numId w:val="3"/>
        </w:numPr>
        <w:spacing w:line="240" w:lineRule="auto"/>
        <w:jc w:val="both"/>
        <w:rPr>
          <w:color w:val="FF0000"/>
          <w:lang w:val="en-US"/>
        </w:rPr>
      </w:pPr>
      <w:r>
        <w:rPr>
          <w:color w:val="FF0000"/>
          <w:lang w:val="en-US"/>
        </w:rPr>
        <w:lastRenderedPageBreak/>
        <w:t xml:space="preserve">Physiological traits and underlying:  </w:t>
      </w:r>
    </w:p>
    <w:p w14:paraId="02B86F65" w14:textId="77777777" w:rsidR="001F451E" w:rsidRDefault="001F451E" w:rsidP="00B36451">
      <w:pPr>
        <w:pStyle w:val="ListParagraph"/>
        <w:numPr>
          <w:ilvl w:val="1"/>
          <w:numId w:val="3"/>
        </w:numPr>
        <w:spacing w:line="240" w:lineRule="auto"/>
        <w:jc w:val="both"/>
        <w:rPr>
          <w:color w:val="FF0000"/>
          <w:lang w:val="en-US"/>
        </w:rPr>
      </w:pPr>
      <w:r>
        <w:rPr>
          <w:color w:val="FF0000"/>
          <w:lang w:val="en-US"/>
        </w:rPr>
        <w:t>CVH hypothesis and other one</w:t>
      </w:r>
    </w:p>
    <w:p w14:paraId="78961635" w14:textId="77777777" w:rsidR="001F451E" w:rsidRDefault="001F451E" w:rsidP="00B36451">
      <w:pPr>
        <w:pStyle w:val="ListParagraph"/>
        <w:numPr>
          <w:ilvl w:val="1"/>
          <w:numId w:val="3"/>
        </w:numPr>
        <w:spacing w:line="240" w:lineRule="auto"/>
        <w:jc w:val="both"/>
        <w:rPr>
          <w:color w:val="FF0000"/>
          <w:lang w:val="en-US"/>
        </w:rPr>
      </w:pPr>
    </w:p>
    <w:p w14:paraId="30DEE904" w14:textId="77777777" w:rsidR="001F451E" w:rsidRDefault="001F451E" w:rsidP="00B36451">
      <w:pPr>
        <w:spacing w:line="240" w:lineRule="auto"/>
        <w:jc w:val="both"/>
        <w:rPr>
          <w:b/>
          <w:bCs/>
          <w:color w:val="FF0000"/>
          <w:lang w:val="en-US"/>
        </w:rPr>
      </w:pPr>
      <w:r w:rsidRPr="00ED0964">
        <w:rPr>
          <w:b/>
          <w:bCs/>
          <w:color w:val="FF0000"/>
          <w:lang w:val="en-US"/>
        </w:rPr>
        <w:t>Broad range species may not always have increased adaptive potential</w:t>
      </w:r>
      <w:r>
        <w:rPr>
          <w:b/>
          <w:bCs/>
          <w:color w:val="FF0000"/>
          <w:lang w:val="en-US"/>
        </w:rPr>
        <w:t>/Genetic architecture to overcome changes in selection pressures caused by climate change. Isolated populations across large ranges may all be affected, therefore entire species affected (see (Jump 2005)).</w:t>
      </w:r>
    </w:p>
    <w:p w14:paraId="729E0F4C" w14:textId="77777777" w:rsidR="001F451E" w:rsidRDefault="001F451E" w:rsidP="00B36451">
      <w:pPr>
        <w:pStyle w:val="ListParagraph"/>
        <w:numPr>
          <w:ilvl w:val="0"/>
          <w:numId w:val="3"/>
        </w:numPr>
        <w:spacing w:line="240" w:lineRule="auto"/>
        <w:jc w:val="both"/>
        <w:rPr>
          <w:color w:val="FF0000"/>
          <w:lang w:val="en-US"/>
        </w:rPr>
      </w:pPr>
      <w:r>
        <w:rPr>
          <w:color w:val="FF0000"/>
          <w:lang w:val="en-US"/>
        </w:rPr>
        <w:t>Thus, m</w:t>
      </w:r>
      <w:r w:rsidRPr="006249FD">
        <w:rPr>
          <w:color w:val="FF0000"/>
          <w:lang w:val="en-US"/>
        </w:rPr>
        <w:t xml:space="preserve">aking it important to consider regional influences within species ranges… </w:t>
      </w:r>
      <w:r>
        <w:rPr>
          <w:color w:val="FF0000"/>
          <w:lang w:val="en-US"/>
        </w:rPr>
        <w:t xml:space="preserve"> </w:t>
      </w:r>
    </w:p>
    <w:p w14:paraId="34BDD670" w14:textId="77777777" w:rsidR="001F451E" w:rsidRPr="006249FD" w:rsidRDefault="001F451E" w:rsidP="00B36451">
      <w:pPr>
        <w:pStyle w:val="ListParagraph"/>
        <w:numPr>
          <w:ilvl w:val="0"/>
          <w:numId w:val="3"/>
        </w:numPr>
        <w:spacing w:line="240" w:lineRule="auto"/>
        <w:jc w:val="both"/>
        <w:rPr>
          <w:color w:val="FF0000"/>
          <w:lang w:val="en-US"/>
        </w:rPr>
      </w:pPr>
      <w:r>
        <w:rPr>
          <w:color w:val="FF0000"/>
          <w:lang w:val="en-US"/>
        </w:rPr>
        <w:t>Long lived species can rapidly change allele frequencies within generation due to number of offspring produced</w:t>
      </w:r>
    </w:p>
    <w:p w14:paraId="71D85C07" w14:textId="77777777" w:rsidR="001F451E" w:rsidRPr="00A601D2" w:rsidRDefault="001F451E" w:rsidP="00B36451">
      <w:pPr>
        <w:spacing w:line="240" w:lineRule="auto"/>
        <w:jc w:val="both"/>
        <w:rPr>
          <w:b/>
          <w:bCs/>
          <w:color w:val="FF0000"/>
          <w:lang w:val="en-US"/>
        </w:rPr>
      </w:pPr>
      <w:r>
        <w:rPr>
          <w:b/>
          <w:bCs/>
          <w:color w:val="FF0000"/>
          <w:lang w:val="en-US"/>
        </w:rPr>
        <w:t>Species regions (trailing/core/leading edge)</w:t>
      </w:r>
    </w:p>
    <w:p w14:paraId="144F747A" w14:textId="77777777" w:rsidR="001F451E" w:rsidRPr="008E741A" w:rsidRDefault="001F451E" w:rsidP="00B36451">
      <w:pPr>
        <w:spacing w:line="240" w:lineRule="auto"/>
        <w:jc w:val="both"/>
        <w:rPr>
          <w:b/>
          <w:bCs/>
          <w:color w:val="FF0000"/>
          <w:lang w:val="en-US"/>
        </w:rPr>
      </w:pPr>
      <w:r w:rsidRPr="008E741A">
        <w:rPr>
          <w:b/>
          <w:bCs/>
          <w:color w:val="FF0000"/>
          <w:lang w:val="en-US"/>
        </w:rPr>
        <w:t>Apoly</w:t>
      </w:r>
      <w:r>
        <w:rPr>
          <w:b/>
          <w:bCs/>
          <w:color w:val="FF0000"/>
          <w:lang w:val="en-US"/>
        </w:rPr>
        <w:t>/</w:t>
      </w:r>
      <w:r w:rsidRPr="008E741A">
        <w:rPr>
          <w:b/>
          <w:bCs/>
          <w:color w:val="FF0000"/>
          <w:lang w:val="en-US"/>
        </w:rPr>
        <w:t xml:space="preserve">Research objectives and aims </w:t>
      </w:r>
    </w:p>
    <w:p w14:paraId="47343094" w14:textId="77777777" w:rsidR="001F451E" w:rsidRDefault="001F451E" w:rsidP="00B36451">
      <w:pPr>
        <w:spacing w:line="240" w:lineRule="auto"/>
        <w:jc w:val="both"/>
        <w:rPr>
          <w:lang w:val="en-US"/>
        </w:rPr>
      </w:pPr>
    </w:p>
    <w:p w14:paraId="24111C01" w14:textId="77777777" w:rsidR="00444E97" w:rsidRDefault="00444E97" w:rsidP="00B36451">
      <w:pPr>
        <w:spacing w:line="240" w:lineRule="auto"/>
        <w:jc w:val="both"/>
        <w:rPr>
          <w:lang w:val="en-US"/>
        </w:rPr>
      </w:pPr>
    </w:p>
    <w:p w14:paraId="3178D4A1" w14:textId="77777777" w:rsidR="00444E97" w:rsidRDefault="00444E97" w:rsidP="00B36451">
      <w:pPr>
        <w:spacing w:line="240" w:lineRule="auto"/>
        <w:jc w:val="both"/>
        <w:rPr>
          <w:lang w:val="en-US"/>
        </w:rPr>
      </w:pPr>
    </w:p>
    <w:p w14:paraId="28FEBC9E" w14:textId="77777777" w:rsidR="00444E97" w:rsidRDefault="00444E97" w:rsidP="00B36451">
      <w:pPr>
        <w:spacing w:line="240" w:lineRule="auto"/>
        <w:jc w:val="both"/>
        <w:rPr>
          <w:lang w:val="en-US"/>
        </w:rPr>
      </w:pPr>
    </w:p>
    <w:p w14:paraId="65A05A72" w14:textId="77777777" w:rsidR="00444E97" w:rsidRDefault="00444E97" w:rsidP="00B36451">
      <w:pPr>
        <w:spacing w:line="240" w:lineRule="auto"/>
        <w:jc w:val="both"/>
        <w:rPr>
          <w:lang w:val="en-US"/>
        </w:rPr>
      </w:pPr>
    </w:p>
    <w:p w14:paraId="3D2A455C" w14:textId="77777777" w:rsidR="00444E97" w:rsidRDefault="00444E97" w:rsidP="00B36451">
      <w:pPr>
        <w:spacing w:line="240" w:lineRule="auto"/>
        <w:jc w:val="both"/>
        <w:rPr>
          <w:lang w:val="en-US"/>
        </w:rPr>
      </w:pPr>
    </w:p>
    <w:p w14:paraId="1C1A76E8" w14:textId="77777777" w:rsidR="00444E97" w:rsidRDefault="00444E97" w:rsidP="00B36451">
      <w:pPr>
        <w:spacing w:line="240" w:lineRule="auto"/>
        <w:jc w:val="both"/>
        <w:rPr>
          <w:lang w:val="en-US"/>
        </w:rPr>
      </w:pPr>
    </w:p>
    <w:p w14:paraId="2AF9A505" w14:textId="77777777" w:rsidR="00444E97" w:rsidRDefault="00444E97" w:rsidP="00B36451">
      <w:pPr>
        <w:spacing w:line="240" w:lineRule="auto"/>
        <w:jc w:val="both"/>
        <w:rPr>
          <w:lang w:val="en-US"/>
        </w:rPr>
      </w:pPr>
    </w:p>
    <w:p w14:paraId="1AF0C898" w14:textId="77777777" w:rsidR="00444E97" w:rsidRDefault="00444E97" w:rsidP="00B36451">
      <w:pPr>
        <w:spacing w:line="240" w:lineRule="auto"/>
        <w:jc w:val="both"/>
        <w:rPr>
          <w:lang w:val="en-US"/>
        </w:rPr>
      </w:pPr>
    </w:p>
    <w:p w14:paraId="60F81483" w14:textId="77777777" w:rsidR="00444E97" w:rsidRDefault="00444E97" w:rsidP="00B36451">
      <w:pPr>
        <w:spacing w:line="240" w:lineRule="auto"/>
        <w:jc w:val="both"/>
        <w:rPr>
          <w:lang w:val="en-US"/>
        </w:rPr>
      </w:pPr>
    </w:p>
    <w:p w14:paraId="7F0DC13D" w14:textId="77777777" w:rsidR="00444E97" w:rsidRDefault="00444E97" w:rsidP="00B36451">
      <w:pPr>
        <w:spacing w:line="240" w:lineRule="auto"/>
        <w:jc w:val="both"/>
        <w:rPr>
          <w:lang w:val="en-US"/>
        </w:rPr>
      </w:pPr>
    </w:p>
    <w:p w14:paraId="24F530E1" w14:textId="77777777" w:rsidR="00444E97" w:rsidRDefault="00444E97" w:rsidP="00B36451">
      <w:pPr>
        <w:spacing w:line="240" w:lineRule="auto"/>
        <w:jc w:val="both"/>
        <w:rPr>
          <w:lang w:val="en-US"/>
        </w:rPr>
      </w:pPr>
    </w:p>
    <w:p w14:paraId="3BDA0FB5" w14:textId="77777777" w:rsidR="00444E97" w:rsidRDefault="00444E97" w:rsidP="00B36451">
      <w:pPr>
        <w:spacing w:line="240" w:lineRule="auto"/>
        <w:jc w:val="both"/>
        <w:rPr>
          <w:lang w:val="en-US"/>
        </w:rPr>
      </w:pPr>
    </w:p>
    <w:p w14:paraId="13E21527" w14:textId="77777777" w:rsidR="00444E97" w:rsidRDefault="00444E97" w:rsidP="00B36451">
      <w:pPr>
        <w:spacing w:line="240" w:lineRule="auto"/>
        <w:jc w:val="both"/>
        <w:rPr>
          <w:lang w:val="en-US"/>
        </w:rPr>
      </w:pPr>
    </w:p>
    <w:p w14:paraId="63B27A29" w14:textId="77777777" w:rsidR="00444E97" w:rsidRDefault="00444E97" w:rsidP="00B36451">
      <w:pPr>
        <w:spacing w:line="240" w:lineRule="auto"/>
        <w:jc w:val="both"/>
        <w:rPr>
          <w:lang w:val="en-US"/>
        </w:rPr>
      </w:pPr>
    </w:p>
    <w:p w14:paraId="58A897E9" w14:textId="77777777" w:rsidR="00444E97" w:rsidRDefault="00444E97" w:rsidP="00B36451">
      <w:pPr>
        <w:spacing w:line="240" w:lineRule="auto"/>
        <w:jc w:val="both"/>
        <w:rPr>
          <w:lang w:val="en-US"/>
        </w:rPr>
      </w:pPr>
    </w:p>
    <w:p w14:paraId="4FE9A407" w14:textId="77777777" w:rsidR="00444E97" w:rsidRDefault="00444E97" w:rsidP="00B36451">
      <w:pPr>
        <w:spacing w:line="240" w:lineRule="auto"/>
        <w:jc w:val="both"/>
        <w:rPr>
          <w:lang w:val="en-US"/>
        </w:rPr>
      </w:pPr>
    </w:p>
    <w:p w14:paraId="195301F2" w14:textId="77777777" w:rsidR="00444E97" w:rsidRDefault="00444E97" w:rsidP="00B36451">
      <w:pPr>
        <w:spacing w:line="240" w:lineRule="auto"/>
        <w:jc w:val="both"/>
        <w:rPr>
          <w:lang w:val="en-US"/>
        </w:rPr>
      </w:pPr>
    </w:p>
    <w:p w14:paraId="2CE22AB0" w14:textId="77777777" w:rsidR="00444E97" w:rsidRDefault="00444E97" w:rsidP="00B36451">
      <w:pPr>
        <w:spacing w:line="240" w:lineRule="auto"/>
        <w:jc w:val="both"/>
        <w:rPr>
          <w:lang w:val="en-US"/>
        </w:rPr>
      </w:pPr>
    </w:p>
    <w:p w14:paraId="539E3F32" w14:textId="77777777" w:rsidR="00444E97" w:rsidRDefault="00444E97" w:rsidP="00B36451">
      <w:pPr>
        <w:spacing w:line="240" w:lineRule="auto"/>
        <w:jc w:val="both"/>
        <w:rPr>
          <w:lang w:val="en-US"/>
        </w:rPr>
      </w:pPr>
    </w:p>
    <w:p w14:paraId="71B0F923" w14:textId="77777777" w:rsidR="00444E97" w:rsidRDefault="00444E97" w:rsidP="00B36451">
      <w:pPr>
        <w:spacing w:line="240" w:lineRule="auto"/>
        <w:jc w:val="both"/>
        <w:rPr>
          <w:lang w:val="en-US"/>
        </w:rPr>
      </w:pPr>
    </w:p>
    <w:p w14:paraId="58FB0E0C" w14:textId="77777777" w:rsidR="00444E97" w:rsidRDefault="00444E97" w:rsidP="00B36451">
      <w:pPr>
        <w:spacing w:line="240" w:lineRule="auto"/>
        <w:jc w:val="both"/>
        <w:rPr>
          <w:lang w:val="en-US"/>
        </w:rPr>
      </w:pPr>
    </w:p>
    <w:p w14:paraId="4716C453" w14:textId="77777777" w:rsidR="00444E97" w:rsidRDefault="00444E97" w:rsidP="00B36451">
      <w:pPr>
        <w:spacing w:line="240" w:lineRule="auto"/>
        <w:jc w:val="both"/>
        <w:rPr>
          <w:lang w:val="en-US"/>
        </w:rPr>
      </w:pPr>
    </w:p>
    <w:p w14:paraId="10CC1F70" w14:textId="77777777" w:rsidR="00444E97" w:rsidRDefault="00444E97" w:rsidP="00B36451">
      <w:pPr>
        <w:spacing w:line="240" w:lineRule="auto"/>
        <w:jc w:val="both"/>
        <w:rPr>
          <w:lang w:val="en-US"/>
        </w:rPr>
      </w:pPr>
    </w:p>
    <w:p w14:paraId="5BCE039B" w14:textId="77777777" w:rsidR="00444E97" w:rsidRDefault="00444E97" w:rsidP="00B36451">
      <w:pPr>
        <w:spacing w:line="240" w:lineRule="auto"/>
        <w:jc w:val="both"/>
        <w:rPr>
          <w:lang w:val="en-US"/>
        </w:rPr>
      </w:pPr>
    </w:p>
    <w:p w14:paraId="3EC67AD4" w14:textId="77777777" w:rsidR="00444E97" w:rsidRDefault="00444E97" w:rsidP="00B36451">
      <w:pPr>
        <w:spacing w:line="240" w:lineRule="auto"/>
        <w:jc w:val="both"/>
        <w:rPr>
          <w:lang w:val="en-US"/>
        </w:rPr>
      </w:pPr>
    </w:p>
    <w:p w14:paraId="367F065E" w14:textId="77777777" w:rsidR="00444E97" w:rsidRDefault="00444E97" w:rsidP="00B36451">
      <w:pPr>
        <w:spacing w:line="240" w:lineRule="auto"/>
        <w:jc w:val="both"/>
        <w:rPr>
          <w:lang w:val="en-US"/>
        </w:rPr>
      </w:pPr>
    </w:p>
    <w:p w14:paraId="336B4E24" w14:textId="6E725D29" w:rsidR="00444E97" w:rsidRDefault="00444E97" w:rsidP="00B36451">
      <w:pPr>
        <w:spacing w:line="240" w:lineRule="auto"/>
        <w:jc w:val="both"/>
        <w:rPr>
          <w:color w:val="000000" w:themeColor="text1"/>
          <w:lang w:val="en-US"/>
        </w:rPr>
      </w:pPr>
      <w:r>
        <w:rPr>
          <w:color w:val="000000" w:themeColor="text1"/>
          <w:lang w:val="en-US"/>
        </w:rPr>
        <w:t xml:space="preserve">Metapopulations that exist over large geographical distributions and thermal gradients contain locally adapted populations that can help species buffer against extinction </w:t>
      </w:r>
      <w:r>
        <w:rPr>
          <w:color w:val="000000" w:themeColor="text1"/>
          <w:lang w:val="en-US"/>
        </w:rPr>
        <w:fldChar w:fldCharType="begin" w:fldLock="1"/>
      </w:r>
      <w:r w:rsidR="001C5C72">
        <w:rPr>
          <w:color w:val="000000" w:themeColor="text1"/>
          <w:lang w:val="en-US"/>
        </w:rPr>
        <w:instrText>ADDIN CSL_CITATION {"citationItems":[{"id":"ITEM-1","itemData":{"DOI":"10.1111/j.1095-8649.2006.01274.x","ISSN":"00221112","abstract":"Knowledge of geographic and temporal scales of adaptive genetic variation is crucial to species conservation, yet understanding of these phenomena, particularly in marine systems, is scant. Until recently, the belief has been that because most marine species have highly dispersive or mobile life stages, local adaptation could occur only on broad geographic scales. This view is supported by comparatively low levels of genetic variation among populations as detected by neutral markers. Similarly, the time scale of adaptive divergence has also been assumed to be very long, requiring thousands of generations. Recent studies of a variety of species have challenged these beliefs. First, there is strong evidence of geographically structured local adaptation in physiological and morphological traits. Second, the proportion of quantitative trait variation at the among-population level (QST) is much higher than it is for neutral markers (FST) and these two metrics of genetic variation are poorly correlated. Third, evidence that selection is a potent evolutionary force capable of sustaining adaptive divergence on contemporary time scales is summarized. The differing spatial and temporal scales of adaptive v. neutral genetic divergence call for a new paradigm in thinking about the relationship between phenogeography (the geography of phenotypic variation) and phylogeography (the geography of lineages) in marine species. The idea that contemporary selective processes can cause fine-scale spatial and temporal divergence underscores the need for a new emphasis on Darwinian fishery science. © 2006 The Fisheries Society of the British Isles.","author":[{"dropping-particle":"","family":"Conover","given":"D. O.","non-dropping-particle":"","parse-names":false,"suffix":""},{"dropping-particle":"","family":"Clarke","given":"L. M.","non-dropping-particle":"","parse-names":false,"suffix":""},{"dropping-particle":"","family":"Munch","given":"S. B.","non-dropping-particle":"","parse-names":false,"suffix":""},{"dropping-particle":"","family":"Wagner","given":"G. N.","non-dropping-particle":"","parse-names":false,"suffix":""}],"container-title":"Journal of Fish Biology","id":"ITEM-1","issued":{"date-parts":[["2006"]]},"page":"21-47","title":"Spatial and temporal scales of adaptive divergence in marine fishes and the implications for conservation","type":"article-journal","volume":"69"},"uris":["http://www.mendeley.com/documents/?uuid=4afcd92c-5832-4878-ac2e-7683d965e4f2"]},{"id":"ITEM-2","itemData":{"DOI":"10.1111/j.1749-6632.2009.04575.x","ISBN":"9781573317542","ISSN":"17496632","PMID":"19566705","abstract":"Patterns of phenotypic change across environmental gradients (e.g., latitude, altitude) have long captivated the interest of evolutionary ecologists. The pattern and magnitude of phenotypic change is determined by the covariance between genetic and environmental influences across a gradient. Cogradient variation (CoGV) occurs when covariance is positive: that is, genetic and environmental influences on phenotypic expression are aligned and their joint influence accentuates the change in mean trait value across the gradient. Conversely, countergradient variation (CnGV) occurs when covariance is negative: that is, genetic and environmental influences on phenotypes oppose one another, thereby diminishing the change in mean trait expression across the gradient. CnGV has so far been found in at least 60 species, with most examples coming from fishes, amphibians, and insects across latitudinal or altitudinal gradients. Traits that display CnGV most often involve metabolic compensation, that is, the elevation of various physiological rates processes (development, growth, feeding, metabolism, activity) to counteract the dampening effect of reduced temperature, growing season length, or food supply. Far fewer examples of CoGV have been identified (11 species), and these most often involve morphological characters. Increased knowledge of spatial covariance patterns has furthered our understanding of Bergmann size clines, phenotypic plasticity, species range limits, tradeoffs in juvenile growth rate, and the design of conservation strategies for wild species. Moreover, temporal CnGV explains some cases of an apparent lack of phenotypic response to directional selection and provides a framework for predicting evolutionary responses to climate change. © 2009 New York Academy of Sciences.","author":[{"dropping-particle":"","family":"Conover","given":"David O.","non-dropping-particle":"","parse-names":false,"suffix":""},{"dropping-particle":"","family":"Duffy","given":"Tara A.","non-dropping-particle":"","parse-names":false,"suffix":""},{"dropping-particle":"","family":"Hice","given":"Lyndie A.","non-dropping-particle":"","parse-names":false,"suffix":""}],"container-title":"Annals of the New York Academy of Sciences","id":"ITEM-2","issued":{"date-parts":[["2009"]]},"page":"100-129","title":"The covariance between genetic and environmental influences across ecological gradients: Reassessing the evolutionary significance of countergradient and cogradient variation","type":"article-journal","volume":"1168"},"uris":["http://www.mendeley.com/documents/?uuid=9cde8db7-8858-478b-8a44-02a8f4720233","http://www.mendeley.com/documents/?uuid=c9af8e05-a512-4e17-8f86-3c207eea5e51"]},{"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fishes","type":"article-journal","volume":"9"},"uris":["http://www.mendeley.com/documents/?uuid=3535e470-81d5-4d51-9515-32dbadefe223"]},{"id":"ITEM-4","itemData":{"DOI":"10.1098/rspb.2017.0236","ISBN":"0000000280","ISSN":"14712954","PMID":"28446698","abstract":"Understanding how populations adapt to heterogeneous thermal regimes is essential for comprehending how latitudinal gradients in species diversification are formed, and how taxa will respond to ongoing climate change. Adaptation can occur by innate genetic factors, by phenotypic plasticity, or by a combination of both mechanisms. Yet, the relative contribution of such mechanisms to large-scale latitudinal gradients of thermal tolerance across conspecific populations remains unclear. We examine thermal performance in 11 populations of the intertidal copepod Tigriopus californicus, ranging from Baja California Sur (Mexico) to British Columbia (Canada). Common garden experiments show that survivorship to acute heat-stress differs between populations (by up to 3.8°C in LD50 values), reflecting a strong genetic thermal adaptation. Using a split-brood experiment with two rearing temperatures, we also show that developmental phenotypic plasticity is beneficial to thermal tolerance (by up to 1.3°C), and that this effect differs across populations. Although genetic divergence in heat tolerance strongly correlates with latitude and temperature, differences in the plastic response do not. In the context of climate warming, our results confirm the general prediction that low-latitude populations aremost susceptible to local extinction because genetic adaptation has placed physiological limits closer to current environmental maxima, but our results also contradict the prediction that phenotypic plasticity is constrained at lower latitudes.","author":[{"dropping-particle":"","family":"Pereira","given":"Ricardo J.","non-dropping-particle":"","parse-names":false,"suffix":""},{"dropping-particle":"","family":"Sasaki","given":"Matthew C.","non-dropping-particle":"","parse-names":false,"suffix":""},{"dropping-particle":"","family":"Burton","given":"Ronald S.","non-dropping-particle":"","parse-names":false,"suffix":""}],"container-title":"Proceedings of the Royal Society B: Biological Sciences","id":"ITEM-4","issued":{"date-parts":[["2017"]]},"page":"2017023","title":"Adaptation to a latitudinal thermal gradient within a widespread copepod species: The contributions of genetic divergence and phenotypic plasticity","type":"article-journal","volume":"284"},"uris":["http://www.mendeley.com/documents/?uuid=414deb3d-aad6-4dab-af68-76480a53dc68"]}],"mendeley":{"formattedCitation":"(Conover et al. 2006, 2009; Munday et al. 2008a; Pereira et al. 2017)","plainTextFormattedCitation":"(Conover et al. 2006, 2009; Munday et al. 2008a; Pereira et al. 2017)","previouslyFormattedCitation":"(Conover et al. 2006, 2009; Munday et al. 2008a; Pereira et al. 2017)"},"properties":{"noteIndex":0},"schema":"https://github.com/citation-style-language/schema/raw/master/csl-citation.json"}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(Conover et al. 2006, 2009; Munday et al. 2008a; Pereira et al. 2017)</w:t>
      </w:r>
      <w:r>
        <w:rPr>
          <w:color w:val="000000" w:themeColor="text1"/>
          <w:lang w:val="en-US"/>
        </w:rPr>
        <w:fldChar w:fldCharType="end"/>
      </w:r>
      <w:r>
        <w:rPr>
          <w:color w:val="000000" w:themeColor="text1"/>
          <w:lang w:val="en-US"/>
        </w:rPr>
        <w:t xml:space="preserve">. However, local adaptation and genetic subdivision within metapopulations can also produce populations with narrow thermal breadths; increasing susceptibility to warming temperatures </w:t>
      </w:r>
      <w:r>
        <w:rPr>
          <w:color w:val="000000" w:themeColor="text1"/>
          <w:lang w:val="en-US"/>
        </w:rPr>
        <w:fldChar w:fldCharType="begin" w:fldLock="1"/>
      </w:r>
      <w:r w:rsidR="001C5C72">
        <w:rPr>
          <w:color w:val="000000" w:themeColor="text1"/>
          <w:lang w:val="en-US"/>
        </w:rPr>
        <w:instrText>ADDIN CSL_CITATION {"citationItems":[{"id":"ITEM-1","itemData":{"DOI":"10.1086/715109","ISSN":"0006-3185","author":[{"dropping-particle":"","family":"Kelly","given":"Morgan W.","non-dropping-particle":"","parse-names":false,"suffix":""},{"dropping-particle":"","family":"Griffiths","given":"Joanna S.","non-dropping-particle":"","parse-names":false,"suffix":""}],"container-title":"The Biological Bulletin","id":"ITEM-1","issue":"August","issued":{"date-parts":[["2021"]]},"page":"000-000","title":"Selection Experiments in the Sea: What Can Experimental Evolution Tell Us About How Marine Life Will Respond to Climate Change?","type":"article-journal"},"uris":["http://www.mendeley.com/documents/?uuid=c202b6c6-d4eb-4833-8491-cfc4ebb27d4c"]},{"id":"ITEM-2","itemData":{"DOI":"10.1016/j.jtbi.2010.07.014","ISSN":"00225193","PMID":"20654630","abstract":"The potential impact of climate change on biodiversity is well documented. A well developed range of statistical methods currently exists that projects the possible future habitat of a species directly from the current climate and a species distribution. However, studies incorporating ecological and evolutionary processes remain limited. Here, we focus on the potential role that local adaptation to climate may play in driving the range dynamics of sessile organisms. Incorporating environmental adaptation into a stochastic simulation yields several new insights. Counter-intuitively, our simulation results suggest that species with broader ranges are not necessarily more robust to climate change. Instead, species with broader ranges can be more susceptible to extinction as locally adapted genotypes are often blocked from range shifting by the presence of cooler adapted genotypes that persist even when their optimum climate has left them behind. Interestingly, our results also suggest that it will not always be the cold-adapted phenotypes that drive polewards range expansion. Instead, range shifts may be driven by phenotypes conferring adaptation to conditions prevalent towards the centre of a species' equilibrium distribution. This may have important consequences for the conservation method termed predictive provenancing. These initial results highlight the potential importance of local adaptation in determining how species will respond to climate change and we argue that this is an area requiring urgent theoretical and empirical attention. © 2010 Elsevier Ltd.","author":[{"dropping-particle":"","family":"Atkins","given":"K. E.","non-dropping-particle":"","parse-names":false,"suffix":""},{"dropping-particle":"","family":"Travis","given":"J. M.J.","non-dropping-particle":"","parse-names":false,"suffix":""}],"container-title":"Journal of Theoretical Biology","id":"ITEM-2","issue":"3","issued":{"date-parts":[["2010"]]},"page":"449-457","publisher":"Elsevier","title":"Local adaptation and the evolution of species' ranges under climate change","type":"article-journal","volume":"266"},"uris":["http://www.mendeley.com/documents/?uuid=c006d69e-aa3b-4622-b21d-eac8b2cc9035"]}],"mendeley":{"formattedCitation":"(Atkins and Travis 2010; Kelly and Griffiths 2021)","plainTextFormattedCitation":"(Atkins and Travis 2010; Kelly and Griffiths 2021)","previouslyFormattedCitation":"(Atkins and Travis 2010; Kelly and Griffiths 2021)"},"properties":{"noteIndex":0},"schema":"https://github.com/citation-style-language/schema/raw/master/csl-citation.json"}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(Atkins and Travis 2010; Kelly and Griffiths 2021)</w:t>
      </w:r>
      <w:r>
        <w:rPr>
          <w:color w:val="000000" w:themeColor="text1"/>
          <w:lang w:val="en-US"/>
        </w:rPr>
        <w:fldChar w:fldCharType="end"/>
      </w:r>
      <w:r>
        <w:rPr>
          <w:color w:val="000000" w:themeColor="text1"/>
          <w:lang w:val="en-US"/>
        </w:rPr>
        <w:t xml:space="preserve">. </w:t>
      </w:r>
    </w:p>
    <w:p w14:paraId="36A19CEF" w14:textId="77777777" w:rsidR="00444E97" w:rsidRDefault="00444E97" w:rsidP="00B36451">
      <w:pPr>
        <w:spacing w:line="240" w:lineRule="auto"/>
        <w:jc w:val="both"/>
        <w:rPr>
          <w:color w:val="000000" w:themeColor="text1"/>
          <w:lang w:val="en-US"/>
        </w:rPr>
      </w:pPr>
      <w:r>
        <w:rPr>
          <w:color w:val="000000" w:themeColor="text1"/>
          <w:lang w:val="en-US"/>
        </w:rPr>
        <w:t xml:space="preserve">However, to accurately predict potential species responses to warming temperatures, intraspecific variation between populations must be accounted for. </w:t>
      </w:r>
    </w:p>
    <w:p w14:paraId="710E5F34" w14:textId="03D4FB55" w:rsidR="00444E97" w:rsidRPr="00C01ED7" w:rsidRDefault="00444E97" w:rsidP="00B36451">
      <w:pPr>
        <w:spacing w:line="240" w:lineRule="auto"/>
        <w:jc w:val="both"/>
        <w:rPr>
          <w:color w:val="000000" w:themeColor="text1"/>
          <w:lang w:val="en-US"/>
        </w:rPr>
      </w:pPr>
      <w:r w:rsidRPr="00C01ED7">
        <w:rPr>
          <w:color w:val="000000" w:themeColor="text1"/>
          <w:lang w:val="en-US"/>
        </w:rPr>
        <w:t xml:space="preserve">Locally adapted optimums and phenotypes can be identified via thermal performance curves (i.e., TPCs; physiological metrics measured across temperatures) </w:t>
      </w:r>
      <w:r w:rsidRPr="00C01ED7">
        <w:rPr>
          <w:color w:val="000000" w:themeColor="text1"/>
          <w:lang w:val="en-US"/>
        </w:rPr>
        <w:fldChar w:fldCharType="begin" w:fldLock="1"/>
      </w:r>
      <w:r w:rsidR="001C5C72">
        <w:rPr>
          <w:color w:val="000000" w:themeColor="text1"/>
          <w:lang w:val="en-US"/>
        </w:rPr>
        <w:instrText>ADDIN CSL_CITATION {"citationItems":[{"id":"ITEM-1","itemData":{"DOI":"10.1242/jeb.083873","author":[{"dropping-particle":"","family":"Jayasundara","given":"Nishad","non-dropping-particle":"","parse-names":false,"suffix":""},{"dropping-particle":"","family":"Somero","given":"George N","non-dropping-particle":"","parse-names":false,"suffix":""}],"container-title":"The Journal of Experimental Biology","id":"ITEM-1","issued":{"date-parts":[["2013"]]},"page":"2111-2121","title":"Physiological plasticity of cardiorespiratory function in a eurythermal marine teleost, the longjaw mudsucker, Gillichthys mirabilis","type":"article-journal","volume":"216"},"uris":["http://www.mendeley.com/documents/?uuid=354d13a3-9d47-4bc7-b169-0aeab3bc12a7"]},{"id":"ITEM-2","itemData":{"DOI":"10.1126/science.1199158","ISSN":"00368075","abstract":"Climate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P.","non-dropping-particle":"","parse-names":false,"suffix":""}],"container-title":"Science","id":"ITEM-2","issue":"6025","issued":{"date-parts":[["2011"]]},"page":"109-112","title":"Differences in thermal tolerance among sockeye salmon populations","type":"article-journal","volume":"332"},"uris":["http://www.mendeley.com/documents/?uuid=7b6be846-6aa6-46ba-bea1-3af1e8a08a4a"]}],"mendeley":{"formattedCitation":"(Eliason et al. 2011; Jayasundara and Somero 2013)","plainTextFormattedCitation":"(Eliason et al. 2011; Jayasundara and Somero 2013)","previouslyFormattedCitation":"(Eliason et al. 2011; Jayasundara and Somero 2013)"},"properties":{"noteIndex":0},"schema":"https://github.com/citation-style-language/schema/raw/master/csl-citation.json"}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(Eliason et al. 2011; Jayasundara and Somero 2013)</w:t>
      </w:r>
      <w:r w:rsidRPr="00C01ED7">
        <w:rPr>
          <w:color w:val="000000" w:themeColor="text1"/>
          <w:lang w:val="en-US"/>
        </w:rPr>
        <w:fldChar w:fldCharType="end"/>
      </w:r>
      <w:r w:rsidRPr="00C01ED7">
        <w:rPr>
          <w:color w:val="000000" w:themeColor="text1"/>
          <w:lang w:val="en-US"/>
        </w:rPr>
        <w:t xml:space="preserve">. When used to understand key mechanisms that affect organisms’ performance, such as aerobic capacity, TPCs can begin to </w:t>
      </w:r>
      <w:r>
        <w:rPr>
          <w:color w:val="000000" w:themeColor="text1"/>
          <w:lang w:val="en-US"/>
        </w:rPr>
        <w:t>identify</w:t>
      </w:r>
      <w:r w:rsidRPr="00C01ED7">
        <w:rPr>
          <w:color w:val="000000" w:themeColor="text1"/>
          <w:lang w:val="en-US"/>
        </w:rPr>
        <w:t xml:space="preserve"> physiological limits and how populations will respond to thermal changes </w:t>
      </w:r>
      <w:r w:rsidRPr="00C01ED7">
        <w:rPr>
          <w:color w:val="000000" w:themeColor="text1"/>
          <w:lang w:val="en-US"/>
        </w:rPr>
        <w:fldChar w:fldCharType="begin" w:fldLock="1"/>
      </w:r>
      <w:r w:rsidR="001C5C72">
        <w:rPr>
          <w:color w:val="000000" w:themeColor="text1"/>
          <w:lang w:val="en-US"/>
        </w:rPr>
        <w:instrText>ADDIN CSL_CITATION {"citationItems":[{"id":"ITEM-1","itemData":{"DOI":"10.1126/science.1199158","ISSN":"00368075","abstract":"Climate change-induced increases in summer water temperature have been associated with elevated mortality of adult sockeye salmon (Oncorhynchus nerka) during river migration. We show that cardiorespiratory physiology varies at the population level among Fraser River sockeye salmon and relates to historical environmental conditions encountered while migrating. Fish from populations with more challenging migratory environments have greater aerobic scope, larger hearts, and better coronary supply. Furthermore, thermal optima for aerobic, cardiac, and heart rate scopes are consistent with the historic river temperature ranges for each population. This study suggests that physiological adaptation occurs at a very local scale, with population-specific thermal limits being set by physiological limitations in aerobic performance, possibly due to cardiac collapse at high temperatures.","author":[{"dropping-particle":"","family":"Eliason","given":"Erika J.","non-dropping-particle":"","parse-names":false,"suffix":""},{"dropping-particle":"","family":"Clark","given":"Timothy D.","non-dropping-particle":"","parse-names":false,"suffix":""},{"dropping-particle":"","family":"Hague","given":"Merran J.","non-dropping-particle":"","parse-names":false,"suffix":""},{"dropping-particle":"","family":"Hanson","given":"Linda M.","non-dropping-particle":"","parse-names":false,"suffix":""},{"dropping-particle":"","family":"Gallagher","given":"Zoë S.","non-dropping-particle":"","parse-names":false,"suffix":""},{"dropping-particle":"","family":"Jeffries","given":"Ken M.","non-dropping-particle":"","parse-names":false,"suffix":""},{"dropping-particle":"","family":"Gale","given":"Marika K.","non-dropping-particle":"","parse-names":false,"suffix":""},{"dropping-particle":"","family":"Patterson","given":"David A.","non-dropping-particle":"","parse-names":false,"suffix":""},{"dropping-particle":"","family":"Hinch","given":"Scott G.","non-dropping-particle":"","parse-names":false,"suffix":""},{"dropping-particle":"","family":"Farrell","given":"Anthony P.","non-dropping-particle":"","parse-names":false,"suffix":""}],"container-title":"Science","id":"ITEM-1","issue":"6025","issued":{"date-parts":[["2011"]]},"page":"109-112","title":"Differences in thermal tolerance among sockeye salmon populations","type":"article-journal","volume":"332"},"uris":["http://www.mendeley.com/documents/?uuid=7b6be846-6aa6-46ba-bea1-3af1e8a08a4a"]},{"id":"ITEM-2","itemData":{"DOI":"10.1126/science.1135471","ISSN":"00368075","abstract":"A cause-and-effect understanding of climate influences on ecosystems requires evaluation of thermal limits of member species and of their ability to cope with changing temperatures. Laboratory data available for marine fish and invertebrates from various climatic regions led to the hypothesis that, as a unifying principle, a mismatch between the demand for oxygen and the capacity of oxygen supply to tissues is the first mechanism to restrict whole-animal tolerance to thermal extremes. We show in the eelpout, Zoarces viviparus, a bioindicator fish species for environmental monitoring from North and Baltic Seas (Helcom), that thermally limited oxygen delivery closely matches environmental temperatures beyond which growth performance and abundance decrease. Decrements in aerobic performance in warming seas will thus be the first process to cause extinction or relocation to cooler waters.","author":[{"dropping-particle":"","family":"Pörtner","given":"Hans O.","non-dropping-particle":"","parse-names":false,"suffix":""},{"dropping-particle":"","family":"Knust","given":"Rainer","non-dropping-particle":"","parse-names":false,"suffix":""}],"container-title":"Science","id":"ITEM-2","issue":"5808","issued":{"date-parts":[["2007"]]},"page":"95-97","title":"Climate change affects marine fishes through the oxygen limitation of thermal tolerance","type":"article-journal","volume":"315"},"uris":["http://www.mendeley.com/documents/?uuid=0a0d67fa-f8e0-45b0-b0f9-26640ea286a6"]},{"id":"ITEM-3","itemData":{"DOI":"10.1371/journal.pone.0013299","ISBN":"1932-6203","ISSN":"19326203","PMID":"20949020","abstract":"The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ONE","id":"ITEM-3","issue":"10","issued":{"date-parts":[["2010"]]},"page":"e13299","title":"Counter-gradient variation in respiratory performance of coral reef fishes at elevated temperatures","type":"article-journal","volume":"5"},"uris":["http://www.mendeley.com/documents/?uuid=e83aaa44-5763-4151-893f-ca048a9f4a13"]},{"id":"ITEM-4","itemData":{"DOI":"10.1242/jeb.037473","ISSN":"00220949","PMID":"20190116","abstract":"Physiological studies can help predict effects of climate change through determining which species currently live closest to their upper thermal tolerance limits, which physiological systems set these limits, and how species differ in acclimatization capacities for modifying their thermal tolerances. Reductionist studies at the molecular level can contribute to this analysis by revealing how much change in sequence is needed to adapt proteins to warmer temperatures - thus providing insights into potential rates of adaptive evolution - and determining how the contents of genomes - protein-coding genes and gene regulatory mechanisms influence capacities for adapting to acute and long-term increases in temperature. Studies of congeneric invertebrates from thermally stressful rocky intertidal habitats have shown that warm-adapted congeners are most susceptible to local extinctions because their acute upper thermal limits (LT50 values) lie near current thermal maxima and their abilities to increase thermal tolerance through acclimation are limited. Collapse of cardiac function may underlie acute and longer-term thermal limits. Local extinctions from heat death may be offset by in-migration of genetically warm-adapted conspecifics from mid-latitude 'hot spots', where midday low tides in summer select for heat tolerance. A single amino acid replacement is sufficient to adapt a protein to a new thermal range. More challenging to adaptive evolution are lesions in genomes of stenotherms like Antarctic marine ectotherms, which have lost protein-coding genes and gene regulatory mechanisms needed for coping with rising temperature. These extreme stenotherms, along with warm-adapted eurytherms living near their thermal limits, may be the major 'losers' from climate change. © 2010, Published by The Company of Biologists Ltd.","author":[{"dropping-particle":"","family":"Somero","given":"G. N.","non-dropping-particle":"","parse-names":false,"suffix":""}],"container-title":"Journal of Experimental Biology","id":"ITEM-4","issue":"6","issued":{"date-parts":[["2010"]]},"page":"912-920","title":"The physiology of climate change: How potentials for acclimatization and genetic adaptation will determine 'winners' and 'losers'","type":"article-journal","volume":"213"},"uris":["http://www.mendeley.com/documents/?uuid=a1d34b38-ae6a-43af-81f2-f9a7d208e75b"]}],"mendeley":{"formattedCitation":"(Pörtner and Knust 2007; Gardiner et al. 2010; Somero 2010; Eliason et al. 2011)","plainTextFormattedCitation":"(Pörtner and Knust 2007; Gardiner et al. 2010; Somero 2010; Eliason et al. 2011)","previouslyFormattedCitation":"(Pörtner and Knust 2007; Gardiner et al. 2010; Somero 2010; Eliason et al. 2011)"},"properties":{"noteIndex":0},"schema":"https://github.com/citation-style-language/schema/raw/master/csl-citation.json"}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(Pörtner and Knust 2007; Gardiner et al. 2010; Somero 2010; Eliason et al. 2011)</w:t>
      </w:r>
      <w:r w:rsidRPr="00C01ED7">
        <w:rPr>
          <w:color w:val="000000" w:themeColor="text1"/>
          <w:lang w:val="en-US"/>
        </w:rPr>
        <w:fldChar w:fldCharType="end"/>
      </w:r>
      <w:r w:rsidRPr="00C01ED7">
        <w:rPr>
          <w:color w:val="000000" w:themeColor="text1"/>
          <w:lang w:val="en-US"/>
        </w:rPr>
        <w:t xml:space="preserve">. However, caution is warranted when </w:t>
      </w:r>
      <w:r>
        <w:rPr>
          <w:color w:val="000000" w:themeColor="text1"/>
          <w:lang w:val="en-US"/>
        </w:rPr>
        <w:t>extrapolating</w:t>
      </w:r>
      <w:r w:rsidRPr="00C01ED7">
        <w:rPr>
          <w:color w:val="000000" w:themeColor="text1"/>
          <w:lang w:val="en-US"/>
        </w:rPr>
        <w:t xml:space="preserve"> results from TPC experiments. Life stage (e.g., hatchling, juvenile, adult), and physiological state (e.g., reproductively active, food deprived) can alter an individual’s thermal performance; additionally, different physiological traits and functions (e.g., oxygen uptake, reproduction, immunity) may possess different thermal optima (multiple performance – multiple optima hypothesis) </w:t>
      </w:r>
      <w:r w:rsidRPr="00C01ED7">
        <w:rPr>
          <w:color w:val="000000" w:themeColor="text1"/>
          <w:lang w:val="en-US"/>
        </w:rPr>
        <w:fldChar w:fldCharType="begin" w:fldLock="1"/>
      </w:r>
      <w:r w:rsidR="001C5C72">
        <w:rPr>
          <w:color w:val="000000" w:themeColor="text1"/>
          <w:lang w:val="en-US"/>
        </w:rPr>
        <w:instrText>ADDIN CSL_CITATION {"citationItems":[{"id":"ITEM-1","itemData":{"DOI":"10.1242/jeb.084251","ISBN":"0022-0949","ISSN":"0022-0949","PMID":"23842625","abstract":"Measurements of aerobic scope [the difference between minimum and maximum oxygen consumption rate ((M) over dot(O2,min) and (M) over dot(O2,max), respectively)] are increasing in prevalence as a tool to address questions relating to fish ecology and the effects of climate change. However, there are underlying issues regarding the array of methods used to measure aerobic scope across studies and species. In an attempt to enhance quality control before the diversity of issues becomes too great to remedy, this paper outlines common techniques and pitfalls associated with measurements of (M) over dot(O2,min), (M) over dot(O2,max) and aerobic scope across species and under different experimental conditions. Additionally, we provide a brief critique of the oxygen-and capacity-limited thermal tolerance (OCLTT) hypothesis, a concept that is intricately dependent on aerobic scope measurements and is spreading wildly throughout the literature despite little evidence for its general applicability. It is the intention of this paper to encourage transparency and accuracy in future studies that measure the aerobic metabolism of fishes, and to highlight the fundamental issues with assuming broad relevance of the OCLTT hypothesis.","author":[{"dropping-particle":"","family":"Clark","given":"T. D.","non-dropping-particle":"","parse-names":false,"suffix":""},{"dropping-particle":"","family":"Sandblom","given":"E.","non-dropping-particle":"","parse-names":false,"suffix":""},{"dropping-particle":"","family":"Jutfelt","given":"F.","non-dropping-particle":"","parse-names":false,"suffix":""}],"container-title":"Journal of Experimental Biology","id":"ITEM-1","issue":"15","issued":{"date-parts":[["2013"]]},"page":"2771-2782","title":"Aerobic scope measurements of fishes in an era of climate change: respirometry, relevance and recommendations","type":"article-journal","volume":"216"},"uris":["http://www.mendeley.com/documents/?uuid=23260e87-3155-4dbb-9e53-bd5ab7b2c7af"]}],"mendeley":{"formattedCitation":"(Clark et al. 2013)","plainTextFormattedCitation":"(Clark et al. 2013)","previouslyFormattedCitation":"(Clark et al. 2013)"},"properties":{"noteIndex":0},"schema":"https://github.com/citation-style-language/schema/raw/master/csl-citation.json"}</w:instrText>
      </w:r>
      <w:r w:rsidRPr="00C01ED7">
        <w:rPr>
          <w:color w:val="000000" w:themeColor="text1"/>
          <w:lang w:val="en-US"/>
        </w:rPr>
        <w:fldChar w:fldCharType="separate"/>
      </w:r>
      <w:r w:rsidR="00050CEF" w:rsidRPr="00050CEF">
        <w:rPr>
          <w:noProof/>
          <w:color w:val="000000" w:themeColor="text1"/>
          <w:lang w:val="en-US"/>
        </w:rPr>
        <w:t>(Clark et al. 2013)</w:t>
      </w:r>
      <w:r w:rsidRPr="00C01ED7">
        <w:rPr>
          <w:color w:val="000000" w:themeColor="text1"/>
          <w:lang w:val="en-US"/>
        </w:rPr>
        <w:fldChar w:fldCharType="end"/>
      </w:r>
      <w:r w:rsidRPr="00C01ED7">
        <w:rPr>
          <w:color w:val="000000" w:themeColor="text1"/>
          <w:lang w:val="en-US"/>
        </w:rPr>
        <w:t xml:space="preserve">.  </w:t>
      </w:r>
    </w:p>
    <w:p w14:paraId="4F673AB0" w14:textId="107F0E40" w:rsidR="00444E97" w:rsidRPr="00630224" w:rsidRDefault="00444E97" w:rsidP="00B36451">
      <w:pPr>
        <w:spacing w:line="240" w:lineRule="auto"/>
        <w:jc w:val="both"/>
        <w:rPr>
          <w:strike/>
          <w:color w:val="000000" w:themeColor="text1"/>
          <w:lang w:val="en-US"/>
        </w:rPr>
      </w:pPr>
      <w:r w:rsidRPr="00630224">
        <w:rPr>
          <w:strike/>
          <w:color w:val="000000" w:themeColor="text1"/>
          <w:lang w:val="en-US"/>
        </w:rPr>
        <w:t xml:space="preserve">Intraspecific variation within marine systems (outside of a few economically important species) have not received the same attention as terrestrial systems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xml:space="preserve">. Marine systems have previously been viewed as demographically open networks with minimal dispersal barriers. However, a growing body of evidence suggests that oceanographic features, life history traits, and larval dispersal ability act as challenges to gene flow; including the inability for few successful migrants to overcome localized selection pressures </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{"citationItems":[{"id":"ITEM-1","itemData":{"DOI":"10.1146/annurev-marine-120709-142756","author":[{"dropping-particle":"","family":"Sanford","given":"Eric","non-dropping-particle":"","parse-names":false,"suffix":""},{"dropping-particle":"","family":"Kelly","given":"Morgan W","non-dropping-particle":"","parse-names":false,"suffix":""}],"container-title":"Annual Review of Marine Science","id":"ITEM-1","issued":{"date-parts":[["2011"]]},"page":"509-35","title":"Local Adaptation in Marine Invertebrates","type":"article-journal","volume":"3"},"uris":["http://www.mendeley.com/documents/?uuid=033e5766-f0eb-4b12-8e8f-716050dd0df6"]}],"mendeley":{"formattedCitation":"(Sanford and Kelly 2011)","plainTextFormattedCitation":"(Sanford and Kelly 2011)","previouslyFormattedCitation":"(Sanford and Kelly 2011)"},"properties":{"noteIndex":0},"schema":"https://github.com/citation-style-language/schema/raw/master/csl-citation.json"}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(Sanford and Kelly 2011)</w:t>
      </w:r>
      <w:r w:rsidRPr="00630224">
        <w:rPr>
          <w:strike/>
          <w:color w:val="000000" w:themeColor="text1"/>
          <w:lang w:val="en-US"/>
        </w:rPr>
        <w:fldChar w:fldCharType="end"/>
      </w:r>
      <w:r w:rsidRPr="00630224">
        <w:rPr>
          <w:strike/>
          <w:color w:val="000000" w:themeColor="text1"/>
          <w:lang w:val="en-US"/>
        </w:rPr>
        <w:t>. Evidence of greater confinement to organismal thermal tolerance limits suggests that marine species and their populations are locally adapted to thermal conditions and can be more sensitive to warming temperatures than terrestrial species</w:t>
      </w:r>
      <w:r w:rsidRPr="00630224">
        <w:rPr>
          <w:strike/>
          <w:color w:val="000000" w:themeColor="text1"/>
          <w:lang w:val="en-US"/>
        </w:rPr>
        <w:fldChar w:fldCharType="begin" w:fldLock="1"/>
      </w:r>
      <w:r w:rsidR="001C5C72">
        <w:rPr>
          <w:strike/>
          <w:color w:val="000000" w:themeColor="text1"/>
          <w:lang w:val="en-US"/>
        </w:rPr>
        <w:instrText>ADDIN CSL_CITATION {"citationItems":[{"id":"ITEM-1","itemData":{"DOI":"10.1098/rspb.2010.1295","ISSN":"09628452","PMID":"21106582","abstract":"A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Sciences","id":"ITEM-1","issue":"1713","issued":{"date-parts":[["2011"]]},"page":"1823-1830","title":"Global analysis of thermal tolerance and latitude in ectotherms","type":"article-journal","volume":"278"},"uris":["http://www.mendeley.com/documents/?uuid=066b0f76-c417-40f6-89e5-dda6bb673b98"]},{"id":"ITEM-2","itemData":{"DOI":"10.1038/s41586-019-1132-4","ISSN":"14764687","PMID":"31019302","abstract":"Understanding which species and ecosystems will be most severely affected by warming as climate change advances is important for guiding conservation and management. Both marine and terrestrial fauna have been affected by warming1,2 but an explicit comparison of physiological sensitivity between the marine and terrestrial realms has been lacking. Assessing how close populations live to their upper thermal limits has been challenging, in part because extreme temperatures frequently drive demographic responses3,4 and yet fauna can use local thermal refugia to avoid extremes5–7. Here we show that marine ectotherms experience hourly body temperatures that are closer to their upper thermal limits than do terrestrial ectotherms across all latitudes—but that this is the case only if terrestrial species can access thermal refugia. Although not a direct prediction of population decline, this thermal safety margin provides an index of the physiological stress caused by warming. On land, the smallest thermal safety margins were found for species at mid-latitudes where the hottest hourly body temperatures occurred; by contrast, the marine species with the smallest thermal safety margins were found near the equator. We also found that local extirpations related to warming have been twice as common in the ocean as on land, which is consistent with the smaller thermal safety margins at sea. Our results suggest that different processes will exacerbate thermal vulnerability across these two realms. Higher sensitivities to warming and faster rates of colonization in the marine realm suggest that extirpations will be more frequent and species turnover faster in the ocean. By contrast, terrestrial species appear to be more vulnerable to loss of access to thermal refugia, which would make habitat fragmentation and changes in land use critical drivers of species loss on land.","author":[{"dropping-particle":"","family":"Pinsky","given":"Malin L.","non-dropping-particle":"","parse-names":false,"suffix":""},{"dropping-particle":"","family":"Eikeset","given":"Anne Maria","non-dropping-particle":"","parse-names":false,"suffix":""},{"dropping-particle":"","family":"McCauley","given":"Douglas J.","non-dropping-particle":"","parse-names":false,"suffix":""},{"dropping-particle":"","family":"Payne","given":"Jonathan L.","non-dropping-particle":"","parse-names":false,"suffix":""},{"dropping-particle":"","family":"Sunday","given":"Jennifer M.","non-dropping-particle":"","parse-names":false,"suffix":""}],"container-title":"Nature","id":"ITEM-2","issue":"7754","issued":{"date-parts":[["2019"]]},"page":"108-111","publisher":"Springer US","title":"Greater vulnerability to warming of marine versus terrestrial ectotherms","type":"article-journal","volume":"569"},"uris":["http://www.mendeley.com/documents/?uuid=b8b9fc21-2ac7-424e-8602-08d801b0f680"]},{"id":"ITEM-3","itemData":{"DOI":"10.1038/s41559-020-1198-2","ISSN":"2397334X","PMID":"32451428","abstract":"There is mounting evidence of species redistribution as climate warms. Yet, our knowledge of the coupling between species range shifts and isotherm shifts remains limited. Here, we introduce BioShifts—a global geo-database of 30,534 range shifts. Despite a spatial imbalance towards the most developed regions of the Northern Hemisphere and a taxonomic bias towards the most charismatic animals and plants of the planet, data show that marine species are better at tracking isotherm shifts, and move towards the pole six times faster than terrestrial species. More specifically, we find that marine species closely track shifting isotherms in warm and relatively undisturbed waters (for example, the Central Pacific Basin) or in cold waters subject to high human pressures (for example, the North Sea). On land, human activities impede the capacity of terrestrial species to track isotherm shifts in latitude, with some species shifting in the opposite direction to isotherms. Along elevational gradients, species follow the direction of isotherm shifts but at a pace that is much slower than expected, especially in areas with warm climates. Our results suggest that terrestrial species are lagging behind shifting isotherms more than marine species, which is probably related to the interplay between the wider thermal safety margin of terrestrial versus marine species and the more constrained physical environment for dispersal in terrestrial versus marine habitats.","author":[{"dropping-particle":"","family":"Lenoir","given":"Jonathan","non-dropping-particle":"","parse-names":false,"suffix":""},{"dropping-particle":"","family":"Bertrand","given":"Romain","non-dropping-particle":"","parse-names":false,"suffix":""},{"dropping-particle":"","family":"Comte","given":"Lise","non-dropping-particle":"","parse-names":false,"suffix":""},{"dropping-particle":"","family":"Bourgeaud","given":"Luana","non-dropping-particle":"","parse-names":false,"suffix":""},{"dropping-particle":"","family":"Hattab","given":"Tarek","non-dropping-particle":"","parse-names":false,"suffix":""},{"dropping-particle":"","family":"Murienne","given":"Jérôme","non-dropping-particle":"","parse-names":false,"suffix":""},{"dropping-particle":"","family":"Grenouillet","given":"Gaël","non-dropping-particle":"","parse-names":false,"suffix":""}],"container-title":"Nature Ecology and Evolution","id":"ITEM-3","issue":"8","issued":{"date-parts":[["2020"]]},"page":"1044-1059","title":"Species better track climate warming in the oceans than on land","type":"article-journal","volume":"4"},"uris":["http://www.mendeley.com/documents/?uuid=27dd6d0e-f0cc-4102-ae57-e535d4b920c7"]}],"mendeley":{"formattedCitation":"(Sunday et al. 2011; Pinsky et al. 2019; Lenoir et al. 2020)","plainTextFormattedCitation":"(Sunday et al. 2011; Pinsky et al. 2019; Lenoir et al. 2020)","previouslyFormattedCitation":"(Sunday et al. 2011; Pinsky et al. 2019; Lenoir et al. 2020)"},"properties":{"noteIndex":0},"schema":"https://github.com/citation-style-language/schema/raw/master/csl-citation.json"}</w:instrText>
      </w:r>
      <w:r w:rsidRPr="00630224">
        <w:rPr>
          <w:strike/>
          <w:color w:val="000000" w:themeColor="text1"/>
          <w:lang w:val="en-US"/>
        </w:rPr>
        <w:fldChar w:fldCharType="separate"/>
      </w:r>
      <w:r w:rsidR="00050CEF" w:rsidRPr="00050CEF">
        <w:rPr>
          <w:strike/>
          <w:noProof/>
          <w:color w:val="000000" w:themeColor="text1"/>
          <w:lang w:val="en-US"/>
        </w:rPr>
        <w:t>(Sunday et al. 2011; Pinsky et al. 2019; Lenoir et al. 2020)</w:t>
      </w:r>
      <w:r w:rsidRPr="00630224">
        <w:rPr>
          <w:strike/>
          <w:color w:val="000000" w:themeColor="text1"/>
          <w:lang w:val="en-US"/>
        </w:rPr>
        <w:fldChar w:fldCharType="end"/>
      </w:r>
      <w:r w:rsidRPr="00630224">
        <w:rPr>
          <w:strike/>
          <w:color w:val="000000" w:themeColor="text1"/>
          <w:lang w:val="en-US"/>
        </w:rPr>
        <w:t xml:space="preserve">. </w:t>
      </w:r>
    </w:p>
    <w:p w14:paraId="464341E3" w14:textId="67C2BDBF" w:rsidR="00444E97" w:rsidRDefault="00444E97" w:rsidP="00B36451">
      <w:pPr>
        <w:spacing w:line="240" w:lineRule="auto"/>
        <w:jc w:val="both"/>
        <w:rPr>
          <w:color w:val="000000" w:themeColor="text1"/>
          <w:lang w:val="en-US"/>
        </w:rPr>
      </w:pPr>
      <w:r>
        <w:rPr>
          <w:color w:val="000000" w:themeColor="text1"/>
          <w:lang w:val="en-US"/>
        </w:rPr>
        <w:t xml:space="preserve">Intraspecific variation with </w:t>
      </w:r>
      <w:r w:rsidRPr="00317DBF">
        <w:rPr>
          <w:i/>
          <w:iCs/>
          <w:color w:val="000000" w:themeColor="text1"/>
          <w:lang w:val="en-US"/>
        </w:rPr>
        <w:t>A.</w:t>
      </w:r>
      <w:r>
        <w:rPr>
          <w:color w:val="000000" w:themeColor="text1"/>
          <w:lang w:val="en-US"/>
        </w:rPr>
        <w:t xml:space="preserve"> </w:t>
      </w:r>
      <w:r w:rsidRPr="00317DBF">
        <w:rPr>
          <w:color w:val="000000" w:themeColor="text1"/>
          <w:lang w:val="en-US"/>
        </w:rPr>
        <w:t>p</w:t>
      </w:r>
      <w:r>
        <w:rPr>
          <w:color w:val="000000" w:themeColor="text1"/>
          <w:lang w:val="en-US"/>
        </w:rPr>
        <w:t>olyacanthus populations suggests the presence of varying thermal tolerances and adaptive potential across different populations. Previous research on low-latitude populations have demonstrated that projected end of century temperature projects of +2-3</w:t>
      </w:r>
      <w:r>
        <w:rPr>
          <w:rFonts w:cstheme="minorHAnsi"/>
          <w:color w:val="000000" w:themeColor="text1"/>
          <w:lang w:val="en-US"/>
        </w:rPr>
        <w:t>°</w:t>
      </w:r>
      <w:r>
        <w:rPr>
          <w:color w:val="000000" w:themeColor="text1"/>
          <w:lang w:val="en-US"/>
        </w:rPr>
        <w:t xml:space="preserve">C </w:t>
      </w:r>
      <w:r>
        <w:rPr>
          <w:color w:val="000000" w:themeColor="text1"/>
          <w:lang w:val="en-US"/>
        </w:rPr>
        <w:fldChar w:fldCharType="begin" w:fldLock="1"/>
      </w:r>
      <w:r w:rsidR="001C5C72">
        <w:rPr>
          <w:color w:val="000000" w:themeColor="text1"/>
          <w:lang w:val="en-US"/>
        </w:rPr>
        <w:instrText>ADDIN CSL_CITATION {"citationItems":[{"id":"ITEM-1","itemData":{"DOI":"10.1017/9781009157896.001.3","ISBN":"9781009157896","author":[{"dropping-particle":"","family":"Masson-Delmotte","given":"ZP","non-dropping-particle":"","parse-names":false,"suffix":""},{"dropping-particle":"","family":"A","given":"Pirani","non-dropping-particle":"","parse-names":false,"suffix":""},{"dropping-particle":"","family":"SL","given":"Connors","non-dropping-particle":"","parse-names":false,"suffix":""},{"dropping-particle":"","family":"C","given":"Péan","non-dropping-particle":"","parse-names":false,"suffix":""},{"dropping-particle":"","family":"S","given":"Berger","non-dropping-particle":"","parse-names":false,"suffix":""},{"dropping-particle":"","family":"N","given":"Caud","non-dropping-particle":"","parse-names":false,"suffix":""},{"dropping-particle":"","family":"Y","given":"Chen","non-dropping-particle":"","parse-names":false,"suffix":""},{"dropping-particle":"","family":"L","given":"Goldfarb","non-dropping-particle":"","parse-names":false,"suffix":""},{"dropping-particle":"","family":"Al.","given":"Gomis","non-dropping-particle":"","parse-names":false,"suffix":""},{"dropping-particle":"","family":"Et","given":"","non-dropping-particle":"","parse-names":false,"suffix":""}],"container-title":"Contribution of Working Group I to the Sixth Assessment Report ofthe Intergovernmental Panel on Climate Change. Summary for Policymakers.","id":"ITEM-1","issued":{"date-parts":[["2021"]]},"page":"3-32","publisher":"Cambridge University Press, Cambridge, UK and New York, NY, USA","title":"Climate change 2021: the physical science basis","type":"chapter"},"uris":["http://www.mendeley.com/documents/?uuid=560a8d66-0a4d-425a-92f6-53fcae22697e"]}],"mendeley":{"formattedCitation":"(Masson-Delmotte et al. 2021)","plainTextFormattedCitation":"(Masson-Delmotte et al. 2021)","previouslyFormattedCitation":"(Masson-Delmotte et al. 2021)"},"properties":{"noteIndex":0},"schema":"https://github.com/citation-style-language/schema/raw/master/csl-citation.json"}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(Masson-Delmotte et al. 2021)</w:t>
      </w:r>
      <w:r>
        <w:rPr>
          <w:color w:val="000000" w:themeColor="text1"/>
          <w:lang w:val="en-US"/>
        </w:rPr>
        <w:fldChar w:fldCharType="end"/>
      </w:r>
      <w:r w:rsidRPr="00705D57">
        <w:rPr>
          <w:color w:val="000000" w:themeColor="text1"/>
          <w:lang w:val="en-US"/>
        </w:rPr>
        <w:t xml:space="preserve"> </w:t>
      </w:r>
      <w:r>
        <w:rPr>
          <w:color w:val="000000" w:themeColor="text1"/>
          <w:lang w:val="en-US"/>
        </w:rPr>
        <w:t xml:space="preserve">have negative effects on sex ratios </w:t>
      </w:r>
      <w:r>
        <w:rPr>
          <w:color w:val="000000" w:themeColor="text1"/>
          <w:lang w:val="en-US"/>
        </w:rPr>
        <w:fldChar w:fldCharType="begin" w:fldLock="1"/>
      </w:r>
      <w:r w:rsidR="001C5C72">
        <w:rPr>
          <w:color w:val="000000" w:themeColor="text1"/>
          <w:lang w:val="en-US"/>
        </w:rPr>
        <w:instrText>ADDIN CSL_CITATION {"citationItems":[{"id":"ITEM-1","itemData":{"DOI":"10.1007/s00338-016-1496-y","ISBN":"0033801614","ISSN":"07224028","abstract":"Higher temperatures associated with climate change have the potential to significantly alter the population sex ratio of species with temperature-dependent sex determination. Whether or not elevated temperature affects sex determination depends on both the absolute temperature experienced and the stage of development at which the thermal conditions occur. We explored the importance of exposure timing during early development in the coral reef fish, Acanthochromis polyacanthus, by increasing water temperature 1.5 or 3 °C above the summer average (28.5 °C) at different stages of development. We also measured the effect of treatment temperature on fish size and condition, in order to gauge how the thermal threshold for sex-ratio bias may compare with other commonly considered physiological metrics. Increasing grow-out temperature from 28.5 to 30 °C had no effect on the sex ratio of offspring, whereas an increase to 31.5 °C (+3 °C) produced a strong male bias (average ~90%). The thermosensitive period for this species lasted between 25 and 60 d post hatching, with the bias in sex ratio greater the earlier that fish experienced warm conditions. Temperatures high enough to bias the sex ratio are likely to be seen first during late summer (January and February) and would affect clutches produced late in the breeding season. There was no change to fish condition in response to temperature; however, the two higher temperature treatments produced significantly smaller fish at sampling. Clutches produced early in the season could buffer the population from a skewed sex ratio, as their development will remain below the thermal threshold; however, continued ocean warming could mean that clutches produced earlier in the breeding season would also be affected in the longer term. A skewed sex ratio could be detrimental to population viability by reducing the number of females in the breeding population.","author":[{"dropping-particle":"","family":"Rodgers","given":"G. G.","non-dropping-particle":"","parse-names":false,"suffix":""},{"dropping-particle":"","family":"Donelson","given":"J. M.","non-dropping-particle":"","parse-names":false,"suffix":""},{"dropping-particle":"","family":"Munday","given":"P. L.","non-dropping-particle":"","parse-names":false,"suffix":""}],"container-title":"Coral Reefs","id":"ITEM-1","issue":"1","issued":{"date-parts":[["2017"]]},"page":"131-138","publisher":"Springer Berlin Heidelberg","title":"Thermosensitive period of sex determination in the coral-reef damselfish Acanthochromis polyacanthus and the implications of projected ocean warming","type":"article-journal","volume":"36"},"uris":["http://www.mendeley.com/documents/?uuid=da1107ae-8359-4cad-896b-4b5e2edbc9a0"]},{"id":"ITEM-2","itemData":{"DOI":"10.1111/gcb.12912","ISSN":"13652486","abstract":"Global warming poses a threat to organisms with temperature-dependent sex determination because it can affect operational sex ratios. Using a multigenerational experiment with a marine fish, we provide the first evidence that parents developing from early life at elevated temperatures can adjust their offspring gender through nongenetic and nonbehavioural means. However, this adjustment was not possible when parents reproduced, but did not develop, at elevated temperatures. Complete restoration of the offspring sex ratio occurred when parents developed at 1.5 °C above the present-day average temperature for one generation. However, only partial improvement in the sex ratio occurred at 3.0 °C above average conditions, even after two generations, suggesting a limitation to transgenerational plasticity when developmental temperature is substantially increased. This study highlights the potential for transgenerational plasticity to ameliorate some impacts of climate change and that development from early life may be essential for expression of transgenerational plasticity in some traits.","author":[{"dropping-particle":"","family":"Donelson","given":"Jennifer M.","non-dropping-particle":"","parse-names":false,"suffix":""},{"dropping-particle":"","family":"Munday","given":"Philip L.","non-dropping-particle":"","parse-names":false,"suffix":""}],"container-title":"Global Change Biology","id":"ITEM-2","issue":"8","issued":{"date-parts":[["2015"]]},"page":"2954-2962","title":"Transgenerational plasticity mitigates the impact of global warming to offspring sex ratios","type":"article-journal","volume":"21"},"uris":["http://www.mendeley.com/documents/?uuid=81669e37-839f-4cac-bc0e-011fd2ea02fb"]}],"mendeley":{"formattedCitation":"(Donelson and Munday 2015; Rodgers et al. 2017)","plainTextFormattedCitation":"(Donelson and Munday 2015; Rodgers et al. 2017)","previouslyFormattedCitation":"(Donelson and Munday 2015; Rodgers et al. 2017)"},"properties":{"noteIndex":0},"schema":"https://github.com/citation-style-language/schema/raw/master/csl-citation.json"}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(Donelson and Munday 2015; Rodgers et al. 2017)</w:t>
      </w:r>
      <w:r>
        <w:rPr>
          <w:color w:val="000000" w:themeColor="text1"/>
          <w:lang w:val="en-US"/>
        </w:rPr>
        <w:fldChar w:fldCharType="end"/>
      </w:r>
      <w:r>
        <w:rPr>
          <w:color w:val="000000" w:themeColor="text1"/>
          <w:lang w:val="en-US"/>
        </w:rPr>
        <w:t xml:space="preserve"> , growth </w:t>
      </w:r>
      <w:r>
        <w:rPr>
          <w:color w:val="000000" w:themeColor="text1"/>
          <w:lang w:val="en-US"/>
        </w:rPr>
        <w:fldChar w:fldCharType="begin" w:fldLock="1"/>
      </w:r>
      <w:r w:rsidR="001C5C72">
        <w:rPr>
          <w:color w:val="000000" w:themeColor="text1"/>
          <w:lang w:val="en-US"/>
        </w:rPr>
        <w:instrText>ADDIN CSL_CITATION {"citationItems":[{"id":"ITEM-1","itemData":{"DOI":"10.3755/galaxea.14.97","ISSN":"1883-0838","abstract":"This paper presents the fi rst temperature-growth performance curves for a coral reef fi sh. Thermal tolerance and growth for the juvenile spiny damselfi sh Acanthochromis polyacanthus were measured at a range of temperatures from 15</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to 38</w:instrText>
      </w:r>
      <w:r w:rsidR="001C5C72">
        <w:rPr>
          <w:rFonts w:ascii="Cambria Math" w:hAnsi="Cambria Math" w:cs="Cambria Math"/>
          <w:color w:val="000000" w:themeColor="text1"/>
          <w:lang w:val="en-US"/>
        </w:rPr>
        <w:instrText>℃</w:instrText>
      </w:r>
      <w:r w:rsidR="001C5C72">
        <w:rPr>
          <w:color w:val="000000" w:themeColor="text1"/>
          <w:lang w:val="en-US"/>
        </w:rPr>
        <w:instrText>. A. polyacanthus juveniles showed a critical thermal minimum at 15.5</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 and a critical thermal maximum at 38</w:instrText>
      </w:r>
      <w:r w:rsidR="001C5C72">
        <w:rPr>
          <w:rFonts w:ascii="Cambria Math" w:hAnsi="Cambria Math" w:cs="Cambria Math"/>
          <w:color w:val="000000" w:themeColor="text1"/>
          <w:lang w:val="en-US"/>
        </w:rPr>
        <w:instrText>℃</w:instrText>
      </w:r>
      <w:r w:rsidR="001C5C72">
        <w:rPr>
          <w:rFonts w:ascii="Calibri" w:hAnsi="Calibri" w:cs="Calibri"/>
          <w:color w:val="000000" w:themeColor="text1"/>
          <w:lang w:val="en-US"/>
        </w:rPr>
        <w:instrText>±</w:instrText>
      </w:r>
      <w:r w:rsidR="001C5C72">
        <w:rPr>
          <w:color w:val="000000" w:themeColor="text1"/>
          <w:lang w:val="en-US"/>
        </w:rPr>
        <w:instrText>0.12. Maximal growth (based on changes in length) occurred at 28-31</w:instrText>
      </w:r>
      <w:r w:rsidR="001C5C72">
        <w:rPr>
          <w:rFonts w:ascii="Cambria Math" w:hAnsi="Cambria Math" w:cs="Cambria Math"/>
          <w:color w:val="000000" w:themeColor="text1"/>
          <w:lang w:val="en-US"/>
        </w:rPr>
        <w:instrText>℃</w:instrText>
      </w:r>
      <w:r w:rsidR="001C5C72">
        <w:rPr>
          <w:color w:val="000000" w:themeColor="text1"/>
          <w:lang w:val="en-US"/>
        </w:rPr>
        <w:instrText>, whereas weight gain was maximised at 28</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which cor responds closely with the annual mean temperature cur rently experienced by these fi shes in their natural en vironment. At temperatures </w:instrText>
      </w:r>
      <w:r w:rsidR="001C5C72">
        <w:rPr>
          <w:rFonts w:ascii="MS Gothic" w:eastAsia="MS Gothic" w:hAnsi="MS Gothic" w:cs="MS Gothic" w:hint="eastAsia"/>
          <w:color w:val="000000" w:themeColor="text1"/>
          <w:lang w:val="en-US"/>
        </w:rPr>
        <w:instrText>＞</w:instrText>
      </w:r>
      <w:r w:rsidR="001C5C72">
        <w:rPr>
          <w:color w:val="000000" w:themeColor="text1"/>
          <w:lang w:val="en-US"/>
        </w:rPr>
        <w:instrText>31</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the growth rate de creas ed mark edly in length and weight up to 34</w:instrText>
      </w:r>
      <w:r w:rsidR="001C5C72">
        <w:rPr>
          <w:rFonts w:ascii="Cambria Math" w:hAnsi="Cambria Math" w:cs="Cambria Math"/>
          <w:color w:val="000000" w:themeColor="text1"/>
          <w:lang w:val="en-US"/>
        </w:rPr>
        <w:instrText>℃</w:instrText>
      </w:r>
      <w:r w:rsidR="001C5C72">
        <w:rPr>
          <w:color w:val="000000" w:themeColor="text1"/>
          <w:lang w:val="en-US"/>
        </w:rPr>
        <w:instrText xml:space="preserve">, where fi shes had negligible growth and died within 8-15 days. Sustained increases in ambient temperature (due to climate change) are expected to have signifi cant adverse effects on these fi shes. However, any effects of increasing temperature may also be offset by changing the timing of reproduction; by breeding in early spring or late summer, these fi shes may still be able to exploit narrow windows of thermal optima, whereas fi shes breeding in the height of summer will expose offspring to potentially lethal tem pera tures at critical stages during their development. Keywords","author":[{"dropping-particle":"","family":"Zarco-Perello","given":"Salvador","non-dropping-particle":"","parse-names":false,"suffix":""},{"dropping-particle":"","family":"Pratchett","given":"Morgan","non-dropping-particle":"","parse-names":false,"suffix":""},{"dropping-particle":"","family":"Liao","given":"Vetea","non-dropping-particle":"","parse-names":false,"suffix":""}],"container-title":"Galaxea, Journal of Coral Reef Studies","id":"ITEM-1","issue":"1","issued":{"date-parts":[["2012"]]},"page":"97-103","title":"Temperature-growth performance curves for a coral reef fish, Acanthochromis polyacanthus","type":"article-journal","volume":"14"},"uris":["http://www.mendeley.com/documents/?uuid=6060fc1a-e233-4757-98ee-b65a85615b62"]},{"id":"ITEM-2","itemData":{"DOI":"10.1007/s00338-008-0393-4","ISSN":"07224028","abstract":"In order to test the effect of temperature variation on the growth of a common coral-reef fish, Acanthochromis polyacanthus, juveniles, sub-adults and adults were reared on either high or low food rations at temperatures corresponding to the long-term (14 year) minimum, average and maximum summer sea-surface temperatures (26, 28 and 31°C respectively) at Orpheus Island, Great Barrier Reef, Australia. Both temperature and food supply affected the growth of juvenile and adult A. polyacanthus. Individuals grew more on high food rations, but growth declined with increasing temperature. Importantly, at 31°C, the growth of juveniles and adults on the high food ration was nearly identical to growth on the low food ration. This indicates that the capacity for growth is severely limited at higher ocean temperatures that are predicted to become the average for Orpheus Island within the next 100 years as a result of rapid climate change. © 2008 Springer-Verlag.","author":[{"dropping-particle":"","family":"Munday","given":"P. L.","non-dropping-particle":"","parse-names":false,"suffix":""},{"dropping-particle":"","family":"Kingsford","given":"M. J.","non-dropping-particle":"","parse-names":false,"suffix":""},{"dropping-particle":"","family":"O'Callaghan","given":"M.","non-dropping-particle":"","parse-names":false,"suffix":""},{"dropping-particle":"","family":"Donelson","given":"J. M.","non-dropping-particle":"","parse-names":false,"suffix":""}],"container-title":"Coral Reefs","id":"ITEM-2","issue":"4","issued":{"date-parts":[["2008"]]},"page":"927-931","title":"Elevated temperature restricts growth potential of the coral reef fish Acanthochromis polyacanthus","type":"article-journal","volume":"27"},"uris":["http://www.mendeley.com/documents/?uuid=63982d65-e8b8-4927-95a9-350e2ee6aa62"]},{"id":"ITEM-3","itemData":{"DOI":"10.1242/jeb.202713","ISBN":"0002003953","ISSN":"00220949","abstract":"Marine heatwaves, which are increasing in frequency, duration and intensity owing to climate change, are an imminent threat to marine ecosystems. On coral reefs, heatwave conditions often coincide with periods of peak recruitment of juvenile fishes and exposure to elevated temperature may affect their development. However, whether differences in the duration of high temperature exposure have effects on individual performance is unknown. We exposed juvenile spiny damselfish, Acanthochromis polyacanthus, to increasing lengths of time (3, 7, 30 and 108 days post-hatching) of elevated temperature (+2°C). After 108 days, we measured escape performance at present-day control and elevated temperatures, standard length, mass and critical thermal maximum. Using a Bayesian approach, we show that 30 days or more exposure to +2°C leads to improved escape performance, irrespective of performance temperature, possibly owing to developmental effects of high temperature on muscle development and/or anaerobic metabolism. Continued exposure to elevated temperature for 108 days caused a reduction in body size compared with the control, but not in fish exposed to high temperature for 30 days or less. By contrast, exposure to elevated temperatures for any length of time had no effect on critical thermal maximum, which, combined with previous work, suggests a short-term physiological constraint of </w:instrText>
      </w:r>
      <w:r w:rsidR="001C5C72">
        <w:rPr>
          <w:rFonts w:ascii="Cambria Math" w:hAnsi="Cambria Math" w:cs="Cambria Math"/>
          <w:color w:val="000000" w:themeColor="text1"/>
          <w:lang w:val="en-US"/>
        </w:rPr>
        <w:instrText>∼</w:instrText>
      </w:r>
      <w:r w:rsidR="001C5C72">
        <w:rPr>
          <w:color w:val="000000" w:themeColor="text1"/>
          <w:lang w:val="en-US"/>
        </w:rPr>
        <w:instrText>37</w:instrText>
      </w:r>
      <w:r w:rsidR="001C5C72">
        <w:rPr>
          <w:rFonts w:ascii="Calibri" w:hAnsi="Calibri" w:cs="Calibri"/>
          <w:color w:val="000000" w:themeColor="text1"/>
          <w:lang w:val="en-US"/>
        </w:rPr>
        <w:instrText>°</w:instrText>
      </w:r>
      <w:r w:rsidR="001C5C72">
        <w:rPr>
          <w:color w:val="000000" w:themeColor="text1"/>
          <w:lang w:val="en-US"/>
        </w:rPr>
        <w:instrText>C in this species. Our study shows that extended exposure to increased temperature can affect the development of juvenile fishes, with potential immediate and future consequences for individual performance.","author":[{"dropping-particle":"","family":"Spinks","given":"Rachel K.","non-dropping-particle":"","parse-names":false,"suffix":""},{"dropping-particle":"","family":"Munday","given":"Philip L.","non-dropping-particle":"","parse-names":false,"suffix":""},{"dropping-particle":"","family":"Donelson","given":"Jennifer M.","non-dropping-particle":"","parse-names":false,"suffix":""}],"container-title":"Journal of Experimental Biology","id":"ITEM-3","issue":"16","issued":{"date-parts":[["2019"]]},"title":"Developmental effects of heatwave conditions on the early life stages of a coral reef fish","type":"article-journal","volume":"222"},"uris":["http://www.mendeley.com/documents/?uuid=5dcec3f4-9a04-4c44-97e8-98482ec669da"]}],"mendeley":{"formattedCitation":"(Munday et al. 2008b; Zarco-Perello et al. 2012; Spinks et al. 2019)","plainTextFormattedCitation":"(Munday et al. 2008b; Zarco-Perello et al. 2012; Spinks et al. 2019)","previouslyFormattedCitation":"(Munday et al. 2008b; Zarco-Perello et al. 2012; Spinks et al. 2019)"},"properties":{"noteIndex":0},"schema":"https://github.com/citation-style-language/schema/raw/master/csl-citation.json"}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(Munday et al. 2008b; Zarco-Perello et al. 2012; Spinks et al. 2019)</w:t>
      </w:r>
      <w:r>
        <w:rPr>
          <w:color w:val="000000" w:themeColor="text1"/>
          <w:lang w:val="en-US"/>
        </w:rPr>
        <w:fldChar w:fldCharType="end"/>
      </w:r>
      <w:r>
        <w:rPr>
          <w:color w:val="000000" w:themeColor="text1"/>
          <w:lang w:val="en-US"/>
        </w:rPr>
        <w:t xml:space="preserve">, reproduction </w:t>
      </w:r>
      <w:r>
        <w:rPr>
          <w:color w:val="000000" w:themeColor="text1"/>
          <w:lang w:val="en-US"/>
        </w:rPr>
        <w:fldChar w:fldCharType="begin" w:fldLock="1"/>
      </w:r>
      <w:r w:rsidR="001C5C72">
        <w:rPr>
          <w:color w:val="000000" w:themeColor="text1"/>
          <w:lang w:val="en-US"/>
        </w:rPr>
        <w:instrText>ADDIN CSL_CITATION {"citationItems":[{"id":"ITEM-1","itemData":{"DOI":"10.3354/meps08366","ISSN":"01718630","abstract":"Climate change is predicted to increase ocean temperatures and alter plankton communities that are food for many marine fishes. To examine the effects of increased sea surface temperature and fluctuating food levels on reef-fish reproduction, breeding pairs of the coral reef damselfish Acanthochromis polyacanthus were maintained for a full summer breeding season in an orthogonal experiment comprising 3 temperature and 2 food levels. Water temperatures were the current-day average summer temperature for the collection location (28.5°C) and temperatures predicted to become close to the average for this region over the next 50 to 100 yr (30.0 and 31.5°C). Pairs were fed either a high or low quantity diet based on average and minimum feeding rates in the wild. Both water temperature and food supply affected reproductive output. Fewer pairs bred at elevated water temperatures and no pairs reproduced at either of the higher temperatures on the lower quantity diet. Furthermore, eggs produced were smaller at 30.0 and 31.5°C compared to those at 28.5°C. Histological analysis of the gonads and steroid hormone measurement did not reveal any apparent differences in patterns of oogenesis among treatments. However, spermatogenesis was reduced at high temperatures despite some increases in plasma androgen levels. Reduced breeding rate at warmer temperatures combined with reduced sperm production indicates the potential for significant declines in A. polyacanthus populations as the ocean warms. Copyright © 2010 Inter-Research.","author":[{"dropping-particle":"","family":"Donelson","given":"J. M.","non-dropping-particle":"","parse-names":false,"suffix":""},{"dropping-particle":"","family":"Munday","given":"P. L.","non-dropping-particle":"","parse-names":false,"suffix":""},{"dropping-particle":"","family":"McCormick","given":"M. I.","non-dropping-particle":"","parse-names":false,"suffix":""},{"dropping-particle":"","family":"Pankhurst","given":"N. W.","non-dropping-particle":"","parse-names":false,"suffix":""},{"dropping-particle":"","family":"Pankhurst","given":"P. M.","non-dropping-particle":"","parse-names":false,"suffix":""}],"container-title":"Marine Ecology Progress Series","id":"ITEM-1","issue":"June 2014","issued":{"date-parts":[["2010"]]},"page":"233-243","title":"Effects of elevated water temperature and food availability on the reproductive performance of a coral reef fish","type":"article-journal","volume":"401"},"uris":["http://www.mendeley.com/documents/?uuid=e79bb8c6-fee4-41f8-84aa-4b1683a169a4"]},{"id":"ITEM-2","itemData":{"DOI":"10.1071/MF10269","ISSN":"13231650","abstract":"Seasonal change in temperature has a profound effect on reproduction in fish. Increasing temperatures cue reproductive development in spring-spawning species, and falling temperatures stimulate reproduction in autumn-spawners. Elevated temperatures truncate spring spawning, and delay autumn spawning. Temperature increases will affect reproduction, but the nature of these effects will depend on the period and amplitude of the increase and range from phase-shifting of spawning to complete inhibition of reproduction. This latter effect will be most marked in species that are constrained in their capacity to shift geographic range. Studies from a range of taxa, habitats and temperature ranges all show inhibitory effects of elevated temperature albeit about different environmental set points. The effects are generated through the endocrine system, particularly through the inhibition of ovarian oestrogen production. Larval fishes are usually more sensitive than adults to environmental fluctuations, and might be especially vulnerable to climate change. In addition to direct effects on embryonic duration and egg survival, temperature also influences size at hatching, developmental rate, pelagic larval duration and survival. A companion effect of marine climate change is ocean acidification, which may pose a significant threat through its capacity to alter larval behaviour and impair sensory capabilities. This in turn impacts on population replenishment and connectivity patterns of marine fishes. © 2011 CSIRO Open Access.","author":[{"dropping-particle":"","family":"Pankhurst","given":"Ned W.","non-dropping-particle":"","parse-names":false,"suffix":""},{"dropping-particle":"","family":"Munday","given":"Philip L.","non-dropping-particle":"","parse-names":false,"suffix":""}],"container-title":"Marine and Freshwater Research","id":"ITEM-2","issue":"9","issued":{"date-parts":[["2011"]]},"page":"1015-1026","title":"Effects of climate change on fish reproduction and early life history stages","type":"article-journal","volume":"62"},"uris":["http://www.mendeley.com/documents/?uuid=36453517-a6d2-4bc9-b502-fd4003e5b891"]}],"mendeley":{"formattedCitation":"(Donelson et al. 2010; Pankhurst and Munday 2011)","plainTextFormattedCitation":"(Donelson et al. 2010; Pankhurst and Munday 2011)","previouslyFormattedCitation":"(Donelson et al. 2010; Pankhurst and Munday 2011)"},"properties":{"noteIndex":0},"schema":"https://github.com/citation-style-language/schema/raw/master/csl-citation.json"}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(Donelson et al. 2010; Pankhurst and Munday 2011)</w:t>
      </w:r>
      <w:r>
        <w:rPr>
          <w:color w:val="000000" w:themeColor="text1"/>
          <w:lang w:val="en-US"/>
        </w:rPr>
        <w:fldChar w:fldCharType="end"/>
      </w:r>
      <w:r>
        <w:rPr>
          <w:color w:val="000000" w:themeColor="text1"/>
          <w:lang w:val="en-US"/>
        </w:rPr>
        <w:t xml:space="preserve">, and aerobic capacity </w:t>
      </w:r>
      <w:r>
        <w:rPr>
          <w:color w:val="000000" w:themeColor="text1"/>
          <w:lang w:val="en-US"/>
        </w:rPr>
        <w:fldChar w:fldCharType="begin" w:fldLock="1"/>
      </w:r>
      <w:r w:rsidR="001C5C72">
        <w:rPr>
          <w:color w:val="000000" w:themeColor="text1"/>
          <w:lang w:val="en-US"/>
        </w:rPr>
        <w:instrText>ADDIN CSL_CITATION {"citationItems":[{"id":"ITEM-1","itemData":{"DOI":"10.1111/j.1365-2486.2008.01767.x","ISSN":"13541013","abstract":"The capacity for marine fishes to perform aerobically (aerobic scope) is predicted to control their thermal tolerance and, thus, the impact that rapid climate change will have on their populations. We tested the effect of increased water temperatures on the resting and maximum rates of oxygen consumption in five common coral reef fishes at Lizard Island on the northern Great Barrier Reef, Australia. All species exhibited a decline in aerobic capacity at elevated water temperatures (31, 32 or 33°C) compared with controls (29°C); however, the response was much stronger in two cardinalfishes, Ostorhinchus cyanosoma and O. doederleini, compared with three damselfishes, Dascyllus anuarus, Chromis atripectoralis and Acanthochromis polyacanthus. Aerobic scope of the two cardinalfishes was reduced by nearly half at 31°C compared with 29°C, and virtually all capacity for additional oxygen uptake was exhausted by 33°C. In contrast, the three damselfishes retained over half their aerobic scope at 33°C. Such differences in thermal tolerance between species, and possibly families, suggest that the community structure of reef fish assemblages might change significantly as ocean temperatures increase. Populations of thermally tolerant species are likely to persist at higher temperatures, but populations of thermally sensitive species could decline on low-latitude reefs if individual performance falls below levels needed to sustain viable populations. © 2009 Blackwell Publishing.","author":[{"dropping-particle":"","family":"Nilsson","given":"Göran E.","non-dropping-particle":"","parse-names":false,"suffix":""},{"dropping-particle":"","family":"Crawley","given":"Natalie","non-dropping-particle":"","parse-names":false,"suffix":""},{"dropping-particle":"","family":"Lunde","given":"Ida G.","non-dropping-particle":"","parse-names":false,"suffix":""},{"dropping-particle":"","family":"Munday","given":"Philip L.","non-dropping-particle":"","parse-names":false,"suffix":""}],"container-title":"Global Change Biology","id":"ITEM-1","issue":"6","issued":{"date-parts":[["2009"]]},"page":"1405-1412","title":"Elevated temperature reduces the respiratory scope of coral reef fishes","type":"article-journal","volume":"15"},"uris":["http://www.mendeley.com/documents/?uuid=720985cd-025a-447c-9d44-8431c648b01a"]},{"id":"ITEM-2","itemData":{"DOI":"10.1111/j.1365-2486.2010.02339.x","ISSN":"13541013","abstract":"Determining the capacity of organisms to acclimate and adapt to increased temperatures is key to understand how populations and communities will respond to global warming. Although there is evidence that elevated water temperature affects metabolism, growth and condition of tropical marine fish, it is unknown whether they have the potential to acclimate, given adequate time. We reared the tropical reef fish Acanthochromis polyacanthus through its entire life cycle at present day and elevated (+1.5 and+3.0°C) water temperatures to test its ability to thermally acclimate to ocean temperatures predicted to occur over the next 50-100 years. Fish reared at 3.0°C greater than the present day average reduced their resting oxygen consumption (RMR) during summer compared with fish reared at present day temperatures and tested at the elevated temperature. The reduction in RMR of up to 69mgO2kg-1h-1 in acclimated fish could represent a significant benefit to daily energy expenditure. In contrast, there was no acclimation to summer temperatures exhibited by fish reared at 1.5°C above present day temperatures. Fish acclimated to +3.0°C were smaller and in poorer condition than fish reared at present day temperatures, suggesting that even with acclimation there will be significant consequences for future populations of tropical fishes caused by global warming. © 2010 Blackwell Publishing Ltd.","author":[{"dropping-particle":"","family":"Donelson","given":"Jennifer M.","non-dropping-particle":"","parse-names":false,"suffix":""},{"dropping-particle":"","family":"Munday","given":"Philip L.","non-dropping-particle":"","parse-names":false,"suffix":""},{"dropping-particle":"","family":"Mccormick","given":"Mark I.","non-dropping-particle":"","parse-names":false,"suffix":""},{"dropping-particle":"","family":"Nilsson","given":"Göran E.","non-dropping-particle":"","parse-names":false,"suffix":""}],"container-title":"Global Change Biology","id":"ITEM-2","issue":"4","issued":{"date-parts":[["2011"]]},"page":"1712-1719","title":"Acclimation to predicted ocean warming through developmental plasticity in a tropical reef fish","type":"article-journal","volume":"17"},"uris":["http://www.mendeley.com/documents/?uuid=a43ad4f4-f7bd-496d-b3b0-279321bf8025"]},{"id":"ITEM-3","itemData":{"DOI":"10.1111/j.1365-2656.2012.01982.x","ISSN":"00218790","abstract":"Short-term measures of metabolic responses to warmer environments are expected to indicate the sensitivity of species to regional warming. However, given time, species may be able to acclimate to increasing temperature. Thus, it is useful to determine if short-term responses provide a good predictor for long-term acclimation ability. The tropical reef fish Acanthochromis polyacanthus was used to test whether the ability for developmental thermal acclimation of two populations was indicated by their short-term metabolic response to temperature. While both populations exhibited similar short-term responses of resting metabolic rate (RMR) to temperature, fish from the higher-latitude population were able to fully acclimate RMR, while the lower-latitude population could only partially compensate RMR at the warmest temperature. These differences in acclimation ability are most likely due to genetic differences between the populations rather than differences in thermal regimes. This research indicates that acclimation ability may vary greatly between populations and that understanding such variation will be critical for predicting the impacts of warming environmental temperatures. Moreover, the thermal metabolic reaction norm does not appear to be a good predictor of long-term acclimation ability. © 2012 The Authors. Journal of Animal Ecology © 2012 British Ecological Society.","author":[{"dropping-particle":"","family":"Donelson","given":"Jennifer M.","non-dropping-particle":"","parse-names":false,"suffix":""},{"dropping-particle":"","family":"Munday","given":"Philip L.","non-dropping-particle":"","parse-names":false,"suffix":""}],"container-title":"Journal of Animal Ecology","id":"ITEM-3","issue":"5","issued":{"date-parts":[["2012"]]},"page":"1126-1131","title":"Thermal sensitivity does not determine acclimation capacity for a tropical reef fish","type":"article-journal","volume":"81"},"uris":["http://www.mendeley.com/documents/?uuid=cb9aaa62-f766-49c7-a5fb-7a0d001791d3"]},{"id":"ITEM-4","itemData":{"DOI":"10.1371/journal.pone.0013299","ISBN":"1932-6203","ISSN":"19326203","PMID":"20949020","abstract":"The response of species to global warming depends on how different populations are affected by increasing temperature throughout the species' geographic range. Local adaptation to thermal gradients could cause populations in different parts of the range to respond differently. In aquatic systems, keeping pace with increased oxygen demand is the key parameter affecting species' response to higher temperatures. Therefore, respiratory performance is expected to vary between populations at different latitudes because they experience different thermal environments. We tested for geographical variation in respiratory performance of tropical marine fishes by comparing thermal effects on resting and maximum rates of oxygen uptake for six species of coral reef fish at two locations on the Great Barrier Reef (GBR), Australia. The two locations, Heron Island and Lizard Island, are separated by approximately 1200 km along a latitudinal gradient. We found strong counter-gradient variation in aerobic scope between locations in four species from two families (Pomacentridae and Apogonidae). High-latitude populations (Heron Island, southern GBR) performed significantly better than low-latitude populations (Lizard Island, northern GBR) at temperatures up to 5°C above average summer surface-water temperature. The other two species showed no difference in aerobic scope between locations. Latitudinal variation in aerobic scope was primarily driven by up to 80% higher maximum rates of oxygen uptake in the higher latitude populations. Our findings suggest that compensatory mechanisms in high-latitude populations enhance their performance at extreme temperatures, and consequently, that high-latitude populations of reef fishes will be less impacted by ocean warming than will low-latitude populations.","author":[{"dropping-particle":"","family":"Gardiner","given":"Naomi M.","non-dropping-particle":"","parse-names":false,"suffix":""},{"dropping-particle":"","family":"Munday","given":"Philip L.","non-dropping-particle":"","parse-names":false,"suffix":""},{"dropping-particle":"","family":"Nilsson","given":"Göran E.","non-dropping-particle":"","parse-names":false,"suffix":""}],"container-title":"PLoS ONE","id":"ITEM-4","issue":"10","issued":{"date-parts":[["2010"]]},"page":"e13299","title":"Counter-gradient variation in respiratory performance of coral reef fishes at elevated temperatures","type":"article-journal","volume":"5"},"uris":["http://www.mendeley.com/documents/?uuid=e83aaa44-5763-4151-893f-ca048a9f4a13"]}],"mendeley":{"formattedCitation":"(Nilsson et al. 2009; Gardiner et al. 2010; Donelson et al. 2011; Donelson and Munday 2012)","plainTextFormattedCitation":"(Nilsson et al. 2009; Gardiner et al. 2010; Donelson et al. 2011; Donelson and Munday 2012)","previouslyFormattedCitation":"(Nilsson et al. 2009; Gardiner et al. 2010; Donelson et al. 2011; Donelson and Munday 2012)"},"properties":{"noteIndex":0},"schema":"https://github.com/citation-style-language/schema/raw/master/csl-citation.json"}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(Nilsson et al. 2009; Gardiner et al. 2010; Donelson et al. 2011; Donelson and Munday 2012)</w:t>
      </w:r>
      <w:r>
        <w:rPr>
          <w:color w:val="000000" w:themeColor="text1"/>
          <w:lang w:val="en-US"/>
        </w:rPr>
        <w:fldChar w:fldCharType="end"/>
      </w:r>
      <w:r>
        <w:rPr>
          <w:color w:val="000000" w:themeColor="text1"/>
          <w:lang w:val="en-US"/>
        </w:rPr>
        <w:t xml:space="preserve"> among low-latitude populations. While there is limited research on southern populations, evidence from Gardiner </w:t>
      </w:r>
      <w:r>
        <w:rPr>
          <w:i/>
          <w:iCs/>
          <w:color w:val="000000" w:themeColor="text1"/>
          <w:lang w:val="en-US"/>
        </w:rPr>
        <w:t xml:space="preserve">et al., </w:t>
      </w:r>
      <w:r>
        <w:rPr>
          <w:color w:val="000000" w:themeColor="text1"/>
          <w:lang w:val="en-US"/>
        </w:rPr>
        <w:t xml:space="preserve">(2010) and Donelson and Munday (2012) suggest that models for this species that assume a constant thermal niche across populations, would risk inaccurately projecting geographical persistence, and potential for evolutionary change </w:t>
      </w:r>
      <w:r>
        <w:rPr>
          <w:color w:val="000000" w:themeColor="text1"/>
          <w:lang w:val="en-US"/>
        </w:rPr>
        <w:fldChar w:fldCharType="begin" w:fldLock="1"/>
      </w:r>
      <w:r w:rsidR="001C5C72">
        <w:rPr>
          <w:color w:val="000000" w:themeColor="text1"/>
          <w:lang w:val="en-US"/>
        </w:rPr>
        <w:instrText>ADDIN CSL_CITATION {"citationItems":[{"id":"ITEM-1","itemData":{"DOI":"10.1111/j.1461-0248.2005.00739.x","ISSN":"1461023X","PMID":"21352449","abstract":"Modern climate change is producing poleward range shifts of numerous taxa, communities and ecosystems worldwide. The response of species to changing environments is likely to be determined largely by population responses at range margins. In contrast to the expanding edge, the low-latitude limit (rear edge) of species ranges remains understudied, and the critical importance of rear edge populations as long-term stores of species' genetic diversity and foci of speciation has been little acknowledged. We review recent findings from the fossil record, phylogeography and ecology to illustrate that rear edge populations are often disproportionately important for the survival and evolution of biota. Their ecological features, dynamics and conservation requirements differ from those of populations in other parts of the range, and some commonly recommended conservation practices might therefore be of little use or even counterproductive for rear edge populations. ©2005 Blackwell Publishing Ltd/CNRS.","author":[{"dropping-particle":"","family":"Hampe","given":"Arndt","non-dropping-particle":"","parse-names":false,"suffix":""},{"dropping-particle":"","family":"Petit","given":"Rémy J.","non-dropping-particle":"","parse-names":false,"suffix":""}],"container-title":"Ecology Letters","id":"ITEM-1","issue":"5","issued":{"date-parts":[["2005"]]},"page":"461-467","title":"Conserving biodiversity under climate change: The rear edge matters","type":"article-journal","volume":"8"},"uris":["http://www.mendeley.com/documents/?uuid=0f40848e-4f63-417f-a9e4-5406b604290a"]},{"id":"ITEM-2","itemData":{"DOI":"10.1098/rspb.2011.0542","author":[{"dropping-particle":"","family":"Kelly","given":"Morgan W","non-dropping-particle":"","parse-names":false,"suffix":""},{"dropping-particle":"","family":"Sanford","given":"Eric","non-dropping-particle":"","parse-names":false,"suffix":""},{"dropping-particle":"","family":"Grosberg","given":"Richard K","non-dropping-particle":"","parse-names":false,"suffix":""}],"container-title":"Proc. R. Soc. B","id":"ITEM-2","issue":"June 2011","issued":{"date-parts":[["2012"]]},"page":"349-356","title":"Limited potential for adaptation to climate change in a broadly distributed marine crustacean","type":"article-journal"},"uris":["http://www.mendeley.com/documents/?uuid=8ca9913c-0c1c-423c-a104-2abe23cfd2fd"]},{"id":"ITEM-3","itemData":{"DOI":"10.1038/nature09670","ISSN":"00280836","PMID":"21350480","abstract":"Evolutionary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 2011 Macmillan Publishers Limited. All rights reserved.","author":[{"dropping-particle":"","family":"Hoffmann","given":"Ary A.","non-dropping-particle":"","parse-names":false,"suffix":""},{"dropping-particle":"","family":"Sgró","given":"Carla M.","non-dropping-particle":"","parse-names":false,"suffix":""}],"container-title":"Nature","id":"ITEM-3","issue":"7335","issued":{"date-parts":[["2011"]]},"page":"479-485","title":"Climate change and evolutionary adaptation","type":"article-journal","volume":"470"},"uris":["http://www.mendeley.com/documents/?uuid=2e7ac2dd-44e9-446d-8aa2-5d8d77e58c9d"]},{"id":"ITEM-4","itemData":{"DOI":"10.1111/gcb.13553","ISSN":"13652486","PMID":"28070978","abstract":"Predicting how species will respond to the rapid climatic changes predicted this century is an urgent task. Species distribution models (SDMs) use the current relationship between environmental variation and species’ abundances to predict the effect of future environmental change on their distributions. However, two common assumptions of SDMs are likely to be violated in many cases: (i) that the relationship of environment with abundance or fitness is constant throughout a species’ range and will remain so in future and (ii) that abiotic factors (e.g. temperature, humidity) determine species’ distributions. We test these assumptions by relating field abundance of the rainforest fruit fly Drosophila birchii to ecological change across gradients that include its low and high altitudinal limits. We then test how such ecological variation affects the fitness of 35 D. birchii families transplanted in 591 cages to sites along two altitudinal gradients, to determine whether genetic variation in fitness responses could facilitate future adaptation to environmental change. Overall, field abundance was highest at cooler, high-altitude sites, and declined towards warmer, low-altitude sites. By contrast, cage fitness (productivity) increased towards warmer, lower-altitude sites, suggesting that biotic interactions (absent from cages) drive ecological limits at warmer margins. In addition, the relationship between environmental variation and abundance varied significantly among gradients, indicating divergence in ecological niche across the species’ range. However, there was no evidence for local adaptation within gradients, despite greater productivity of high-altitude than low-altitude populations when families were reared under laboratory conditions. Families also responded similarly to transplantation along gradients, providing no evidence for fitness trade-offs that would favour local adaptation. These findings highlight the importance of (i) measuring genetic variation in key traits under ecologically relevant conditions, and (ii) considering the effect of biotic interactions when predicting species’ responses to environmental change.","author":[{"dropping-particle":"","family":"O'Brien","given":"Eleanor K.","non-dropping-particle":"","parse-names":false,"suffix":""},{"dropping-particle":"","family":"Higgie","given":"Megan","non-dropping-particle":"","parse-names":false,"suffix":""},{"dropping-particle":"","family":"Reynolds","given":"Alan","non-dropping-particle":"","parse-names":false,"suffix":""},{"dropping-particle":"","family":"Hoffmann","given":"Ary A.","non-dropping-particle":"","parse-names":false,"suffix":""},{"dropping-particle":"","family":"Bridle","given":"Jon R.","non-dropping-particle":"","parse-names":false,"suffix":""}],"container-title":"Global Change Biology","id":"ITEM-4","issue":"5","issued":{"date-parts":[["2017"]]},"page":"1847-1860","title":"Testing for local adaptation and evolutionary potential along altitudinal gradients in rainforest Drosophila: beyond laboratory estimates","type":"article-journal","volume":"23"},"uris":["http://www.mendeley.com/documents/?uuid=79704a98-aa15-4c7e-8f95-e59af700befb"]},{"id":"ITEM-5","itemData":{"DOI":"10.1146/annurev-marine-120709-142756","author":[{"dropping-particle":"","family":"Sanford","given":"Eric","non-dropping-particle":"","parse-names":false,"suffix":""},{"dropping-particle":"","family":"Kelly","given":"Morgan W","non-dropping-particle":"","parse-names":false,"suffix":""}],"container-title":"Annual Review of Marine Science","id":"ITEM-5","issued":{"date-parts":[["2011"]]},"page":"509-35","title":"Local Adaptation in Marine Invertebrates","type":"article-journal","volume":"3"},"uris":["http://www.mendeley.com/documents/?uuid=033e5766-f0eb-4b12-8e8f-716050dd0df6"]},{"id":"ITEM-6","itemData":{"DOI":"10.1002/ecy.2463","ISSN":"00129658","PMID":"30030930","abstract":"Metabolism shapes the ecosystem role of organisms by dictating their energy demand and nutrient recycling potential. Metabolic theory (MTE) predicts consumer metabolic and recycling rates will rise with warming, especially if body size declines, but it ignores potential for adaptation. We measured metabolic and nutrient excretion rates of individuals from populations of a globally invasive fish that colonized sites spanning a wide temperature range (19–37°C) on two continents within the last 100 yr. Fish body size declined across our temperature gradient and MTE predicted large rises in population energy demand and nutrient recycling. However, we found that the allometry and temperature dependency of metabolism varied in a countergradient pattern with local temperature in a way that offset predictions of MTE. Scaling of nutrient excretion was more variable and did not track temperature. Our results suggest that adaptation can reduce the metabolic cost of warming, increasing the prospects for population persistence under extreme warming scenarios.","author":[{"dropping-particle":"","family":"Moffett","given":"Emma R.","non-dropping-particle":"","parse-names":false,"suffix":""},{"dropping-particle":"","family":"Fryxell","given":"David C.","non-dropping-particle":"","parse-names":false,"suffix":""},{"dropping-particle":"","family":"Palkovacs","given":"Eric P.","non-dropping-particle":"","parse-names":false,"suffix":""},{"dropping-particle":"","family":"Kinnison","given":"Michael T.","non-dropping-particle":"","parse-names":false,"suffix":""},{"dropping-particle":"","family":"Simon","given":"Kevin S.","non-dropping-particle":"","parse-names":false,"suffix":""}],"container-title":"Ecology","id":"ITEM-6","issue":"10","issued":{"date-parts":[["2018"]]},"page":"2318-2326","title":"Local adaptation reduces the metabolic cost of environmental warming","type":"article-journal","volume":"99"},"uris":["http://www.mendeley.com/documents/?uuid=de0d8a35-b3ed-4acf-a327-de619fe060bb"]}],"mendeley":{"formattedCitation":"(Hampe and Petit 2005; Hoffmann and Sgró 2011; Sanford and Kelly 2011; Kelly et al. 2012; O’Brien et al. 2017; Moffett et al. 2018)","plainTextFormattedCitation":"(Hampe and Petit 2005; Hoffmann and Sgró 2011; Sanford and Kelly 2011; Kelly et al. 2012; O’Brien et al. 2017; Moffett et al. 2018)","previouslyFormattedCitation":"(Hampe and Petit 2005; Hoffmann and Sgró 2011; Sanford and Kelly 2011; Kelly et al. 2012; O’Brien et al. 2017; Moffett et al. 2018)"},"properties":{"noteIndex":0},"schema":"https://github.com/citation-style-language/schema/raw/master/csl-citation.json"}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(Hampe and Petit 2005; Hoffmann and Sgró 2011; Sanford and Kelly 2011; Kelly et al. 2012; O’Brien et al. 2017; Moffett et al. 2018)</w:t>
      </w:r>
      <w:r>
        <w:rPr>
          <w:color w:val="000000" w:themeColor="text1"/>
          <w:lang w:val="en-US"/>
        </w:rPr>
        <w:fldChar w:fldCharType="end"/>
      </w:r>
      <w:r>
        <w:rPr>
          <w:color w:val="000000" w:themeColor="text1"/>
          <w:lang w:val="en-US"/>
        </w:rPr>
        <w:t xml:space="preserve">. However, intraspecific variation between northern and southern populations of </w:t>
      </w:r>
      <w:r>
        <w:rPr>
          <w:i/>
          <w:iCs/>
          <w:color w:val="000000" w:themeColor="text1"/>
          <w:lang w:val="en-US"/>
        </w:rPr>
        <w:t xml:space="preserve">A. polyacanthus </w:t>
      </w:r>
      <w:r>
        <w:rPr>
          <w:color w:val="000000" w:themeColor="text1"/>
          <w:lang w:val="en-US"/>
        </w:rPr>
        <w:t xml:space="preserve">remains underexplored, with Gardiner </w:t>
      </w:r>
      <w:r>
        <w:rPr>
          <w:i/>
          <w:iCs/>
          <w:color w:val="000000" w:themeColor="text1"/>
          <w:lang w:val="en-US"/>
        </w:rPr>
        <w:t xml:space="preserve">et al., </w:t>
      </w:r>
      <w:r>
        <w:rPr>
          <w:color w:val="000000" w:themeColor="text1"/>
          <w:lang w:val="en-US"/>
        </w:rPr>
        <w:t xml:space="preserve">(2010) and Donelson and Munday (2012), both examining the same southern populations (Heron Island). The lack of diversity in explored locations suggests the intraspecific variation within the region remains underexamined. </w:t>
      </w:r>
    </w:p>
    <w:p w14:paraId="38B05652" w14:textId="5FEC544A" w:rsidR="0055034B" w:rsidRDefault="0055034B" w:rsidP="00B36451">
      <w:pPr>
        <w:spacing w:line="240" w:lineRule="auto"/>
        <w:jc w:val="both"/>
        <w:rPr>
          <w:lang w:val="en-US"/>
        </w:rPr>
      </w:pPr>
    </w:p>
    <w:p w14:paraId="39E8FB88" w14:textId="77777777" w:rsidR="00444E97" w:rsidRDefault="00444E97" w:rsidP="00B36451">
      <w:pPr>
        <w:spacing w:line="240" w:lineRule="auto"/>
        <w:jc w:val="both"/>
        <w:rPr>
          <w:color w:val="000000" w:themeColor="text1"/>
          <w:lang w:val="en-US"/>
        </w:rPr>
      </w:pPr>
    </w:p>
    <w:p w14:paraId="3A066EE4" w14:textId="77777777" w:rsidR="00444E97" w:rsidRDefault="00444E97" w:rsidP="00B36451">
      <w:pPr>
        <w:spacing w:line="240" w:lineRule="auto"/>
        <w:jc w:val="both"/>
        <w:rPr>
          <w:color w:val="000000" w:themeColor="text1"/>
          <w:lang w:val="en-US"/>
        </w:rPr>
      </w:pPr>
      <w:r>
        <w:rPr>
          <w:color w:val="000000" w:themeColor="text1"/>
          <w:lang w:val="en-US"/>
        </w:rPr>
        <w:t>--------------------------------------------------------------------------------------------------------------------------------------</w:t>
      </w:r>
    </w:p>
    <w:p w14:paraId="23D8FC8B" w14:textId="77777777" w:rsidR="00444E97" w:rsidRDefault="00444E97" w:rsidP="00B36451">
      <w:pPr>
        <w:spacing w:line="240" w:lineRule="auto"/>
        <w:jc w:val="both"/>
        <w:rPr>
          <w:color w:val="000000" w:themeColor="text1"/>
          <w:lang w:val="en-US"/>
        </w:rPr>
      </w:pPr>
      <w:r>
        <w:rPr>
          <w:color w:val="000000" w:themeColor="text1"/>
          <w:lang w:val="en-US"/>
        </w:rPr>
        <w:t xml:space="preserve">When </w:t>
      </w:r>
    </w:p>
    <w:p w14:paraId="565D208F" w14:textId="02F6F8A4" w:rsidR="00444E97" w:rsidRDefault="00444E97" w:rsidP="00B36451">
      <w:pPr>
        <w:spacing w:line="240" w:lineRule="auto"/>
        <w:jc w:val="both"/>
        <w:rPr>
          <w:color w:val="000000" w:themeColor="text1"/>
          <w:lang w:val="en-US"/>
        </w:rPr>
      </w:pPr>
      <w:r w:rsidRPr="00526740">
        <w:rPr>
          <w:color w:val="000000" w:themeColor="text1"/>
          <w:highlight w:val="cyan"/>
          <w:lang w:val="en-US"/>
        </w:rPr>
        <w:t>~</w:t>
      </w:r>
      <w:r>
        <w:rPr>
          <w:color w:val="000000" w:themeColor="text1"/>
          <w:lang w:val="en-US"/>
        </w:rPr>
        <w:t>Fish are sensitive to temperature. Although they may not be living at their thermal maximums temperature shifts of a dew degrees can impact important fitness functions~.</w:t>
      </w:r>
      <w:r w:rsidRPr="00526740">
        <w:rPr>
          <w:color w:val="000000" w:themeColor="text1"/>
          <w:highlight w:val="cyan"/>
          <w:lang w:val="en-US"/>
        </w:rPr>
        <w:t>~</w:t>
      </w:r>
      <w:r>
        <w:rPr>
          <w:color w:val="000000" w:themeColor="text1"/>
          <w:lang w:val="en-US"/>
        </w:rPr>
        <w:t xml:space="preserve">The future distribution of marine fish species will be determined by the relationship between organisms’ biochemical and physiological constraints, and temperature </w:t>
      </w:r>
      <w:r>
        <w:rPr>
          <w:color w:val="000000" w:themeColor="text1"/>
          <w:lang w:val="en-US"/>
        </w:rPr>
        <w:fldChar w:fldCharType="begin" w:fldLock="1"/>
      </w:r>
      <w:r w:rsidR="001C5C72">
        <w:rPr>
          <w:color w:val="000000" w:themeColor="text1"/>
          <w:lang w:val="en-US"/>
        </w:rPr>
        <w:instrText>ADDIN CSL_CITATION {"citationItems":[{"id":"ITEM-1","itemData":{"DOI":"10.1242/jeb.238840","ISSN":"14779145","PMID":"33627469","abstract":"Warming of aquatic environments as a result of climate change is already having measurable impacts on fishes, manifested as changes in phenology, range shifts and reductions in body size. Understanding the physiological mechanisms underlying these seemingly universal patterns is crucial if we are to reliably predict the fate of fish populations with future warming. This includes an understanding of mechanisms for acute thermal tolerance, as extreme heatwaves may be a major driver of observed effects. The hypothesis of gill oxygen limitation (GOL) is claimed to explain asymptotic fish growth, and why some fish species are decreasing in size with warming; but its underlying assumptions conflict with established knowledge and direct mechanistic evidence is lacking. The hypothesis of oxygen- and capacity-limited thermal tolerance (OCLTT) has stimulated a wave of research into the role of oxygen supply capacity and thermal performance curves for aerobic scope, but results vary greatly between species, indicating that it is unlikely to be a universal mechanism. As thermal performance curves remain important for incorporating physiological tolerance into models, we discuss potentially fruitful alternatives to aerobic scope, notably specific dynamic action and growth rate. We consider the limitations of estimating acute thermal tolerance by a single rapid measure whose mechanism of action is not known. We emphasise the continued importance of experimental physiology, particularly in advancing our understanding of underlying mechanisms, but also the challenge of making this knowledge relevant to the more complex reality.","author":[{"dropping-particle":"","family":"Lefevre","given":"Sjannie","non-dropping-particle":"","parse-names":false,"suffix":""},{"dropping-particle":"","family":"Wang","given":"Tobias","non-dropping-particle":"","parse-names":false,"suffix":""},{"dropping-particle":"","family":"McKenzie","given":"David J.","non-dropping-particle":"","parse-names":false,"suffix":""}],"container-title":"Journal of Experimental Biology","id":"ITEM-1","issued":{"date-parts":[["2021"]]},"note":"Warming of aquatic environments as a result of climate change is already having measurable impacts on fishes, manifested as changes in phenology, range shifts and reductions in body size.","title":"The role of mechanistic physiology in investigating impacts of global warming on fishes","type":"article-journal","volume":"224"},"uris":["http://www.mendeley.com/documents/?uuid=0442063e-bb74-4223-85fe-c6bd4b04997d"]},{"id":"ITEM-2","itemData":{"DOI":"10.1038/s42003-022-03055-y","ISBN":"4200302203055","abstract":"Physiology can underlie movement, including short-term activity, exploration of unfamiliar environments, and larger scale dispersal, and thereby influence species distributions in an environmentally sensitive manner. We conducted meta-analyses of the literature to establish, firstly, whether physiological traits underlie activity, exploration, and dispersal by individuals (88 studies), and secondly whether physiological characteristics differed between range core and edges of distributions (43 studies). We show that locomotor performance and metabolism influenced individual movement with varying levels of confidence. Range edges differed from cores in traits that may be associated with dispersal success, including metabolism, locomotor performance, corticosterone levels, and immunity, and differences increased with increasing time since separation. Physiological effects were particularly pronounced in birds and amphibians, but taxon-specific differences may reflect biased sampling in the literature, which also focussed primarily on North America, Europe, and Australia. Hence, physiology can influence movement, but undersampling and bias currently limits general conclusions.","author":[{"dropping-particle":"","family":"Wu","given":"Nicholas C.","non-dropping-particle":"","parse-names":false,"suffix":""},{"dropping-particle":"","family":"Seebacher","given":"Frank","non-dropping-particle":"","parse-names":false,"suffix":""}],"container-title":"Communications Biology","id":"ITEM-2","issue":"1","issued":{"date-parts":[["2022"]]},"page":"1-11","publisher":"Springer US","title":"Physiology can predict animal activity, exploration, and dispersal","type":"article-journal","volume":"5"},"uris":["http://www.mendeley.com/documents/?uuid=bb8b8dff-7d76-4c4e-aa9f-1c561ee43ffa"]},{"id":"ITEM-3","itemData":{"DOI":"10.1111/j.1467-2979.2008.00281.x","ISSN":"14672960","abstract":"Climate change will impact coral-reef fishes through effects on individual performance, trophic linkages, recruitment dynamics, population connectivity and other ecosystem processes. The most immediate impacts will be a loss of diversity and changes to fish community composition as a result of coral bleaching. Coral-dependent fishes suffer the most rapid population declines as coral is lost; however, many other species will exhibit long-term declines due to loss of settlement habitat and erosion of habitat structural complexity. Increased ocean temperature will affect the physiological performance and behaviour of coral reef fishes, especially during their early life history. Small temperature increases might favour larval development, but this could be counteracted by negative effects on adult reproduction. Already variable recruitment will become even more unpredictable. This will make optimal harvest strategies for coral reef fisheries more difficult to determine and populations more susceptible to overfishing. A substantial number of species could exhibit range shifts, with implications for extinction risk of small-range species near the margins of reef development. There are critical gaps in our knowledge of how climate change will affect tropical marine fishes. Predictions are often based on temperate examples, which may be inappropriate for tropical species. Improved projections of how ocean currents and primary productivity will change are needed to better predict how reef fish population dynamics and connectivity patterns will change. Finally, the potential for adaptation to climate change needs more attention. Many coral reef fishes have geographical ranges spanning a wide temperature gradient and some have short generation times. These characteristics are conducive to acclimation or local adaptation to climate change and provide hope that the more resilient species will persist if immediate action is taken to stabilize Earth's climate. © 2008 The Authors.","author":[{"dropping-particle":"","family":"Munday","given":"Philip L.","non-dropping-particle":"","parse-names":false,"suffix":""},{"dropping-particle":"","family":"Jones","given":"Geoffrey P.","non-dropping-particle":"","parse-names":false,"suffix":""},{"dropping-particle":"","family":"Pratchett","given":"Morgan S.","non-dropping-particle":"","parse-names":false,"suffix":""},{"dropping-particle":"","family":"Williams","given":"Ashley J.","non-dropping-particle":"","parse-names":false,"suffix":""}],"container-title":"Fish and Fisheries","id":"ITEM-3","issue":"3","issued":{"date-parts":[["2008"]]},"page":"261-285","title":"Climate change and the future for coral reef fishes","type":"article-journal","volume":"9"},"uris":["http://www.mendeley.com/documents/?uuid=3535e470-81d5-4d51-9515-32dbadefe223"]},{"id":"ITEM-4","itemData":{"DOI":"10.1111/jfb.14620","ISSN":"10958649","abstract":"Intraspecific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Biology","id":"ITEM-4","issued":{"date-parts":[["2020"]]},"note":"Really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fishes","type":"article-journal"},"uris":["http://www.mendeley.com/documents/?uuid=696d20e8-30eb-44f9-aa91-87854ffdf875"]}],"mendeley":{"formattedCitation":"(Munday et al. 2008a; McKenzie et al. 2020; Lefevre et al. 2021; Wu and Seebacher 2022)","plainTextFormattedCitation":"(Munday et al. 2008a; McKenzie et al. 2020; Lefevre et al. 2021; Wu and Seebacher 2022)","previouslyFormattedCitation":"(Munday et al. 2008a; McKenzie et al. 2020; Lefevre et al. 2021; Wu and Seebacher 2022)"},"properties":{"noteIndex":0},"schema":"https://github.com/citation-style-language/schema/raw/master/csl-citation.json"}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(Munday et al. 2008a; McKenzie et al. 2020; Lefevre et al. 2021; Wu and Seebacher 2022)</w:t>
      </w:r>
      <w:r>
        <w:rPr>
          <w:color w:val="000000" w:themeColor="text1"/>
          <w:lang w:val="en-US"/>
        </w:rPr>
        <w:fldChar w:fldCharType="end"/>
      </w:r>
      <w:r>
        <w:rPr>
          <w:color w:val="000000" w:themeColor="text1"/>
          <w:lang w:val="en-US"/>
        </w:rPr>
        <w:t>. ~</w:t>
      </w:r>
    </w:p>
    <w:p w14:paraId="4DB6F367" w14:textId="77777777" w:rsidR="00444E97" w:rsidRDefault="00444E97" w:rsidP="00B36451">
      <w:pPr>
        <w:spacing w:line="240" w:lineRule="auto"/>
        <w:jc w:val="both"/>
        <w:rPr>
          <w:color w:val="000000" w:themeColor="text1"/>
          <w:lang w:val="en-US"/>
        </w:rPr>
      </w:pPr>
    </w:p>
    <w:p w14:paraId="7EA48E01" w14:textId="77777777" w:rsidR="00444E97" w:rsidRDefault="00444E97" w:rsidP="00B36451">
      <w:pPr>
        <w:spacing w:line="240" w:lineRule="auto"/>
        <w:jc w:val="both"/>
        <w:rPr>
          <w:color w:val="000000" w:themeColor="text1"/>
          <w:lang w:val="en-US"/>
        </w:rPr>
      </w:pPr>
      <w:r>
        <w:rPr>
          <w:color w:val="000000" w:themeColor="text1"/>
          <w:lang w:val="en-US"/>
        </w:rPr>
        <w:t>~however, variation between fish populations has been largely ignored and restricted to few locations.~</w:t>
      </w:r>
    </w:p>
    <w:p w14:paraId="09E8C988" w14:textId="77777777" w:rsidR="00444E97" w:rsidRDefault="00444E97" w:rsidP="00B36451">
      <w:pPr>
        <w:spacing w:line="240" w:lineRule="auto"/>
        <w:jc w:val="both"/>
        <w:rPr>
          <w:b/>
          <w:bCs/>
          <w:color w:val="FF0000"/>
          <w:lang w:val="en-US"/>
        </w:rPr>
      </w:pPr>
    </w:p>
    <w:p w14:paraId="428821F9" w14:textId="77777777" w:rsidR="00444E97" w:rsidRDefault="00444E97" w:rsidP="00B36451">
      <w:pPr>
        <w:spacing w:line="240" w:lineRule="auto"/>
        <w:jc w:val="both"/>
        <w:rPr>
          <w:color w:val="000000" w:themeColor="text1"/>
          <w:lang w:val="en-US"/>
        </w:rPr>
      </w:pPr>
    </w:p>
    <w:p w14:paraId="7B8C36CE" w14:textId="77777777" w:rsidR="00444E97" w:rsidRDefault="00444E97" w:rsidP="00B36451">
      <w:pPr>
        <w:spacing w:line="240" w:lineRule="auto"/>
        <w:jc w:val="both"/>
        <w:rPr>
          <w:color w:val="000000" w:themeColor="text1"/>
          <w:lang w:val="en-US"/>
        </w:rPr>
      </w:pPr>
      <w:r>
        <w:rPr>
          <w:color w:val="000000" w:themeColor="text1"/>
          <w:lang w:val="en-US"/>
        </w:rPr>
        <w:t xml:space="preserve"> </w:t>
      </w:r>
      <w:r w:rsidRPr="00526740">
        <w:rPr>
          <w:color w:val="000000" w:themeColor="text1"/>
          <w:highlight w:val="cyan"/>
          <w:lang w:val="en-US"/>
        </w:rPr>
        <w:t>~</w:t>
      </w:r>
      <w:r>
        <w:rPr>
          <w:color w:val="000000" w:themeColor="text1"/>
          <w:lang w:val="en-US"/>
        </w:rPr>
        <w:t>as temperatures warm it becomes increasingly more important to focus on marine species that are expected to witness +3c by the end of the century</w:t>
      </w:r>
      <w:r w:rsidRPr="00526740">
        <w:rPr>
          <w:color w:val="000000" w:themeColor="text1"/>
          <w:highlight w:val="cyan"/>
          <w:lang w:val="en-US"/>
        </w:rPr>
        <w:t>~</w:t>
      </w:r>
    </w:p>
    <w:p w14:paraId="4D1F6583" w14:textId="77777777" w:rsidR="00444E97" w:rsidRDefault="00444E97" w:rsidP="00B36451">
      <w:pPr>
        <w:spacing w:line="240" w:lineRule="auto"/>
        <w:jc w:val="both"/>
        <w:rPr>
          <w:b/>
          <w:bCs/>
          <w:i/>
          <w:iCs/>
          <w:color w:val="FF0000"/>
          <w:lang w:val="en-US"/>
        </w:rPr>
      </w:pPr>
    </w:p>
    <w:p w14:paraId="488622FD" w14:textId="77777777" w:rsidR="00444E97" w:rsidRPr="0013287F" w:rsidRDefault="00444E97" w:rsidP="00B36451">
      <w:pPr>
        <w:spacing w:line="240" w:lineRule="auto"/>
        <w:jc w:val="both"/>
        <w:rPr>
          <w:b/>
          <w:bCs/>
          <w:i/>
          <w:iCs/>
          <w:color w:val="FF0000"/>
          <w:lang w:val="en-US"/>
        </w:rPr>
      </w:pPr>
    </w:p>
    <w:p w14:paraId="5CF919ED" w14:textId="77777777" w:rsidR="00444E97" w:rsidRDefault="00444E97" w:rsidP="00B36451">
      <w:pPr>
        <w:spacing w:line="240" w:lineRule="auto"/>
        <w:jc w:val="both"/>
        <w:rPr>
          <w:b/>
          <w:bCs/>
          <w:color w:val="FF0000"/>
          <w:lang w:val="en-US"/>
        </w:rPr>
      </w:pPr>
    </w:p>
    <w:p w14:paraId="5B648704" w14:textId="77777777" w:rsidR="00444E97" w:rsidRDefault="00444E97" w:rsidP="00B36451">
      <w:pPr>
        <w:spacing w:line="240" w:lineRule="auto"/>
        <w:jc w:val="both"/>
        <w:rPr>
          <w:b/>
          <w:bCs/>
          <w:color w:val="FF0000"/>
          <w:lang w:val="en-US"/>
        </w:rPr>
      </w:pPr>
    </w:p>
    <w:p w14:paraId="3A9C9033" w14:textId="73C9B2FA" w:rsidR="00444E97" w:rsidRDefault="00444E97" w:rsidP="00B36451">
      <w:pPr>
        <w:spacing w:line="240" w:lineRule="auto"/>
        <w:jc w:val="both"/>
        <w:rPr>
          <w:b/>
          <w:bCs/>
          <w:color w:val="FF0000"/>
          <w:lang w:val="en-US"/>
        </w:rPr>
      </w:pPr>
      <w:r w:rsidRPr="008E056C">
        <w:rPr>
          <w:strike/>
          <w:color w:val="000000" w:themeColor="text1"/>
          <w:lang w:val="en-US"/>
        </w:rPr>
        <w:t>Irrespective of the evolutionary mechanisms at play, understanding thermal tolerance across populations is necessary for estimating species level response to warming temperatures</w:t>
      </w:r>
      <w:r>
        <w:rPr>
          <w:color w:val="000000" w:themeColor="text1"/>
          <w:lang w:val="en-US"/>
        </w:rPr>
        <w:t xml:space="preserve"> </w:t>
      </w:r>
      <w:r>
        <w:rPr>
          <w:color w:val="000000" w:themeColor="text1"/>
          <w:lang w:val="en-US"/>
        </w:rPr>
        <w:fldChar w:fldCharType="begin" w:fldLock="1"/>
      </w:r>
      <w:r w:rsidR="001C5C72">
        <w:rPr>
          <w:color w:val="000000" w:themeColor="text1"/>
          <w:lang w:val="en-US"/>
        </w:rPr>
        <w:instrText>ADDIN CSL_CITATION {"citationItems":[{"id":"ITEM-1","itemData":{"DOI":"10.1111/jfb.14620","ISSN":"10958649","abstract":"Intraspecific variation in key traits such as tolerance of warming can have profound effects on ecological and evolutionary processes, notably responses to climate change. The empirical evidence for three primary elements of intraspecific variation in tolerance of warming in fishes is reviewed. The first is purely mechanistic that tolerance varies across life stages and as fishes become mature. The limited evidence indicates strongly that this is the case, possibly because of universal physiological principles. The second is intraspecific variation that is because of phenotypic plasticity, also a mechanistic phenomenon that buffers individuals’ sensitivity to negative impacts of global warming in their lifetime, or to some extent through epigenetic effects over successive generations. Although the evidence for plasticity in tolerance to warming is extensive, more work is required to understand underlying mechanisms and to reveal whether there are general patterns. The third element is intraspecific variation based on heritable genetic differences in tolerance, which underlies local adaptation and may define long-term adaptability of a species in the face of ongoing global change. There is clear evidence of local adaptation and some evidence of heritability of tolerance to warming, but the knowledge base is limited with detailed information for only a few model or emblematic species. There is also strong evidence of structured variation in tolerance of warming within species, which may have ecological and evolutionary significance irrespective of whether it reflects plasticity or adaptation. Although the overwhelming consensus is that having broader intraspecific variation in tolerance should reduce species vulnerability to impacts of global warming, there are no sufficient data on fishes to provide insights into particular mechanisms by which this may occur.","author":[{"dropping-particle":"","family":"McKenzie","given":"David J.","non-dropping-particle":"","parse-names":false,"suffix":""},{"dropping-particle":"","family":"Zhang","given":"Yangfan","non-dropping-particle":"","parse-names":false,"suffix":""},{"dropping-particle":"","family":"Eliason","given":"Erika J.","non-dropping-particle":"","parse-names":false,"suffix":""},{"dropping-particle":"","family":"Schulte","given":"Patricia M.","non-dropping-particle":"","parse-names":false,"suffix":""},{"dropping-particle":"","family":"Claireaux","given":"Guy","non-dropping-particle":"","parse-names":false,"suffix":""},{"dropping-particle":"","family":"Blasco","given":"Felipe R.","non-dropping-particle":"","parse-names":false,"suffix":""},{"dropping-particle":"","family":"Nati","given":"Julie J.H.","non-dropping-particle":"","parse-names":false,"suffix":""},{"dropping-particle":"","family":"Farrell","given":"Anthony P.","non-dropping-particle":"","parse-names":false,"suffix":""}],"container-title":"Journal of Fish Biology","id":"ITEM-1","issued":{"date-parts":[["2020"]]},"note":"Really good paper for aerobic scope results and potential reasons for critical thermal maximum temperatures. Also, good for examining critical thermal maximums \n\nGood for comparing to other species that are subjected to conditions that promote local adaptation.","page":"1-20","title":"Intraspecific variation in tolerance of warming in fishes","type":"article-journal"},"uris":["http://www.mendeley.com/documents/?uuid=696d20e8-30eb-44f9-aa91-87854ffdf875"]},{"id":"ITEM-2","itemData":{"DOI":"10.1016/j.jembe.2011.02.009","ISSN":"00220981","abstract":"The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Ecology","id":"ITEM-2","issue":"1-2","issued":{"date-parts":[["2011"]]},"page":"209-217","publisher":"Elsevier B.V.","title":"Geographic variation in temperature tolerance as an indicator of potential population responses to climate change","type":"article-journal","volume":"400"},"uris":["http://www.mendeley.com/documents/?uuid=29f3bdd1-3fa3-4e81-a23d-19d53c843813"]},{"id":"ITEM-3","itemData":{"DOI":"10.1098/rstb.2018.0550","ISBN":"0000000329","ISSN":"14712970","PMID":"31203756","abstract":"Accurately forecasting the response of global biota to warming is a fundamental challenge for ecology in the Anthropocene. Within-species variation in thermal sensitivity, caused by phenotypic plasticity and local adaptation of thermal limits, is often overlooked in assessments of species responses to warming. Despite this, implicit assumptions of thermal niche conservatism or adaptation and plasticity at the species level permeate the literature with potentially important implications for predictions of warming impacts at the population level. Here we review how these attributes interact with the spatial and temporal context of ocean warming to influence the vulnerability of marine organisms. We identify a broad spectrum of thermal sensitivities among marine organisms, particularly in central and cool-edge populations of species distributions. These are characterized by generally low sensitivity in organisms with conserved thermal niches, to high sensitivity for organisms with locally adapted thermal niches. Important differences in thermal sensitivity among marine taxa suggest that warming could adversely affect benthic primary producers sooner than less vulnerable higher trophic groups. Embracing the spatial, temporal and biological context of within-species variation in thermal physiology helps explain observed impacts of ocean warming and can improve forecasts of climate change vulnerability in marine systems. This article is part of the theme issue 'Physiological diversity, biodiversity patterns and global climate change: testing key hypotheses involving temperature and oxygen'.","author":[{"dropping-particle":"","family":"Bennett","given":"Scott","non-dropping-particle":"","parse-names":false,"suffix":""},{"dropping-particle":"","family":"Duarte","given":"Carlos M.","non-dropping-particle":"","parse-names":false,"suffix":""},{"dropping-particle":"","family":"Marbà","given":"Núria","non-dropping-particle":"","parse-names":false,"suffix":""},{"dropping-particle":"","family":"Wernberg","given":"Thomas","non-dropping-particle":"","parse-names":false,"suffix":""}],"container-title":"Philosophical Transactions of the Royal Society B: Biological Sciences","id":"ITEM-3","issue":"1778","issued":{"date-parts":[["2019"]]},"title":"Integrating within-species variation in thermal physiology into climate change ecology","type":"article-journal","volume":"374"},"uris":["http://www.mendeley.com/documents/?uuid=d841b66c-e20e-48f8-aaf8-d6214f2f6adb"]}],"mendeley":{"formattedCitation":"(Sorte et al. 2011; Bennett et al. 2019; McKenzie et al. 2020)","plainTextFormattedCitation":"(Sorte et al. 2011; Bennett et al. 2019; McKenzie et al. 2020)","previouslyFormattedCitation":"(Sorte et al. 2011; Bennett et al. 2019; McKenzie et al. 2020)"},"properties":{"noteIndex":0},"schema":"https://github.com/citation-style-language/schema/raw/master/csl-citation.json"}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(Sorte et al. 2011; Bennett et al. 2019; McKenzie et al. 2020)</w:t>
      </w:r>
      <w:r>
        <w:rPr>
          <w:color w:val="000000" w:themeColor="text1"/>
          <w:lang w:val="en-US"/>
        </w:rPr>
        <w:fldChar w:fldCharType="end"/>
      </w:r>
      <w:r>
        <w:rPr>
          <w:color w:val="000000" w:themeColor="text1"/>
          <w:lang w:val="en-US"/>
        </w:rPr>
        <w:t>.</w:t>
      </w:r>
    </w:p>
    <w:p w14:paraId="2354D603" w14:textId="77777777" w:rsidR="00444E97" w:rsidRDefault="00444E97" w:rsidP="00B36451">
      <w:pPr>
        <w:spacing w:line="240" w:lineRule="auto"/>
        <w:jc w:val="both"/>
        <w:rPr>
          <w:b/>
          <w:bCs/>
          <w:color w:val="FF0000"/>
          <w:lang w:val="en-US"/>
        </w:rPr>
      </w:pPr>
    </w:p>
    <w:p w14:paraId="08A2F0A2" w14:textId="1733C390" w:rsidR="00444E97" w:rsidRDefault="00444E97" w:rsidP="00B36451">
      <w:pPr>
        <w:spacing w:line="240" w:lineRule="auto"/>
        <w:jc w:val="both"/>
        <w:rPr>
          <w:color w:val="000000" w:themeColor="text1"/>
          <w:lang w:val="en-US"/>
        </w:rPr>
      </w:pPr>
      <w:r>
        <w:rPr>
          <w:color w:val="000000" w:themeColor="text1"/>
          <w:lang w:val="en-US"/>
        </w:rPr>
        <w:t>One of the leading hypotheses for predicting intraspecific spatial variation is the climatic variability hypothesis (CVH). Under the CVH,  thermal conditions at low-latitudes, warmer temperatures and less variation, are hypothesized to favor genetic adaptation; whereas, high-latitudes conditions, cooler temperatures with more variation, are expected favor phenotypic plasticity. However, the evidence supporting the CVH is not ubiquitous</w:t>
      </w:r>
      <w:r>
        <w:rPr>
          <w:color w:val="000000" w:themeColor="text1"/>
          <w:lang w:val="en-US"/>
        </w:rPr>
        <w:fldChar w:fldCharType="begin" w:fldLock="1"/>
      </w:r>
      <w:r w:rsidR="001C5C72">
        <w:rPr>
          <w:color w:val="000000" w:themeColor="text1"/>
          <w:lang w:val="en-US"/>
        </w:rPr>
        <w:instrText>ADDIN CSL_CITATION {"citationItems":[{"id":"ITEM-1","itemData":{"DOI":"10.1093/evolut/qpad005","ISSN":"15585646","PMID":"36637137","abstract":"Ecologists and evolutionary biologists have long predicted that organisms in more climatically variable environments should be adapted to handle a wider range of conditions. This intuitive idea, known as the Climatic Variability Hypothesis (CVH), has gained mixed support from empirical studies. We tested the CVH in a novel system by comparing the thermal breadth of coastal and inland populations of Mimulus guttatus. To quantify thermal breadth, we performed a thermal performance experiment and built performance curves. Using these performance curves, we also evaluated evidence for a breadth-performance trade-off and the Hotter-is-Better hypothesis. We did not find support for the CVH; coastal and inland populations did not differ in thermal breadth. However, we found evidence for a breadth-performance trade-off and the Hotter-is-Better hypothesis. Surprisingly, the two most inland populations differed the most in the thermal performance traits we evaluated. Our results highlight the importance of explicitly measuring thermal performance to test explanations of species distribution patterns and the need to examine alternative mechanisms by which organisms occupy different climatic regimes.","author":[{"dropping-particle":"","family":"Chiono","given":"Alec","non-dropping-particle":"","parse-names":false,"suffix":""},{"dropping-particle":"","family":"Paul","given":"John R.","non-dropping-particle":"","parse-names":false,"suffix":""}],"container-title":"Evolution; international journal of organic evolution","id":"ITEM-1","issue":"3","issued":{"date-parts":[["2023"]]},"page":"870-880","title":"The Climatic Variability Hypothesis and trade-offs in thermal performance in coastal and inland populations of Mimulus guttatus","type":"article-journal","volume":"77"},"uris":["http://www.mendeley.com/documents/?uuid=7db9789d-a25f-4c52-bd30-04576c129f8d","http://www.mendeley.com/documents/?uuid=66a35890-902c-4bdc-8252-00a9710956ad"]},{"id":"ITEM-2","itemData":{"DOI":"10.1086/661780","ISSN":"00030147","PMID":"21956094","abstract":"The distribution of insects can often be related to variation in their response to thermal extremes, which in turn may reflect differences in plastic responses or innate variation in resistance. Species with widespread distributions are expected to have evolved higher levels of plasticity than those from restricted tropical areas. This study compares adult thermal limits across five widespread species and five restricted tropical species of Drosophila from eastern Australia and investigates how these limits are affected by developmental acclimation and hardening after controlling for environmental variation and phylogeny. Irrespective of acclimation, cold resistance was higher in the widespread species. Developmental cold acclimation simulating temperate conditions extended cold limits by 2°-4°C, whereas developmental heat acclimation under simulated tropical conditions increased upper thermal limits by &lt;1°C. The response to adult heat-hardening was weak, whereas widespread species tended to have a larger cold-hardening response that increased cold tolerance by 2°-5°C. These patterns persisted after phylogenetic correction and when flies were reared under high and low constant temperatures. The results do not support the hypothesis that widely distributed species have larger phenotypic plasticity for thermal tolerance limits, and Drosophila species distributions are therefore more closely linked to differences in innate thermal tolerance limits. © 2011 by The University of Chicago.","author":[{"dropping-particle":"","family":"Overgaard","given":"Johannes","non-dropping-particle":"","parse-names":false,"suffix":""},{"dropping-particle":"","family":"Kristensen","given":"Torsten N.","non-dropping-particle":"","parse-names":false,"suffix":""},{"dropping-particle":"","family":"Mitchell","given":"Katherine A.","non-dropping-particle":"","parse-names":false,"suffix":""},{"dropping-particle":"","family":"Hoffmann","given":"Ary A.","non-dropping-particle":"","parse-names":false,"suffix":""}],"container-title":"American Naturalist","id":"ITEM-2","issue":"SUPPL. 1","issued":{"date-parts":[["2011"]]},"title":"Thermal tolerance in widespread and tropical Drosophila species: Does phenotypic plasticity increase with latitude?","type":"article-journal","volume":"178"},"uris":["http://www.mendeley.com/documents/?uuid=9381875e-3d6b-4658-ab9a-a9feb947122d","http://www.mendeley.com/documents/?uuid=1f4d3569-d555-47ce-9878-2c500786e203"]}],"mendeley":{"formattedCitation":"(Overgaard et al. 2011; Chiono and Paul 2023)","plainTextFormattedCitation":"(Overgaard et al. 2011; Chiono and Paul 2023)","previouslyFormattedCitation":"(Overgaard et al. 2011; Chiono and Paul 2023)"},"properties":{"noteIndex":0},"schema":"https://github.com/citation-style-language/schema/raw/master/csl-citation.json"}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(Overgaard et al. 2011; Chiono and Paul 2023)</w:t>
      </w:r>
      <w:r>
        <w:rPr>
          <w:color w:val="000000" w:themeColor="text1"/>
          <w:lang w:val="en-US"/>
        </w:rPr>
        <w:fldChar w:fldCharType="end"/>
      </w:r>
      <w:r>
        <w:rPr>
          <w:color w:val="000000" w:themeColor="text1"/>
          <w:lang w:val="en-US"/>
        </w:rPr>
        <w:t xml:space="preserve">. </w:t>
      </w:r>
    </w:p>
    <w:p w14:paraId="6DF62B86" w14:textId="77777777" w:rsidR="00444E97" w:rsidRDefault="00444E97" w:rsidP="00B36451">
      <w:pPr>
        <w:spacing w:line="240" w:lineRule="auto"/>
        <w:jc w:val="both"/>
        <w:rPr>
          <w:b/>
          <w:bCs/>
          <w:color w:val="FF0000"/>
          <w:lang w:val="en-US"/>
        </w:rPr>
      </w:pPr>
    </w:p>
    <w:p w14:paraId="17F0A81F" w14:textId="4B3C4EAF" w:rsidR="00444E97" w:rsidRDefault="00444E97" w:rsidP="00B36451">
      <w:pPr>
        <w:spacing w:line="240" w:lineRule="auto"/>
        <w:jc w:val="both"/>
        <w:rPr>
          <w:color w:val="000000" w:themeColor="text1"/>
          <w:lang w:val="en-US"/>
        </w:rPr>
      </w:pPr>
      <w:r>
        <w:rPr>
          <w:color w:val="000000" w:themeColor="text1"/>
          <w:lang w:val="en-US"/>
        </w:rPr>
        <w:t xml:space="preserve">Thermal tolerance of individuals can be used as a proxy to estimate a population’s ability to tolerate warmer temperatures </w:t>
      </w:r>
      <w:r>
        <w:rPr>
          <w:color w:val="000000" w:themeColor="text1"/>
          <w:lang w:val="en-US"/>
        </w:rPr>
        <w:fldChar w:fldCharType="begin" w:fldLock="1"/>
      </w:r>
      <w:r w:rsidR="001C5C72">
        <w:rPr>
          <w:color w:val="000000" w:themeColor="text1"/>
          <w:lang w:val="en-US"/>
        </w:rPr>
        <w:instrText>ADDIN CSL_CITATION {"citationItems":[{"id":"ITEM-1","itemData":{"DOI":"10.1016/j.jembe.2011.02.009","ISSN":"00220981","abstract":"The temperature tolerances of individuals in geographically separated populations of a single species can be used as indicators of each population's potential to persist or become extinct in response to climate change. We evaluated the population-level variation in temperature tolerance in populations of several marine invertebrate taxa, including bryozoans, tunicates, bivalves, and gastropods, separated by distances of &lt; 200. km to &gt; 5000. km. We then combined physiological thermotolerance data with current temperature data and climate change predictions to predict which of these populations may be most vulnerable to future changes. In a trans-continental comparison of four subtidal epibenthic species, we show that populations on the east coast of the United States, which experienced higher habitat temperatures than those on the west coast, had higher thermal tolerances but lived closer to individuals' tolerance limits. Similarly, temperature tolerances varied between western and eastern Atlantic populations of the mussel Mytilus edulis; however, these differences only emerged after repeated exposures to high temperatures. Furthermore, the less thermotolerant M. edulis population in the western Atlantic was more susceptible to temperature increases, as evidenced by a recent range contraction. Thus, for both the subtidal epibenthic and intertidal mussel species, we identified the western Atlantic as a 'hot spot' of populations susceptible to climate change compared to those in the eastern Pacific and eastern Atlantic, respectively. Finally, because current tolerances are not the sole indicators of individuals' abilities to cope with temperature increases, we also assessed the possibility for acclimatization to facilitate the persistence of populations via the buffering of temperature effects. We show that, for four populations of intertidal Littorina snail species in the northwest Atlantic, most populations were able to overcome geographic differences in temperature tolerance via acclimation. When acclimation capacity is low, the potential for \"rescue\" may depend on the particular species' life-history strategy and dispersal ability. For example, although individuals from the coldest-adapted population of Littorina littorea were unable to acclimate as quickly as those from more southern populations, this species has a pelagic larval stage and, thus, the greatest dispersal potential of these littorines. Together, these studies highlight the importance of…","author":[{"dropping-particle":"","family":"Sorte","given":"Cascade J.B.","non-dropping-particle":"","parse-names":false,"suffix":""},{"dropping-particle":"","family":"Jones","given":"Sierra J.","non-dropping-particle":"","parse-names":false,"suffix":""},{"dropping-particle":"","family":"Miller","given":"Luke P.","non-dropping-particle":"","parse-names":false,"suffix":""}],"container-title":"Journal of Experimental Marine Biology and Ecology","id":"ITEM-1","issue":"1-2","issued":{"date-parts":[["2011"]]},"page":"209-217","publisher":"Elsevier B.V.","title":"Geographic variation in temperature tolerance as an indicator of potential population responses to climate change","type":"article-journal","volume":"400"},"uris":["http://www.mendeley.com/documents/?uuid=29f3bdd1-3fa3-4e81-a23d-19d53c843813"]}],"mendeley":{"formattedCitation":"(Sorte et al. 2011)","plainTextFormattedCitation":"(Sorte et al. 2011)","previouslyFormattedCitation":"(Sorte et al. 2011)"},"properties":{"noteIndex":0},"schema":"https://github.com/citation-style-language/schema/raw/master/csl-citation.json"}</w:instrText>
      </w:r>
      <w:r>
        <w:rPr>
          <w:color w:val="000000" w:themeColor="text1"/>
          <w:lang w:val="en-US"/>
        </w:rPr>
        <w:fldChar w:fldCharType="separate"/>
      </w:r>
      <w:r w:rsidR="00050CEF" w:rsidRPr="00050CEF">
        <w:rPr>
          <w:noProof/>
          <w:color w:val="000000" w:themeColor="text1"/>
          <w:lang w:val="en-US"/>
        </w:rPr>
        <w:t>(Sorte et al. 2011)</w:t>
      </w:r>
      <w:r>
        <w:rPr>
          <w:color w:val="000000" w:themeColor="text1"/>
          <w:lang w:val="en-US"/>
        </w:rPr>
        <w:fldChar w:fldCharType="end"/>
      </w:r>
      <w:r>
        <w:rPr>
          <w:color w:val="000000" w:themeColor="text1"/>
          <w:lang w:val="en-US"/>
        </w:rPr>
        <w:t>.</w:t>
      </w:r>
    </w:p>
    <w:p w14:paraId="066E6B3B" w14:textId="77777777" w:rsidR="00444E97" w:rsidRDefault="00444E97" w:rsidP="00B36451">
      <w:pPr>
        <w:spacing w:line="240" w:lineRule="auto"/>
        <w:jc w:val="both"/>
        <w:rPr>
          <w:b/>
          <w:bCs/>
          <w:color w:val="FF0000"/>
          <w:lang w:val="en-US"/>
        </w:rPr>
      </w:pPr>
    </w:p>
    <w:p w14:paraId="5514723A" w14:textId="77777777" w:rsidR="00444E97" w:rsidRDefault="00444E97" w:rsidP="00B36451">
      <w:pPr>
        <w:spacing w:line="240" w:lineRule="auto"/>
        <w:jc w:val="both"/>
        <w:rPr>
          <w:b/>
          <w:bCs/>
          <w:color w:val="FF0000"/>
          <w:lang w:val="en-US"/>
        </w:rPr>
      </w:pPr>
    </w:p>
    <w:p w14:paraId="0C6EF2F7" w14:textId="77777777" w:rsidR="00444E97" w:rsidRDefault="00444E97" w:rsidP="00B36451">
      <w:pPr>
        <w:spacing w:line="240" w:lineRule="auto"/>
        <w:jc w:val="both"/>
        <w:rPr>
          <w:b/>
          <w:bCs/>
          <w:color w:val="FF0000"/>
          <w:lang w:val="en-US"/>
        </w:rPr>
      </w:pPr>
    </w:p>
    <w:p w14:paraId="176BA3AF" w14:textId="77777777" w:rsidR="00444E97" w:rsidRDefault="00444E97" w:rsidP="00B36451">
      <w:pPr>
        <w:spacing w:line="240" w:lineRule="auto"/>
        <w:jc w:val="both"/>
        <w:rPr>
          <w:b/>
          <w:bCs/>
          <w:color w:val="FF0000"/>
          <w:lang w:val="en-US"/>
        </w:rPr>
      </w:pPr>
    </w:p>
    <w:p w14:paraId="17731BA9" w14:textId="77777777" w:rsidR="00444E97" w:rsidRDefault="00444E97" w:rsidP="00B36451">
      <w:pPr>
        <w:spacing w:line="240" w:lineRule="auto"/>
        <w:jc w:val="both"/>
        <w:rPr>
          <w:b/>
          <w:bCs/>
          <w:color w:val="FF0000"/>
          <w:lang w:val="en-US"/>
        </w:rPr>
      </w:pPr>
    </w:p>
    <w:p w14:paraId="086A862F" w14:textId="79AA70BE" w:rsidR="0055034B" w:rsidRDefault="0055034B" w:rsidP="00B36451">
      <w:pPr>
        <w:spacing w:line="240" w:lineRule="auto"/>
        <w:jc w:val="both"/>
        <w:rPr>
          <w:lang w:val="en-US"/>
        </w:rPr>
      </w:pPr>
    </w:p>
    <w:p w14:paraId="1AB427A8" w14:textId="0C620A9C" w:rsidR="0055034B" w:rsidRDefault="0055034B" w:rsidP="00B36451">
      <w:pPr>
        <w:spacing w:line="240" w:lineRule="auto"/>
        <w:jc w:val="both"/>
        <w:rPr>
          <w:lang w:val="en-US"/>
        </w:rPr>
      </w:pPr>
    </w:p>
    <w:p w14:paraId="283DCD74" w14:textId="65FF9941" w:rsidR="0055034B" w:rsidRDefault="0055034B" w:rsidP="00B36451">
      <w:pPr>
        <w:spacing w:line="240" w:lineRule="auto"/>
        <w:jc w:val="both"/>
        <w:rPr>
          <w:lang w:val="en-US"/>
        </w:rPr>
      </w:pPr>
    </w:p>
    <w:p w14:paraId="19A742B5" w14:textId="40B6E967" w:rsidR="0055034B" w:rsidRDefault="0055034B" w:rsidP="00B36451">
      <w:pPr>
        <w:spacing w:line="240" w:lineRule="auto"/>
        <w:jc w:val="both"/>
        <w:rPr>
          <w:lang w:val="en-US"/>
        </w:rPr>
      </w:pPr>
    </w:p>
    <w:p w14:paraId="4424F17B" w14:textId="5850C616" w:rsidR="0055034B" w:rsidRDefault="0055034B" w:rsidP="00B36451">
      <w:pPr>
        <w:spacing w:line="240" w:lineRule="auto"/>
        <w:jc w:val="both"/>
        <w:rPr>
          <w:lang w:val="en-US"/>
        </w:rPr>
      </w:pPr>
    </w:p>
    <w:p w14:paraId="2DCC21FE" w14:textId="77777777" w:rsidR="0055034B" w:rsidRDefault="0055034B" w:rsidP="00B36451">
      <w:pPr>
        <w:spacing w:line="240" w:lineRule="auto"/>
        <w:jc w:val="both"/>
        <w:rPr>
          <w:lang w:val="en-US"/>
        </w:rPr>
      </w:pPr>
    </w:p>
    <w:p w14:paraId="598B90F4" w14:textId="77777777" w:rsidR="0099610A" w:rsidRDefault="0099610A" w:rsidP="00B36451">
      <w:pPr>
        <w:spacing w:line="240" w:lineRule="auto"/>
        <w:jc w:val="both"/>
        <w:rPr>
          <w:lang w:val="en-US"/>
        </w:rPr>
      </w:pPr>
    </w:p>
    <w:p w14:paraId="7498926D" w14:textId="77777777" w:rsidR="0018016A" w:rsidRDefault="0018016A" w:rsidP="00B36451">
      <w:pPr>
        <w:spacing w:line="240" w:lineRule="auto"/>
        <w:jc w:val="both"/>
        <w:rPr>
          <w:lang w:val="en-US"/>
        </w:rPr>
      </w:pPr>
    </w:p>
    <w:p w14:paraId="066F9DBC" w14:textId="77777777" w:rsidR="00EC743D" w:rsidRPr="006E6F6D" w:rsidRDefault="006B7ED1" w:rsidP="00B36451">
      <w:pPr>
        <w:spacing w:line="240" w:lineRule="auto"/>
        <w:rPr>
          <w:lang w:val="en-US"/>
        </w:rPr>
      </w:pPr>
      <w:r>
        <w:rPr>
          <w:lang w:val="en-US"/>
        </w:rPr>
        <w:t xml:space="preserve"> </w:t>
      </w:r>
    </w:p>
    <w:sectPr w:rsidR="00EC743D" w:rsidRPr="006E6F6D" w:rsidSect="00915706">
      <w:footerReference w:type="default" r:id="rId12"/>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est User" w:date="2023-10-04T12:40:00Z" w:initials="GU">
    <w:p w14:paraId="02267784" w14:textId="3F250DD5" w:rsidR="195DF729" w:rsidRDefault="195DF729">
      <w:r>
        <w:t xml:space="preserve">At the moment I am felling you are writing for a general marine journal </w:t>
      </w:r>
      <w:r>
        <w:annotationRef/>
      </w:r>
    </w:p>
  </w:comment>
  <w:comment w:id="1" w:author="Guest User" w:date="2023-10-04T12:09:00Z" w:initials="GU">
    <w:p w14:paraId="016C05F4" w14:textId="26F83F59" w:rsidR="195DF729" w:rsidRDefault="195DF729">
      <w:r>
        <w:t xml:space="preserve">switch word? so not using twice </w:t>
      </w:r>
      <w:r>
        <w:annotationRef/>
      </w:r>
    </w:p>
  </w:comment>
  <w:comment w:id="2" w:author="Guest User" w:date="2023-10-04T12:14:00Z" w:initials="GU">
    <w:p w14:paraId="3821C3AA" w14:textId="39715D0B" w:rsidR="195DF729" w:rsidRDefault="195DF729">
      <w:r>
        <w:t>same comment here as it make the sentence longer to reed if we list out groups</w:t>
      </w:r>
      <w:r>
        <w:annotationRef/>
      </w:r>
    </w:p>
  </w:comment>
  <w:comment w:id="3" w:author="Guest User" w:date="2023-10-04T12:16:00Z" w:initials="GU">
    <w:p w14:paraId="4E999410" w14:textId="3CD08EC9" w:rsidR="195DF729" w:rsidRDefault="195DF729">
      <w:r>
        <w:t>This reads well but technically not a lead sentence as the second half of the para is on high-lat</w:t>
      </w:r>
      <w:r>
        <w:annotationRef/>
      </w:r>
    </w:p>
  </w:comment>
  <w:comment w:id="4" w:author="Guest User" w:date="2023-10-04T12:23:00Z" w:initials="GU">
    <w:p w14:paraId="0E02F5F9" w14:textId="11C7B085" w:rsidR="195DF729" w:rsidRDefault="195DF729">
      <w:r>
        <w:t>right? otherwise it is not clear if you are talking about the environment</w:t>
      </w:r>
      <w:r>
        <w:annotationRef/>
      </w:r>
    </w:p>
  </w:comment>
  <w:comment w:id="5" w:author="Guest User" w:date="2023-10-04T12:22:00Z" w:initials="GU">
    <w:p w14:paraId="596A16CF" w14:textId="42DD45F2" w:rsidR="195DF729" w:rsidRDefault="195DF729">
      <w:r>
        <w:t xml:space="preserve">Otherwise it seems odd that you have mentioned it. </w:t>
      </w:r>
      <w:r>
        <w:annotationRef/>
      </w:r>
    </w:p>
  </w:comment>
  <w:comment w:id="6" w:author="Guest User" w:date="2023-10-04T12:23:00Z" w:initials="GU">
    <w:p w14:paraId="25B01606" w14:textId="55617F3A" w:rsidR="195DF729" w:rsidRDefault="195DF729">
      <w:r>
        <w:t>conforms with XXX theory you just stated above</w:t>
      </w:r>
      <w:r>
        <w:annotationRef/>
      </w:r>
    </w:p>
  </w:comment>
  <w:comment w:id="9" w:author="Guest User" w:date="2023-10-04T12:19:00Z" w:initials="GU">
    <w:p w14:paraId="42616DD5" w14:textId="48D1D12F" w:rsidR="195DF729" w:rsidRDefault="195DF729">
      <w:r>
        <w:t xml:space="preserve">put in geoff jones seminal self recruitment work </w:t>
      </w:r>
      <w:r>
        <w:annotationRef/>
      </w:r>
    </w:p>
  </w:comment>
  <w:comment w:id="10" w:author="Guest User" w:date="2023-10-04T12:20:00Z" w:initials="GU">
    <w:p w14:paraId="20BC27D5" w14:textId="06D99451" w:rsidR="195DF729" w:rsidRDefault="195DF729">
      <w:r>
        <w:t xml:space="preserve">again this writing implies you have read everything and are sure that these are the groups, and it makes long sentences. </w:t>
      </w:r>
      <w:r>
        <w:annotationRef/>
      </w:r>
    </w:p>
  </w:comment>
  <w:comment w:id="11" w:author="Guest User" w:date="2023-10-04T12:25:00Z" w:initials="GU">
    <w:p w14:paraId="1A52FF79" w14:textId="4FC5B07C" w:rsidR="195DF729" w:rsidRDefault="195DF729">
      <w:r>
        <w:t xml:space="preserve">Also it add little knowledge to the introduction except this stuff has been studied. I would use 1 or 2 to give examples and that is really your next para, which joins I think </w:t>
      </w:r>
      <w:r>
        <w:annotationRef/>
      </w:r>
    </w:p>
  </w:comment>
  <w:comment w:id="12" w:author="Guest User" w:date="2023-10-04T12:27:00Z" w:initials="GU">
    <w:p w14:paraId="1118911A" w14:textId="0778AB5B" w:rsidR="195DF729" w:rsidRDefault="195DF729">
      <w:r>
        <w:t xml:space="preserve">What do all the papers taken together tell us about our understanding of population difference in the marine system </w:t>
      </w:r>
      <w:r>
        <w:annotationRef/>
      </w:r>
    </w:p>
    <w:p w14:paraId="5C8D2274" w14:textId="718F639B" w:rsidR="195DF729" w:rsidRDefault="195DF729">
      <w:r>
        <w:t xml:space="preserve">Some times is matters and you get variation between populations that is either in the direction or opposed... but also when there is high connectivity then you get little population differentiation.  </w:t>
      </w:r>
    </w:p>
  </w:comment>
  <w:comment w:id="13" w:author="Guest User" w:date="2023-10-04T12:28:00Z" w:initials="GU">
    <w:p w14:paraId="242F3CD8" w14:textId="09CD691C" w:rsidR="195DF729" w:rsidRDefault="195DF729">
      <w:r>
        <w:t xml:space="preserve">I think we can do better here for a lead. </w:t>
      </w:r>
      <w:r>
        <w:annotationRef/>
      </w:r>
    </w:p>
  </w:comment>
  <w:comment w:id="14" w:author="Guest User" w:date="2023-10-04T12:32:00Z" w:initials="GU">
    <w:p w14:paraId="3AF756F9" w14:textId="55BE137A" w:rsidR="195DF729" w:rsidRDefault="195DF729">
      <w:r>
        <w:t>I think this paragraph in general is missing a bit of setting to context on why it matters. The "so what"</w:t>
      </w:r>
      <w:r>
        <w:annotationRef/>
      </w:r>
    </w:p>
    <w:p w14:paraId="5390EBD3" w14:textId="6B031EDA" w:rsidR="195DF729" w:rsidRDefault="195DF729">
      <w:r>
        <w:t xml:space="preserve">This feels too much of a summary </w:t>
      </w:r>
    </w:p>
  </w:comment>
  <w:comment w:id="15" w:author="Guest User" w:date="2023-10-04T12:34:00Z" w:initials="GU">
    <w:p w14:paraId="56FB007F" w14:textId="41DD9435" w:rsidR="195DF729" w:rsidRDefault="195DF729">
      <w:r>
        <w:t xml:space="preserve">Why it matter for conservation, why do we want to know populations differ or not. I would adjust this so that you use specific examples to make points and specifically about how it might influence their ability to deal with future warming.  </w:t>
      </w:r>
      <w:r>
        <w:annotationRef/>
      </w:r>
    </w:p>
  </w:comment>
  <w:comment w:id="16" w:author="Guest User" w:date="2023-10-04T12:44:00Z" w:initials="GU">
    <w:p w14:paraId="1C37A44D" w14:textId="69135DDF" w:rsidR="195DF729" w:rsidRDefault="195DF729">
      <w:r>
        <w:t>Example where connectivity is so high all pop look the same</w:t>
      </w:r>
      <w:r>
        <w:annotationRef/>
      </w:r>
    </w:p>
    <w:p w14:paraId="2719BD6A" w14:textId="7BADFF2C" w:rsidR="195DF729" w:rsidRDefault="195DF729">
      <w:r>
        <w:t>Example where CVH</w:t>
      </w:r>
    </w:p>
    <w:p w14:paraId="0249B173" w14:textId="038FA323" w:rsidR="195DF729" w:rsidRDefault="195DF729">
      <w:r>
        <w:t xml:space="preserve">Example etc... </w:t>
      </w:r>
    </w:p>
    <w:p w14:paraId="04DAD644" w14:textId="45BF197B" w:rsidR="195DF729" w:rsidRDefault="195DF729">
      <w:r>
        <w:t xml:space="preserve">Use this to build that we see it all in fish so we need to study and not assume </w:t>
      </w:r>
    </w:p>
  </w:comment>
  <w:comment w:id="18" w:author="Guest User" w:date="2023-10-04T12:28:00Z" w:initials="GU">
    <w:p w14:paraId="17D386A8" w14:textId="28FBD3FD" w:rsidR="195DF729" w:rsidRDefault="195DF729">
      <w:r>
        <w:t xml:space="preserve">1st time </w:t>
      </w:r>
      <w:r>
        <w:annotationRef/>
      </w:r>
    </w:p>
  </w:comment>
  <w:comment w:id="21" w:author="Guest User" w:date="2023-10-04T12:39:00Z" w:initials="GU">
    <w:p w14:paraId="728A8E2C" w14:textId="422066D0" w:rsidR="195DF729" w:rsidRDefault="195DF729">
      <w:r>
        <w:t>I'm thinking after adjusting the para before you might adjust this start a little for flow. And somre of this might be better above</w:t>
      </w:r>
      <w:r>
        <w:annotationRef/>
      </w:r>
    </w:p>
    <w:p w14:paraId="5757EAF3" w14:textId="2232196F" w:rsidR="195DF729" w:rsidRDefault="195DF729">
      <w:r>
        <w:t xml:space="preserve">The "why A poly" angle to me that is not so clear is because for them it is likely to matter. For species that have evidence of differences between populations, understanding what makes them different is useful - management and conservation. In the case of highly connected populations it matters very little and a general TPC understanding is fine.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267784" w15:done="1"/>
  <w15:commentEx w15:paraId="016C05F4" w15:done="1"/>
  <w15:commentEx w15:paraId="3821C3AA" w15:done="1"/>
  <w15:commentEx w15:paraId="4E999410" w15:done="1"/>
  <w15:commentEx w15:paraId="0E02F5F9" w15:done="1"/>
  <w15:commentEx w15:paraId="596A16CF" w15:done="0"/>
  <w15:commentEx w15:paraId="25B01606" w15:paraIdParent="596A16CF" w15:done="0"/>
  <w15:commentEx w15:paraId="42616DD5" w15:done="0"/>
  <w15:commentEx w15:paraId="20BC27D5" w15:done="0"/>
  <w15:commentEx w15:paraId="1A52FF79" w15:paraIdParent="20BC27D5" w15:done="0"/>
  <w15:commentEx w15:paraId="5C8D2274" w15:paraIdParent="20BC27D5" w15:done="0"/>
  <w15:commentEx w15:paraId="242F3CD8" w15:done="0"/>
  <w15:commentEx w15:paraId="5390EBD3" w15:done="0"/>
  <w15:commentEx w15:paraId="56FB007F" w15:paraIdParent="5390EBD3" w15:done="0"/>
  <w15:commentEx w15:paraId="04DAD644" w15:paraIdParent="5390EBD3" w15:done="0"/>
  <w15:commentEx w15:paraId="17D386A8" w15:done="1"/>
  <w15:commentEx w15:paraId="5757EA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B468BC" w16cex:dateUtc="2023-10-04T02:40:00Z"/>
  <w16cex:commentExtensible w16cex:durableId="0B32937F" w16cex:dateUtc="2023-10-04T02:09:00Z"/>
  <w16cex:commentExtensible w16cex:durableId="0438EDEE" w16cex:dateUtc="2023-10-04T02:14:00Z"/>
  <w16cex:commentExtensible w16cex:durableId="1E74286B" w16cex:dateUtc="2023-10-04T02:16:00Z"/>
  <w16cex:commentExtensible w16cex:durableId="5D883864" w16cex:dateUtc="2023-10-04T02:23:00Z"/>
  <w16cex:commentExtensible w16cex:durableId="62D1C346" w16cex:dateUtc="2023-10-04T02:22:00Z"/>
  <w16cex:commentExtensible w16cex:durableId="6DD30114" w16cex:dateUtc="2023-10-04T02:23:00Z"/>
  <w16cex:commentExtensible w16cex:durableId="1D2FD220" w16cex:dateUtc="2023-10-04T02:19:00Z"/>
  <w16cex:commentExtensible w16cex:durableId="1B6B27FB" w16cex:dateUtc="2023-10-04T02:20:00Z"/>
  <w16cex:commentExtensible w16cex:durableId="718A70C9" w16cex:dateUtc="2023-10-04T02:25:00Z"/>
  <w16cex:commentExtensible w16cex:durableId="1E223BB1" w16cex:dateUtc="2023-10-04T02:27:00Z"/>
  <w16cex:commentExtensible w16cex:durableId="207830F2" w16cex:dateUtc="2023-10-04T02:28:00Z"/>
  <w16cex:commentExtensible w16cex:durableId="00AF97EE" w16cex:dateUtc="2023-10-04T02:32:00Z"/>
  <w16cex:commentExtensible w16cex:durableId="0D4F3E1B" w16cex:dateUtc="2023-10-04T02:34:00Z"/>
  <w16cex:commentExtensible w16cex:durableId="0F81F72D" w16cex:dateUtc="2023-10-04T02:44:00Z"/>
  <w16cex:commentExtensible w16cex:durableId="417E1249" w16cex:dateUtc="2023-10-04T02:28:00Z"/>
  <w16cex:commentExtensible w16cex:durableId="5C4A758F" w16cex:dateUtc="2023-10-04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267784" w16cid:durableId="57B468BC"/>
  <w16cid:commentId w16cid:paraId="016C05F4" w16cid:durableId="0B32937F"/>
  <w16cid:commentId w16cid:paraId="3821C3AA" w16cid:durableId="0438EDEE"/>
  <w16cid:commentId w16cid:paraId="4E999410" w16cid:durableId="1E74286B"/>
  <w16cid:commentId w16cid:paraId="0E02F5F9" w16cid:durableId="5D883864"/>
  <w16cid:commentId w16cid:paraId="596A16CF" w16cid:durableId="62D1C346"/>
  <w16cid:commentId w16cid:paraId="25B01606" w16cid:durableId="6DD30114"/>
  <w16cid:commentId w16cid:paraId="42616DD5" w16cid:durableId="1D2FD220"/>
  <w16cid:commentId w16cid:paraId="20BC27D5" w16cid:durableId="1B6B27FB"/>
  <w16cid:commentId w16cid:paraId="1A52FF79" w16cid:durableId="718A70C9"/>
  <w16cid:commentId w16cid:paraId="5C8D2274" w16cid:durableId="1E223BB1"/>
  <w16cid:commentId w16cid:paraId="242F3CD8" w16cid:durableId="207830F2"/>
  <w16cid:commentId w16cid:paraId="5390EBD3" w16cid:durableId="00AF97EE"/>
  <w16cid:commentId w16cid:paraId="56FB007F" w16cid:durableId="0D4F3E1B"/>
  <w16cid:commentId w16cid:paraId="04DAD644" w16cid:durableId="0F81F72D"/>
  <w16cid:commentId w16cid:paraId="17D386A8" w16cid:durableId="417E1249"/>
  <w16cid:commentId w16cid:paraId="5757EAF3" w16cid:durableId="5C4A7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AFBAA" w14:textId="77777777" w:rsidR="00FE7725" w:rsidRDefault="00FE7725" w:rsidP="002B2275">
      <w:pPr>
        <w:spacing w:after="0" w:line="240" w:lineRule="auto"/>
      </w:pPr>
      <w:r>
        <w:separator/>
      </w:r>
    </w:p>
  </w:endnote>
  <w:endnote w:type="continuationSeparator" w:id="0">
    <w:p w14:paraId="35F21A3F" w14:textId="77777777" w:rsidR="00FE7725" w:rsidRDefault="00FE7725" w:rsidP="002B2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13353"/>
      <w:docPartObj>
        <w:docPartGallery w:val="Page Numbers (Bottom of Page)"/>
        <w:docPartUnique/>
      </w:docPartObj>
    </w:sdtPr>
    <w:sdtEndPr>
      <w:rPr>
        <w:noProof/>
      </w:rPr>
    </w:sdtEndPr>
    <w:sdtContent>
      <w:p w14:paraId="072D1E06" w14:textId="754250EC" w:rsidR="002B2275" w:rsidRDefault="002B22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332A4" w14:textId="77777777" w:rsidR="002B2275" w:rsidRDefault="002B2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B0648" w14:textId="77777777" w:rsidR="00FE7725" w:rsidRDefault="00FE7725" w:rsidP="002B2275">
      <w:pPr>
        <w:spacing w:after="0" w:line="240" w:lineRule="auto"/>
      </w:pPr>
      <w:r>
        <w:separator/>
      </w:r>
    </w:p>
  </w:footnote>
  <w:footnote w:type="continuationSeparator" w:id="0">
    <w:p w14:paraId="06E7A98F" w14:textId="77777777" w:rsidR="00FE7725" w:rsidRDefault="00FE7725" w:rsidP="002B2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0A1"/>
    <w:multiLevelType w:val="hybridMultilevel"/>
    <w:tmpl w:val="0FA47A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0113C1"/>
    <w:multiLevelType w:val="hybridMultilevel"/>
    <w:tmpl w:val="06066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477823"/>
    <w:multiLevelType w:val="hybridMultilevel"/>
    <w:tmpl w:val="4B544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604017"/>
    <w:multiLevelType w:val="hybridMultilevel"/>
    <w:tmpl w:val="7D7C901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C044F6"/>
    <w:multiLevelType w:val="hybridMultilevel"/>
    <w:tmpl w:val="FE20C5BC"/>
    <w:lvl w:ilvl="0" w:tplc="C07E52C0">
      <w:start w:val="1"/>
      <w:numFmt w:val="upperLetter"/>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97604278">
    <w:abstractNumId w:val="2"/>
  </w:num>
  <w:num w:numId="2" w16cid:durableId="2127386875">
    <w:abstractNumId w:val="1"/>
  </w:num>
  <w:num w:numId="3" w16cid:durableId="9112421">
    <w:abstractNumId w:val="0"/>
  </w:num>
  <w:num w:numId="4" w16cid:durableId="528034367">
    <w:abstractNumId w:val="4"/>
  </w:num>
  <w:num w:numId="5" w16cid:durableId="11981568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est User">
    <w15:presenceInfo w15:providerId="AD" w15:userId="S::urn:spo:anon#09988a36bf45808ec477c128c823e43940d9a45172e8c75c8a244f08c29119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4"/>
    <w:rsid w:val="00000574"/>
    <w:rsid w:val="0000069A"/>
    <w:rsid w:val="00000D8A"/>
    <w:rsid w:val="00000EF7"/>
    <w:rsid w:val="0000114B"/>
    <w:rsid w:val="000015DB"/>
    <w:rsid w:val="00002630"/>
    <w:rsid w:val="000029CA"/>
    <w:rsid w:val="00002E5C"/>
    <w:rsid w:val="00004148"/>
    <w:rsid w:val="00004D03"/>
    <w:rsid w:val="0000501A"/>
    <w:rsid w:val="0000537F"/>
    <w:rsid w:val="00005456"/>
    <w:rsid w:val="000059BF"/>
    <w:rsid w:val="00005B38"/>
    <w:rsid w:val="00006ABF"/>
    <w:rsid w:val="00007088"/>
    <w:rsid w:val="0000709A"/>
    <w:rsid w:val="000076E1"/>
    <w:rsid w:val="000105CE"/>
    <w:rsid w:val="00010FAC"/>
    <w:rsid w:val="000110A6"/>
    <w:rsid w:val="000110E5"/>
    <w:rsid w:val="0001120A"/>
    <w:rsid w:val="000114D7"/>
    <w:rsid w:val="000117DC"/>
    <w:rsid w:val="00012B73"/>
    <w:rsid w:val="00012F25"/>
    <w:rsid w:val="00013220"/>
    <w:rsid w:val="00013288"/>
    <w:rsid w:val="00014618"/>
    <w:rsid w:val="000149FC"/>
    <w:rsid w:val="0001503C"/>
    <w:rsid w:val="00015506"/>
    <w:rsid w:val="000160FF"/>
    <w:rsid w:val="000162EF"/>
    <w:rsid w:val="00016FD1"/>
    <w:rsid w:val="00017083"/>
    <w:rsid w:val="00017DDE"/>
    <w:rsid w:val="00020088"/>
    <w:rsid w:val="00020157"/>
    <w:rsid w:val="00020CB5"/>
    <w:rsid w:val="00021B2C"/>
    <w:rsid w:val="000227EB"/>
    <w:rsid w:val="00022C55"/>
    <w:rsid w:val="00023028"/>
    <w:rsid w:val="000234FD"/>
    <w:rsid w:val="0002424A"/>
    <w:rsid w:val="0002430A"/>
    <w:rsid w:val="00024A8D"/>
    <w:rsid w:val="000254E8"/>
    <w:rsid w:val="0002697A"/>
    <w:rsid w:val="00026EB8"/>
    <w:rsid w:val="000279EF"/>
    <w:rsid w:val="00030DDA"/>
    <w:rsid w:val="00031962"/>
    <w:rsid w:val="000322BA"/>
    <w:rsid w:val="000328A9"/>
    <w:rsid w:val="000336E4"/>
    <w:rsid w:val="00033FDE"/>
    <w:rsid w:val="000342CF"/>
    <w:rsid w:val="000343BF"/>
    <w:rsid w:val="00034BC6"/>
    <w:rsid w:val="000356B2"/>
    <w:rsid w:val="00035A3C"/>
    <w:rsid w:val="00035ACF"/>
    <w:rsid w:val="00036BCC"/>
    <w:rsid w:val="00037611"/>
    <w:rsid w:val="00037E5B"/>
    <w:rsid w:val="00040684"/>
    <w:rsid w:val="000407B4"/>
    <w:rsid w:val="00040A3E"/>
    <w:rsid w:val="0004186C"/>
    <w:rsid w:val="00041B89"/>
    <w:rsid w:val="00042E3E"/>
    <w:rsid w:val="00043BD6"/>
    <w:rsid w:val="00044042"/>
    <w:rsid w:val="0004467B"/>
    <w:rsid w:val="00044791"/>
    <w:rsid w:val="0004492C"/>
    <w:rsid w:val="00044A2A"/>
    <w:rsid w:val="00045208"/>
    <w:rsid w:val="00045209"/>
    <w:rsid w:val="00045978"/>
    <w:rsid w:val="00045B5A"/>
    <w:rsid w:val="00045DF0"/>
    <w:rsid w:val="00046B19"/>
    <w:rsid w:val="00047BF7"/>
    <w:rsid w:val="00047FDC"/>
    <w:rsid w:val="00050CEF"/>
    <w:rsid w:val="00051DCD"/>
    <w:rsid w:val="00051EDA"/>
    <w:rsid w:val="00052FE8"/>
    <w:rsid w:val="00053127"/>
    <w:rsid w:val="00053151"/>
    <w:rsid w:val="0005348A"/>
    <w:rsid w:val="000548EB"/>
    <w:rsid w:val="00054D57"/>
    <w:rsid w:val="00054FD2"/>
    <w:rsid w:val="00055272"/>
    <w:rsid w:val="00055333"/>
    <w:rsid w:val="000559D4"/>
    <w:rsid w:val="000567ED"/>
    <w:rsid w:val="00056DB8"/>
    <w:rsid w:val="0005753D"/>
    <w:rsid w:val="00060371"/>
    <w:rsid w:val="000608E2"/>
    <w:rsid w:val="00060B5A"/>
    <w:rsid w:val="00061BFA"/>
    <w:rsid w:val="00061D71"/>
    <w:rsid w:val="000626BB"/>
    <w:rsid w:val="0006309F"/>
    <w:rsid w:val="0006369C"/>
    <w:rsid w:val="00063D72"/>
    <w:rsid w:val="0006414F"/>
    <w:rsid w:val="00064369"/>
    <w:rsid w:val="00064443"/>
    <w:rsid w:val="00064B24"/>
    <w:rsid w:val="00064EF2"/>
    <w:rsid w:val="000651D5"/>
    <w:rsid w:val="000661C1"/>
    <w:rsid w:val="0006673D"/>
    <w:rsid w:val="00066817"/>
    <w:rsid w:val="00066E13"/>
    <w:rsid w:val="000675F7"/>
    <w:rsid w:val="00067966"/>
    <w:rsid w:val="000707AD"/>
    <w:rsid w:val="000710A4"/>
    <w:rsid w:val="0007177F"/>
    <w:rsid w:val="00071A7F"/>
    <w:rsid w:val="00071B62"/>
    <w:rsid w:val="00071BE1"/>
    <w:rsid w:val="000721F7"/>
    <w:rsid w:val="0007221C"/>
    <w:rsid w:val="000724FF"/>
    <w:rsid w:val="000727D1"/>
    <w:rsid w:val="00072CBE"/>
    <w:rsid w:val="00072E5E"/>
    <w:rsid w:val="00073DCF"/>
    <w:rsid w:val="0007543D"/>
    <w:rsid w:val="000754E5"/>
    <w:rsid w:val="00075D1C"/>
    <w:rsid w:val="0007660F"/>
    <w:rsid w:val="00076EE4"/>
    <w:rsid w:val="00077394"/>
    <w:rsid w:val="00080685"/>
    <w:rsid w:val="000807AD"/>
    <w:rsid w:val="000810E3"/>
    <w:rsid w:val="00082B4F"/>
    <w:rsid w:val="00083263"/>
    <w:rsid w:val="00083880"/>
    <w:rsid w:val="0008412A"/>
    <w:rsid w:val="000853BA"/>
    <w:rsid w:val="0008566E"/>
    <w:rsid w:val="00086CC5"/>
    <w:rsid w:val="00086FC5"/>
    <w:rsid w:val="00087416"/>
    <w:rsid w:val="00087F5C"/>
    <w:rsid w:val="000906C0"/>
    <w:rsid w:val="0009107F"/>
    <w:rsid w:val="0009166C"/>
    <w:rsid w:val="0009200F"/>
    <w:rsid w:val="00092307"/>
    <w:rsid w:val="00092D73"/>
    <w:rsid w:val="0009317B"/>
    <w:rsid w:val="00093B5C"/>
    <w:rsid w:val="00094129"/>
    <w:rsid w:val="00095105"/>
    <w:rsid w:val="00095701"/>
    <w:rsid w:val="00095744"/>
    <w:rsid w:val="00095E62"/>
    <w:rsid w:val="00096CD9"/>
    <w:rsid w:val="000974DF"/>
    <w:rsid w:val="00097659"/>
    <w:rsid w:val="00097959"/>
    <w:rsid w:val="00097AF0"/>
    <w:rsid w:val="000A0A0A"/>
    <w:rsid w:val="000A0C21"/>
    <w:rsid w:val="000A0C87"/>
    <w:rsid w:val="000A0F6F"/>
    <w:rsid w:val="000A3619"/>
    <w:rsid w:val="000A3643"/>
    <w:rsid w:val="000A3B96"/>
    <w:rsid w:val="000A41F2"/>
    <w:rsid w:val="000A45B9"/>
    <w:rsid w:val="000A5C1A"/>
    <w:rsid w:val="000A667E"/>
    <w:rsid w:val="000A6B04"/>
    <w:rsid w:val="000A6E9A"/>
    <w:rsid w:val="000A6FB5"/>
    <w:rsid w:val="000A71E8"/>
    <w:rsid w:val="000A7269"/>
    <w:rsid w:val="000A738C"/>
    <w:rsid w:val="000A7B00"/>
    <w:rsid w:val="000A7DA1"/>
    <w:rsid w:val="000B00CF"/>
    <w:rsid w:val="000B1893"/>
    <w:rsid w:val="000B242C"/>
    <w:rsid w:val="000B2656"/>
    <w:rsid w:val="000B2862"/>
    <w:rsid w:val="000B2FC7"/>
    <w:rsid w:val="000B3194"/>
    <w:rsid w:val="000B3A99"/>
    <w:rsid w:val="000B4766"/>
    <w:rsid w:val="000B48F6"/>
    <w:rsid w:val="000B4EAE"/>
    <w:rsid w:val="000B4F57"/>
    <w:rsid w:val="000B51CA"/>
    <w:rsid w:val="000B5304"/>
    <w:rsid w:val="000B61D4"/>
    <w:rsid w:val="000B6389"/>
    <w:rsid w:val="000B6947"/>
    <w:rsid w:val="000B759C"/>
    <w:rsid w:val="000C0772"/>
    <w:rsid w:val="000C0AFA"/>
    <w:rsid w:val="000C0AFB"/>
    <w:rsid w:val="000C0DB5"/>
    <w:rsid w:val="000C0E88"/>
    <w:rsid w:val="000C143E"/>
    <w:rsid w:val="000C1444"/>
    <w:rsid w:val="000C169A"/>
    <w:rsid w:val="000C23A4"/>
    <w:rsid w:val="000C2569"/>
    <w:rsid w:val="000C2FBE"/>
    <w:rsid w:val="000C33DF"/>
    <w:rsid w:val="000C353F"/>
    <w:rsid w:val="000C3647"/>
    <w:rsid w:val="000C4436"/>
    <w:rsid w:val="000C46F1"/>
    <w:rsid w:val="000C4A51"/>
    <w:rsid w:val="000C5C17"/>
    <w:rsid w:val="000C5E18"/>
    <w:rsid w:val="000C68CB"/>
    <w:rsid w:val="000C6DF9"/>
    <w:rsid w:val="000C7519"/>
    <w:rsid w:val="000D034B"/>
    <w:rsid w:val="000D0730"/>
    <w:rsid w:val="000D0C5E"/>
    <w:rsid w:val="000D103C"/>
    <w:rsid w:val="000D1B6D"/>
    <w:rsid w:val="000D1D1C"/>
    <w:rsid w:val="000D1FD6"/>
    <w:rsid w:val="000D20C8"/>
    <w:rsid w:val="000D21A6"/>
    <w:rsid w:val="000D2E9D"/>
    <w:rsid w:val="000D3C15"/>
    <w:rsid w:val="000D495A"/>
    <w:rsid w:val="000D53D0"/>
    <w:rsid w:val="000D5BB8"/>
    <w:rsid w:val="000D5C22"/>
    <w:rsid w:val="000D640F"/>
    <w:rsid w:val="000D6475"/>
    <w:rsid w:val="000D6E5C"/>
    <w:rsid w:val="000D72A8"/>
    <w:rsid w:val="000D76B1"/>
    <w:rsid w:val="000D7F44"/>
    <w:rsid w:val="000E00CA"/>
    <w:rsid w:val="000E0F6A"/>
    <w:rsid w:val="000E1327"/>
    <w:rsid w:val="000E18B1"/>
    <w:rsid w:val="000E2458"/>
    <w:rsid w:val="000E2D78"/>
    <w:rsid w:val="000E3891"/>
    <w:rsid w:val="000E40DE"/>
    <w:rsid w:val="000E4443"/>
    <w:rsid w:val="000E4522"/>
    <w:rsid w:val="000E45C9"/>
    <w:rsid w:val="000E466D"/>
    <w:rsid w:val="000E64AB"/>
    <w:rsid w:val="000E65F7"/>
    <w:rsid w:val="000E66A3"/>
    <w:rsid w:val="000E7E54"/>
    <w:rsid w:val="000F011D"/>
    <w:rsid w:val="000F0AC6"/>
    <w:rsid w:val="000F15D0"/>
    <w:rsid w:val="000F167D"/>
    <w:rsid w:val="000F1829"/>
    <w:rsid w:val="000F1CB0"/>
    <w:rsid w:val="000F2E21"/>
    <w:rsid w:val="000F34ED"/>
    <w:rsid w:val="000F3C3A"/>
    <w:rsid w:val="000F4D05"/>
    <w:rsid w:val="000F55B9"/>
    <w:rsid w:val="000F5E3B"/>
    <w:rsid w:val="000F61B7"/>
    <w:rsid w:val="000F639C"/>
    <w:rsid w:val="000F6432"/>
    <w:rsid w:val="000F6FCA"/>
    <w:rsid w:val="000F7D70"/>
    <w:rsid w:val="001003FB"/>
    <w:rsid w:val="00101B93"/>
    <w:rsid w:val="00101DD5"/>
    <w:rsid w:val="00101FBC"/>
    <w:rsid w:val="00102267"/>
    <w:rsid w:val="0010291A"/>
    <w:rsid w:val="001035F3"/>
    <w:rsid w:val="00103E6D"/>
    <w:rsid w:val="00104B1B"/>
    <w:rsid w:val="0010579E"/>
    <w:rsid w:val="00105CEB"/>
    <w:rsid w:val="00105DA0"/>
    <w:rsid w:val="00105DC1"/>
    <w:rsid w:val="001073B4"/>
    <w:rsid w:val="001077B2"/>
    <w:rsid w:val="00107DF8"/>
    <w:rsid w:val="00110431"/>
    <w:rsid w:val="00111BA6"/>
    <w:rsid w:val="0011217E"/>
    <w:rsid w:val="00112A95"/>
    <w:rsid w:val="00112DFD"/>
    <w:rsid w:val="00113F07"/>
    <w:rsid w:val="00113F0A"/>
    <w:rsid w:val="00114599"/>
    <w:rsid w:val="00114DED"/>
    <w:rsid w:val="00114E5F"/>
    <w:rsid w:val="00115537"/>
    <w:rsid w:val="001155E1"/>
    <w:rsid w:val="001155E3"/>
    <w:rsid w:val="001156C5"/>
    <w:rsid w:val="0011624C"/>
    <w:rsid w:val="001165D7"/>
    <w:rsid w:val="001166E0"/>
    <w:rsid w:val="00116AA2"/>
    <w:rsid w:val="00116E6A"/>
    <w:rsid w:val="0011787B"/>
    <w:rsid w:val="00117C30"/>
    <w:rsid w:val="00117DD3"/>
    <w:rsid w:val="0012085B"/>
    <w:rsid w:val="00121484"/>
    <w:rsid w:val="001214BA"/>
    <w:rsid w:val="001215A9"/>
    <w:rsid w:val="00121BAA"/>
    <w:rsid w:val="0012292D"/>
    <w:rsid w:val="001229A8"/>
    <w:rsid w:val="0012382D"/>
    <w:rsid w:val="00123954"/>
    <w:rsid w:val="001246B6"/>
    <w:rsid w:val="001255DE"/>
    <w:rsid w:val="0012690B"/>
    <w:rsid w:val="00126DE9"/>
    <w:rsid w:val="001271F5"/>
    <w:rsid w:val="00127289"/>
    <w:rsid w:val="001272F3"/>
    <w:rsid w:val="001274A9"/>
    <w:rsid w:val="00127EFE"/>
    <w:rsid w:val="001301FF"/>
    <w:rsid w:val="0013021D"/>
    <w:rsid w:val="00130481"/>
    <w:rsid w:val="00130DE4"/>
    <w:rsid w:val="00130F97"/>
    <w:rsid w:val="00131D12"/>
    <w:rsid w:val="0013287F"/>
    <w:rsid w:val="00132A05"/>
    <w:rsid w:val="00132D7E"/>
    <w:rsid w:val="00133809"/>
    <w:rsid w:val="00134EC3"/>
    <w:rsid w:val="00135993"/>
    <w:rsid w:val="00135E65"/>
    <w:rsid w:val="001360EB"/>
    <w:rsid w:val="001365E0"/>
    <w:rsid w:val="00136E49"/>
    <w:rsid w:val="001378C9"/>
    <w:rsid w:val="00137945"/>
    <w:rsid w:val="00137B76"/>
    <w:rsid w:val="00137D0A"/>
    <w:rsid w:val="0014007F"/>
    <w:rsid w:val="001400F4"/>
    <w:rsid w:val="00141A59"/>
    <w:rsid w:val="00141CC2"/>
    <w:rsid w:val="00142309"/>
    <w:rsid w:val="0014286E"/>
    <w:rsid w:val="00142A74"/>
    <w:rsid w:val="001433BF"/>
    <w:rsid w:val="00143F04"/>
    <w:rsid w:val="00143F68"/>
    <w:rsid w:val="0014430D"/>
    <w:rsid w:val="001444CF"/>
    <w:rsid w:val="00144B08"/>
    <w:rsid w:val="00144E50"/>
    <w:rsid w:val="0014603F"/>
    <w:rsid w:val="00146699"/>
    <w:rsid w:val="001467B4"/>
    <w:rsid w:val="001468F0"/>
    <w:rsid w:val="001469A7"/>
    <w:rsid w:val="001470E0"/>
    <w:rsid w:val="00150502"/>
    <w:rsid w:val="0015099D"/>
    <w:rsid w:val="0015143A"/>
    <w:rsid w:val="00151C65"/>
    <w:rsid w:val="001521E0"/>
    <w:rsid w:val="00152532"/>
    <w:rsid w:val="00152EED"/>
    <w:rsid w:val="00153B19"/>
    <w:rsid w:val="00153EF4"/>
    <w:rsid w:val="00154948"/>
    <w:rsid w:val="00154D1D"/>
    <w:rsid w:val="00155158"/>
    <w:rsid w:val="001558B2"/>
    <w:rsid w:val="00155C2A"/>
    <w:rsid w:val="00156872"/>
    <w:rsid w:val="00156B17"/>
    <w:rsid w:val="00156D4C"/>
    <w:rsid w:val="00156F14"/>
    <w:rsid w:val="001573BD"/>
    <w:rsid w:val="00157C59"/>
    <w:rsid w:val="00157EBD"/>
    <w:rsid w:val="001600ED"/>
    <w:rsid w:val="00160C92"/>
    <w:rsid w:val="00161843"/>
    <w:rsid w:val="00161AFE"/>
    <w:rsid w:val="00161B48"/>
    <w:rsid w:val="0016305C"/>
    <w:rsid w:val="00163CA0"/>
    <w:rsid w:val="00163FA1"/>
    <w:rsid w:val="0016410A"/>
    <w:rsid w:val="00164449"/>
    <w:rsid w:val="0016457B"/>
    <w:rsid w:val="00166385"/>
    <w:rsid w:val="0016671A"/>
    <w:rsid w:val="00166977"/>
    <w:rsid w:val="001674EB"/>
    <w:rsid w:val="00170C5B"/>
    <w:rsid w:val="00171139"/>
    <w:rsid w:val="001729C5"/>
    <w:rsid w:val="00172D38"/>
    <w:rsid w:val="00173E50"/>
    <w:rsid w:val="0017447A"/>
    <w:rsid w:val="00174D49"/>
    <w:rsid w:val="00175235"/>
    <w:rsid w:val="001772EC"/>
    <w:rsid w:val="00177A5F"/>
    <w:rsid w:val="00177BBB"/>
    <w:rsid w:val="0018016A"/>
    <w:rsid w:val="001807DD"/>
    <w:rsid w:val="00180915"/>
    <w:rsid w:val="00180A9A"/>
    <w:rsid w:val="001814DF"/>
    <w:rsid w:val="00181B85"/>
    <w:rsid w:val="001827DB"/>
    <w:rsid w:val="00182925"/>
    <w:rsid w:val="0018332E"/>
    <w:rsid w:val="00183D81"/>
    <w:rsid w:val="00184F65"/>
    <w:rsid w:val="0018597C"/>
    <w:rsid w:val="00185EF7"/>
    <w:rsid w:val="00187033"/>
    <w:rsid w:val="0018798E"/>
    <w:rsid w:val="0019016B"/>
    <w:rsid w:val="0019026D"/>
    <w:rsid w:val="00190355"/>
    <w:rsid w:val="001904A4"/>
    <w:rsid w:val="00190E02"/>
    <w:rsid w:val="00191293"/>
    <w:rsid w:val="001916D4"/>
    <w:rsid w:val="00191CA7"/>
    <w:rsid w:val="00192032"/>
    <w:rsid w:val="001923FD"/>
    <w:rsid w:val="001927A9"/>
    <w:rsid w:val="00192BDC"/>
    <w:rsid w:val="00193309"/>
    <w:rsid w:val="0019335B"/>
    <w:rsid w:val="001934C5"/>
    <w:rsid w:val="00193718"/>
    <w:rsid w:val="00193A7A"/>
    <w:rsid w:val="00194015"/>
    <w:rsid w:val="00194217"/>
    <w:rsid w:val="001944F6"/>
    <w:rsid w:val="00194669"/>
    <w:rsid w:val="001960E6"/>
    <w:rsid w:val="00196854"/>
    <w:rsid w:val="00196A4A"/>
    <w:rsid w:val="001972B0"/>
    <w:rsid w:val="0019798D"/>
    <w:rsid w:val="00197D95"/>
    <w:rsid w:val="00197ECD"/>
    <w:rsid w:val="001A14BA"/>
    <w:rsid w:val="001A178A"/>
    <w:rsid w:val="001A2A87"/>
    <w:rsid w:val="001A3059"/>
    <w:rsid w:val="001A3682"/>
    <w:rsid w:val="001A44DE"/>
    <w:rsid w:val="001A520C"/>
    <w:rsid w:val="001A5AB1"/>
    <w:rsid w:val="001A66E9"/>
    <w:rsid w:val="001A70A5"/>
    <w:rsid w:val="001A7604"/>
    <w:rsid w:val="001B0BE7"/>
    <w:rsid w:val="001B0F9B"/>
    <w:rsid w:val="001B199C"/>
    <w:rsid w:val="001B2621"/>
    <w:rsid w:val="001B27F4"/>
    <w:rsid w:val="001B2941"/>
    <w:rsid w:val="001B2F13"/>
    <w:rsid w:val="001B31E6"/>
    <w:rsid w:val="001B397B"/>
    <w:rsid w:val="001B399E"/>
    <w:rsid w:val="001B3AFA"/>
    <w:rsid w:val="001B3E92"/>
    <w:rsid w:val="001B55F0"/>
    <w:rsid w:val="001B65B4"/>
    <w:rsid w:val="001B6D9B"/>
    <w:rsid w:val="001B7810"/>
    <w:rsid w:val="001B7E1C"/>
    <w:rsid w:val="001C057D"/>
    <w:rsid w:val="001C0C34"/>
    <w:rsid w:val="001C0F75"/>
    <w:rsid w:val="001C1307"/>
    <w:rsid w:val="001C1474"/>
    <w:rsid w:val="001C1552"/>
    <w:rsid w:val="001C197C"/>
    <w:rsid w:val="001C2033"/>
    <w:rsid w:val="001C26D3"/>
    <w:rsid w:val="001C2865"/>
    <w:rsid w:val="001C2FBE"/>
    <w:rsid w:val="001C4785"/>
    <w:rsid w:val="001C489F"/>
    <w:rsid w:val="001C5696"/>
    <w:rsid w:val="001C5C72"/>
    <w:rsid w:val="001C5E12"/>
    <w:rsid w:val="001C62A2"/>
    <w:rsid w:val="001C6344"/>
    <w:rsid w:val="001C696D"/>
    <w:rsid w:val="001C6DDC"/>
    <w:rsid w:val="001C7334"/>
    <w:rsid w:val="001C76A6"/>
    <w:rsid w:val="001C7E6D"/>
    <w:rsid w:val="001D008E"/>
    <w:rsid w:val="001D0D49"/>
    <w:rsid w:val="001D0DC1"/>
    <w:rsid w:val="001D0F4A"/>
    <w:rsid w:val="001D1251"/>
    <w:rsid w:val="001D1D57"/>
    <w:rsid w:val="001D1D90"/>
    <w:rsid w:val="001D219E"/>
    <w:rsid w:val="001D349B"/>
    <w:rsid w:val="001D35F3"/>
    <w:rsid w:val="001D374E"/>
    <w:rsid w:val="001D37B9"/>
    <w:rsid w:val="001D40A6"/>
    <w:rsid w:val="001D4654"/>
    <w:rsid w:val="001D46C9"/>
    <w:rsid w:val="001D4F39"/>
    <w:rsid w:val="001D5688"/>
    <w:rsid w:val="001D6149"/>
    <w:rsid w:val="001D7062"/>
    <w:rsid w:val="001D71D0"/>
    <w:rsid w:val="001D77C7"/>
    <w:rsid w:val="001D7E4E"/>
    <w:rsid w:val="001D7E51"/>
    <w:rsid w:val="001E0CE3"/>
    <w:rsid w:val="001E0E84"/>
    <w:rsid w:val="001E0F25"/>
    <w:rsid w:val="001E1D78"/>
    <w:rsid w:val="001E31D5"/>
    <w:rsid w:val="001E3711"/>
    <w:rsid w:val="001E3715"/>
    <w:rsid w:val="001E4B90"/>
    <w:rsid w:val="001E4C08"/>
    <w:rsid w:val="001E59EB"/>
    <w:rsid w:val="001E5CE0"/>
    <w:rsid w:val="001E63CA"/>
    <w:rsid w:val="001E7545"/>
    <w:rsid w:val="001E7622"/>
    <w:rsid w:val="001E7890"/>
    <w:rsid w:val="001F2095"/>
    <w:rsid w:val="001F28AC"/>
    <w:rsid w:val="001F3112"/>
    <w:rsid w:val="001F3182"/>
    <w:rsid w:val="001F3AE6"/>
    <w:rsid w:val="001F3FD9"/>
    <w:rsid w:val="001F4139"/>
    <w:rsid w:val="001F4366"/>
    <w:rsid w:val="001F451E"/>
    <w:rsid w:val="001F4A68"/>
    <w:rsid w:val="001F4BA3"/>
    <w:rsid w:val="001F576F"/>
    <w:rsid w:val="001F5AD8"/>
    <w:rsid w:val="001F5BB2"/>
    <w:rsid w:val="001F60EE"/>
    <w:rsid w:val="001F63B8"/>
    <w:rsid w:val="001F6FF8"/>
    <w:rsid w:val="001F71ED"/>
    <w:rsid w:val="001F750B"/>
    <w:rsid w:val="001F76A3"/>
    <w:rsid w:val="001F7C56"/>
    <w:rsid w:val="001F7CEB"/>
    <w:rsid w:val="001F7FF1"/>
    <w:rsid w:val="0020022D"/>
    <w:rsid w:val="00200C38"/>
    <w:rsid w:val="00201547"/>
    <w:rsid w:val="002015CD"/>
    <w:rsid w:val="0020165F"/>
    <w:rsid w:val="00201978"/>
    <w:rsid w:val="00201AFD"/>
    <w:rsid w:val="002027A8"/>
    <w:rsid w:val="0020306C"/>
    <w:rsid w:val="00203E16"/>
    <w:rsid w:val="0020483F"/>
    <w:rsid w:val="00205D4B"/>
    <w:rsid w:val="0020611C"/>
    <w:rsid w:val="00206481"/>
    <w:rsid w:val="00206877"/>
    <w:rsid w:val="00206B48"/>
    <w:rsid w:val="00210FCC"/>
    <w:rsid w:val="002119D5"/>
    <w:rsid w:val="00211BFA"/>
    <w:rsid w:val="00212191"/>
    <w:rsid w:val="00212818"/>
    <w:rsid w:val="00212945"/>
    <w:rsid w:val="0021369E"/>
    <w:rsid w:val="002141EF"/>
    <w:rsid w:val="002143B6"/>
    <w:rsid w:val="0021571D"/>
    <w:rsid w:val="00216C65"/>
    <w:rsid w:val="00216DD0"/>
    <w:rsid w:val="00220A77"/>
    <w:rsid w:val="00220FDF"/>
    <w:rsid w:val="00221000"/>
    <w:rsid w:val="00221219"/>
    <w:rsid w:val="00221481"/>
    <w:rsid w:val="0022172A"/>
    <w:rsid w:val="00221A2B"/>
    <w:rsid w:val="00221D3C"/>
    <w:rsid w:val="00221D6A"/>
    <w:rsid w:val="00221F8B"/>
    <w:rsid w:val="002238EC"/>
    <w:rsid w:val="00224B15"/>
    <w:rsid w:val="002251F6"/>
    <w:rsid w:val="0022527C"/>
    <w:rsid w:val="00225366"/>
    <w:rsid w:val="00225F61"/>
    <w:rsid w:val="00225FCE"/>
    <w:rsid w:val="00226743"/>
    <w:rsid w:val="00226E55"/>
    <w:rsid w:val="002273B1"/>
    <w:rsid w:val="00230459"/>
    <w:rsid w:val="00231CD5"/>
    <w:rsid w:val="00232E2D"/>
    <w:rsid w:val="00233453"/>
    <w:rsid w:val="00233C60"/>
    <w:rsid w:val="002344B7"/>
    <w:rsid w:val="002348D3"/>
    <w:rsid w:val="00234E7E"/>
    <w:rsid w:val="00236820"/>
    <w:rsid w:val="002372D0"/>
    <w:rsid w:val="0023737F"/>
    <w:rsid w:val="002374C0"/>
    <w:rsid w:val="002400C9"/>
    <w:rsid w:val="0024019E"/>
    <w:rsid w:val="002413CC"/>
    <w:rsid w:val="00241626"/>
    <w:rsid w:val="00241876"/>
    <w:rsid w:val="00242AA7"/>
    <w:rsid w:val="00242BDB"/>
    <w:rsid w:val="002437A6"/>
    <w:rsid w:val="00244D35"/>
    <w:rsid w:val="00245325"/>
    <w:rsid w:val="00245EF9"/>
    <w:rsid w:val="00246FAC"/>
    <w:rsid w:val="0024751B"/>
    <w:rsid w:val="00247B62"/>
    <w:rsid w:val="0025011F"/>
    <w:rsid w:val="002502CB"/>
    <w:rsid w:val="00251636"/>
    <w:rsid w:val="00251AB8"/>
    <w:rsid w:val="00252034"/>
    <w:rsid w:val="00252637"/>
    <w:rsid w:val="002528CC"/>
    <w:rsid w:val="00252911"/>
    <w:rsid w:val="00252B9A"/>
    <w:rsid w:val="00252ED1"/>
    <w:rsid w:val="00252FB6"/>
    <w:rsid w:val="0025337E"/>
    <w:rsid w:val="0025406C"/>
    <w:rsid w:val="002547C3"/>
    <w:rsid w:val="00254EB6"/>
    <w:rsid w:val="00254EE4"/>
    <w:rsid w:val="00255032"/>
    <w:rsid w:val="002558C0"/>
    <w:rsid w:val="00255B38"/>
    <w:rsid w:val="00255BC2"/>
    <w:rsid w:val="002576B6"/>
    <w:rsid w:val="00257B85"/>
    <w:rsid w:val="00257CB1"/>
    <w:rsid w:val="00260BCB"/>
    <w:rsid w:val="00261094"/>
    <w:rsid w:val="0026187B"/>
    <w:rsid w:val="002620B4"/>
    <w:rsid w:val="002625AC"/>
    <w:rsid w:val="002628A8"/>
    <w:rsid w:val="00262CFC"/>
    <w:rsid w:val="00263B01"/>
    <w:rsid w:val="00263B13"/>
    <w:rsid w:val="00263B69"/>
    <w:rsid w:val="00263CEF"/>
    <w:rsid w:val="0026453F"/>
    <w:rsid w:val="00264CEC"/>
    <w:rsid w:val="00266A77"/>
    <w:rsid w:val="00266E0B"/>
    <w:rsid w:val="00266F80"/>
    <w:rsid w:val="00267660"/>
    <w:rsid w:val="00270045"/>
    <w:rsid w:val="0027011E"/>
    <w:rsid w:val="002708EE"/>
    <w:rsid w:val="002719F4"/>
    <w:rsid w:val="00271E68"/>
    <w:rsid w:val="0027213B"/>
    <w:rsid w:val="002739C0"/>
    <w:rsid w:val="00273B4F"/>
    <w:rsid w:val="00274405"/>
    <w:rsid w:val="002747C2"/>
    <w:rsid w:val="00274DAE"/>
    <w:rsid w:val="0027622D"/>
    <w:rsid w:val="00276400"/>
    <w:rsid w:val="00276DB0"/>
    <w:rsid w:val="00276DB2"/>
    <w:rsid w:val="0027733D"/>
    <w:rsid w:val="0027788D"/>
    <w:rsid w:val="002779A3"/>
    <w:rsid w:val="00277B66"/>
    <w:rsid w:val="00277D05"/>
    <w:rsid w:val="00277FC5"/>
    <w:rsid w:val="00281616"/>
    <w:rsid w:val="00281B31"/>
    <w:rsid w:val="00281F6F"/>
    <w:rsid w:val="0028270A"/>
    <w:rsid w:val="00282B18"/>
    <w:rsid w:val="00282F9E"/>
    <w:rsid w:val="00283123"/>
    <w:rsid w:val="0028317A"/>
    <w:rsid w:val="00283A66"/>
    <w:rsid w:val="002847F8"/>
    <w:rsid w:val="00284FD7"/>
    <w:rsid w:val="00285B6B"/>
    <w:rsid w:val="00285C0D"/>
    <w:rsid w:val="0028772D"/>
    <w:rsid w:val="0028793D"/>
    <w:rsid w:val="002903B6"/>
    <w:rsid w:val="00290477"/>
    <w:rsid w:val="00290C5D"/>
    <w:rsid w:val="002920FB"/>
    <w:rsid w:val="00292253"/>
    <w:rsid w:val="0029417B"/>
    <w:rsid w:val="00294559"/>
    <w:rsid w:val="00294D2B"/>
    <w:rsid w:val="002958D5"/>
    <w:rsid w:val="0029619B"/>
    <w:rsid w:val="002968AF"/>
    <w:rsid w:val="00296B11"/>
    <w:rsid w:val="00296B96"/>
    <w:rsid w:val="002976E5"/>
    <w:rsid w:val="002A01FD"/>
    <w:rsid w:val="002A060D"/>
    <w:rsid w:val="002A0D3E"/>
    <w:rsid w:val="002A0E3A"/>
    <w:rsid w:val="002A0F71"/>
    <w:rsid w:val="002A110B"/>
    <w:rsid w:val="002A1399"/>
    <w:rsid w:val="002A24B3"/>
    <w:rsid w:val="002A25C7"/>
    <w:rsid w:val="002A342C"/>
    <w:rsid w:val="002A4D39"/>
    <w:rsid w:val="002A600B"/>
    <w:rsid w:val="002A63E8"/>
    <w:rsid w:val="002A6AA1"/>
    <w:rsid w:val="002A756A"/>
    <w:rsid w:val="002A75CB"/>
    <w:rsid w:val="002A7C6D"/>
    <w:rsid w:val="002B0915"/>
    <w:rsid w:val="002B0C83"/>
    <w:rsid w:val="002B0C93"/>
    <w:rsid w:val="002B2275"/>
    <w:rsid w:val="002B3140"/>
    <w:rsid w:val="002B3CCE"/>
    <w:rsid w:val="002B3E1C"/>
    <w:rsid w:val="002B47B3"/>
    <w:rsid w:val="002B4A5B"/>
    <w:rsid w:val="002B625B"/>
    <w:rsid w:val="002B7245"/>
    <w:rsid w:val="002B7C5C"/>
    <w:rsid w:val="002C00A5"/>
    <w:rsid w:val="002C0DAA"/>
    <w:rsid w:val="002C0E4A"/>
    <w:rsid w:val="002C10A7"/>
    <w:rsid w:val="002C125B"/>
    <w:rsid w:val="002C1570"/>
    <w:rsid w:val="002C15DF"/>
    <w:rsid w:val="002C1B19"/>
    <w:rsid w:val="002C206A"/>
    <w:rsid w:val="002C2249"/>
    <w:rsid w:val="002C28C7"/>
    <w:rsid w:val="002C365A"/>
    <w:rsid w:val="002C4BA7"/>
    <w:rsid w:val="002C5302"/>
    <w:rsid w:val="002C5F84"/>
    <w:rsid w:val="002C63C2"/>
    <w:rsid w:val="002D0328"/>
    <w:rsid w:val="002D0ABE"/>
    <w:rsid w:val="002D1C14"/>
    <w:rsid w:val="002D2680"/>
    <w:rsid w:val="002D28AA"/>
    <w:rsid w:val="002D2B07"/>
    <w:rsid w:val="002D2FD5"/>
    <w:rsid w:val="002D3200"/>
    <w:rsid w:val="002D391E"/>
    <w:rsid w:val="002D40A9"/>
    <w:rsid w:val="002D4324"/>
    <w:rsid w:val="002D4550"/>
    <w:rsid w:val="002D462B"/>
    <w:rsid w:val="002D46F4"/>
    <w:rsid w:val="002D4771"/>
    <w:rsid w:val="002D4802"/>
    <w:rsid w:val="002D490C"/>
    <w:rsid w:val="002D5252"/>
    <w:rsid w:val="002D6481"/>
    <w:rsid w:val="002D7202"/>
    <w:rsid w:val="002D7B2F"/>
    <w:rsid w:val="002D7D3F"/>
    <w:rsid w:val="002E0704"/>
    <w:rsid w:val="002E0A7A"/>
    <w:rsid w:val="002E0B66"/>
    <w:rsid w:val="002E0ED5"/>
    <w:rsid w:val="002E101D"/>
    <w:rsid w:val="002E1517"/>
    <w:rsid w:val="002E180B"/>
    <w:rsid w:val="002E2173"/>
    <w:rsid w:val="002E22C2"/>
    <w:rsid w:val="002E230A"/>
    <w:rsid w:val="002E2A8A"/>
    <w:rsid w:val="002E2E60"/>
    <w:rsid w:val="002E3052"/>
    <w:rsid w:val="002E6250"/>
    <w:rsid w:val="002E6423"/>
    <w:rsid w:val="002E690E"/>
    <w:rsid w:val="002E764B"/>
    <w:rsid w:val="002E77DC"/>
    <w:rsid w:val="002F02C8"/>
    <w:rsid w:val="002F0AA2"/>
    <w:rsid w:val="002F0C92"/>
    <w:rsid w:val="002F0D1A"/>
    <w:rsid w:val="002F12E8"/>
    <w:rsid w:val="002F1739"/>
    <w:rsid w:val="002F18F3"/>
    <w:rsid w:val="002F1FA6"/>
    <w:rsid w:val="002F29E4"/>
    <w:rsid w:val="002F29FF"/>
    <w:rsid w:val="002F2F1D"/>
    <w:rsid w:val="002F40CB"/>
    <w:rsid w:val="002F42C1"/>
    <w:rsid w:val="002F4671"/>
    <w:rsid w:val="002F57AA"/>
    <w:rsid w:val="002F5976"/>
    <w:rsid w:val="002F6051"/>
    <w:rsid w:val="002F62EB"/>
    <w:rsid w:val="002F643F"/>
    <w:rsid w:val="002F73BD"/>
    <w:rsid w:val="002F7A07"/>
    <w:rsid w:val="003001E3"/>
    <w:rsid w:val="0030036D"/>
    <w:rsid w:val="00300963"/>
    <w:rsid w:val="00300A54"/>
    <w:rsid w:val="00300C16"/>
    <w:rsid w:val="0030219A"/>
    <w:rsid w:val="00302F59"/>
    <w:rsid w:val="003030D9"/>
    <w:rsid w:val="00303E96"/>
    <w:rsid w:val="0030525A"/>
    <w:rsid w:val="0030531B"/>
    <w:rsid w:val="00306D92"/>
    <w:rsid w:val="003078FF"/>
    <w:rsid w:val="003114D7"/>
    <w:rsid w:val="0031179B"/>
    <w:rsid w:val="00312DC1"/>
    <w:rsid w:val="003136FB"/>
    <w:rsid w:val="00313DF7"/>
    <w:rsid w:val="0031542C"/>
    <w:rsid w:val="00316817"/>
    <w:rsid w:val="003169E5"/>
    <w:rsid w:val="00317D56"/>
    <w:rsid w:val="00317DBF"/>
    <w:rsid w:val="00320265"/>
    <w:rsid w:val="00320B13"/>
    <w:rsid w:val="00321914"/>
    <w:rsid w:val="00322B02"/>
    <w:rsid w:val="003230F2"/>
    <w:rsid w:val="003232A7"/>
    <w:rsid w:val="00323501"/>
    <w:rsid w:val="00323A07"/>
    <w:rsid w:val="00324775"/>
    <w:rsid w:val="00325747"/>
    <w:rsid w:val="00325DAE"/>
    <w:rsid w:val="00325DEA"/>
    <w:rsid w:val="00326249"/>
    <w:rsid w:val="00330189"/>
    <w:rsid w:val="0033049E"/>
    <w:rsid w:val="00331DB9"/>
    <w:rsid w:val="0033385E"/>
    <w:rsid w:val="00333914"/>
    <w:rsid w:val="00333B1E"/>
    <w:rsid w:val="00333C46"/>
    <w:rsid w:val="003340E6"/>
    <w:rsid w:val="00334299"/>
    <w:rsid w:val="003349AD"/>
    <w:rsid w:val="00335418"/>
    <w:rsid w:val="00335D3C"/>
    <w:rsid w:val="00335D7B"/>
    <w:rsid w:val="00335E3C"/>
    <w:rsid w:val="00335EA9"/>
    <w:rsid w:val="003371B1"/>
    <w:rsid w:val="0033789E"/>
    <w:rsid w:val="00337B3C"/>
    <w:rsid w:val="00337CB5"/>
    <w:rsid w:val="00337D36"/>
    <w:rsid w:val="00340C0A"/>
    <w:rsid w:val="0034107F"/>
    <w:rsid w:val="00341629"/>
    <w:rsid w:val="0034256D"/>
    <w:rsid w:val="00342F73"/>
    <w:rsid w:val="00343071"/>
    <w:rsid w:val="00343ECB"/>
    <w:rsid w:val="00343FF3"/>
    <w:rsid w:val="00344717"/>
    <w:rsid w:val="00344CF5"/>
    <w:rsid w:val="00345F8A"/>
    <w:rsid w:val="0034677F"/>
    <w:rsid w:val="00346CD9"/>
    <w:rsid w:val="00346FE9"/>
    <w:rsid w:val="0034739C"/>
    <w:rsid w:val="003476CA"/>
    <w:rsid w:val="00347954"/>
    <w:rsid w:val="00350728"/>
    <w:rsid w:val="00350F6D"/>
    <w:rsid w:val="00351CBC"/>
    <w:rsid w:val="00351D68"/>
    <w:rsid w:val="00351E29"/>
    <w:rsid w:val="00351E2A"/>
    <w:rsid w:val="00352612"/>
    <w:rsid w:val="00352B17"/>
    <w:rsid w:val="00353A6D"/>
    <w:rsid w:val="00354732"/>
    <w:rsid w:val="003548E6"/>
    <w:rsid w:val="00355D57"/>
    <w:rsid w:val="00356201"/>
    <w:rsid w:val="00356ADC"/>
    <w:rsid w:val="00356DE8"/>
    <w:rsid w:val="00356E8A"/>
    <w:rsid w:val="003572BB"/>
    <w:rsid w:val="0035754A"/>
    <w:rsid w:val="003602CD"/>
    <w:rsid w:val="00360EF3"/>
    <w:rsid w:val="0036170D"/>
    <w:rsid w:val="00361F4F"/>
    <w:rsid w:val="00362802"/>
    <w:rsid w:val="003637EB"/>
    <w:rsid w:val="003639C8"/>
    <w:rsid w:val="00363D31"/>
    <w:rsid w:val="003651A8"/>
    <w:rsid w:val="00365507"/>
    <w:rsid w:val="00365B4F"/>
    <w:rsid w:val="0036748D"/>
    <w:rsid w:val="003677F4"/>
    <w:rsid w:val="003704AD"/>
    <w:rsid w:val="00370515"/>
    <w:rsid w:val="00370C9F"/>
    <w:rsid w:val="00370E97"/>
    <w:rsid w:val="003710CD"/>
    <w:rsid w:val="003717BF"/>
    <w:rsid w:val="00371B9F"/>
    <w:rsid w:val="00372601"/>
    <w:rsid w:val="00373346"/>
    <w:rsid w:val="00374080"/>
    <w:rsid w:val="0037413A"/>
    <w:rsid w:val="00374A7F"/>
    <w:rsid w:val="00374CE1"/>
    <w:rsid w:val="00375787"/>
    <w:rsid w:val="00375B10"/>
    <w:rsid w:val="00375B8C"/>
    <w:rsid w:val="00375BDC"/>
    <w:rsid w:val="00376F7E"/>
    <w:rsid w:val="00377398"/>
    <w:rsid w:val="003773FE"/>
    <w:rsid w:val="003802B6"/>
    <w:rsid w:val="00380A81"/>
    <w:rsid w:val="00380ACC"/>
    <w:rsid w:val="00380BAE"/>
    <w:rsid w:val="003810AB"/>
    <w:rsid w:val="00381162"/>
    <w:rsid w:val="003813FF"/>
    <w:rsid w:val="00381E9D"/>
    <w:rsid w:val="00382599"/>
    <w:rsid w:val="0038322E"/>
    <w:rsid w:val="0038349C"/>
    <w:rsid w:val="00383B04"/>
    <w:rsid w:val="003840EA"/>
    <w:rsid w:val="00384596"/>
    <w:rsid w:val="003845D6"/>
    <w:rsid w:val="00384727"/>
    <w:rsid w:val="0038549D"/>
    <w:rsid w:val="00385F19"/>
    <w:rsid w:val="00386616"/>
    <w:rsid w:val="00386A85"/>
    <w:rsid w:val="00387103"/>
    <w:rsid w:val="00391A44"/>
    <w:rsid w:val="00391FB9"/>
    <w:rsid w:val="00392485"/>
    <w:rsid w:val="00392922"/>
    <w:rsid w:val="00393456"/>
    <w:rsid w:val="00393AF9"/>
    <w:rsid w:val="0039427A"/>
    <w:rsid w:val="003949F7"/>
    <w:rsid w:val="00394A71"/>
    <w:rsid w:val="00394B41"/>
    <w:rsid w:val="003950AF"/>
    <w:rsid w:val="003957F2"/>
    <w:rsid w:val="00395A5E"/>
    <w:rsid w:val="00395BBE"/>
    <w:rsid w:val="0039663F"/>
    <w:rsid w:val="00396C08"/>
    <w:rsid w:val="003A0DB4"/>
    <w:rsid w:val="003A1763"/>
    <w:rsid w:val="003A2AF5"/>
    <w:rsid w:val="003A36C4"/>
    <w:rsid w:val="003A3AD6"/>
    <w:rsid w:val="003A40C6"/>
    <w:rsid w:val="003A4F36"/>
    <w:rsid w:val="003A57A2"/>
    <w:rsid w:val="003A57C0"/>
    <w:rsid w:val="003A5AA4"/>
    <w:rsid w:val="003A6897"/>
    <w:rsid w:val="003A6A9B"/>
    <w:rsid w:val="003A7530"/>
    <w:rsid w:val="003A763A"/>
    <w:rsid w:val="003A772D"/>
    <w:rsid w:val="003A7BC8"/>
    <w:rsid w:val="003B116F"/>
    <w:rsid w:val="003B1794"/>
    <w:rsid w:val="003B17B8"/>
    <w:rsid w:val="003B249C"/>
    <w:rsid w:val="003B2FC5"/>
    <w:rsid w:val="003B3047"/>
    <w:rsid w:val="003B3050"/>
    <w:rsid w:val="003B4A64"/>
    <w:rsid w:val="003B511B"/>
    <w:rsid w:val="003B5E71"/>
    <w:rsid w:val="003B62DD"/>
    <w:rsid w:val="003B640C"/>
    <w:rsid w:val="003B70BC"/>
    <w:rsid w:val="003B75E3"/>
    <w:rsid w:val="003B7E7C"/>
    <w:rsid w:val="003C00A2"/>
    <w:rsid w:val="003C04C1"/>
    <w:rsid w:val="003C055D"/>
    <w:rsid w:val="003C2549"/>
    <w:rsid w:val="003C3D71"/>
    <w:rsid w:val="003C3E26"/>
    <w:rsid w:val="003C3E88"/>
    <w:rsid w:val="003C423A"/>
    <w:rsid w:val="003C477A"/>
    <w:rsid w:val="003C4E20"/>
    <w:rsid w:val="003C4E84"/>
    <w:rsid w:val="003C4F89"/>
    <w:rsid w:val="003C51CB"/>
    <w:rsid w:val="003C58E2"/>
    <w:rsid w:val="003C60AB"/>
    <w:rsid w:val="003C678B"/>
    <w:rsid w:val="003C73A3"/>
    <w:rsid w:val="003C7847"/>
    <w:rsid w:val="003C7A6F"/>
    <w:rsid w:val="003C7AE4"/>
    <w:rsid w:val="003D0738"/>
    <w:rsid w:val="003D0763"/>
    <w:rsid w:val="003D0B01"/>
    <w:rsid w:val="003D226A"/>
    <w:rsid w:val="003D31EB"/>
    <w:rsid w:val="003D40D8"/>
    <w:rsid w:val="003D4771"/>
    <w:rsid w:val="003D4FCA"/>
    <w:rsid w:val="003D5078"/>
    <w:rsid w:val="003D527D"/>
    <w:rsid w:val="003D55FE"/>
    <w:rsid w:val="003D59CF"/>
    <w:rsid w:val="003D5E38"/>
    <w:rsid w:val="003D6EBC"/>
    <w:rsid w:val="003D713C"/>
    <w:rsid w:val="003D73EF"/>
    <w:rsid w:val="003D7B43"/>
    <w:rsid w:val="003E09AA"/>
    <w:rsid w:val="003E1379"/>
    <w:rsid w:val="003E16CA"/>
    <w:rsid w:val="003E22FE"/>
    <w:rsid w:val="003E2422"/>
    <w:rsid w:val="003E3003"/>
    <w:rsid w:val="003E53E0"/>
    <w:rsid w:val="003E600E"/>
    <w:rsid w:val="003E6469"/>
    <w:rsid w:val="003E6664"/>
    <w:rsid w:val="003E6EE6"/>
    <w:rsid w:val="003E78F5"/>
    <w:rsid w:val="003E7A9A"/>
    <w:rsid w:val="003F02F6"/>
    <w:rsid w:val="003F037F"/>
    <w:rsid w:val="003F0C90"/>
    <w:rsid w:val="003F0EB0"/>
    <w:rsid w:val="003F1741"/>
    <w:rsid w:val="003F196C"/>
    <w:rsid w:val="003F30DD"/>
    <w:rsid w:val="003F371E"/>
    <w:rsid w:val="003F3A8B"/>
    <w:rsid w:val="003F476A"/>
    <w:rsid w:val="003F5726"/>
    <w:rsid w:val="003F59ED"/>
    <w:rsid w:val="003F5C3C"/>
    <w:rsid w:val="003F6298"/>
    <w:rsid w:val="003F683E"/>
    <w:rsid w:val="003F6F27"/>
    <w:rsid w:val="00400FF6"/>
    <w:rsid w:val="00402300"/>
    <w:rsid w:val="004024BB"/>
    <w:rsid w:val="00402790"/>
    <w:rsid w:val="004047C8"/>
    <w:rsid w:val="00404BAD"/>
    <w:rsid w:val="0040501D"/>
    <w:rsid w:val="004052FE"/>
    <w:rsid w:val="004054C0"/>
    <w:rsid w:val="004059EA"/>
    <w:rsid w:val="00405C5C"/>
    <w:rsid w:val="00405C8A"/>
    <w:rsid w:val="00406A8A"/>
    <w:rsid w:val="00406D63"/>
    <w:rsid w:val="00406EAD"/>
    <w:rsid w:val="00407485"/>
    <w:rsid w:val="00407838"/>
    <w:rsid w:val="00407B1D"/>
    <w:rsid w:val="00407E8E"/>
    <w:rsid w:val="00410C26"/>
    <w:rsid w:val="00410D1B"/>
    <w:rsid w:val="00410DD9"/>
    <w:rsid w:val="00411098"/>
    <w:rsid w:val="004110F6"/>
    <w:rsid w:val="004111E0"/>
    <w:rsid w:val="00412103"/>
    <w:rsid w:val="004123CF"/>
    <w:rsid w:val="00412482"/>
    <w:rsid w:val="004124A3"/>
    <w:rsid w:val="00412C68"/>
    <w:rsid w:val="00412E27"/>
    <w:rsid w:val="00413C8F"/>
    <w:rsid w:val="00414F1D"/>
    <w:rsid w:val="0041500A"/>
    <w:rsid w:val="0041505F"/>
    <w:rsid w:val="004160C8"/>
    <w:rsid w:val="0041658F"/>
    <w:rsid w:val="00416880"/>
    <w:rsid w:val="00416F96"/>
    <w:rsid w:val="004172EF"/>
    <w:rsid w:val="00417408"/>
    <w:rsid w:val="004201E0"/>
    <w:rsid w:val="00420944"/>
    <w:rsid w:val="00420B61"/>
    <w:rsid w:val="00421E2E"/>
    <w:rsid w:val="00422205"/>
    <w:rsid w:val="0042290F"/>
    <w:rsid w:val="00422D7F"/>
    <w:rsid w:val="00423CAA"/>
    <w:rsid w:val="00424820"/>
    <w:rsid w:val="00424D6B"/>
    <w:rsid w:val="004253C6"/>
    <w:rsid w:val="00425481"/>
    <w:rsid w:val="00425BAA"/>
    <w:rsid w:val="0042652D"/>
    <w:rsid w:val="00426F37"/>
    <w:rsid w:val="0043024E"/>
    <w:rsid w:val="00431169"/>
    <w:rsid w:val="004311FB"/>
    <w:rsid w:val="004316AB"/>
    <w:rsid w:val="0043178E"/>
    <w:rsid w:val="00431965"/>
    <w:rsid w:val="00431C3D"/>
    <w:rsid w:val="0043229F"/>
    <w:rsid w:val="00432421"/>
    <w:rsid w:val="004326B4"/>
    <w:rsid w:val="00432E30"/>
    <w:rsid w:val="004334EC"/>
    <w:rsid w:val="00433856"/>
    <w:rsid w:val="00433E78"/>
    <w:rsid w:val="00435170"/>
    <w:rsid w:val="0043524F"/>
    <w:rsid w:val="004356BB"/>
    <w:rsid w:val="004356E4"/>
    <w:rsid w:val="0043573B"/>
    <w:rsid w:val="00436491"/>
    <w:rsid w:val="00436520"/>
    <w:rsid w:val="0043709D"/>
    <w:rsid w:val="0043745E"/>
    <w:rsid w:val="00437C9C"/>
    <w:rsid w:val="00440548"/>
    <w:rsid w:val="0044142F"/>
    <w:rsid w:val="00442861"/>
    <w:rsid w:val="0044302C"/>
    <w:rsid w:val="004432FB"/>
    <w:rsid w:val="00443543"/>
    <w:rsid w:val="0044419D"/>
    <w:rsid w:val="00444E97"/>
    <w:rsid w:val="00444FC6"/>
    <w:rsid w:val="0044523C"/>
    <w:rsid w:val="00445352"/>
    <w:rsid w:val="00445B83"/>
    <w:rsid w:val="00445CB9"/>
    <w:rsid w:val="004464CD"/>
    <w:rsid w:val="00446E80"/>
    <w:rsid w:val="00447011"/>
    <w:rsid w:val="004474D1"/>
    <w:rsid w:val="004477D8"/>
    <w:rsid w:val="00447861"/>
    <w:rsid w:val="004479BE"/>
    <w:rsid w:val="00447FEC"/>
    <w:rsid w:val="004501D8"/>
    <w:rsid w:val="004508F0"/>
    <w:rsid w:val="00451265"/>
    <w:rsid w:val="004512EE"/>
    <w:rsid w:val="004516CF"/>
    <w:rsid w:val="00451722"/>
    <w:rsid w:val="00451F1A"/>
    <w:rsid w:val="004522C3"/>
    <w:rsid w:val="00452623"/>
    <w:rsid w:val="00452AC6"/>
    <w:rsid w:val="00452F8D"/>
    <w:rsid w:val="00453A60"/>
    <w:rsid w:val="00454427"/>
    <w:rsid w:val="004547D9"/>
    <w:rsid w:val="00454DE5"/>
    <w:rsid w:val="00455299"/>
    <w:rsid w:val="00455A22"/>
    <w:rsid w:val="00455D7A"/>
    <w:rsid w:val="00456B2B"/>
    <w:rsid w:val="00456C63"/>
    <w:rsid w:val="00456DD3"/>
    <w:rsid w:val="00457306"/>
    <w:rsid w:val="00457BF8"/>
    <w:rsid w:val="00457C44"/>
    <w:rsid w:val="00457DDB"/>
    <w:rsid w:val="00457ECA"/>
    <w:rsid w:val="0046048C"/>
    <w:rsid w:val="00460850"/>
    <w:rsid w:val="00460B79"/>
    <w:rsid w:val="0046159D"/>
    <w:rsid w:val="00461698"/>
    <w:rsid w:val="00461BAD"/>
    <w:rsid w:val="00462A06"/>
    <w:rsid w:val="00463063"/>
    <w:rsid w:val="004633B2"/>
    <w:rsid w:val="0046446A"/>
    <w:rsid w:val="00464696"/>
    <w:rsid w:val="00464BB0"/>
    <w:rsid w:val="00464CED"/>
    <w:rsid w:val="004653A1"/>
    <w:rsid w:val="0046582A"/>
    <w:rsid w:val="004668D3"/>
    <w:rsid w:val="00467DF4"/>
    <w:rsid w:val="0047042A"/>
    <w:rsid w:val="00473020"/>
    <w:rsid w:val="0047406D"/>
    <w:rsid w:val="00474375"/>
    <w:rsid w:val="00474A97"/>
    <w:rsid w:val="00475FF5"/>
    <w:rsid w:val="004763F0"/>
    <w:rsid w:val="00476EB7"/>
    <w:rsid w:val="00477EC8"/>
    <w:rsid w:val="0048256F"/>
    <w:rsid w:val="00482934"/>
    <w:rsid w:val="0048335B"/>
    <w:rsid w:val="00483C84"/>
    <w:rsid w:val="00484036"/>
    <w:rsid w:val="004845E1"/>
    <w:rsid w:val="00485A45"/>
    <w:rsid w:val="00485D48"/>
    <w:rsid w:val="00485F7E"/>
    <w:rsid w:val="00486218"/>
    <w:rsid w:val="00486715"/>
    <w:rsid w:val="00486848"/>
    <w:rsid w:val="004868AD"/>
    <w:rsid w:val="00486A2E"/>
    <w:rsid w:val="00486F92"/>
    <w:rsid w:val="0048725E"/>
    <w:rsid w:val="00487412"/>
    <w:rsid w:val="004878A9"/>
    <w:rsid w:val="004878BD"/>
    <w:rsid w:val="004879F6"/>
    <w:rsid w:val="00490C50"/>
    <w:rsid w:val="00491419"/>
    <w:rsid w:val="004918CA"/>
    <w:rsid w:val="004925EB"/>
    <w:rsid w:val="004926A2"/>
    <w:rsid w:val="004934E9"/>
    <w:rsid w:val="00493956"/>
    <w:rsid w:val="004939C5"/>
    <w:rsid w:val="00493A63"/>
    <w:rsid w:val="004940E2"/>
    <w:rsid w:val="00494198"/>
    <w:rsid w:val="00496374"/>
    <w:rsid w:val="004965C6"/>
    <w:rsid w:val="004968EA"/>
    <w:rsid w:val="0049718A"/>
    <w:rsid w:val="004A059E"/>
    <w:rsid w:val="004A0995"/>
    <w:rsid w:val="004A16B0"/>
    <w:rsid w:val="004A2480"/>
    <w:rsid w:val="004A24F3"/>
    <w:rsid w:val="004A2750"/>
    <w:rsid w:val="004A381A"/>
    <w:rsid w:val="004A3B76"/>
    <w:rsid w:val="004A474C"/>
    <w:rsid w:val="004A487B"/>
    <w:rsid w:val="004A5B5F"/>
    <w:rsid w:val="004A6FD1"/>
    <w:rsid w:val="004A7107"/>
    <w:rsid w:val="004A7258"/>
    <w:rsid w:val="004A7868"/>
    <w:rsid w:val="004A7D53"/>
    <w:rsid w:val="004A7FE2"/>
    <w:rsid w:val="004B0A23"/>
    <w:rsid w:val="004B1ED8"/>
    <w:rsid w:val="004B1F71"/>
    <w:rsid w:val="004B2323"/>
    <w:rsid w:val="004B2565"/>
    <w:rsid w:val="004B284A"/>
    <w:rsid w:val="004B2E41"/>
    <w:rsid w:val="004B303A"/>
    <w:rsid w:val="004B32D3"/>
    <w:rsid w:val="004B3D6C"/>
    <w:rsid w:val="004B4076"/>
    <w:rsid w:val="004B56C2"/>
    <w:rsid w:val="004B5757"/>
    <w:rsid w:val="004B5953"/>
    <w:rsid w:val="004B59A9"/>
    <w:rsid w:val="004B61B1"/>
    <w:rsid w:val="004B61FB"/>
    <w:rsid w:val="004B66CC"/>
    <w:rsid w:val="004B7162"/>
    <w:rsid w:val="004C0055"/>
    <w:rsid w:val="004C05EF"/>
    <w:rsid w:val="004C0878"/>
    <w:rsid w:val="004C1718"/>
    <w:rsid w:val="004C189D"/>
    <w:rsid w:val="004C2676"/>
    <w:rsid w:val="004C2C3F"/>
    <w:rsid w:val="004C2CED"/>
    <w:rsid w:val="004C38E0"/>
    <w:rsid w:val="004C3B3E"/>
    <w:rsid w:val="004C43AF"/>
    <w:rsid w:val="004C448D"/>
    <w:rsid w:val="004C45D8"/>
    <w:rsid w:val="004C494C"/>
    <w:rsid w:val="004C59DD"/>
    <w:rsid w:val="004C6E3A"/>
    <w:rsid w:val="004C76FF"/>
    <w:rsid w:val="004D04B2"/>
    <w:rsid w:val="004D0F57"/>
    <w:rsid w:val="004D1BF4"/>
    <w:rsid w:val="004D1E64"/>
    <w:rsid w:val="004D1E6E"/>
    <w:rsid w:val="004D2390"/>
    <w:rsid w:val="004D267D"/>
    <w:rsid w:val="004D286C"/>
    <w:rsid w:val="004D337F"/>
    <w:rsid w:val="004D3B0C"/>
    <w:rsid w:val="004D419D"/>
    <w:rsid w:val="004D4BBA"/>
    <w:rsid w:val="004D4E03"/>
    <w:rsid w:val="004D4E39"/>
    <w:rsid w:val="004D4F5F"/>
    <w:rsid w:val="004D55BF"/>
    <w:rsid w:val="004D5760"/>
    <w:rsid w:val="004D6665"/>
    <w:rsid w:val="004D704D"/>
    <w:rsid w:val="004D71F7"/>
    <w:rsid w:val="004D7704"/>
    <w:rsid w:val="004D7888"/>
    <w:rsid w:val="004D7E53"/>
    <w:rsid w:val="004E1C1C"/>
    <w:rsid w:val="004E2117"/>
    <w:rsid w:val="004E2383"/>
    <w:rsid w:val="004E2D8C"/>
    <w:rsid w:val="004E333A"/>
    <w:rsid w:val="004E4A67"/>
    <w:rsid w:val="004E52AC"/>
    <w:rsid w:val="004E57DA"/>
    <w:rsid w:val="004E62CD"/>
    <w:rsid w:val="004E6741"/>
    <w:rsid w:val="004E6808"/>
    <w:rsid w:val="004E768A"/>
    <w:rsid w:val="004E7779"/>
    <w:rsid w:val="004E7B54"/>
    <w:rsid w:val="004E7CB4"/>
    <w:rsid w:val="004F0777"/>
    <w:rsid w:val="004F0A9F"/>
    <w:rsid w:val="004F1EBE"/>
    <w:rsid w:val="004F25EA"/>
    <w:rsid w:val="004F2855"/>
    <w:rsid w:val="004F29A7"/>
    <w:rsid w:val="004F3221"/>
    <w:rsid w:val="004F4473"/>
    <w:rsid w:val="004F4EF2"/>
    <w:rsid w:val="004F4FF2"/>
    <w:rsid w:val="004F5068"/>
    <w:rsid w:val="004F5295"/>
    <w:rsid w:val="004F5483"/>
    <w:rsid w:val="004F674C"/>
    <w:rsid w:val="004F6A83"/>
    <w:rsid w:val="004F6F67"/>
    <w:rsid w:val="004F710A"/>
    <w:rsid w:val="004F75EC"/>
    <w:rsid w:val="004F7F81"/>
    <w:rsid w:val="0050026C"/>
    <w:rsid w:val="00500D27"/>
    <w:rsid w:val="00501730"/>
    <w:rsid w:val="005039E8"/>
    <w:rsid w:val="00503AAF"/>
    <w:rsid w:val="00504C4F"/>
    <w:rsid w:val="00505CFC"/>
    <w:rsid w:val="00506641"/>
    <w:rsid w:val="00506DB8"/>
    <w:rsid w:val="005070F2"/>
    <w:rsid w:val="005102C1"/>
    <w:rsid w:val="005106D6"/>
    <w:rsid w:val="00512855"/>
    <w:rsid w:val="00512D8A"/>
    <w:rsid w:val="005132E6"/>
    <w:rsid w:val="00514508"/>
    <w:rsid w:val="00515471"/>
    <w:rsid w:val="00515FAD"/>
    <w:rsid w:val="0051638A"/>
    <w:rsid w:val="0051655E"/>
    <w:rsid w:val="005167DD"/>
    <w:rsid w:val="00517328"/>
    <w:rsid w:val="005173D8"/>
    <w:rsid w:val="00517B07"/>
    <w:rsid w:val="00520467"/>
    <w:rsid w:val="00520708"/>
    <w:rsid w:val="0052101C"/>
    <w:rsid w:val="005210F0"/>
    <w:rsid w:val="00521B26"/>
    <w:rsid w:val="00522326"/>
    <w:rsid w:val="00522951"/>
    <w:rsid w:val="00522D8F"/>
    <w:rsid w:val="00522EA4"/>
    <w:rsid w:val="00522F64"/>
    <w:rsid w:val="00523120"/>
    <w:rsid w:val="0052336F"/>
    <w:rsid w:val="0052339C"/>
    <w:rsid w:val="005239DF"/>
    <w:rsid w:val="0052415F"/>
    <w:rsid w:val="0052422E"/>
    <w:rsid w:val="005245DD"/>
    <w:rsid w:val="00524C79"/>
    <w:rsid w:val="00525AE0"/>
    <w:rsid w:val="00525AE5"/>
    <w:rsid w:val="00525CA8"/>
    <w:rsid w:val="00525EE4"/>
    <w:rsid w:val="00525FE7"/>
    <w:rsid w:val="005262A4"/>
    <w:rsid w:val="00526417"/>
    <w:rsid w:val="00526740"/>
    <w:rsid w:val="00526A80"/>
    <w:rsid w:val="00526CEC"/>
    <w:rsid w:val="00527986"/>
    <w:rsid w:val="00530709"/>
    <w:rsid w:val="0053088F"/>
    <w:rsid w:val="00530D58"/>
    <w:rsid w:val="005331C8"/>
    <w:rsid w:val="00534CDE"/>
    <w:rsid w:val="00534DE5"/>
    <w:rsid w:val="00534F81"/>
    <w:rsid w:val="005354DC"/>
    <w:rsid w:val="00535B4F"/>
    <w:rsid w:val="005361E6"/>
    <w:rsid w:val="0054050E"/>
    <w:rsid w:val="00540A06"/>
    <w:rsid w:val="00540FCC"/>
    <w:rsid w:val="00541612"/>
    <w:rsid w:val="00541D22"/>
    <w:rsid w:val="00542405"/>
    <w:rsid w:val="005429D3"/>
    <w:rsid w:val="00542BC1"/>
    <w:rsid w:val="0054327B"/>
    <w:rsid w:val="005436C5"/>
    <w:rsid w:val="0054372C"/>
    <w:rsid w:val="00544385"/>
    <w:rsid w:val="00544B50"/>
    <w:rsid w:val="00545D2F"/>
    <w:rsid w:val="005462B5"/>
    <w:rsid w:val="00546E19"/>
    <w:rsid w:val="00547632"/>
    <w:rsid w:val="0055034B"/>
    <w:rsid w:val="00550380"/>
    <w:rsid w:val="00550393"/>
    <w:rsid w:val="005504EC"/>
    <w:rsid w:val="005523DA"/>
    <w:rsid w:val="00553426"/>
    <w:rsid w:val="0055344E"/>
    <w:rsid w:val="00553607"/>
    <w:rsid w:val="0055379D"/>
    <w:rsid w:val="00553C0B"/>
    <w:rsid w:val="00554169"/>
    <w:rsid w:val="005543D7"/>
    <w:rsid w:val="00554D6A"/>
    <w:rsid w:val="00554EBA"/>
    <w:rsid w:val="00555D35"/>
    <w:rsid w:val="00555DD3"/>
    <w:rsid w:val="0055600E"/>
    <w:rsid w:val="0055662C"/>
    <w:rsid w:val="0055669B"/>
    <w:rsid w:val="00556867"/>
    <w:rsid w:val="00560BEE"/>
    <w:rsid w:val="00561343"/>
    <w:rsid w:val="00561E87"/>
    <w:rsid w:val="0056204A"/>
    <w:rsid w:val="00563449"/>
    <w:rsid w:val="005635B3"/>
    <w:rsid w:val="005638EB"/>
    <w:rsid w:val="00563A43"/>
    <w:rsid w:val="00564142"/>
    <w:rsid w:val="00564186"/>
    <w:rsid w:val="0056475E"/>
    <w:rsid w:val="0056548B"/>
    <w:rsid w:val="00565B25"/>
    <w:rsid w:val="00565E42"/>
    <w:rsid w:val="00566056"/>
    <w:rsid w:val="00567087"/>
    <w:rsid w:val="0057005A"/>
    <w:rsid w:val="00570EDE"/>
    <w:rsid w:val="005712DC"/>
    <w:rsid w:val="0057131A"/>
    <w:rsid w:val="00571BB6"/>
    <w:rsid w:val="00571DA9"/>
    <w:rsid w:val="0057241C"/>
    <w:rsid w:val="00572C77"/>
    <w:rsid w:val="00572F24"/>
    <w:rsid w:val="00573771"/>
    <w:rsid w:val="0057382D"/>
    <w:rsid w:val="00573CC8"/>
    <w:rsid w:val="00573E73"/>
    <w:rsid w:val="00574502"/>
    <w:rsid w:val="005745F3"/>
    <w:rsid w:val="005770D7"/>
    <w:rsid w:val="0057794A"/>
    <w:rsid w:val="00577F37"/>
    <w:rsid w:val="00581620"/>
    <w:rsid w:val="00581C6D"/>
    <w:rsid w:val="00581EA1"/>
    <w:rsid w:val="005825AD"/>
    <w:rsid w:val="00582907"/>
    <w:rsid w:val="00582956"/>
    <w:rsid w:val="00582995"/>
    <w:rsid w:val="00582EB8"/>
    <w:rsid w:val="00584481"/>
    <w:rsid w:val="005855FB"/>
    <w:rsid w:val="00585AD1"/>
    <w:rsid w:val="00585C2B"/>
    <w:rsid w:val="00586767"/>
    <w:rsid w:val="00586B16"/>
    <w:rsid w:val="00586BD5"/>
    <w:rsid w:val="00586C4E"/>
    <w:rsid w:val="00586CAD"/>
    <w:rsid w:val="00587EF8"/>
    <w:rsid w:val="0059012E"/>
    <w:rsid w:val="0059053C"/>
    <w:rsid w:val="0059077C"/>
    <w:rsid w:val="00590B0D"/>
    <w:rsid w:val="0059109E"/>
    <w:rsid w:val="00591149"/>
    <w:rsid w:val="00591C53"/>
    <w:rsid w:val="005929CB"/>
    <w:rsid w:val="00593E0A"/>
    <w:rsid w:val="00593EF8"/>
    <w:rsid w:val="00594874"/>
    <w:rsid w:val="0059649D"/>
    <w:rsid w:val="00597836"/>
    <w:rsid w:val="00597906"/>
    <w:rsid w:val="00597DB3"/>
    <w:rsid w:val="00597FED"/>
    <w:rsid w:val="005A005B"/>
    <w:rsid w:val="005A0800"/>
    <w:rsid w:val="005A1409"/>
    <w:rsid w:val="005A1743"/>
    <w:rsid w:val="005A1DEE"/>
    <w:rsid w:val="005A20DF"/>
    <w:rsid w:val="005A3BDB"/>
    <w:rsid w:val="005A5201"/>
    <w:rsid w:val="005A5785"/>
    <w:rsid w:val="005A5897"/>
    <w:rsid w:val="005A5AC0"/>
    <w:rsid w:val="005A66B5"/>
    <w:rsid w:val="005A7441"/>
    <w:rsid w:val="005A758D"/>
    <w:rsid w:val="005A794F"/>
    <w:rsid w:val="005A796A"/>
    <w:rsid w:val="005B00DB"/>
    <w:rsid w:val="005B1D02"/>
    <w:rsid w:val="005B1D8E"/>
    <w:rsid w:val="005B1E2E"/>
    <w:rsid w:val="005B2247"/>
    <w:rsid w:val="005B26A6"/>
    <w:rsid w:val="005B2938"/>
    <w:rsid w:val="005B2E17"/>
    <w:rsid w:val="005B320C"/>
    <w:rsid w:val="005B39C0"/>
    <w:rsid w:val="005B3CBD"/>
    <w:rsid w:val="005B3FAC"/>
    <w:rsid w:val="005B47E4"/>
    <w:rsid w:val="005B538F"/>
    <w:rsid w:val="005B5777"/>
    <w:rsid w:val="005B609A"/>
    <w:rsid w:val="005B6481"/>
    <w:rsid w:val="005B74D5"/>
    <w:rsid w:val="005B798A"/>
    <w:rsid w:val="005C044B"/>
    <w:rsid w:val="005C06DC"/>
    <w:rsid w:val="005C07C8"/>
    <w:rsid w:val="005C0B00"/>
    <w:rsid w:val="005C109D"/>
    <w:rsid w:val="005C1502"/>
    <w:rsid w:val="005C1B3D"/>
    <w:rsid w:val="005C2565"/>
    <w:rsid w:val="005C25B9"/>
    <w:rsid w:val="005C3387"/>
    <w:rsid w:val="005C4D38"/>
    <w:rsid w:val="005C5F0E"/>
    <w:rsid w:val="005C66D1"/>
    <w:rsid w:val="005C6AAE"/>
    <w:rsid w:val="005C6ADF"/>
    <w:rsid w:val="005D139D"/>
    <w:rsid w:val="005D2775"/>
    <w:rsid w:val="005D27AF"/>
    <w:rsid w:val="005D48B1"/>
    <w:rsid w:val="005D612A"/>
    <w:rsid w:val="005D6514"/>
    <w:rsid w:val="005D69A8"/>
    <w:rsid w:val="005D6FC8"/>
    <w:rsid w:val="005D7531"/>
    <w:rsid w:val="005D7792"/>
    <w:rsid w:val="005D78F3"/>
    <w:rsid w:val="005E00F9"/>
    <w:rsid w:val="005E04E3"/>
    <w:rsid w:val="005E0FBB"/>
    <w:rsid w:val="005E2041"/>
    <w:rsid w:val="005E208B"/>
    <w:rsid w:val="005E21C0"/>
    <w:rsid w:val="005E22EC"/>
    <w:rsid w:val="005E230F"/>
    <w:rsid w:val="005E3B2F"/>
    <w:rsid w:val="005E4038"/>
    <w:rsid w:val="005E4481"/>
    <w:rsid w:val="005E4BA4"/>
    <w:rsid w:val="005E4D78"/>
    <w:rsid w:val="005E58D7"/>
    <w:rsid w:val="005E5AB7"/>
    <w:rsid w:val="005E6873"/>
    <w:rsid w:val="005E69A9"/>
    <w:rsid w:val="005E726F"/>
    <w:rsid w:val="005E7C8E"/>
    <w:rsid w:val="005F087A"/>
    <w:rsid w:val="005F1018"/>
    <w:rsid w:val="005F2A49"/>
    <w:rsid w:val="005F6474"/>
    <w:rsid w:val="005F6896"/>
    <w:rsid w:val="005F6D3A"/>
    <w:rsid w:val="005F7472"/>
    <w:rsid w:val="005F7B05"/>
    <w:rsid w:val="005F7B1E"/>
    <w:rsid w:val="00600491"/>
    <w:rsid w:val="00600551"/>
    <w:rsid w:val="006006E5"/>
    <w:rsid w:val="00601457"/>
    <w:rsid w:val="006018C1"/>
    <w:rsid w:val="0060207B"/>
    <w:rsid w:val="00602492"/>
    <w:rsid w:val="00602B2A"/>
    <w:rsid w:val="00602CED"/>
    <w:rsid w:val="00603052"/>
    <w:rsid w:val="006032C7"/>
    <w:rsid w:val="00603457"/>
    <w:rsid w:val="00603921"/>
    <w:rsid w:val="006039AB"/>
    <w:rsid w:val="00603A07"/>
    <w:rsid w:val="00603B1B"/>
    <w:rsid w:val="00603BBF"/>
    <w:rsid w:val="00603CB4"/>
    <w:rsid w:val="00603D7C"/>
    <w:rsid w:val="00604379"/>
    <w:rsid w:val="00604478"/>
    <w:rsid w:val="006048C7"/>
    <w:rsid w:val="0060495D"/>
    <w:rsid w:val="006055BA"/>
    <w:rsid w:val="00605F9D"/>
    <w:rsid w:val="0060656C"/>
    <w:rsid w:val="0060667E"/>
    <w:rsid w:val="00606BC2"/>
    <w:rsid w:val="00607AB0"/>
    <w:rsid w:val="00607F4B"/>
    <w:rsid w:val="00610835"/>
    <w:rsid w:val="00611041"/>
    <w:rsid w:val="00611624"/>
    <w:rsid w:val="00611A3E"/>
    <w:rsid w:val="00611FB4"/>
    <w:rsid w:val="006129A6"/>
    <w:rsid w:val="00612B70"/>
    <w:rsid w:val="00613B51"/>
    <w:rsid w:val="00613BCD"/>
    <w:rsid w:val="00614922"/>
    <w:rsid w:val="00614E40"/>
    <w:rsid w:val="00614E7D"/>
    <w:rsid w:val="00614FBF"/>
    <w:rsid w:val="006159A4"/>
    <w:rsid w:val="006160B5"/>
    <w:rsid w:val="006168FD"/>
    <w:rsid w:val="00616CAA"/>
    <w:rsid w:val="006172B8"/>
    <w:rsid w:val="006174CE"/>
    <w:rsid w:val="00617DD8"/>
    <w:rsid w:val="00620D4E"/>
    <w:rsid w:val="00620D7D"/>
    <w:rsid w:val="0062133E"/>
    <w:rsid w:val="00621425"/>
    <w:rsid w:val="0062291D"/>
    <w:rsid w:val="00623126"/>
    <w:rsid w:val="0062325A"/>
    <w:rsid w:val="0062388B"/>
    <w:rsid w:val="00623D4E"/>
    <w:rsid w:val="00624276"/>
    <w:rsid w:val="006242B5"/>
    <w:rsid w:val="0062436D"/>
    <w:rsid w:val="006249FD"/>
    <w:rsid w:val="0062519F"/>
    <w:rsid w:val="006262B9"/>
    <w:rsid w:val="006266DB"/>
    <w:rsid w:val="00627156"/>
    <w:rsid w:val="00627723"/>
    <w:rsid w:val="00630224"/>
    <w:rsid w:val="00630769"/>
    <w:rsid w:val="00631034"/>
    <w:rsid w:val="00631FF7"/>
    <w:rsid w:val="006324CB"/>
    <w:rsid w:val="006326AC"/>
    <w:rsid w:val="00632DE1"/>
    <w:rsid w:val="00632E0A"/>
    <w:rsid w:val="00633057"/>
    <w:rsid w:val="00633777"/>
    <w:rsid w:val="006341D3"/>
    <w:rsid w:val="00634285"/>
    <w:rsid w:val="00634CC8"/>
    <w:rsid w:val="00634F58"/>
    <w:rsid w:val="00635010"/>
    <w:rsid w:val="0063596E"/>
    <w:rsid w:val="00636056"/>
    <w:rsid w:val="00636CA7"/>
    <w:rsid w:val="00636D16"/>
    <w:rsid w:val="00640491"/>
    <w:rsid w:val="00641B30"/>
    <w:rsid w:val="00641BE9"/>
    <w:rsid w:val="00642103"/>
    <w:rsid w:val="00642412"/>
    <w:rsid w:val="00642482"/>
    <w:rsid w:val="00644E21"/>
    <w:rsid w:val="00645873"/>
    <w:rsid w:val="00645C2F"/>
    <w:rsid w:val="00646911"/>
    <w:rsid w:val="0064693A"/>
    <w:rsid w:val="00647626"/>
    <w:rsid w:val="0065185B"/>
    <w:rsid w:val="00651FDA"/>
    <w:rsid w:val="00654A6C"/>
    <w:rsid w:val="006559B4"/>
    <w:rsid w:val="00655D0D"/>
    <w:rsid w:val="00655E5E"/>
    <w:rsid w:val="00656328"/>
    <w:rsid w:val="00656A49"/>
    <w:rsid w:val="0065704C"/>
    <w:rsid w:val="00657451"/>
    <w:rsid w:val="0065748F"/>
    <w:rsid w:val="006576DD"/>
    <w:rsid w:val="00657762"/>
    <w:rsid w:val="0066110C"/>
    <w:rsid w:val="006616FC"/>
    <w:rsid w:val="00661AE5"/>
    <w:rsid w:val="00661F63"/>
    <w:rsid w:val="00662010"/>
    <w:rsid w:val="006620E3"/>
    <w:rsid w:val="006625D5"/>
    <w:rsid w:val="006628D0"/>
    <w:rsid w:val="00663DA9"/>
    <w:rsid w:val="00664068"/>
    <w:rsid w:val="006640CB"/>
    <w:rsid w:val="00664168"/>
    <w:rsid w:val="00664373"/>
    <w:rsid w:val="0066443A"/>
    <w:rsid w:val="00664CB5"/>
    <w:rsid w:val="006662DC"/>
    <w:rsid w:val="00666741"/>
    <w:rsid w:val="0066721C"/>
    <w:rsid w:val="006678A0"/>
    <w:rsid w:val="00670D98"/>
    <w:rsid w:val="00671732"/>
    <w:rsid w:val="006721F0"/>
    <w:rsid w:val="00672646"/>
    <w:rsid w:val="006731E4"/>
    <w:rsid w:val="006732F4"/>
    <w:rsid w:val="00673444"/>
    <w:rsid w:val="0067393A"/>
    <w:rsid w:val="0067421F"/>
    <w:rsid w:val="00674324"/>
    <w:rsid w:val="00675F9F"/>
    <w:rsid w:val="00676BB4"/>
    <w:rsid w:val="00680431"/>
    <w:rsid w:val="006805CB"/>
    <w:rsid w:val="006806A3"/>
    <w:rsid w:val="0068163A"/>
    <w:rsid w:val="00681AB7"/>
    <w:rsid w:val="0068256E"/>
    <w:rsid w:val="00682BB3"/>
    <w:rsid w:val="00683503"/>
    <w:rsid w:val="00683C63"/>
    <w:rsid w:val="006848B6"/>
    <w:rsid w:val="006848D2"/>
    <w:rsid w:val="00684B42"/>
    <w:rsid w:val="00685B27"/>
    <w:rsid w:val="00686330"/>
    <w:rsid w:val="0068736D"/>
    <w:rsid w:val="00687DE9"/>
    <w:rsid w:val="0069042B"/>
    <w:rsid w:val="00690CC9"/>
    <w:rsid w:val="00690E37"/>
    <w:rsid w:val="006924B5"/>
    <w:rsid w:val="00692E14"/>
    <w:rsid w:val="00692E80"/>
    <w:rsid w:val="0069409A"/>
    <w:rsid w:val="00694123"/>
    <w:rsid w:val="00694137"/>
    <w:rsid w:val="006941EF"/>
    <w:rsid w:val="006954BC"/>
    <w:rsid w:val="00695556"/>
    <w:rsid w:val="006961C1"/>
    <w:rsid w:val="0069654F"/>
    <w:rsid w:val="0069676B"/>
    <w:rsid w:val="00697609"/>
    <w:rsid w:val="00697810"/>
    <w:rsid w:val="006A073E"/>
    <w:rsid w:val="006A0FA7"/>
    <w:rsid w:val="006A1420"/>
    <w:rsid w:val="006A274E"/>
    <w:rsid w:val="006A29C5"/>
    <w:rsid w:val="006A2FE6"/>
    <w:rsid w:val="006A36BC"/>
    <w:rsid w:val="006A3D93"/>
    <w:rsid w:val="006A4775"/>
    <w:rsid w:val="006A488B"/>
    <w:rsid w:val="006A4C24"/>
    <w:rsid w:val="006A4CB6"/>
    <w:rsid w:val="006A5DF6"/>
    <w:rsid w:val="006A60E0"/>
    <w:rsid w:val="006A68E5"/>
    <w:rsid w:val="006A76C2"/>
    <w:rsid w:val="006A7A0A"/>
    <w:rsid w:val="006A7BF6"/>
    <w:rsid w:val="006B09BF"/>
    <w:rsid w:val="006B0DF1"/>
    <w:rsid w:val="006B14A8"/>
    <w:rsid w:val="006B22FF"/>
    <w:rsid w:val="006B2C64"/>
    <w:rsid w:val="006B34F1"/>
    <w:rsid w:val="006B385F"/>
    <w:rsid w:val="006B3E00"/>
    <w:rsid w:val="006B4973"/>
    <w:rsid w:val="006B4F93"/>
    <w:rsid w:val="006B522E"/>
    <w:rsid w:val="006B5FC6"/>
    <w:rsid w:val="006B7288"/>
    <w:rsid w:val="006B73EB"/>
    <w:rsid w:val="006B7579"/>
    <w:rsid w:val="006B7B94"/>
    <w:rsid w:val="006B7BB4"/>
    <w:rsid w:val="006B7ED1"/>
    <w:rsid w:val="006C0701"/>
    <w:rsid w:val="006C0F96"/>
    <w:rsid w:val="006C0FC6"/>
    <w:rsid w:val="006C1380"/>
    <w:rsid w:val="006C1D96"/>
    <w:rsid w:val="006C3102"/>
    <w:rsid w:val="006C49F4"/>
    <w:rsid w:val="006C4EF4"/>
    <w:rsid w:val="006C51B2"/>
    <w:rsid w:val="006C5634"/>
    <w:rsid w:val="006C5F80"/>
    <w:rsid w:val="006C6750"/>
    <w:rsid w:val="006C6A60"/>
    <w:rsid w:val="006C6AD0"/>
    <w:rsid w:val="006C6D75"/>
    <w:rsid w:val="006C722E"/>
    <w:rsid w:val="006C7A08"/>
    <w:rsid w:val="006C7F26"/>
    <w:rsid w:val="006D0245"/>
    <w:rsid w:val="006D06DF"/>
    <w:rsid w:val="006D0B1D"/>
    <w:rsid w:val="006D0B43"/>
    <w:rsid w:val="006D0DFB"/>
    <w:rsid w:val="006D10C3"/>
    <w:rsid w:val="006D1233"/>
    <w:rsid w:val="006D1437"/>
    <w:rsid w:val="006D17D4"/>
    <w:rsid w:val="006D1B64"/>
    <w:rsid w:val="006D21C8"/>
    <w:rsid w:val="006D22EA"/>
    <w:rsid w:val="006D243C"/>
    <w:rsid w:val="006D2CC4"/>
    <w:rsid w:val="006D3308"/>
    <w:rsid w:val="006D38CC"/>
    <w:rsid w:val="006D3C06"/>
    <w:rsid w:val="006D4319"/>
    <w:rsid w:val="006D46CC"/>
    <w:rsid w:val="006D4A91"/>
    <w:rsid w:val="006D5282"/>
    <w:rsid w:val="006D5844"/>
    <w:rsid w:val="006D5F9D"/>
    <w:rsid w:val="006D62C5"/>
    <w:rsid w:val="006D6554"/>
    <w:rsid w:val="006D6C11"/>
    <w:rsid w:val="006D712C"/>
    <w:rsid w:val="006E0203"/>
    <w:rsid w:val="006E0AC3"/>
    <w:rsid w:val="006E0D76"/>
    <w:rsid w:val="006E1411"/>
    <w:rsid w:val="006E1638"/>
    <w:rsid w:val="006E2221"/>
    <w:rsid w:val="006E2339"/>
    <w:rsid w:val="006E29D5"/>
    <w:rsid w:val="006E2BE2"/>
    <w:rsid w:val="006E3A5A"/>
    <w:rsid w:val="006E47A2"/>
    <w:rsid w:val="006E4C97"/>
    <w:rsid w:val="006E5093"/>
    <w:rsid w:val="006E50AB"/>
    <w:rsid w:val="006E5434"/>
    <w:rsid w:val="006E581E"/>
    <w:rsid w:val="006E5AEA"/>
    <w:rsid w:val="006E5EAE"/>
    <w:rsid w:val="006E6656"/>
    <w:rsid w:val="006E6F6D"/>
    <w:rsid w:val="006E7046"/>
    <w:rsid w:val="006E728F"/>
    <w:rsid w:val="006E7D36"/>
    <w:rsid w:val="006F0248"/>
    <w:rsid w:val="006F0714"/>
    <w:rsid w:val="006F072C"/>
    <w:rsid w:val="006F18F8"/>
    <w:rsid w:val="006F19FF"/>
    <w:rsid w:val="006F1E15"/>
    <w:rsid w:val="006F2C26"/>
    <w:rsid w:val="006F2F1C"/>
    <w:rsid w:val="006F3534"/>
    <w:rsid w:val="006F404E"/>
    <w:rsid w:val="006F4AFA"/>
    <w:rsid w:val="006F5C9A"/>
    <w:rsid w:val="006F60AF"/>
    <w:rsid w:val="006F7D41"/>
    <w:rsid w:val="007000D5"/>
    <w:rsid w:val="007016AA"/>
    <w:rsid w:val="00702681"/>
    <w:rsid w:val="007038A4"/>
    <w:rsid w:val="007049B2"/>
    <w:rsid w:val="007053A7"/>
    <w:rsid w:val="00705D57"/>
    <w:rsid w:val="00705DCB"/>
    <w:rsid w:val="007062DD"/>
    <w:rsid w:val="007063CE"/>
    <w:rsid w:val="00706EC3"/>
    <w:rsid w:val="00707B14"/>
    <w:rsid w:val="00711126"/>
    <w:rsid w:val="00711A83"/>
    <w:rsid w:val="00711DAF"/>
    <w:rsid w:val="00712990"/>
    <w:rsid w:val="00712B3B"/>
    <w:rsid w:val="00712E64"/>
    <w:rsid w:val="00713141"/>
    <w:rsid w:val="0071480D"/>
    <w:rsid w:val="00714B77"/>
    <w:rsid w:val="0071634D"/>
    <w:rsid w:val="00716BCC"/>
    <w:rsid w:val="00716C97"/>
    <w:rsid w:val="0071722B"/>
    <w:rsid w:val="00717404"/>
    <w:rsid w:val="00717766"/>
    <w:rsid w:val="00717C75"/>
    <w:rsid w:val="00717E97"/>
    <w:rsid w:val="007203B1"/>
    <w:rsid w:val="00721D40"/>
    <w:rsid w:val="00722326"/>
    <w:rsid w:val="0072265E"/>
    <w:rsid w:val="00722B77"/>
    <w:rsid w:val="0072370F"/>
    <w:rsid w:val="007243B4"/>
    <w:rsid w:val="00724EB6"/>
    <w:rsid w:val="00724F60"/>
    <w:rsid w:val="0072544B"/>
    <w:rsid w:val="007261A0"/>
    <w:rsid w:val="00726412"/>
    <w:rsid w:val="007271C5"/>
    <w:rsid w:val="00730397"/>
    <w:rsid w:val="00730DF2"/>
    <w:rsid w:val="00730FA4"/>
    <w:rsid w:val="00731010"/>
    <w:rsid w:val="00732A96"/>
    <w:rsid w:val="007336F8"/>
    <w:rsid w:val="0073444A"/>
    <w:rsid w:val="0073446D"/>
    <w:rsid w:val="007344B1"/>
    <w:rsid w:val="00734596"/>
    <w:rsid w:val="00734E3F"/>
    <w:rsid w:val="00734E44"/>
    <w:rsid w:val="00736563"/>
    <w:rsid w:val="00736573"/>
    <w:rsid w:val="0073687B"/>
    <w:rsid w:val="00737182"/>
    <w:rsid w:val="00737342"/>
    <w:rsid w:val="0073762D"/>
    <w:rsid w:val="007377C5"/>
    <w:rsid w:val="00737AFB"/>
    <w:rsid w:val="007402EA"/>
    <w:rsid w:val="007410EE"/>
    <w:rsid w:val="007412CC"/>
    <w:rsid w:val="00741E3D"/>
    <w:rsid w:val="007440DE"/>
    <w:rsid w:val="00744CC3"/>
    <w:rsid w:val="007457BD"/>
    <w:rsid w:val="0074624D"/>
    <w:rsid w:val="0074643A"/>
    <w:rsid w:val="007466E0"/>
    <w:rsid w:val="00746BB7"/>
    <w:rsid w:val="00746C49"/>
    <w:rsid w:val="0074703D"/>
    <w:rsid w:val="0074711E"/>
    <w:rsid w:val="007471B8"/>
    <w:rsid w:val="0075056E"/>
    <w:rsid w:val="00750F2A"/>
    <w:rsid w:val="007511DC"/>
    <w:rsid w:val="0075180A"/>
    <w:rsid w:val="00752138"/>
    <w:rsid w:val="00752C98"/>
    <w:rsid w:val="0075310C"/>
    <w:rsid w:val="00753380"/>
    <w:rsid w:val="00754404"/>
    <w:rsid w:val="007544E3"/>
    <w:rsid w:val="0075493D"/>
    <w:rsid w:val="00754FE1"/>
    <w:rsid w:val="007552A5"/>
    <w:rsid w:val="007552DF"/>
    <w:rsid w:val="007560D5"/>
    <w:rsid w:val="00756953"/>
    <w:rsid w:val="00757160"/>
    <w:rsid w:val="00757C42"/>
    <w:rsid w:val="00757FDB"/>
    <w:rsid w:val="00760F21"/>
    <w:rsid w:val="00760F76"/>
    <w:rsid w:val="007612DA"/>
    <w:rsid w:val="007627FE"/>
    <w:rsid w:val="00762ACD"/>
    <w:rsid w:val="00762B7A"/>
    <w:rsid w:val="0076325D"/>
    <w:rsid w:val="007639F5"/>
    <w:rsid w:val="00763C4F"/>
    <w:rsid w:val="00763D7B"/>
    <w:rsid w:val="007644BD"/>
    <w:rsid w:val="007648D0"/>
    <w:rsid w:val="00764DB9"/>
    <w:rsid w:val="00764EF0"/>
    <w:rsid w:val="00765273"/>
    <w:rsid w:val="00765874"/>
    <w:rsid w:val="00767245"/>
    <w:rsid w:val="0076789F"/>
    <w:rsid w:val="00767C8B"/>
    <w:rsid w:val="00770A56"/>
    <w:rsid w:val="00770C3D"/>
    <w:rsid w:val="00770F0E"/>
    <w:rsid w:val="007713B7"/>
    <w:rsid w:val="007724AF"/>
    <w:rsid w:val="007734BB"/>
    <w:rsid w:val="00773D25"/>
    <w:rsid w:val="007743A0"/>
    <w:rsid w:val="007748BA"/>
    <w:rsid w:val="007757C1"/>
    <w:rsid w:val="00775DDC"/>
    <w:rsid w:val="00775F05"/>
    <w:rsid w:val="00775FF0"/>
    <w:rsid w:val="007768DB"/>
    <w:rsid w:val="00776C23"/>
    <w:rsid w:val="007776F4"/>
    <w:rsid w:val="00780330"/>
    <w:rsid w:val="00781015"/>
    <w:rsid w:val="00781033"/>
    <w:rsid w:val="00783002"/>
    <w:rsid w:val="007831B9"/>
    <w:rsid w:val="00784A35"/>
    <w:rsid w:val="00784D4D"/>
    <w:rsid w:val="00785446"/>
    <w:rsid w:val="007858AC"/>
    <w:rsid w:val="00785A57"/>
    <w:rsid w:val="00786366"/>
    <w:rsid w:val="00786F2F"/>
    <w:rsid w:val="00787051"/>
    <w:rsid w:val="00787209"/>
    <w:rsid w:val="007879C5"/>
    <w:rsid w:val="00787A93"/>
    <w:rsid w:val="0079060A"/>
    <w:rsid w:val="00790BDA"/>
    <w:rsid w:val="00793386"/>
    <w:rsid w:val="00793AFC"/>
    <w:rsid w:val="00795C2B"/>
    <w:rsid w:val="00796005"/>
    <w:rsid w:val="00796654"/>
    <w:rsid w:val="00796700"/>
    <w:rsid w:val="00797EF6"/>
    <w:rsid w:val="007A1078"/>
    <w:rsid w:val="007A1B56"/>
    <w:rsid w:val="007A1C4F"/>
    <w:rsid w:val="007A1D13"/>
    <w:rsid w:val="007A1D89"/>
    <w:rsid w:val="007A1F4C"/>
    <w:rsid w:val="007A227B"/>
    <w:rsid w:val="007A4661"/>
    <w:rsid w:val="007A46C0"/>
    <w:rsid w:val="007A4902"/>
    <w:rsid w:val="007A554D"/>
    <w:rsid w:val="007A5AF2"/>
    <w:rsid w:val="007A5CAA"/>
    <w:rsid w:val="007A625C"/>
    <w:rsid w:val="007A6C3D"/>
    <w:rsid w:val="007A6C54"/>
    <w:rsid w:val="007B1604"/>
    <w:rsid w:val="007B1CC3"/>
    <w:rsid w:val="007B2094"/>
    <w:rsid w:val="007B2311"/>
    <w:rsid w:val="007B2A38"/>
    <w:rsid w:val="007B2BBB"/>
    <w:rsid w:val="007B2C6E"/>
    <w:rsid w:val="007B2CE0"/>
    <w:rsid w:val="007B2FEF"/>
    <w:rsid w:val="007B48AD"/>
    <w:rsid w:val="007B4B8E"/>
    <w:rsid w:val="007B558A"/>
    <w:rsid w:val="007B5640"/>
    <w:rsid w:val="007B6D16"/>
    <w:rsid w:val="007B725B"/>
    <w:rsid w:val="007B7CF0"/>
    <w:rsid w:val="007B7D85"/>
    <w:rsid w:val="007C1813"/>
    <w:rsid w:val="007C2017"/>
    <w:rsid w:val="007C2234"/>
    <w:rsid w:val="007C29BC"/>
    <w:rsid w:val="007C2FFC"/>
    <w:rsid w:val="007C32C8"/>
    <w:rsid w:val="007C462D"/>
    <w:rsid w:val="007C5119"/>
    <w:rsid w:val="007C5FC9"/>
    <w:rsid w:val="007C6942"/>
    <w:rsid w:val="007D034B"/>
    <w:rsid w:val="007D0856"/>
    <w:rsid w:val="007D2278"/>
    <w:rsid w:val="007D2483"/>
    <w:rsid w:val="007D2739"/>
    <w:rsid w:val="007D42C0"/>
    <w:rsid w:val="007D4308"/>
    <w:rsid w:val="007D4816"/>
    <w:rsid w:val="007D4A3A"/>
    <w:rsid w:val="007D4CCB"/>
    <w:rsid w:val="007D5938"/>
    <w:rsid w:val="007D5BE1"/>
    <w:rsid w:val="007D6484"/>
    <w:rsid w:val="007D66F1"/>
    <w:rsid w:val="007D6DB0"/>
    <w:rsid w:val="007D72C5"/>
    <w:rsid w:val="007D7754"/>
    <w:rsid w:val="007D7BDF"/>
    <w:rsid w:val="007D7FC3"/>
    <w:rsid w:val="007E1514"/>
    <w:rsid w:val="007E1ACE"/>
    <w:rsid w:val="007E1F9E"/>
    <w:rsid w:val="007E3031"/>
    <w:rsid w:val="007E391E"/>
    <w:rsid w:val="007E3983"/>
    <w:rsid w:val="007E3E20"/>
    <w:rsid w:val="007E40B2"/>
    <w:rsid w:val="007E41B4"/>
    <w:rsid w:val="007E4C16"/>
    <w:rsid w:val="007E5070"/>
    <w:rsid w:val="007E5B22"/>
    <w:rsid w:val="007E7F94"/>
    <w:rsid w:val="007F0AA1"/>
    <w:rsid w:val="007F1101"/>
    <w:rsid w:val="007F1792"/>
    <w:rsid w:val="007F22B8"/>
    <w:rsid w:val="007F27FE"/>
    <w:rsid w:val="007F288C"/>
    <w:rsid w:val="007F34E0"/>
    <w:rsid w:val="007F3B02"/>
    <w:rsid w:val="007F6164"/>
    <w:rsid w:val="007F63EF"/>
    <w:rsid w:val="007F6B71"/>
    <w:rsid w:val="007F7ED6"/>
    <w:rsid w:val="008001BF"/>
    <w:rsid w:val="0080118D"/>
    <w:rsid w:val="0080189C"/>
    <w:rsid w:val="0080338A"/>
    <w:rsid w:val="0080412F"/>
    <w:rsid w:val="008041C5"/>
    <w:rsid w:val="00804680"/>
    <w:rsid w:val="00805894"/>
    <w:rsid w:val="00805A3F"/>
    <w:rsid w:val="00805A4C"/>
    <w:rsid w:val="00805B98"/>
    <w:rsid w:val="008067AD"/>
    <w:rsid w:val="00806E6D"/>
    <w:rsid w:val="008073E0"/>
    <w:rsid w:val="008076D5"/>
    <w:rsid w:val="00810A59"/>
    <w:rsid w:val="0081104D"/>
    <w:rsid w:val="008123E9"/>
    <w:rsid w:val="008129AC"/>
    <w:rsid w:val="00813299"/>
    <w:rsid w:val="00813B5D"/>
    <w:rsid w:val="00813E7E"/>
    <w:rsid w:val="00813F71"/>
    <w:rsid w:val="00814936"/>
    <w:rsid w:val="00814E84"/>
    <w:rsid w:val="008152BA"/>
    <w:rsid w:val="00815C1F"/>
    <w:rsid w:val="00815F9A"/>
    <w:rsid w:val="0081608A"/>
    <w:rsid w:val="0081674C"/>
    <w:rsid w:val="00816CA1"/>
    <w:rsid w:val="00817080"/>
    <w:rsid w:val="008174EC"/>
    <w:rsid w:val="00821992"/>
    <w:rsid w:val="00823B84"/>
    <w:rsid w:val="00823C12"/>
    <w:rsid w:val="00824107"/>
    <w:rsid w:val="008241A3"/>
    <w:rsid w:val="00825DBF"/>
    <w:rsid w:val="00826B15"/>
    <w:rsid w:val="00826F9B"/>
    <w:rsid w:val="00827163"/>
    <w:rsid w:val="008302D2"/>
    <w:rsid w:val="008315D2"/>
    <w:rsid w:val="00832680"/>
    <w:rsid w:val="00832836"/>
    <w:rsid w:val="00832845"/>
    <w:rsid w:val="00832C71"/>
    <w:rsid w:val="008330B5"/>
    <w:rsid w:val="00833455"/>
    <w:rsid w:val="00833818"/>
    <w:rsid w:val="0083382E"/>
    <w:rsid w:val="008338B8"/>
    <w:rsid w:val="00833B32"/>
    <w:rsid w:val="00834037"/>
    <w:rsid w:val="008349DC"/>
    <w:rsid w:val="00834A27"/>
    <w:rsid w:val="00835572"/>
    <w:rsid w:val="00836352"/>
    <w:rsid w:val="008369B7"/>
    <w:rsid w:val="00837200"/>
    <w:rsid w:val="008377EF"/>
    <w:rsid w:val="00840B98"/>
    <w:rsid w:val="008410AE"/>
    <w:rsid w:val="00841845"/>
    <w:rsid w:val="008418FC"/>
    <w:rsid w:val="00841D15"/>
    <w:rsid w:val="0084203A"/>
    <w:rsid w:val="008421CA"/>
    <w:rsid w:val="008422A4"/>
    <w:rsid w:val="008423A3"/>
    <w:rsid w:val="00842B67"/>
    <w:rsid w:val="00842C0F"/>
    <w:rsid w:val="00843185"/>
    <w:rsid w:val="0084354B"/>
    <w:rsid w:val="0084387D"/>
    <w:rsid w:val="00843DCC"/>
    <w:rsid w:val="008443D7"/>
    <w:rsid w:val="00844640"/>
    <w:rsid w:val="00844A04"/>
    <w:rsid w:val="00844F81"/>
    <w:rsid w:val="00847C3B"/>
    <w:rsid w:val="00847ED0"/>
    <w:rsid w:val="00850412"/>
    <w:rsid w:val="00850828"/>
    <w:rsid w:val="00850BAE"/>
    <w:rsid w:val="00850E63"/>
    <w:rsid w:val="00851650"/>
    <w:rsid w:val="00852036"/>
    <w:rsid w:val="0085305E"/>
    <w:rsid w:val="008531DD"/>
    <w:rsid w:val="00853957"/>
    <w:rsid w:val="0085496B"/>
    <w:rsid w:val="00854BF7"/>
    <w:rsid w:val="00856803"/>
    <w:rsid w:val="00856A93"/>
    <w:rsid w:val="00856B60"/>
    <w:rsid w:val="00857293"/>
    <w:rsid w:val="008574C3"/>
    <w:rsid w:val="00857B35"/>
    <w:rsid w:val="008603C2"/>
    <w:rsid w:val="00860A1E"/>
    <w:rsid w:val="00861187"/>
    <w:rsid w:val="00861244"/>
    <w:rsid w:val="00861C19"/>
    <w:rsid w:val="00861D67"/>
    <w:rsid w:val="00861D7E"/>
    <w:rsid w:val="008629C3"/>
    <w:rsid w:val="00862B51"/>
    <w:rsid w:val="00862E7A"/>
    <w:rsid w:val="00863276"/>
    <w:rsid w:val="00864341"/>
    <w:rsid w:val="00864BDB"/>
    <w:rsid w:val="008655FC"/>
    <w:rsid w:val="00865BFB"/>
    <w:rsid w:val="00865D2F"/>
    <w:rsid w:val="00867F97"/>
    <w:rsid w:val="0087035A"/>
    <w:rsid w:val="0087082E"/>
    <w:rsid w:val="00871452"/>
    <w:rsid w:val="00871E44"/>
    <w:rsid w:val="00872AC9"/>
    <w:rsid w:val="00873AB8"/>
    <w:rsid w:val="0087425E"/>
    <w:rsid w:val="008747C0"/>
    <w:rsid w:val="008753BA"/>
    <w:rsid w:val="00875A9F"/>
    <w:rsid w:val="00876293"/>
    <w:rsid w:val="00876875"/>
    <w:rsid w:val="00880825"/>
    <w:rsid w:val="00880FED"/>
    <w:rsid w:val="00881480"/>
    <w:rsid w:val="0088151E"/>
    <w:rsid w:val="00882A6B"/>
    <w:rsid w:val="00883730"/>
    <w:rsid w:val="008848CE"/>
    <w:rsid w:val="00884FEE"/>
    <w:rsid w:val="00885634"/>
    <w:rsid w:val="00886581"/>
    <w:rsid w:val="00886EC6"/>
    <w:rsid w:val="0088750F"/>
    <w:rsid w:val="00887A04"/>
    <w:rsid w:val="008900BF"/>
    <w:rsid w:val="00890BBF"/>
    <w:rsid w:val="00890E85"/>
    <w:rsid w:val="0089100B"/>
    <w:rsid w:val="008919BA"/>
    <w:rsid w:val="00891A37"/>
    <w:rsid w:val="00891CCC"/>
    <w:rsid w:val="00893CF8"/>
    <w:rsid w:val="00893FBC"/>
    <w:rsid w:val="0089403C"/>
    <w:rsid w:val="008945D4"/>
    <w:rsid w:val="008948C2"/>
    <w:rsid w:val="0089492C"/>
    <w:rsid w:val="00894F28"/>
    <w:rsid w:val="00895396"/>
    <w:rsid w:val="00895C48"/>
    <w:rsid w:val="00896A31"/>
    <w:rsid w:val="00896C99"/>
    <w:rsid w:val="00896D49"/>
    <w:rsid w:val="00897695"/>
    <w:rsid w:val="008978FC"/>
    <w:rsid w:val="00897B7A"/>
    <w:rsid w:val="00897BF5"/>
    <w:rsid w:val="008A036A"/>
    <w:rsid w:val="008A0613"/>
    <w:rsid w:val="008A1EF8"/>
    <w:rsid w:val="008A2894"/>
    <w:rsid w:val="008A2D6B"/>
    <w:rsid w:val="008A3355"/>
    <w:rsid w:val="008A377A"/>
    <w:rsid w:val="008A6756"/>
    <w:rsid w:val="008A74BD"/>
    <w:rsid w:val="008A7603"/>
    <w:rsid w:val="008B105F"/>
    <w:rsid w:val="008B1429"/>
    <w:rsid w:val="008B1F19"/>
    <w:rsid w:val="008B2B0B"/>
    <w:rsid w:val="008B395B"/>
    <w:rsid w:val="008B39BE"/>
    <w:rsid w:val="008B39F5"/>
    <w:rsid w:val="008B3D1D"/>
    <w:rsid w:val="008B410C"/>
    <w:rsid w:val="008B42A1"/>
    <w:rsid w:val="008B42F3"/>
    <w:rsid w:val="008B43CC"/>
    <w:rsid w:val="008B49A4"/>
    <w:rsid w:val="008B4C55"/>
    <w:rsid w:val="008B546D"/>
    <w:rsid w:val="008B5707"/>
    <w:rsid w:val="008B75EC"/>
    <w:rsid w:val="008C023B"/>
    <w:rsid w:val="008C0311"/>
    <w:rsid w:val="008C04EF"/>
    <w:rsid w:val="008C064A"/>
    <w:rsid w:val="008C08CD"/>
    <w:rsid w:val="008C0B91"/>
    <w:rsid w:val="008C0FA7"/>
    <w:rsid w:val="008C104B"/>
    <w:rsid w:val="008C1864"/>
    <w:rsid w:val="008C1E10"/>
    <w:rsid w:val="008C2020"/>
    <w:rsid w:val="008C22CA"/>
    <w:rsid w:val="008C2502"/>
    <w:rsid w:val="008C25AC"/>
    <w:rsid w:val="008C25C1"/>
    <w:rsid w:val="008C2834"/>
    <w:rsid w:val="008C3111"/>
    <w:rsid w:val="008C374A"/>
    <w:rsid w:val="008C4854"/>
    <w:rsid w:val="008C4B57"/>
    <w:rsid w:val="008C4B6C"/>
    <w:rsid w:val="008C4D90"/>
    <w:rsid w:val="008C51BB"/>
    <w:rsid w:val="008C5F0E"/>
    <w:rsid w:val="008C7556"/>
    <w:rsid w:val="008C78FD"/>
    <w:rsid w:val="008D02E1"/>
    <w:rsid w:val="008D11BA"/>
    <w:rsid w:val="008D2529"/>
    <w:rsid w:val="008D2827"/>
    <w:rsid w:val="008D2DF8"/>
    <w:rsid w:val="008D3AE5"/>
    <w:rsid w:val="008D3E94"/>
    <w:rsid w:val="008D4A4D"/>
    <w:rsid w:val="008D4C99"/>
    <w:rsid w:val="008D5540"/>
    <w:rsid w:val="008D559F"/>
    <w:rsid w:val="008D5B00"/>
    <w:rsid w:val="008D5FE0"/>
    <w:rsid w:val="008D61C9"/>
    <w:rsid w:val="008D6655"/>
    <w:rsid w:val="008D7DC4"/>
    <w:rsid w:val="008D7EFB"/>
    <w:rsid w:val="008E0293"/>
    <w:rsid w:val="008E056C"/>
    <w:rsid w:val="008E0FC2"/>
    <w:rsid w:val="008E2041"/>
    <w:rsid w:val="008E30AE"/>
    <w:rsid w:val="008E3647"/>
    <w:rsid w:val="008E3762"/>
    <w:rsid w:val="008E391C"/>
    <w:rsid w:val="008E61E3"/>
    <w:rsid w:val="008E741A"/>
    <w:rsid w:val="008E7721"/>
    <w:rsid w:val="008F00D0"/>
    <w:rsid w:val="008F0892"/>
    <w:rsid w:val="008F150C"/>
    <w:rsid w:val="008F1E45"/>
    <w:rsid w:val="008F1ED4"/>
    <w:rsid w:val="008F1F39"/>
    <w:rsid w:val="008F2028"/>
    <w:rsid w:val="008F21C9"/>
    <w:rsid w:val="008F230B"/>
    <w:rsid w:val="008F2312"/>
    <w:rsid w:val="008F2828"/>
    <w:rsid w:val="008F2F65"/>
    <w:rsid w:val="008F372B"/>
    <w:rsid w:val="008F4063"/>
    <w:rsid w:val="008F4E22"/>
    <w:rsid w:val="008F4E55"/>
    <w:rsid w:val="008F5756"/>
    <w:rsid w:val="008F5B30"/>
    <w:rsid w:val="008F5C37"/>
    <w:rsid w:val="008F60C9"/>
    <w:rsid w:val="008F6C91"/>
    <w:rsid w:val="008F6D9B"/>
    <w:rsid w:val="00900167"/>
    <w:rsid w:val="00900756"/>
    <w:rsid w:val="00900BDE"/>
    <w:rsid w:val="00901742"/>
    <w:rsid w:val="00902F77"/>
    <w:rsid w:val="009032C0"/>
    <w:rsid w:val="00903555"/>
    <w:rsid w:val="00904B55"/>
    <w:rsid w:val="00904E91"/>
    <w:rsid w:val="00905DE3"/>
    <w:rsid w:val="00905F61"/>
    <w:rsid w:val="0090679F"/>
    <w:rsid w:val="00906DFF"/>
    <w:rsid w:val="0090718B"/>
    <w:rsid w:val="00907523"/>
    <w:rsid w:val="00907A31"/>
    <w:rsid w:val="00907CD1"/>
    <w:rsid w:val="00910838"/>
    <w:rsid w:val="00910B11"/>
    <w:rsid w:val="009121B2"/>
    <w:rsid w:val="009124CA"/>
    <w:rsid w:val="00912680"/>
    <w:rsid w:val="00912E5A"/>
    <w:rsid w:val="00912F24"/>
    <w:rsid w:val="00912F3D"/>
    <w:rsid w:val="009137C7"/>
    <w:rsid w:val="009141D9"/>
    <w:rsid w:val="0091482C"/>
    <w:rsid w:val="00914DAF"/>
    <w:rsid w:val="0091503B"/>
    <w:rsid w:val="00915706"/>
    <w:rsid w:val="009158D7"/>
    <w:rsid w:val="00915FDE"/>
    <w:rsid w:val="0091633B"/>
    <w:rsid w:val="009205FC"/>
    <w:rsid w:val="00920D7F"/>
    <w:rsid w:val="00920EB2"/>
    <w:rsid w:val="00920EDB"/>
    <w:rsid w:val="00920EE8"/>
    <w:rsid w:val="00921DAE"/>
    <w:rsid w:val="00923264"/>
    <w:rsid w:val="00924FE2"/>
    <w:rsid w:val="00925782"/>
    <w:rsid w:val="00925D3E"/>
    <w:rsid w:val="00925E16"/>
    <w:rsid w:val="0092626B"/>
    <w:rsid w:val="00926DE0"/>
    <w:rsid w:val="00927249"/>
    <w:rsid w:val="00927562"/>
    <w:rsid w:val="00927EF9"/>
    <w:rsid w:val="0093032B"/>
    <w:rsid w:val="00930974"/>
    <w:rsid w:val="00930C41"/>
    <w:rsid w:val="009312A1"/>
    <w:rsid w:val="0093144F"/>
    <w:rsid w:val="00931E5A"/>
    <w:rsid w:val="00932AF6"/>
    <w:rsid w:val="00933791"/>
    <w:rsid w:val="0093398C"/>
    <w:rsid w:val="00933F86"/>
    <w:rsid w:val="00933FE5"/>
    <w:rsid w:val="00934F6F"/>
    <w:rsid w:val="00935563"/>
    <w:rsid w:val="00935757"/>
    <w:rsid w:val="00936186"/>
    <w:rsid w:val="00936BB5"/>
    <w:rsid w:val="00936CD1"/>
    <w:rsid w:val="0094085C"/>
    <w:rsid w:val="00940E8E"/>
    <w:rsid w:val="00941454"/>
    <w:rsid w:val="00941E7F"/>
    <w:rsid w:val="0094298A"/>
    <w:rsid w:val="00942DCE"/>
    <w:rsid w:val="00943FB8"/>
    <w:rsid w:val="0094400E"/>
    <w:rsid w:val="00945279"/>
    <w:rsid w:val="0094548F"/>
    <w:rsid w:val="009464B7"/>
    <w:rsid w:val="00946806"/>
    <w:rsid w:val="00946FC6"/>
    <w:rsid w:val="0094760C"/>
    <w:rsid w:val="0095045F"/>
    <w:rsid w:val="0095069D"/>
    <w:rsid w:val="009506AE"/>
    <w:rsid w:val="009510CB"/>
    <w:rsid w:val="00951B50"/>
    <w:rsid w:val="009523BF"/>
    <w:rsid w:val="00952CA6"/>
    <w:rsid w:val="00953CA0"/>
    <w:rsid w:val="00953E18"/>
    <w:rsid w:val="00954882"/>
    <w:rsid w:val="00954A31"/>
    <w:rsid w:val="00954C9D"/>
    <w:rsid w:val="00954CC8"/>
    <w:rsid w:val="0095503B"/>
    <w:rsid w:val="009555AB"/>
    <w:rsid w:val="00955712"/>
    <w:rsid w:val="009559C7"/>
    <w:rsid w:val="0095674D"/>
    <w:rsid w:val="0095702B"/>
    <w:rsid w:val="00960FF5"/>
    <w:rsid w:val="00961E87"/>
    <w:rsid w:val="0096348C"/>
    <w:rsid w:val="009635A9"/>
    <w:rsid w:val="0096399D"/>
    <w:rsid w:val="00963B8C"/>
    <w:rsid w:val="0096484A"/>
    <w:rsid w:val="00964A0E"/>
    <w:rsid w:val="00965708"/>
    <w:rsid w:val="00965B4A"/>
    <w:rsid w:val="009669C0"/>
    <w:rsid w:val="009669F1"/>
    <w:rsid w:val="009679AF"/>
    <w:rsid w:val="00967B3D"/>
    <w:rsid w:val="00967E2E"/>
    <w:rsid w:val="00967F3A"/>
    <w:rsid w:val="009716BB"/>
    <w:rsid w:val="0097202A"/>
    <w:rsid w:val="0097206A"/>
    <w:rsid w:val="00972E9D"/>
    <w:rsid w:val="00973322"/>
    <w:rsid w:val="0097343F"/>
    <w:rsid w:val="0097362C"/>
    <w:rsid w:val="00974124"/>
    <w:rsid w:val="009743A4"/>
    <w:rsid w:val="00974B16"/>
    <w:rsid w:val="0097563E"/>
    <w:rsid w:val="00975B41"/>
    <w:rsid w:val="00975FDD"/>
    <w:rsid w:val="00976179"/>
    <w:rsid w:val="009765B8"/>
    <w:rsid w:val="00976C61"/>
    <w:rsid w:val="00976C6E"/>
    <w:rsid w:val="009776A9"/>
    <w:rsid w:val="00977B13"/>
    <w:rsid w:val="009803D1"/>
    <w:rsid w:val="00981022"/>
    <w:rsid w:val="00981712"/>
    <w:rsid w:val="00981A9F"/>
    <w:rsid w:val="00981E27"/>
    <w:rsid w:val="00982007"/>
    <w:rsid w:val="00982581"/>
    <w:rsid w:val="00982EE5"/>
    <w:rsid w:val="009834F6"/>
    <w:rsid w:val="00984348"/>
    <w:rsid w:val="0098572C"/>
    <w:rsid w:val="00985DFD"/>
    <w:rsid w:val="0098659F"/>
    <w:rsid w:val="00986B49"/>
    <w:rsid w:val="0098712A"/>
    <w:rsid w:val="00987494"/>
    <w:rsid w:val="0099058D"/>
    <w:rsid w:val="0099060A"/>
    <w:rsid w:val="009917AB"/>
    <w:rsid w:val="0099285C"/>
    <w:rsid w:val="00993129"/>
    <w:rsid w:val="0099313B"/>
    <w:rsid w:val="009933F0"/>
    <w:rsid w:val="0099464B"/>
    <w:rsid w:val="00994735"/>
    <w:rsid w:val="0099495B"/>
    <w:rsid w:val="009952E6"/>
    <w:rsid w:val="00995353"/>
    <w:rsid w:val="00995407"/>
    <w:rsid w:val="0099610A"/>
    <w:rsid w:val="009964F4"/>
    <w:rsid w:val="00997746"/>
    <w:rsid w:val="00997C79"/>
    <w:rsid w:val="009A0085"/>
    <w:rsid w:val="009A00BC"/>
    <w:rsid w:val="009A21A2"/>
    <w:rsid w:val="009A3267"/>
    <w:rsid w:val="009A3524"/>
    <w:rsid w:val="009A421B"/>
    <w:rsid w:val="009A46E4"/>
    <w:rsid w:val="009A5411"/>
    <w:rsid w:val="009A6B6D"/>
    <w:rsid w:val="009A70C1"/>
    <w:rsid w:val="009A75A0"/>
    <w:rsid w:val="009A7B7B"/>
    <w:rsid w:val="009B0494"/>
    <w:rsid w:val="009B10C2"/>
    <w:rsid w:val="009B1509"/>
    <w:rsid w:val="009B1525"/>
    <w:rsid w:val="009B22FC"/>
    <w:rsid w:val="009B24A6"/>
    <w:rsid w:val="009B2566"/>
    <w:rsid w:val="009B2E98"/>
    <w:rsid w:val="009B3B3E"/>
    <w:rsid w:val="009B4779"/>
    <w:rsid w:val="009B59C9"/>
    <w:rsid w:val="009B630C"/>
    <w:rsid w:val="009B6BD3"/>
    <w:rsid w:val="009B7112"/>
    <w:rsid w:val="009C125C"/>
    <w:rsid w:val="009C2325"/>
    <w:rsid w:val="009C2960"/>
    <w:rsid w:val="009C3BC4"/>
    <w:rsid w:val="009C3EBA"/>
    <w:rsid w:val="009C3F85"/>
    <w:rsid w:val="009C4650"/>
    <w:rsid w:val="009C4CE8"/>
    <w:rsid w:val="009C6065"/>
    <w:rsid w:val="009C7195"/>
    <w:rsid w:val="009C73EB"/>
    <w:rsid w:val="009D0045"/>
    <w:rsid w:val="009D02F4"/>
    <w:rsid w:val="009D0622"/>
    <w:rsid w:val="009D0841"/>
    <w:rsid w:val="009D0972"/>
    <w:rsid w:val="009D1031"/>
    <w:rsid w:val="009D1183"/>
    <w:rsid w:val="009D174B"/>
    <w:rsid w:val="009D1DB6"/>
    <w:rsid w:val="009D212D"/>
    <w:rsid w:val="009D2366"/>
    <w:rsid w:val="009D2A24"/>
    <w:rsid w:val="009D2CD4"/>
    <w:rsid w:val="009D34A0"/>
    <w:rsid w:val="009D3DB6"/>
    <w:rsid w:val="009D3E36"/>
    <w:rsid w:val="009D3FE5"/>
    <w:rsid w:val="009D4485"/>
    <w:rsid w:val="009D4E88"/>
    <w:rsid w:val="009D6429"/>
    <w:rsid w:val="009D691D"/>
    <w:rsid w:val="009D6AE3"/>
    <w:rsid w:val="009D71E5"/>
    <w:rsid w:val="009D77EA"/>
    <w:rsid w:val="009D785A"/>
    <w:rsid w:val="009D79E8"/>
    <w:rsid w:val="009D7CE7"/>
    <w:rsid w:val="009E0841"/>
    <w:rsid w:val="009E09D3"/>
    <w:rsid w:val="009E111A"/>
    <w:rsid w:val="009E11C7"/>
    <w:rsid w:val="009E1B7A"/>
    <w:rsid w:val="009E1DAF"/>
    <w:rsid w:val="009E219F"/>
    <w:rsid w:val="009E3C1C"/>
    <w:rsid w:val="009E47A7"/>
    <w:rsid w:val="009E4A6D"/>
    <w:rsid w:val="009E510E"/>
    <w:rsid w:val="009E568E"/>
    <w:rsid w:val="009E5B09"/>
    <w:rsid w:val="009E6AA6"/>
    <w:rsid w:val="009F0823"/>
    <w:rsid w:val="009F090D"/>
    <w:rsid w:val="009F1282"/>
    <w:rsid w:val="009F15EE"/>
    <w:rsid w:val="009F287C"/>
    <w:rsid w:val="009F2B8D"/>
    <w:rsid w:val="009F4A0E"/>
    <w:rsid w:val="009F4D65"/>
    <w:rsid w:val="009F535C"/>
    <w:rsid w:val="009F539A"/>
    <w:rsid w:val="009F6F4B"/>
    <w:rsid w:val="009F7713"/>
    <w:rsid w:val="00A00912"/>
    <w:rsid w:val="00A00A87"/>
    <w:rsid w:val="00A01099"/>
    <w:rsid w:val="00A01637"/>
    <w:rsid w:val="00A016CE"/>
    <w:rsid w:val="00A01EA9"/>
    <w:rsid w:val="00A0299C"/>
    <w:rsid w:val="00A031C3"/>
    <w:rsid w:val="00A03582"/>
    <w:rsid w:val="00A03A38"/>
    <w:rsid w:val="00A03FED"/>
    <w:rsid w:val="00A044F6"/>
    <w:rsid w:val="00A047BC"/>
    <w:rsid w:val="00A052F4"/>
    <w:rsid w:val="00A05BB7"/>
    <w:rsid w:val="00A05DE7"/>
    <w:rsid w:val="00A05F52"/>
    <w:rsid w:val="00A068A6"/>
    <w:rsid w:val="00A072F4"/>
    <w:rsid w:val="00A07842"/>
    <w:rsid w:val="00A078E4"/>
    <w:rsid w:val="00A102B9"/>
    <w:rsid w:val="00A1051E"/>
    <w:rsid w:val="00A105D2"/>
    <w:rsid w:val="00A10843"/>
    <w:rsid w:val="00A11929"/>
    <w:rsid w:val="00A11B90"/>
    <w:rsid w:val="00A11CC7"/>
    <w:rsid w:val="00A1212A"/>
    <w:rsid w:val="00A127AA"/>
    <w:rsid w:val="00A129F2"/>
    <w:rsid w:val="00A12BE1"/>
    <w:rsid w:val="00A138B8"/>
    <w:rsid w:val="00A14230"/>
    <w:rsid w:val="00A14900"/>
    <w:rsid w:val="00A1551E"/>
    <w:rsid w:val="00A159B4"/>
    <w:rsid w:val="00A15BD2"/>
    <w:rsid w:val="00A17061"/>
    <w:rsid w:val="00A17444"/>
    <w:rsid w:val="00A177CF"/>
    <w:rsid w:val="00A209AA"/>
    <w:rsid w:val="00A2148C"/>
    <w:rsid w:val="00A21637"/>
    <w:rsid w:val="00A21A13"/>
    <w:rsid w:val="00A2226B"/>
    <w:rsid w:val="00A2298B"/>
    <w:rsid w:val="00A232CF"/>
    <w:rsid w:val="00A23AB0"/>
    <w:rsid w:val="00A241C4"/>
    <w:rsid w:val="00A24458"/>
    <w:rsid w:val="00A24FE4"/>
    <w:rsid w:val="00A251A4"/>
    <w:rsid w:val="00A2544E"/>
    <w:rsid w:val="00A2547E"/>
    <w:rsid w:val="00A25B5B"/>
    <w:rsid w:val="00A25B72"/>
    <w:rsid w:val="00A25F22"/>
    <w:rsid w:val="00A27260"/>
    <w:rsid w:val="00A2738F"/>
    <w:rsid w:val="00A30AC9"/>
    <w:rsid w:val="00A30E09"/>
    <w:rsid w:val="00A30EC0"/>
    <w:rsid w:val="00A362AF"/>
    <w:rsid w:val="00A36798"/>
    <w:rsid w:val="00A367C3"/>
    <w:rsid w:val="00A36C6F"/>
    <w:rsid w:val="00A36E07"/>
    <w:rsid w:val="00A37BE8"/>
    <w:rsid w:val="00A4014F"/>
    <w:rsid w:val="00A40B18"/>
    <w:rsid w:val="00A40BA3"/>
    <w:rsid w:val="00A40F5C"/>
    <w:rsid w:val="00A41CAC"/>
    <w:rsid w:val="00A41E14"/>
    <w:rsid w:val="00A4219C"/>
    <w:rsid w:val="00A421BB"/>
    <w:rsid w:val="00A4354F"/>
    <w:rsid w:val="00A43631"/>
    <w:rsid w:val="00A443E8"/>
    <w:rsid w:val="00A45D78"/>
    <w:rsid w:val="00A4739D"/>
    <w:rsid w:val="00A47E71"/>
    <w:rsid w:val="00A50131"/>
    <w:rsid w:val="00A50C56"/>
    <w:rsid w:val="00A50D85"/>
    <w:rsid w:val="00A5176A"/>
    <w:rsid w:val="00A51B1D"/>
    <w:rsid w:val="00A51C07"/>
    <w:rsid w:val="00A52026"/>
    <w:rsid w:val="00A52150"/>
    <w:rsid w:val="00A52B3F"/>
    <w:rsid w:val="00A5300C"/>
    <w:rsid w:val="00A534BB"/>
    <w:rsid w:val="00A53B18"/>
    <w:rsid w:val="00A551EF"/>
    <w:rsid w:val="00A552C6"/>
    <w:rsid w:val="00A552EB"/>
    <w:rsid w:val="00A55AED"/>
    <w:rsid w:val="00A55FDF"/>
    <w:rsid w:val="00A5607A"/>
    <w:rsid w:val="00A561C5"/>
    <w:rsid w:val="00A5698B"/>
    <w:rsid w:val="00A56CDE"/>
    <w:rsid w:val="00A56E4B"/>
    <w:rsid w:val="00A5717C"/>
    <w:rsid w:val="00A572E0"/>
    <w:rsid w:val="00A57868"/>
    <w:rsid w:val="00A57E72"/>
    <w:rsid w:val="00A601D2"/>
    <w:rsid w:val="00A60384"/>
    <w:rsid w:val="00A618FB"/>
    <w:rsid w:val="00A61C31"/>
    <w:rsid w:val="00A61C63"/>
    <w:rsid w:val="00A622DE"/>
    <w:rsid w:val="00A62931"/>
    <w:rsid w:val="00A629B3"/>
    <w:rsid w:val="00A62D79"/>
    <w:rsid w:val="00A63D09"/>
    <w:rsid w:val="00A6435D"/>
    <w:rsid w:val="00A6443E"/>
    <w:rsid w:val="00A64D80"/>
    <w:rsid w:val="00A6513E"/>
    <w:rsid w:val="00A65777"/>
    <w:rsid w:val="00A65897"/>
    <w:rsid w:val="00A65BB5"/>
    <w:rsid w:val="00A66224"/>
    <w:rsid w:val="00A66DEF"/>
    <w:rsid w:val="00A6760D"/>
    <w:rsid w:val="00A67A1E"/>
    <w:rsid w:val="00A67B1D"/>
    <w:rsid w:val="00A67DCF"/>
    <w:rsid w:val="00A70A5E"/>
    <w:rsid w:val="00A70CC3"/>
    <w:rsid w:val="00A71183"/>
    <w:rsid w:val="00A71904"/>
    <w:rsid w:val="00A7203D"/>
    <w:rsid w:val="00A724C1"/>
    <w:rsid w:val="00A729A7"/>
    <w:rsid w:val="00A72DCE"/>
    <w:rsid w:val="00A73202"/>
    <w:rsid w:val="00A73A42"/>
    <w:rsid w:val="00A74211"/>
    <w:rsid w:val="00A743DE"/>
    <w:rsid w:val="00A74E97"/>
    <w:rsid w:val="00A7537B"/>
    <w:rsid w:val="00A768F3"/>
    <w:rsid w:val="00A813C9"/>
    <w:rsid w:val="00A81943"/>
    <w:rsid w:val="00A81C0E"/>
    <w:rsid w:val="00A81C8E"/>
    <w:rsid w:val="00A81E6E"/>
    <w:rsid w:val="00A823FB"/>
    <w:rsid w:val="00A82D40"/>
    <w:rsid w:val="00A83D1B"/>
    <w:rsid w:val="00A845D2"/>
    <w:rsid w:val="00A846B2"/>
    <w:rsid w:val="00A848FB"/>
    <w:rsid w:val="00A84AA9"/>
    <w:rsid w:val="00A856C6"/>
    <w:rsid w:val="00A856CF"/>
    <w:rsid w:val="00A857B9"/>
    <w:rsid w:val="00A85E6A"/>
    <w:rsid w:val="00A85F42"/>
    <w:rsid w:val="00A86422"/>
    <w:rsid w:val="00A86722"/>
    <w:rsid w:val="00A87FC6"/>
    <w:rsid w:val="00A901A9"/>
    <w:rsid w:val="00A905B8"/>
    <w:rsid w:val="00A905C3"/>
    <w:rsid w:val="00A9067F"/>
    <w:rsid w:val="00A90B20"/>
    <w:rsid w:val="00A90DE4"/>
    <w:rsid w:val="00A90F6A"/>
    <w:rsid w:val="00A91233"/>
    <w:rsid w:val="00A91526"/>
    <w:rsid w:val="00A91E72"/>
    <w:rsid w:val="00A926D4"/>
    <w:rsid w:val="00A92FC6"/>
    <w:rsid w:val="00A92FD8"/>
    <w:rsid w:val="00A932F7"/>
    <w:rsid w:val="00A93A6D"/>
    <w:rsid w:val="00A942A8"/>
    <w:rsid w:val="00A94391"/>
    <w:rsid w:val="00A9540E"/>
    <w:rsid w:val="00A956A3"/>
    <w:rsid w:val="00A95F6A"/>
    <w:rsid w:val="00A964FF"/>
    <w:rsid w:val="00A965CD"/>
    <w:rsid w:val="00A96B54"/>
    <w:rsid w:val="00A96B8F"/>
    <w:rsid w:val="00A96F10"/>
    <w:rsid w:val="00AA0B83"/>
    <w:rsid w:val="00AA13D3"/>
    <w:rsid w:val="00AA19F5"/>
    <w:rsid w:val="00AA2627"/>
    <w:rsid w:val="00AA28EC"/>
    <w:rsid w:val="00AA33DC"/>
    <w:rsid w:val="00AA38B1"/>
    <w:rsid w:val="00AA3D06"/>
    <w:rsid w:val="00AA494B"/>
    <w:rsid w:val="00AA55BE"/>
    <w:rsid w:val="00AA57E6"/>
    <w:rsid w:val="00AA5D48"/>
    <w:rsid w:val="00AA6902"/>
    <w:rsid w:val="00AA7284"/>
    <w:rsid w:val="00AB0256"/>
    <w:rsid w:val="00AB0846"/>
    <w:rsid w:val="00AB12DD"/>
    <w:rsid w:val="00AB1A4E"/>
    <w:rsid w:val="00AB2123"/>
    <w:rsid w:val="00AB2567"/>
    <w:rsid w:val="00AB284A"/>
    <w:rsid w:val="00AB2E30"/>
    <w:rsid w:val="00AB3039"/>
    <w:rsid w:val="00AB3053"/>
    <w:rsid w:val="00AB35AC"/>
    <w:rsid w:val="00AB471E"/>
    <w:rsid w:val="00AB4C1C"/>
    <w:rsid w:val="00AB5172"/>
    <w:rsid w:val="00AB65C4"/>
    <w:rsid w:val="00AB7BA7"/>
    <w:rsid w:val="00AB7DF0"/>
    <w:rsid w:val="00AC1706"/>
    <w:rsid w:val="00AC1711"/>
    <w:rsid w:val="00AC1EB7"/>
    <w:rsid w:val="00AC20A1"/>
    <w:rsid w:val="00AC2826"/>
    <w:rsid w:val="00AC32B8"/>
    <w:rsid w:val="00AC33EB"/>
    <w:rsid w:val="00AC382A"/>
    <w:rsid w:val="00AC39C5"/>
    <w:rsid w:val="00AC3F51"/>
    <w:rsid w:val="00AC40EF"/>
    <w:rsid w:val="00AC45D6"/>
    <w:rsid w:val="00AC46AF"/>
    <w:rsid w:val="00AC5944"/>
    <w:rsid w:val="00AC5EBD"/>
    <w:rsid w:val="00AC6152"/>
    <w:rsid w:val="00AC6222"/>
    <w:rsid w:val="00AC75A7"/>
    <w:rsid w:val="00AC765D"/>
    <w:rsid w:val="00AC7D05"/>
    <w:rsid w:val="00AC7F69"/>
    <w:rsid w:val="00AD0704"/>
    <w:rsid w:val="00AD2214"/>
    <w:rsid w:val="00AD22D0"/>
    <w:rsid w:val="00AD2909"/>
    <w:rsid w:val="00AD2CDC"/>
    <w:rsid w:val="00AD3DCF"/>
    <w:rsid w:val="00AD49A9"/>
    <w:rsid w:val="00AD4F8A"/>
    <w:rsid w:val="00AD57A4"/>
    <w:rsid w:val="00AD5B37"/>
    <w:rsid w:val="00AD6AF1"/>
    <w:rsid w:val="00AD7715"/>
    <w:rsid w:val="00AD7BF7"/>
    <w:rsid w:val="00AD7F9F"/>
    <w:rsid w:val="00AE10FE"/>
    <w:rsid w:val="00AE11E0"/>
    <w:rsid w:val="00AE1DC2"/>
    <w:rsid w:val="00AE2648"/>
    <w:rsid w:val="00AE2DDA"/>
    <w:rsid w:val="00AE35BC"/>
    <w:rsid w:val="00AE473B"/>
    <w:rsid w:val="00AE4746"/>
    <w:rsid w:val="00AE5CC2"/>
    <w:rsid w:val="00AE6445"/>
    <w:rsid w:val="00AE7BEB"/>
    <w:rsid w:val="00AF0D28"/>
    <w:rsid w:val="00AF1914"/>
    <w:rsid w:val="00AF1C06"/>
    <w:rsid w:val="00AF22AA"/>
    <w:rsid w:val="00AF230A"/>
    <w:rsid w:val="00AF2A98"/>
    <w:rsid w:val="00AF2C64"/>
    <w:rsid w:val="00AF38C9"/>
    <w:rsid w:val="00AF40B0"/>
    <w:rsid w:val="00AF49E4"/>
    <w:rsid w:val="00AF50B3"/>
    <w:rsid w:val="00AF5D17"/>
    <w:rsid w:val="00AF5D61"/>
    <w:rsid w:val="00AF69CC"/>
    <w:rsid w:val="00AF6FA8"/>
    <w:rsid w:val="00AF75B6"/>
    <w:rsid w:val="00AF770D"/>
    <w:rsid w:val="00AF7DE1"/>
    <w:rsid w:val="00B0004D"/>
    <w:rsid w:val="00B001AD"/>
    <w:rsid w:val="00B0094F"/>
    <w:rsid w:val="00B00951"/>
    <w:rsid w:val="00B00A95"/>
    <w:rsid w:val="00B01648"/>
    <w:rsid w:val="00B021B3"/>
    <w:rsid w:val="00B02DBA"/>
    <w:rsid w:val="00B030A6"/>
    <w:rsid w:val="00B04194"/>
    <w:rsid w:val="00B04AD4"/>
    <w:rsid w:val="00B05552"/>
    <w:rsid w:val="00B07659"/>
    <w:rsid w:val="00B07859"/>
    <w:rsid w:val="00B101BF"/>
    <w:rsid w:val="00B1039E"/>
    <w:rsid w:val="00B1046B"/>
    <w:rsid w:val="00B1058A"/>
    <w:rsid w:val="00B1077C"/>
    <w:rsid w:val="00B10908"/>
    <w:rsid w:val="00B123B6"/>
    <w:rsid w:val="00B12A7B"/>
    <w:rsid w:val="00B13304"/>
    <w:rsid w:val="00B1563E"/>
    <w:rsid w:val="00B166DE"/>
    <w:rsid w:val="00B16BD3"/>
    <w:rsid w:val="00B16C20"/>
    <w:rsid w:val="00B17A2C"/>
    <w:rsid w:val="00B216D6"/>
    <w:rsid w:val="00B21C0E"/>
    <w:rsid w:val="00B21FB9"/>
    <w:rsid w:val="00B22508"/>
    <w:rsid w:val="00B235A2"/>
    <w:rsid w:val="00B238F6"/>
    <w:rsid w:val="00B23E8A"/>
    <w:rsid w:val="00B2430E"/>
    <w:rsid w:val="00B244B2"/>
    <w:rsid w:val="00B26475"/>
    <w:rsid w:val="00B27048"/>
    <w:rsid w:val="00B27051"/>
    <w:rsid w:val="00B270E6"/>
    <w:rsid w:val="00B274F3"/>
    <w:rsid w:val="00B27CF2"/>
    <w:rsid w:val="00B30CFF"/>
    <w:rsid w:val="00B30D29"/>
    <w:rsid w:val="00B31189"/>
    <w:rsid w:val="00B31212"/>
    <w:rsid w:val="00B314F0"/>
    <w:rsid w:val="00B319CD"/>
    <w:rsid w:val="00B31FD7"/>
    <w:rsid w:val="00B3278F"/>
    <w:rsid w:val="00B32EA3"/>
    <w:rsid w:val="00B33242"/>
    <w:rsid w:val="00B332DB"/>
    <w:rsid w:val="00B33ADF"/>
    <w:rsid w:val="00B33E13"/>
    <w:rsid w:val="00B33F2C"/>
    <w:rsid w:val="00B35F65"/>
    <w:rsid w:val="00B362AD"/>
    <w:rsid w:val="00B36451"/>
    <w:rsid w:val="00B366E3"/>
    <w:rsid w:val="00B36C5D"/>
    <w:rsid w:val="00B3706C"/>
    <w:rsid w:val="00B37306"/>
    <w:rsid w:val="00B374F5"/>
    <w:rsid w:val="00B37C3B"/>
    <w:rsid w:val="00B4013C"/>
    <w:rsid w:val="00B407CA"/>
    <w:rsid w:val="00B40ACE"/>
    <w:rsid w:val="00B40D71"/>
    <w:rsid w:val="00B40F85"/>
    <w:rsid w:val="00B412C4"/>
    <w:rsid w:val="00B4145A"/>
    <w:rsid w:val="00B429AF"/>
    <w:rsid w:val="00B434EA"/>
    <w:rsid w:val="00B43852"/>
    <w:rsid w:val="00B445B5"/>
    <w:rsid w:val="00B44B8F"/>
    <w:rsid w:val="00B44F29"/>
    <w:rsid w:val="00B4506F"/>
    <w:rsid w:val="00B4517D"/>
    <w:rsid w:val="00B45280"/>
    <w:rsid w:val="00B4531F"/>
    <w:rsid w:val="00B453B5"/>
    <w:rsid w:val="00B45CD8"/>
    <w:rsid w:val="00B46394"/>
    <w:rsid w:val="00B46BDE"/>
    <w:rsid w:val="00B46C23"/>
    <w:rsid w:val="00B50D44"/>
    <w:rsid w:val="00B51916"/>
    <w:rsid w:val="00B51A61"/>
    <w:rsid w:val="00B52C73"/>
    <w:rsid w:val="00B53001"/>
    <w:rsid w:val="00B5321E"/>
    <w:rsid w:val="00B53F53"/>
    <w:rsid w:val="00B54206"/>
    <w:rsid w:val="00B54A6A"/>
    <w:rsid w:val="00B54AA7"/>
    <w:rsid w:val="00B54DB9"/>
    <w:rsid w:val="00B55636"/>
    <w:rsid w:val="00B55E33"/>
    <w:rsid w:val="00B55E6A"/>
    <w:rsid w:val="00B563B8"/>
    <w:rsid w:val="00B56F2D"/>
    <w:rsid w:val="00B6038A"/>
    <w:rsid w:val="00B604D9"/>
    <w:rsid w:val="00B61354"/>
    <w:rsid w:val="00B61CD2"/>
    <w:rsid w:val="00B62776"/>
    <w:rsid w:val="00B627F0"/>
    <w:rsid w:val="00B62B2B"/>
    <w:rsid w:val="00B62C6B"/>
    <w:rsid w:val="00B636EE"/>
    <w:rsid w:val="00B63B0F"/>
    <w:rsid w:val="00B64350"/>
    <w:rsid w:val="00B655E3"/>
    <w:rsid w:val="00B6668B"/>
    <w:rsid w:val="00B66D97"/>
    <w:rsid w:val="00B66E85"/>
    <w:rsid w:val="00B67CD0"/>
    <w:rsid w:val="00B67ECF"/>
    <w:rsid w:val="00B70435"/>
    <w:rsid w:val="00B705ED"/>
    <w:rsid w:val="00B70652"/>
    <w:rsid w:val="00B70B8A"/>
    <w:rsid w:val="00B71323"/>
    <w:rsid w:val="00B71584"/>
    <w:rsid w:val="00B716BA"/>
    <w:rsid w:val="00B71E0D"/>
    <w:rsid w:val="00B72A18"/>
    <w:rsid w:val="00B735AC"/>
    <w:rsid w:val="00B73D3E"/>
    <w:rsid w:val="00B74D2F"/>
    <w:rsid w:val="00B74D6B"/>
    <w:rsid w:val="00B74E7F"/>
    <w:rsid w:val="00B751AF"/>
    <w:rsid w:val="00B75732"/>
    <w:rsid w:val="00B757E4"/>
    <w:rsid w:val="00B75A65"/>
    <w:rsid w:val="00B762B8"/>
    <w:rsid w:val="00B763C0"/>
    <w:rsid w:val="00B76601"/>
    <w:rsid w:val="00B76635"/>
    <w:rsid w:val="00B77D10"/>
    <w:rsid w:val="00B80E12"/>
    <w:rsid w:val="00B8161E"/>
    <w:rsid w:val="00B82CC6"/>
    <w:rsid w:val="00B834D5"/>
    <w:rsid w:val="00B83DC3"/>
    <w:rsid w:val="00B8406B"/>
    <w:rsid w:val="00B84D77"/>
    <w:rsid w:val="00B84DC0"/>
    <w:rsid w:val="00B856E8"/>
    <w:rsid w:val="00B85ECA"/>
    <w:rsid w:val="00B86925"/>
    <w:rsid w:val="00B8706C"/>
    <w:rsid w:val="00B90BE6"/>
    <w:rsid w:val="00B90C33"/>
    <w:rsid w:val="00B90CDB"/>
    <w:rsid w:val="00B90DE0"/>
    <w:rsid w:val="00B9112D"/>
    <w:rsid w:val="00B9118A"/>
    <w:rsid w:val="00B9120C"/>
    <w:rsid w:val="00B91339"/>
    <w:rsid w:val="00B9239B"/>
    <w:rsid w:val="00B92E6B"/>
    <w:rsid w:val="00B931A9"/>
    <w:rsid w:val="00B93799"/>
    <w:rsid w:val="00B939C3"/>
    <w:rsid w:val="00B942BE"/>
    <w:rsid w:val="00B94829"/>
    <w:rsid w:val="00B94CB9"/>
    <w:rsid w:val="00B94FA9"/>
    <w:rsid w:val="00B95221"/>
    <w:rsid w:val="00B95C75"/>
    <w:rsid w:val="00B95F8C"/>
    <w:rsid w:val="00B968D2"/>
    <w:rsid w:val="00B97346"/>
    <w:rsid w:val="00BA130E"/>
    <w:rsid w:val="00BA1439"/>
    <w:rsid w:val="00BA1CE3"/>
    <w:rsid w:val="00BA222F"/>
    <w:rsid w:val="00BA28BA"/>
    <w:rsid w:val="00BA2BC3"/>
    <w:rsid w:val="00BA3338"/>
    <w:rsid w:val="00BA35D1"/>
    <w:rsid w:val="00BA38D6"/>
    <w:rsid w:val="00BA3D57"/>
    <w:rsid w:val="00BA3E56"/>
    <w:rsid w:val="00BA3F4C"/>
    <w:rsid w:val="00BA4EC8"/>
    <w:rsid w:val="00BA5CA0"/>
    <w:rsid w:val="00BA5DB0"/>
    <w:rsid w:val="00BA5FFB"/>
    <w:rsid w:val="00BA6307"/>
    <w:rsid w:val="00BA6A8C"/>
    <w:rsid w:val="00BA7794"/>
    <w:rsid w:val="00BA784F"/>
    <w:rsid w:val="00BA7B90"/>
    <w:rsid w:val="00BB0240"/>
    <w:rsid w:val="00BB1320"/>
    <w:rsid w:val="00BB13BE"/>
    <w:rsid w:val="00BB1AD9"/>
    <w:rsid w:val="00BB1EF5"/>
    <w:rsid w:val="00BB2B59"/>
    <w:rsid w:val="00BB2E9F"/>
    <w:rsid w:val="00BB3046"/>
    <w:rsid w:val="00BB381B"/>
    <w:rsid w:val="00BB3A88"/>
    <w:rsid w:val="00BB3DCA"/>
    <w:rsid w:val="00BB3E53"/>
    <w:rsid w:val="00BB3FEB"/>
    <w:rsid w:val="00BB4104"/>
    <w:rsid w:val="00BB4786"/>
    <w:rsid w:val="00BB7360"/>
    <w:rsid w:val="00BB77B4"/>
    <w:rsid w:val="00BB7FE1"/>
    <w:rsid w:val="00BC01EC"/>
    <w:rsid w:val="00BC0B5F"/>
    <w:rsid w:val="00BC105B"/>
    <w:rsid w:val="00BC1E82"/>
    <w:rsid w:val="00BC472C"/>
    <w:rsid w:val="00BC477B"/>
    <w:rsid w:val="00BC47EA"/>
    <w:rsid w:val="00BC481B"/>
    <w:rsid w:val="00BC48D7"/>
    <w:rsid w:val="00BC539E"/>
    <w:rsid w:val="00BC579C"/>
    <w:rsid w:val="00BC583B"/>
    <w:rsid w:val="00BC6CAB"/>
    <w:rsid w:val="00BC705B"/>
    <w:rsid w:val="00BC71D1"/>
    <w:rsid w:val="00BC7B33"/>
    <w:rsid w:val="00BD0358"/>
    <w:rsid w:val="00BD059F"/>
    <w:rsid w:val="00BD0C2B"/>
    <w:rsid w:val="00BD1277"/>
    <w:rsid w:val="00BD1B28"/>
    <w:rsid w:val="00BD1C2B"/>
    <w:rsid w:val="00BD27E3"/>
    <w:rsid w:val="00BD293B"/>
    <w:rsid w:val="00BD299D"/>
    <w:rsid w:val="00BD2D8F"/>
    <w:rsid w:val="00BD35FD"/>
    <w:rsid w:val="00BD38A9"/>
    <w:rsid w:val="00BD403B"/>
    <w:rsid w:val="00BD41A3"/>
    <w:rsid w:val="00BD45D7"/>
    <w:rsid w:val="00BD463E"/>
    <w:rsid w:val="00BD4A35"/>
    <w:rsid w:val="00BD4AD6"/>
    <w:rsid w:val="00BD4EB9"/>
    <w:rsid w:val="00BD64F8"/>
    <w:rsid w:val="00BD68D6"/>
    <w:rsid w:val="00BD7285"/>
    <w:rsid w:val="00BD7AD1"/>
    <w:rsid w:val="00BE1234"/>
    <w:rsid w:val="00BE172E"/>
    <w:rsid w:val="00BE19F1"/>
    <w:rsid w:val="00BE265C"/>
    <w:rsid w:val="00BE2875"/>
    <w:rsid w:val="00BE2AAF"/>
    <w:rsid w:val="00BE376E"/>
    <w:rsid w:val="00BE37F9"/>
    <w:rsid w:val="00BE3B42"/>
    <w:rsid w:val="00BE4080"/>
    <w:rsid w:val="00BE47F8"/>
    <w:rsid w:val="00BE4FE1"/>
    <w:rsid w:val="00BE5159"/>
    <w:rsid w:val="00BE5B4C"/>
    <w:rsid w:val="00BE5E83"/>
    <w:rsid w:val="00BE627E"/>
    <w:rsid w:val="00BE69CA"/>
    <w:rsid w:val="00BE720C"/>
    <w:rsid w:val="00BE758F"/>
    <w:rsid w:val="00BE78FF"/>
    <w:rsid w:val="00BE7DC3"/>
    <w:rsid w:val="00BE7E13"/>
    <w:rsid w:val="00BF02A0"/>
    <w:rsid w:val="00BF0937"/>
    <w:rsid w:val="00BF095A"/>
    <w:rsid w:val="00BF1FE3"/>
    <w:rsid w:val="00BF2AF1"/>
    <w:rsid w:val="00BF2D9E"/>
    <w:rsid w:val="00BF38D2"/>
    <w:rsid w:val="00BF3E7C"/>
    <w:rsid w:val="00BF57E0"/>
    <w:rsid w:val="00BF5B2C"/>
    <w:rsid w:val="00BF5DB4"/>
    <w:rsid w:val="00BF6076"/>
    <w:rsid w:val="00BF6560"/>
    <w:rsid w:val="00BF76FB"/>
    <w:rsid w:val="00BF7977"/>
    <w:rsid w:val="00BF7A3A"/>
    <w:rsid w:val="00BF7AD4"/>
    <w:rsid w:val="00BF7BD8"/>
    <w:rsid w:val="00BF7FBB"/>
    <w:rsid w:val="00C0020B"/>
    <w:rsid w:val="00C00F69"/>
    <w:rsid w:val="00C010CE"/>
    <w:rsid w:val="00C01147"/>
    <w:rsid w:val="00C018B8"/>
    <w:rsid w:val="00C01ED7"/>
    <w:rsid w:val="00C0248A"/>
    <w:rsid w:val="00C035AC"/>
    <w:rsid w:val="00C037F2"/>
    <w:rsid w:val="00C03D4F"/>
    <w:rsid w:val="00C04665"/>
    <w:rsid w:val="00C04904"/>
    <w:rsid w:val="00C0499B"/>
    <w:rsid w:val="00C04BA1"/>
    <w:rsid w:val="00C04DA8"/>
    <w:rsid w:val="00C059DD"/>
    <w:rsid w:val="00C07536"/>
    <w:rsid w:val="00C07887"/>
    <w:rsid w:val="00C07B38"/>
    <w:rsid w:val="00C104C6"/>
    <w:rsid w:val="00C105FB"/>
    <w:rsid w:val="00C1080E"/>
    <w:rsid w:val="00C11403"/>
    <w:rsid w:val="00C114A2"/>
    <w:rsid w:val="00C11B47"/>
    <w:rsid w:val="00C12084"/>
    <w:rsid w:val="00C12A7A"/>
    <w:rsid w:val="00C13D74"/>
    <w:rsid w:val="00C13F0A"/>
    <w:rsid w:val="00C163A7"/>
    <w:rsid w:val="00C16FDC"/>
    <w:rsid w:val="00C17398"/>
    <w:rsid w:val="00C17752"/>
    <w:rsid w:val="00C17EF2"/>
    <w:rsid w:val="00C21206"/>
    <w:rsid w:val="00C212C2"/>
    <w:rsid w:val="00C21324"/>
    <w:rsid w:val="00C214CD"/>
    <w:rsid w:val="00C22984"/>
    <w:rsid w:val="00C22AB1"/>
    <w:rsid w:val="00C22F42"/>
    <w:rsid w:val="00C2310A"/>
    <w:rsid w:val="00C23195"/>
    <w:rsid w:val="00C2377A"/>
    <w:rsid w:val="00C244E5"/>
    <w:rsid w:val="00C249C2"/>
    <w:rsid w:val="00C24EEB"/>
    <w:rsid w:val="00C25567"/>
    <w:rsid w:val="00C25A9E"/>
    <w:rsid w:val="00C25D7A"/>
    <w:rsid w:val="00C26599"/>
    <w:rsid w:val="00C2791D"/>
    <w:rsid w:val="00C30410"/>
    <w:rsid w:val="00C315BA"/>
    <w:rsid w:val="00C31723"/>
    <w:rsid w:val="00C32109"/>
    <w:rsid w:val="00C3218D"/>
    <w:rsid w:val="00C32521"/>
    <w:rsid w:val="00C33ED3"/>
    <w:rsid w:val="00C3400F"/>
    <w:rsid w:val="00C34491"/>
    <w:rsid w:val="00C34795"/>
    <w:rsid w:val="00C34920"/>
    <w:rsid w:val="00C349A7"/>
    <w:rsid w:val="00C35BDF"/>
    <w:rsid w:val="00C3605A"/>
    <w:rsid w:val="00C36719"/>
    <w:rsid w:val="00C36E14"/>
    <w:rsid w:val="00C37519"/>
    <w:rsid w:val="00C4067B"/>
    <w:rsid w:val="00C41E53"/>
    <w:rsid w:val="00C41F73"/>
    <w:rsid w:val="00C423BA"/>
    <w:rsid w:val="00C4253B"/>
    <w:rsid w:val="00C42816"/>
    <w:rsid w:val="00C42B3F"/>
    <w:rsid w:val="00C4340F"/>
    <w:rsid w:val="00C441ED"/>
    <w:rsid w:val="00C4474E"/>
    <w:rsid w:val="00C44FC9"/>
    <w:rsid w:val="00C456CA"/>
    <w:rsid w:val="00C45703"/>
    <w:rsid w:val="00C46188"/>
    <w:rsid w:val="00C46FD5"/>
    <w:rsid w:val="00C473E4"/>
    <w:rsid w:val="00C474AA"/>
    <w:rsid w:val="00C50B48"/>
    <w:rsid w:val="00C51CC5"/>
    <w:rsid w:val="00C525DC"/>
    <w:rsid w:val="00C53C7A"/>
    <w:rsid w:val="00C53E18"/>
    <w:rsid w:val="00C53F70"/>
    <w:rsid w:val="00C5456B"/>
    <w:rsid w:val="00C548A1"/>
    <w:rsid w:val="00C5495F"/>
    <w:rsid w:val="00C54EEA"/>
    <w:rsid w:val="00C5502F"/>
    <w:rsid w:val="00C550AA"/>
    <w:rsid w:val="00C55688"/>
    <w:rsid w:val="00C558CD"/>
    <w:rsid w:val="00C56035"/>
    <w:rsid w:val="00C56600"/>
    <w:rsid w:val="00C568C1"/>
    <w:rsid w:val="00C5690F"/>
    <w:rsid w:val="00C56C88"/>
    <w:rsid w:val="00C56D77"/>
    <w:rsid w:val="00C56FE9"/>
    <w:rsid w:val="00C570B3"/>
    <w:rsid w:val="00C57659"/>
    <w:rsid w:val="00C57AB5"/>
    <w:rsid w:val="00C57CB9"/>
    <w:rsid w:val="00C60BFB"/>
    <w:rsid w:val="00C60C06"/>
    <w:rsid w:val="00C60C0F"/>
    <w:rsid w:val="00C60DF6"/>
    <w:rsid w:val="00C612F7"/>
    <w:rsid w:val="00C6137D"/>
    <w:rsid w:val="00C61702"/>
    <w:rsid w:val="00C62229"/>
    <w:rsid w:val="00C626FF"/>
    <w:rsid w:val="00C629C6"/>
    <w:rsid w:val="00C63994"/>
    <w:rsid w:val="00C63BFF"/>
    <w:rsid w:val="00C63F5B"/>
    <w:rsid w:val="00C64BAD"/>
    <w:rsid w:val="00C64E6D"/>
    <w:rsid w:val="00C654A7"/>
    <w:rsid w:val="00C669F5"/>
    <w:rsid w:val="00C67246"/>
    <w:rsid w:val="00C6759D"/>
    <w:rsid w:val="00C67E97"/>
    <w:rsid w:val="00C7068D"/>
    <w:rsid w:val="00C70B78"/>
    <w:rsid w:val="00C7177B"/>
    <w:rsid w:val="00C71801"/>
    <w:rsid w:val="00C71AB1"/>
    <w:rsid w:val="00C72328"/>
    <w:rsid w:val="00C725A3"/>
    <w:rsid w:val="00C726F0"/>
    <w:rsid w:val="00C73DEA"/>
    <w:rsid w:val="00C742E5"/>
    <w:rsid w:val="00C75B0E"/>
    <w:rsid w:val="00C776C1"/>
    <w:rsid w:val="00C77B3C"/>
    <w:rsid w:val="00C807D5"/>
    <w:rsid w:val="00C80887"/>
    <w:rsid w:val="00C80941"/>
    <w:rsid w:val="00C8135E"/>
    <w:rsid w:val="00C825A6"/>
    <w:rsid w:val="00C82D1B"/>
    <w:rsid w:val="00C82F0A"/>
    <w:rsid w:val="00C82F7F"/>
    <w:rsid w:val="00C83023"/>
    <w:rsid w:val="00C835F4"/>
    <w:rsid w:val="00C83D07"/>
    <w:rsid w:val="00C845F6"/>
    <w:rsid w:val="00C8678D"/>
    <w:rsid w:val="00C86B54"/>
    <w:rsid w:val="00C86FD0"/>
    <w:rsid w:val="00C87018"/>
    <w:rsid w:val="00C871F1"/>
    <w:rsid w:val="00C87C94"/>
    <w:rsid w:val="00C9124F"/>
    <w:rsid w:val="00C923D4"/>
    <w:rsid w:val="00C926CD"/>
    <w:rsid w:val="00C92EA3"/>
    <w:rsid w:val="00C937DB"/>
    <w:rsid w:val="00C94017"/>
    <w:rsid w:val="00C947F0"/>
    <w:rsid w:val="00C94C76"/>
    <w:rsid w:val="00C952F1"/>
    <w:rsid w:val="00C953EC"/>
    <w:rsid w:val="00C95774"/>
    <w:rsid w:val="00C968DB"/>
    <w:rsid w:val="00C96D7D"/>
    <w:rsid w:val="00C9701D"/>
    <w:rsid w:val="00CA0992"/>
    <w:rsid w:val="00CA139F"/>
    <w:rsid w:val="00CA15CA"/>
    <w:rsid w:val="00CA17C0"/>
    <w:rsid w:val="00CA226F"/>
    <w:rsid w:val="00CA25C0"/>
    <w:rsid w:val="00CA2B57"/>
    <w:rsid w:val="00CA2C0E"/>
    <w:rsid w:val="00CA38FA"/>
    <w:rsid w:val="00CA3DBB"/>
    <w:rsid w:val="00CA41CF"/>
    <w:rsid w:val="00CA466C"/>
    <w:rsid w:val="00CA53F2"/>
    <w:rsid w:val="00CA5599"/>
    <w:rsid w:val="00CA5C67"/>
    <w:rsid w:val="00CA61C6"/>
    <w:rsid w:val="00CA6288"/>
    <w:rsid w:val="00CA641F"/>
    <w:rsid w:val="00CA6A4F"/>
    <w:rsid w:val="00CA7038"/>
    <w:rsid w:val="00CA74E5"/>
    <w:rsid w:val="00CA7A6B"/>
    <w:rsid w:val="00CA7E22"/>
    <w:rsid w:val="00CB059C"/>
    <w:rsid w:val="00CB155A"/>
    <w:rsid w:val="00CB1778"/>
    <w:rsid w:val="00CB1A96"/>
    <w:rsid w:val="00CB1DFF"/>
    <w:rsid w:val="00CB1E2D"/>
    <w:rsid w:val="00CB1E39"/>
    <w:rsid w:val="00CB2727"/>
    <w:rsid w:val="00CB2798"/>
    <w:rsid w:val="00CB32C2"/>
    <w:rsid w:val="00CB345A"/>
    <w:rsid w:val="00CB3A4C"/>
    <w:rsid w:val="00CB4178"/>
    <w:rsid w:val="00CB4314"/>
    <w:rsid w:val="00CB4AC6"/>
    <w:rsid w:val="00CB539F"/>
    <w:rsid w:val="00CB5D66"/>
    <w:rsid w:val="00CB61CF"/>
    <w:rsid w:val="00CB6263"/>
    <w:rsid w:val="00CB62D7"/>
    <w:rsid w:val="00CB65F4"/>
    <w:rsid w:val="00CB6A0A"/>
    <w:rsid w:val="00CB6AD0"/>
    <w:rsid w:val="00CB702B"/>
    <w:rsid w:val="00CB70C7"/>
    <w:rsid w:val="00CB76F6"/>
    <w:rsid w:val="00CB7A3A"/>
    <w:rsid w:val="00CC02ED"/>
    <w:rsid w:val="00CC04FE"/>
    <w:rsid w:val="00CC0B1B"/>
    <w:rsid w:val="00CC0DE2"/>
    <w:rsid w:val="00CC2094"/>
    <w:rsid w:val="00CC2477"/>
    <w:rsid w:val="00CC2B83"/>
    <w:rsid w:val="00CC31B8"/>
    <w:rsid w:val="00CC482E"/>
    <w:rsid w:val="00CC48A9"/>
    <w:rsid w:val="00CC49D8"/>
    <w:rsid w:val="00CC4A1E"/>
    <w:rsid w:val="00CC5A3C"/>
    <w:rsid w:val="00CC6589"/>
    <w:rsid w:val="00CC68DB"/>
    <w:rsid w:val="00CC6EF6"/>
    <w:rsid w:val="00CC74A0"/>
    <w:rsid w:val="00CC7E05"/>
    <w:rsid w:val="00CC7FFD"/>
    <w:rsid w:val="00CD08B0"/>
    <w:rsid w:val="00CD1107"/>
    <w:rsid w:val="00CD14C6"/>
    <w:rsid w:val="00CD1562"/>
    <w:rsid w:val="00CD277E"/>
    <w:rsid w:val="00CD2E34"/>
    <w:rsid w:val="00CD38E8"/>
    <w:rsid w:val="00CD5454"/>
    <w:rsid w:val="00CD6206"/>
    <w:rsid w:val="00CD69A1"/>
    <w:rsid w:val="00CD6E9F"/>
    <w:rsid w:val="00CD7387"/>
    <w:rsid w:val="00CD7929"/>
    <w:rsid w:val="00CD7DE7"/>
    <w:rsid w:val="00CE0B56"/>
    <w:rsid w:val="00CE10F1"/>
    <w:rsid w:val="00CE151D"/>
    <w:rsid w:val="00CE2072"/>
    <w:rsid w:val="00CE287A"/>
    <w:rsid w:val="00CE2909"/>
    <w:rsid w:val="00CE3130"/>
    <w:rsid w:val="00CE3390"/>
    <w:rsid w:val="00CE3F56"/>
    <w:rsid w:val="00CE4D82"/>
    <w:rsid w:val="00CE4E15"/>
    <w:rsid w:val="00CE4E38"/>
    <w:rsid w:val="00CE55A1"/>
    <w:rsid w:val="00CE5612"/>
    <w:rsid w:val="00CE577C"/>
    <w:rsid w:val="00CE5E1D"/>
    <w:rsid w:val="00CE6317"/>
    <w:rsid w:val="00CE638A"/>
    <w:rsid w:val="00CE6481"/>
    <w:rsid w:val="00CE6885"/>
    <w:rsid w:val="00CE68D6"/>
    <w:rsid w:val="00CE6F8C"/>
    <w:rsid w:val="00CE72F1"/>
    <w:rsid w:val="00CE7D8E"/>
    <w:rsid w:val="00CE7E7A"/>
    <w:rsid w:val="00CF02D2"/>
    <w:rsid w:val="00CF0898"/>
    <w:rsid w:val="00CF0AB4"/>
    <w:rsid w:val="00CF1463"/>
    <w:rsid w:val="00CF1529"/>
    <w:rsid w:val="00CF1530"/>
    <w:rsid w:val="00CF2A2D"/>
    <w:rsid w:val="00CF2F1B"/>
    <w:rsid w:val="00CF3365"/>
    <w:rsid w:val="00CF386E"/>
    <w:rsid w:val="00CF3DFC"/>
    <w:rsid w:val="00CF47D3"/>
    <w:rsid w:val="00CF4B92"/>
    <w:rsid w:val="00CF5587"/>
    <w:rsid w:val="00CF5B05"/>
    <w:rsid w:val="00CF5C6E"/>
    <w:rsid w:val="00CF6B92"/>
    <w:rsid w:val="00CF6C38"/>
    <w:rsid w:val="00CF6FFE"/>
    <w:rsid w:val="00CF7070"/>
    <w:rsid w:val="00CF749D"/>
    <w:rsid w:val="00CF792A"/>
    <w:rsid w:val="00CF7947"/>
    <w:rsid w:val="00CF7B6A"/>
    <w:rsid w:val="00CF7E15"/>
    <w:rsid w:val="00D0008E"/>
    <w:rsid w:val="00D00906"/>
    <w:rsid w:val="00D00F79"/>
    <w:rsid w:val="00D00FE2"/>
    <w:rsid w:val="00D022D5"/>
    <w:rsid w:val="00D0242A"/>
    <w:rsid w:val="00D02873"/>
    <w:rsid w:val="00D02B32"/>
    <w:rsid w:val="00D02C09"/>
    <w:rsid w:val="00D02CCC"/>
    <w:rsid w:val="00D02FE7"/>
    <w:rsid w:val="00D03151"/>
    <w:rsid w:val="00D03635"/>
    <w:rsid w:val="00D0387E"/>
    <w:rsid w:val="00D03A0B"/>
    <w:rsid w:val="00D03E04"/>
    <w:rsid w:val="00D04485"/>
    <w:rsid w:val="00D04A7F"/>
    <w:rsid w:val="00D04D4C"/>
    <w:rsid w:val="00D04F4A"/>
    <w:rsid w:val="00D075B7"/>
    <w:rsid w:val="00D1003D"/>
    <w:rsid w:val="00D1057C"/>
    <w:rsid w:val="00D10D8A"/>
    <w:rsid w:val="00D1198E"/>
    <w:rsid w:val="00D11B0C"/>
    <w:rsid w:val="00D12BD3"/>
    <w:rsid w:val="00D13012"/>
    <w:rsid w:val="00D131B4"/>
    <w:rsid w:val="00D1397C"/>
    <w:rsid w:val="00D13F28"/>
    <w:rsid w:val="00D13F66"/>
    <w:rsid w:val="00D1425E"/>
    <w:rsid w:val="00D15015"/>
    <w:rsid w:val="00D153CA"/>
    <w:rsid w:val="00D15A5F"/>
    <w:rsid w:val="00D15C90"/>
    <w:rsid w:val="00D15CBF"/>
    <w:rsid w:val="00D16367"/>
    <w:rsid w:val="00D165C4"/>
    <w:rsid w:val="00D16726"/>
    <w:rsid w:val="00D169D5"/>
    <w:rsid w:val="00D16A13"/>
    <w:rsid w:val="00D16C34"/>
    <w:rsid w:val="00D16E4E"/>
    <w:rsid w:val="00D17035"/>
    <w:rsid w:val="00D171A4"/>
    <w:rsid w:val="00D17AB1"/>
    <w:rsid w:val="00D17E75"/>
    <w:rsid w:val="00D20D2A"/>
    <w:rsid w:val="00D20E2A"/>
    <w:rsid w:val="00D218BD"/>
    <w:rsid w:val="00D21B4F"/>
    <w:rsid w:val="00D22772"/>
    <w:rsid w:val="00D22E5A"/>
    <w:rsid w:val="00D23D1F"/>
    <w:rsid w:val="00D23F25"/>
    <w:rsid w:val="00D2421C"/>
    <w:rsid w:val="00D2564E"/>
    <w:rsid w:val="00D256CB"/>
    <w:rsid w:val="00D26761"/>
    <w:rsid w:val="00D268EF"/>
    <w:rsid w:val="00D26906"/>
    <w:rsid w:val="00D26BB9"/>
    <w:rsid w:val="00D26DD3"/>
    <w:rsid w:val="00D275F6"/>
    <w:rsid w:val="00D27797"/>
    <w:rsid w:val="00D27817"/>
    <w:rsid w:val="00D305CD"/>
    <w:rsid w:val="00D31AF9"/>
    <w:rsid w:val="00D321B0"/>
    <w:rsid w:val="00D3284B"/>
    <w:rsid w:val="00D32E30"/>
    <w:rsid w:val="00D35150"/>
    <w:rsid w:val="00D36053"/>
    <w:rsid w:val="00D367D1"/>
    <w:rsid w:val="00D37A25"/>
    <w:rsid w:val="00D4017F"/>
    <w:rsid w:val="00D405A2"/>
    <w:rsid w:val="00D407F1"/>
    <w:rsid w:val="00D40DE7"/>
    <w:rsid w:val="00D422E6"/>
    <w:rsid w:val="00D43C27"/>
    <w:rsid w:val="00D43E8B"/>
    <w:rsid w:val="00D444D3"/>
    <w:rsid w:val="00D445DC"/>
    <w:rsid w:val="00D44873"/>
    <w:rsid w:val="00D44BA0"/>
    <w:rsid w:val="00D45098"/>
    <w:rsid w:val="00D45119"/>
    <w:rsid w:val="00D4609D"/>
    <w:rsid w:val="00D463D2"/>
    <w:rsid w:val="00D463F8"/>
    <w:rsid w:val="00D46BA0"/>
    <w:rsid w:val="00D47322"/>
    <w:rsid w:val="00D47967"/>
    <w:rsid w:val="00D47EE6"/>
    <w:rsid w:val="00D50458"/>
    <w:rsid w:val="00D51754"/>
    <w:rsid w:val="00D51C32"/>
    <w:rsid w:val="00D52622"/>
    <w:rsid w:val="00D5282B"/>
    <w:rsid w:val="00D52A87"/>
    <w:rsid w:val="00D52C86"/>
    <w:rsid w:val="00D53394"/>
    <w:rsid w:val="00D55408"/>
    <w:rsid w:val="00D557D3"/>
    <w:rsid w:val="00D55CB1"/>
    <w:rsid w:val="00D55EE3"/>
    <w:rsid w:val="00D562FB"/>
    <w:rsid w:val="00D564F5"/>
    <w:rsid w:val="00D57660"/>
    <w:rsid w:val="00D57C26"/>
    <w:rsid w:val="00D57F1A"/>
    <w:rsid w:val="00D60237"/>
    <w:rsid w:val="00D603AF"/>
    <w:rsid w:val="00D605CA"/>
    <w:rsid w:val="00D615DE"/>
    <w:rsid w:val="00D6206A"/>
    <w:rsid w:val="00D620FE"/>
    <w:rsid w:val="00D62AE9"/>
    <w:rsid w:val="00D63175"/>
    <w:rsid w:val="00D6333A"/>
    <w:rsid w:val="00D64224"/>
    <w:rsid w:val="00D64498"/>
    <w:rsid w:val="00D64E9D"/>
    <w:rsid w:val="00D65B68"/>
    <w:rsid w:val="00D65D29"/>
    <w:rsid w:val="00D6605E"/>
    <w:rsid w:val="00D701CD"/>
    <w:rsid w:val="00D71D14"/>
    <w:rsid w:val="00D71D4E"/>
    <w:rsid w:val="00D72B4F"/>
    <w:rsid w:val="00D72B50"/>
    <w:rsid w:val="00D72C69"/>
    <w:rsid w:val="00D73437"/>
    <w:rsid w:val="00D73811"/>
    <w:rsid w:val="00D741FB"/>
    <w:rsid w:val="00D7425A"/>
    <w:rsid w:val="00D762E3"/>
    <w:rsid w:val="00D76591"/>
    <w:rsid w:val="00D76641"/>
    <w:rsid w:val="00D76DD5"/>
    <w:rsid w:val="00D76DED"/>
    <w:rsid w:val="00D76E99"/>
    <w:rsid w:val="00D77A7B"/>
    <w:rsid w:val="00D77BC2"/>
    <w:rsid w:val="00D80C52"/>
    <w:rsid w:val="00D811D0"/>
    <w:rsid w:val="00D816A1"/>
    <w:rsid w:val="00D81733"/>
    <w:rsid w:val="00D82234"/>
    <w:rsid w:val="00D823E2"/>
    <w:rsid w:val="00D825BF"/>
    <w:rsid w:val="00D8309A"/>
    <w:rsid w:val="00D8391C"/>
    <w:rsid w:val="00D83C4C"/>
    <w:rsid w:val="00D851CA"/>
    <w:rsid w:val="00D85602"/>
    <w:rsid w:val="00D858DF"/>
    <w:rsid w:val="00D85940"/>
    <w:rsid w:val="00D85AF6"/>
    <w:rsid w:val="00D85CB6"/>
    <w:rsid w:val="00D85FE5"/>
    <w:rsid w:val="00D86123"/>
    <w:rsid w:val="00D86468"/>
    <w:rsid w:val="00D871D8"/>
    <w:rsid w:val="00D8785B"/>
    <w:rsid w:val="00D87C43"/>
    <w:rsid w:val="00D87E62"/>
    <w:rsid w:val="00D90784"/>
    <w:rsid w:val="00D90CA4"/>
    <w:rsid w:val="00D90EF6"/>
    <w:rsid w:val="00D914EC"/>
    <w:rsid w:val="00D91CDB"/>
    <w:rsid w:val="00D92134"/>
    <w:rsid w:val="00D922E1"/>
    <w:rsid w:val="00D92468"/>
    <w:rsid w:val="00D92BE7"/>
    <w:rsid w:val="00D938E5"/>
    <w:rsid w:val="00D9419C"/>
    <w:rsid w:val="00D94550"/>
    <w:rsid w:val="00D94D9D"/>
    <w:rsid w:val="00D94EB3"/>
    <w:rsid w:val="00D95555"/>
    <w:rsid w:val="00D9574D"/>
    <w:rsid w:val="00D9615C"/>
    <w:rsid w:val="00D9616B"/>
    <w:rsid w:val="00D961EF"/>
    <w:rsid w:val="00D96C5E"/>
    <w:rsid w:val="00D971EA"/>
    <w:rsid w:val="00DA16FB"/>
    <w:rsid w:val="00DA2132"/>
    <w:rsid w:val="00DA260A"/>
    <w:rsid w:val="00DA266D"/>
    <w:rsid w:val="00DA26BF"/>
    <w:rsid w:val="00DA3205"/>
    <w:rsid w:val="00DA38F4"/>
    <w:rsid w:val="00DA3C1D"/>
    <w:rsid w:val="00DA3F95"/>
    <w:rsid w:val="00DA42E0"/>
    <w:rsid w:val="00DA447A"/>
    <w:rsid w:val="00DA55EB"/>
    <w:rsid w:val="00DA5A4E"/>
    <w:rsid w:val="00DA67AA"/>
    <w:rsid w:val="00DA68CA"/>
    <w:rsid w:val="00DA6D47"/>
    <w:rsid w:val="00DA794B"/>
    <w:rsid w:val="00DB003F"/>
    <w:rsid w:val="00DB033F"/>
    <w:rsid w:val="00DB0366"/>
    <w:rsid w:val="00DB1296"/>
    <w:rsid w:val="00DB141C"/>
    <w:rsid w:val="00DB16EE"/>
    <w:rsid w:val="00DB188D"/>
    <w:rsid w:val="00DB1AA6"/>
    <w:rsid w:val="00DB1DB9"/>
    <w:rsid w:val="00DB23A3"/>
    <w:rsid w:val="00DB298C"/>
    <w:rsid w:val="00DB37BD"/>
    <w:rsid w:val="00DB39BE"/>
    <w:rsid w:val="00DB3B33"/>
    <w:rsid w:val="00DB3D61"/>
    <w:rsid w:val="00DB4C92"/>
    <w:rsid w:val="00DB4D66"/>
    <w:rsid w:val="00DB52FD"/>
    <w:rsid w:val="00DB5EB1"/>
    <w:rsid w:val="00DB6B6C"/>
    <w:rsid w:val="00DB6FB1"/>
    <w:rsid w:val="00DB7BA0"/>
    <w:rsid w:val="00DB7CD3"/>
    <w:rsid w:val="00DC0303"/>
    <w:rsid w:val="00DC0D5F"/>
    <w:rsid w:val="00DC1EB4"/>
    <w:rsid w:val="00DC2269"/>
    <w:rsid w:val="00DC236A"/>
    <w:rsid w:val="00DC295A"/>
    <w:rsid w:val="00DC2CEF"/>
    <w:rsid w:val="00DC30FE"/>
    <w:rsid w:val="00DC33C7"/>
    <w:rsid w:val="00DC35D6"/>
    <w:rsid w:val="00DC4264"/>
    <w:rsid w:val="00DC5DEA"/>
    <w:rsid w:val="00DC63F2"/>
    <w:rsid w:val="00DC74B4"/>
    <w:rsid w:val="00DC7656"/>
    <w:rsid w:val="00DC7A67"/>
    <w:rsid w:val="00DC7D8E"/>
    <w:rsid w:val="00DC7FAB"/>
    <w:rsid w:val="00DD0504"/>
    <w:rsid w:val="00DD072F"/>
    <w:rsid w:val="00DD16E6"/>
    <w:rsid w:val="00DD1A60"/>
    <w:rsid w:val="00DD1C83"/>
    <w:rsid w:val="00DD1C92"/>
    <w:rsid w:val="00DD2416"/>
    <w:rsid w:val="00DD2546"/>
    <w:rsid w:val="00DD2CF5"/>
    <w:rsid w:val="00DD2F09"/>
    <w:rsid w:val="00DD3182"/>
    <w:rsid w:val="00DD35C7"/>
    <w:rsid w:val="00DD3693"/>
    <w:rsid w:val="00DD3E8D"/>
    <w:rsid w:val="00DD43AD"/>
    <w:rsid w:val="00DD4BF1"/>
    <w:rsid w:val="00DD51D1"/>
    <w:rsid w:val="00DD571A"/>
    <w:rsid w:val="00DD5E1F"/>
    <w:rsid w:val="00DD6B37"/>
    <w:rsid w:val="00DD6BAA"/>
    <w:rsid w:val="00DD6D8F"/>
    <w:rsid w:val="00DD7050"/>
    <w:rsid w:val="00DD7770"/>
    <w:rsid w:val="00DD7958"/>
    <w:rsid w:val="00DE0ACE"/>
    <w:rsid w:val="00DE221B"/>
    <w:rsid w:val="00DE2A48"/>
    <w:rsid w:val="00DE2A4A"/>
    <w:rsid w:val="00DE43F3"/>
    <w:rsid w:val="00DE478B"/>
    <w:rsid w:val="00DE4993"/>
    <w:rsid w:val="00DE4B05"/>
    <w:rsid w:val="00DE53CD"/>
    <w:rsid w:val="00DE6943"/>
    <w:rsid w:val="00DE69E7"/>
    <w:rsid w:val="00DE6F54"/>
    <w:rsid w:val="00DF0A49"/>
    <w:rsid w:val="00DF1438"/>
    <w:rsid w:val="00DF1D38"/>
    <w:rsid w:val="00DF21B8"/>
    <w:rsid w:val="00DF23CC"/>
    <w:rsid w:val="00DF2652"/>
    <w:rsid w:val="00DF2B55"/>
    <w:rsid w:val="00DF2BA9"/>
    <w:rsid w:val="00DF311C"/>
    <w:rsid w:val="00DF35CE"/>
    <w:rsid w:val="00DF568F"/>
    <w:rsid w:val="00DF58E9"/>
    <w:rsid w:val="00DF59A8"/>
    <w:rsid w:val="00DF5A79"/>
    <w:rsid w:val="00DF5A82"/>
    <w:rsid w:val="00DF6601"/>
    <w:rsid w:val="00DF7975"/>
    <w:rsid w:val="00DF7A50"/>
    <w:rsid w:val="00DF7BB7"/>
    <w:rsid w:val="00DF7C9F"/>
    <w:rsid w:val="00E0089F"/>
    <w:rsid w:val="00E00A7C"/>
    <w:rsid w:val="00E013A9"/>
    <w:rsid w:val="00E01617"/>
    <w:rsid w:val="00E01ACB"/>
    <w:rsid w:val="00E01C85"/>
    <w:rsid w:val="00E01D3D"/>
    <w:rsid w:val="00E01EE6"/>
    <w:rsid w:val="00E01F42"/>
    <w:rsid w:val="00E02670"/>
    <w:rsid w:val="00E027C1"/>
    <w:rsid w:val="00E035F9"/>
    <w:rsid w:val="00E0438C"/>
    <w:rsid w:val="00E04D32"/>
    <w:rsid w:val="00E04DBE"/>
    <w:rsid w:val="00E0541B"/>
    <w:rsid w:val="00E07080"/>
    <w:rsid w:val="00E129E5"/>
    <w:rsid w:val="00E1450D"/>
    <w:rsid w:val="00E14D25"/>
    <w:rsid w:val="00E14DCF"/>
    <w:rsid w:val="00E14F80"/>
    <w:rsid w:val="00E16182"/>
    <w:rsid w:val="00E17124"/>
    <w:rsid w:val="00E1769F"/>
    <w:rsid w:val="00E17E5B"/>
    <w:rsid w:val="00E201C8"/>
    <w:rsid w:val="00E2096E"/>
    <w:rsid w:val="00E20CD0"/>
    <w:rsid w:val="00E21352"/>
    <w:rsid w:val="00E217A2"/>
    <w:rsid w:val="00E21B72"/>
    <w:rsid w:val="00E22F01"/>
    <w:rsid w:val="00E23783"/>
    <w:rsid w:val="00E23F83"/>
    <w:rsid w:val="00E2443A"/>
    <w:rsid w:val="00E24636"/>
    <w:rsid w:val="00E24A8D"/>
    <w:rsid w:val="00E24C3F"/>
    <w:rsid w:val="00E258A8"/>
    <w:rsid w:val="00E265F6"/>
    <w:rsid w:val="00E26E48"/>
    <w:rsid w:val="00E30742"/>
    <w:rsid w:val="00E30EF3"/>
    <w:rsid w:val="00E31166"/>
    <w:rsid w:val="00E312A4"/>
    <w:rsid w:val="00E31551"/>
    <w:rsid w:val="00E3195D"/>
    <w:rsid w:val="00E321A5"/>
    <w:rsid w:val="00E321C4"/>
    <w:rsid w:val="00E32609"/>
    <w:rsid w:val="00E33A9B"/>
    <w:rsid w:val="00E343F1"/>
    <w:rsid w:val="00E3495E"/>
    <w:rsid w:val="00E34A3B"/>
    <w:rsid w:val="00E35500"/>
    <w:rsid w:val="00E35848"/>
    <w:rsid w:val="00E36453"/>
    <w:rsid w:val="00E36521"/>
    <w:rsid w:val="00E3695A"/>
    <w:rsid w:val="00E36971"/>
    <w:rsid w:val="00E37F85"/>
    <w:rsid w:val="00E40354"/>
    <w:rsid w:val="00E40891"/>
    <w:rsid w:val="00E40C45"/>
    <w:rsid w:val="00E40F3C"/>
    <w:rsid w:val="00E450EF"/>
    <w:rsid w:val="00E456EC"/>
    <w:rsid w:val="00E45954"/>
    <w:rsid w:val="00E459DA"/>
    <w:rsid w:val="00E45A33"/>
    <w:rsid w:val="00E462B2"/>
    <w:rsid w:val="00E46541"/>
    <w:rsid w:val="00E473B0"/>
    <w:rsid w:val="00E50077"/>
    <w:rsid w:val="00E504B5"/>
    <w:rsid w:val="00E5065B"/>
    <w:rsid w:val="00E51237"/>
    <w:rsid w:val="00E53030"/>
    <w:rsid w:val="00E5332D"/>
    <w:rsid w:val="00E5398C"/>
    <w:rsid w:val="00E5432A"/>
    <w:rsid w:val="00E547A0"/>
    <w:rsid w:val="00E54C35"/>
    <w:rsid w:val="00E54C6B"/>
    <w:rsid w:val="00E54DD2"/>
    <w:rsid w:val="00E54F50"/>
    <w:rsid w:val="00E55EF8"/>
    <w:rsid w:val="00E562F6"/>
    <w:rsid w:val="00E56F79"/>
    <w:rsid w:val="00E57E82"/>
    <w:rsid w:val="00E6047D"/>
    <w:rsid w:val="00E608FF"/>
    <w:rsid w:val="00E6171D"/>
    <w:rsid w:val="00E61ACE"/>
    <w:rsid w:val="00E62E34"/>
    <w:rsid w:val="00E62F7F"/>
    <w:rsid w:val="00E631E7"/>
    <w:rsid w:val="00E64975"/>
    <w:rsid w:val="00E64F75"/>
    <w:rsid w:val="00E653F5"/>
    <w:rsid w:val="00E65469"/>
    <w:rsid w:val="00E6553B"/>
    <w:rsid w:val="00E658C7"/>
    <w:rsid w:val="00E65A28"/>
    <w:rsid w:val="00E664A7"/>
    <w:rsid w:val="00E66B56"/>
    <w:rsid w:val="00E66BF9"/>
    <w:rsid w:val="00E67439"/>
    <w:rsid w:val="00E6774E"/>
    <w:rsid w:val="00E67D49"/>
    <w:rsid w:val="00E67D66"/>
    <w:rsid w:val="00E67F14"/>
    <w:rsid w:val="00E706BB"/>
    <w:rsid w:val="00E710C8"/>
    <w:rsid w:val="00E718C7"/>
    <w:rsid w:val="00E71CC4"/>
    <w:rsid w:val="00E7267A"/>
    <w:rsid w:val="00E727F1"/>
    <w:rsid w:val="00E72E6D"/>
    <w:rsid w:val="00E72EBE"/>
    <w:rsid w:val="00E73160"/>
    <w:rsid w:val="00E73437"/>
    <w:rsid w:val="00E736E9"/>
    <w:rsid w:val="00E7476E"/>
    <w:rsid w:val="00E74C77"/>
    <w:rsid w:val="00E75579"/>
    <w:rsid w:val="00E764C7"/>
    <w:rsid w:val="00E76A80"/>
    <w:rsid w:val="00E77A1B"/>
    <w:rsid w:val="00E77DC5"/>
    <w:rsid w:val="00E800E6"/>
    <w:rsid w:val="00E802EC"/>
    <w:rsid w:val="00E8122D"/>
    <w:rsid w:val="00E81B1F"/>
    <w:rsid w:val="00E825DD"/>
    <w:rsid w:val="00E82AD7"/>
    <w:rsid w:val="00E843C0"/>
    <w:rsid w:val="00E8464D"/>
    <w:rsid w:val="00E84B8D"/>
    <w:rsid w:val="00E856FA"/>
    <w:rsid w:val="00E86498"/>
    <w:rsid w:val="00E86997"/>
    <w:rsid w:val="00E87288"/>
    <w:rsid w:val="00E8758A"/>
    <w:rsid w:val="00E900E0"/>
    <w:rsid w:val="00E90A80"/>
    <w:rsid w:val="00E917E7"/>
    <w:rsid w:val="00E9189A"/>
    <w:rsid w:val="00E91D80"/>
    <w:rsid w:val="00E91F4E"/>
    <w:rsid w:val="00E92073"/>
    <w:rsid w:val="00E924DE"/>
    <w:rsid w:val="00E925AA"/>
    <w:rsid w:val="00E93124"/>
    <w:rsid w:val="00E93B9B"/>
    <w:rsid w:val="00E942C3"/>
    <w:rsid w:val="00E9560E"/>
    <w:rsid w:val="00E95F27"/>
    <w:rsid w:val="00E96A01"/>
    <w:rsid w:val="00E97296"/>
    <w:rsid w:val="00EA0254"/>
    <w:rsid w:val="00EA0EA6"/>
    <w:rsid w:val="00EA10B3"/>
    <w:rsid w:val="00EA134F"/>
    <w:rsid w:val="00EA1C93"/>
    <w:rsid w:val="00EA29BC"/>
    <w:rsid w:val="00EA2C72"/>
    <w:rsid w:val="00EA2E77"/>
    <w:rsid w:val="00EA3198"/>
    <w:rsid w:val="00EA465D"/>
    <w:rsid w:val="00EA4F97"/>
    <w:rsid w:val="00EA53B5"/>
    <w:rsid w:val="00EA6B83"/>
    <w:rsid w:val="00EA6FC4"/>
    <w:rsid w:val="00EA70E8"/>
    <w:rsid w:val="00EA7CC5"/>
    <w:rsid w:val="00EB0554"/>
    <w:rsid w:val="00EB0F37"/>
    <w:rsid w:val="00EB13D3"/>
    <w:rsid w:val="00EB25B4"/>
    <w:rsid w:val="00EB2DAE"/>
    <w:rsid w:val="00EB4340"/>
    <w:rsid w:val="00EB4831"/>
    <w:rsid w:val="00EB4B55"/>
    <w:rsid w:val="00EB6430"/>
    <w:rsid w:val="00EB6D38"/>
    <w:rsid w:val="00EB6F69"/>
    <w:rsid w:val="00EB7002"/>
    <w:rsid w:val="00EB793C"/>
    <w:rsid w:val="00EC025C"/>
    <w:rsid w:val="00EC05AC"/>
    <w:rsid w:val="00EC2C6E"/>
    <w:rsid w:val="00EC2F23"/>
    <w:rsid w:val="00EC30AA"/>
    <w:rsid w:val="00EC3149"/>
    <w:rsid w:val="00EC35DC"/>
    <w:rsid w:val="00EC3746"/>
    <w:rsid w:val="00EC3EF7"/>
    <w:rsid w:val="00EC4520"/>
    <w:rsid w:val="00EC46CF"/>
    <w:rsid w:val="00EC47CE"/>
    <w:rsid w:val="00EC4DA4"/>
    <w:rsid w:val="00EC52FA"/>
    <w:rsid w:val="00EC5E24"/>
    <w:rsid w:val="00EC613F"/>
    <w:rsid w:val="00EC7CC7"/>
    <w:rsid w:val="00EC7F45"/>
    <w:rsid w:val="00ED00F0"/>
    <w:rsid w:val="00ED0247"/>
    <w:rsid w:val="00ED0701"/>
    <w:rsid w:val="00ED0964"/>
    <w:rsid w:val="00ED0B3D"/>
    <w:rsid w:val="00ED3950"/>
    <w:rsid w:val="00ED3D6F"/>
    <w:rsid w:val="00ED3F2D"/>
    <w:rsid w:val="00ED417E"/>
    <w:rsid w:val="00ED453C"/>
    <w:rsid w:val="00ED5F3B"/>
    <w:rsid w:val="00ED619F"/>
    <w:rsid w:val="00ED6A7F"/>
    <w:rsid w:val="00ED6BD7"/>
    <w:rsid w:val="00ED725A"/>
    <w:rsid w:val="00ED76EC"/>
    <w:rsid w:val="00ED776A"/>
    <w:rsid w:val="00EE0288"/>
    <w:rsid w:val="00EE07EF"/>
    <w:rsid w:val="00EE094B"/>
    <w:rsid w:val="00EE1AEC"/>
    <w:rsid w:val="00EE1D2A"/>
    <w:rsid w:val="00EE27E1"/>
    <w:rsid w:val="00EE2C50"/>
    <w:rsid w:val="00EE35B7"/>
    <w:rsid w:val="00EE4180"/>
    <w:rsid w:val="00EE4BEB"/>
    <w:rsid w:val="00EE4ED2"/>
    <w:rsid w:val="00EE69E4"/>
    <w:rsid w:val="00EE6B6E"/>
    <w:rsid w:val="00EE6CAB"/>
    <w:rsid w:val="00EE7E20"/>
    <w:rsid w:val="00EE7EB8"/>
    <w:rsid w:val="00EF0D67"/>
    <w:rsid w:val="00EF1099"/>
    <w:rsid w:val="00EF2962"/>
    <w:rsid w:val="00EF3214"/>
    <w:rsid w:val="00EF3275"/>
    <w:rsid w:val="00EF398F"/>
    <w:rsid w:val="00EF569B"/>
    <w:rsid w:val="00EF5F31"/>
    <w:rsid w:val="00EF6F21"/>
    <w:rsid w:val="00EF7ABA"/>
    <w:rsid w:val="00EF7D7E"/>
    <w:rsid w:val="00EF7EFD"/>
    <w:rsid w:val="00F00CF6"/>
    <w:rsid w:val="00F00E27"/>
    <w:rsid w:val="00F00E9F"/>
    <w:rsid w:val="00F01664"/>
    <w:rsid w:val="00F01A64"/>
    <w:rsid w:val="00F0223B"/>
    <w:rsid w:val="00F023C3"/>
    <w:rsid w:val="00F0277C"/>
    <w:rsid w:val="00F02975"/>
    <w:rsid w:val="00F02BF1"/>
    <w:rsid w:val="00F02D61"/>
    <w:rsid w:val="00F0367C"/>
    <w:rsid w:val="00F04227"/>
    <w:rsid w:val="00F048DA"/>
    <w:rsid w:val="00F04BDC"/>
    <w:rsid w:val="00F04BF9"/>
    <w:rsid w:val="00F05130"/>
    <w:rsid w:val="00F05827"/>
    <w:rsid w:val="00F05A7C"/>
    <w:rsid w:val="00F062D5"/>
    <w:rsid w:val="00F07002"/>
    <w:rsid w:val="00F107DA"/>
    <w:rsid w:val="00F1187E"/>
    <w:rsid w:val="00F11932"/>
    <w:rsid w:val="00F126AC"/>
    <w:rsid w:val="00F13149"/>
    <w:rsid w:val="00F13494"/>
    <w:rsid w:val="00F135CA"/>
    <w:rsid w:val="00F136DD"/>
    <w:rsid w:val="00F14371"/>
    <w:rsid w:val="00F14EE0"/>
    <w:rsid w:val="00F151F4"/>
    <w:rsid w:val="00F1659A"/>
    <w:rsid w:val="00F165FB"/>
    <w:rsid w:val="00F16770"/>
    <w:rsid w:val="00F20EC7"/>
    <w:rsid w:val="00F21F1A"/>
    <w:rsid w:val="00F22AD8"/>
    <w:rsid w:val="00F23015"/>
    <w:rsid w:val="00F23308"/>
    <w:rsid w:val="00F2354F"/>
    <w:rsid w:val="00F235CA"/>
    <w:rsid w:val="00F239B3"/>
    <w:rsid w:val="00F23E30"/>
    <w:rsid w:val="00F24092"/>
    <w:rsid w:val="00F24959"/>
    <w:rsid w:val="00F24E4B"/>
    <w:rsid w:val="00F25908"/>
    <w:rsid w:val="00F25B4C"/>
    <w:rsid w:val="00F26BC2"/>
    <w:rsid w:val="00F27390"/>
    <w:rsid w:val="00F27478"/>
    <w:rsid w:val="00F274FB"/>
    <w:rsid w:val="00F30245"/>
    <w:rsid w:val="00F30903"/>
    <w:rsid w:val="00F30971"/>
    <w:rsid w:val="00F30AC9"/>
    <w:rsid w:val="00F30DE3"/>
    <w:rsid w:val="00F3248C"/>
    <w:rsid w:val="00F32552"/>
    <w:rsid w:val="00F32688"/>
    <w:rsid w:val="00F3360D"/>
    <w:rsid w:val="00F33C35"/>
    <w:rsid w:val="00F34149"/>
    <w:rsid w:val="00F342BC"/>
    <w:rsid w:val="00F34917"/>
    <w:rsid w:val="00F351FE"/>
    <w:rsid w:val="00F36880"/>
    <w:rsid w:val="00F36E15"/>
    <w:rsid w:val="00F36E4D"/>
    <w:rsid w:val="00F3725B"/>
    <w:rsid w:val="00F406BE"/>
    <w:rsid w:val="00F40BFA"/>
    <w:rsid w:val="00F40EEA"/>
    <w:rsid w:val="00F41129"/>
    <w:rsid w:val="00F41222"/>
    <w:rsid w:val="00F41C50"/>
    <w:rsid w:val="00F41E4A"/>
    <w:rsid w:val="00F42102"/>
    <w:rsid w:val="00F425C4"/>
    <w:rsid w:val="00F429BD"/>
    <w:rsid w:val="00F42A06"/>
    <w:rsid w:val="00F42FB5"/>
    <w:rsid w:val="00F430CA"/>
    <w:rsid w:val="00F430E7"/>
    <w:rsid w:val="00F44180"/>
    <w:rsid w:val="00F447A3"/>
    <w:rsid w:val="00F448E4"/>
    <w:rsid w:val="00F44A3F"/>
    <w:rsid w:val="00F450E1"/>
    <w:rsid w:val="00F45A27"/>
    <w:rsid w:val="00F46161"/>
    <w:rsid w:val="00F4664A"/>
    <w:rsid w:val="00F46A79"/>
    <w:rsid w:val="00F46F34"/>
    <w:rsid w:val="00F47502"/>
    <w:rsid w:val="00F4798F"/>
    <w:rsid w:val="00F47CF0"/>
    <w:rsid w:val="00F501B9"/>
    <w:rsid w:val="00F50599"/>
    <w:rsid w:val="00F50798"/>
    <w:rsid w:val="00F50C77"/>
    <w:rsid w:val="00F50F5D"/>
    <w:rsid w:val="00F51630"/>
    <w:rsid w:val="00F5299E"/>
    <w:rsid w:val="00F5345D"/>
    <w:rsid w:val="00F54377"/>
    <w:rsid w:val="00F54685"/>
    <w:rsid w:val="00F54698"/>
    <w:rsid w:val="00F546BB"/>
    <w:rsid w:val="00F5530F"/>
    <w:rsid w:val="00F5580C"/>
    <w:rsid w:val="00F577FF"/>
    <w:rsid w:val="00F5797C"/>
    <w:rsid w:val="00F57F5D"/>
    <w:rsid w:val="00F60350"/>
    <w:rsid w:val="00F61CAB"/>
    <w:rsid w:val="00F61D7A"/>
    <w:rsid w:val="00F61F70"/>
    <w:rsid w:val="00F62622"/>
    <w:rsid w:val="00F62866"/>
    <w:rsid w:val="00F636DB"/>
    <w:rsid w:val="00F637D3"/>
    <w:rsid w:val="00F63AD4"/>
    <w:rsid w:val="00F6432F"/>
    <w:rsid w:val="00F64750"/>
    <w:rsid w:val="00F64AD4"/>
    <w:rsid w:val="00F64C44"/>
    <w:rsid w:val="00F64CBA"/>
    <w:rsid w:val="00F65581"/>
    <w:rsid w:val="00F6565E"/>
    <w:rsid w:val="00F65D4F"/>
    <w:rsid w:val="00F65EE9"/>
    <w:rsid w:val="00F66E68"/>
    <w:rsid w:val="00F6742C"/>
    <w:rsid w:val="00F70303"/>
    <w:rsid w:val="00F70944"/>
    <w:rsid w:val="00F70FC3"/>
    <w:rsid w:val="00F72C2E"/>
    <w:rsid w:val="00F733FB"/>
    <w:rsid w:val="00F73C6F"/>
    <w:rsid w:val="00F73CB8"/>
    <w:rsid w:val="00F74300"/>
    <w:rsid w:val="00F743DD"/>
    <w:rsid w:val="00F7542D"/>
    <w:rsid w:val="00F755B4"/>
    <w:rsid w:val="00F75757"/>
    <w:rsid w:val="00F76CE1"/>
    <w:rsid w:val="00F77C24"/>
    <w:rsid w:val="00F80013"/>
    <w:rsid w:val="00F801EF"/>
    <w:rsid w:val="00F8035E"/>
    <w:rsid w:val="00F805FA"/>
    <w:rsid w:val="00F80940"/>
    <w:rsid w:val="00F81072"/>
    <w:rsid w:val="00F810DF"/>
    <w:rsid w:val="00F82562"/>
    <w:rsid w:val="00F8293B"/>
    <w:rsid w:val="00F82CF5"/>
    <w:rsid w:val="00F82E44"/>
    <w:rsid w:val="00F83931"/>
    <w:rsid w:val="00F83F4C"/>
    <w:rsid w:val="00F84273"/>
    <w:rsid w:val="00F842EF"/>
    <w:rsid w:val="00F850EE"/>
    <w:rsid w:val="00F86145"/>
    <w:rsid w:val="00F866DE"/>
    <w:rsid w:val="00F86A26"/>
    <w:rsid w:val="00F86EAD"/>
    <w:rsid w:val="00F8741D"/>
    <w:rsid w:val="00F90761"/>
    <w:rsid w:val="00F90ED3"/>
    <w:rsid w:val="00F91BE2"/>
    <w:rsid w:val="00F92A44"/>
    <w:rsid w:val="00F9397D"/>
    <w:rsid w:val="00F94625"/>
    <w:rsid w:val="00F94852"/>
    <w:rsid w:val="00F949B2"/>
    <w:rsid w:val="00F95135"/>
    <w:rsid w:val="00F95586"/>
    <w:rsid w:val="00F95B74"/>
    <w:rsid w:val="00F95C7B"/>
    <w:rsid w:val="00F96062"/>
    <w:rsid w:val="00F96E34"/>
    <w:rsid w:val="00F9762A"/>
    <w:rsid w:val="00F9799A"/>
    <w:rsid w:val="00F97E94"/>
    <w:rsid w:val="00FA0278"/>
    <w:rsid w:val="00FA06E9"/>
    <w:rsid w:val="00FA096F"/>
    <w:rsid w:val="00FA0E4A"/>
    <w:rsid w:val="00FA0EDB"/>
    <w:rsid w:val="00FA1547"/>
    <w:rsid w:val="00FA19D1"/>
    <w:rsid w:val="00FA2616"/>
    <w:rsid w:val="00FA274E"/>
    <w:rsid w:val="00FA2BC3"/>
    <w:rsid w:val="00FA33DE"/>
    <w:rsid w:val="00FA36B1"/>
    <w:rsid w:val="00FA36D4"/>
    <w:rsid w:val="00FA49D0"/>
    <w:rsid w:val="00FA5AA2"/>
    <w:rsid w:val="00FA610E"/>
    <w:rsid w:val="00FA6C28"/>
    <w:rsid w:val="00FA6E2F"/>
    <w:rsid w:val="00FA7248"/>
    <w:rsid w:val="00FA74C1"/>
    <w:rsid w:val="00FB0210"/>
    <w:rsid w:val="00FB0406"/>
    <w:rsid w:val="00FB047D"/>
    <w:rsid w:val="00FB0C0E"/>
    <w:rsid w:val="00FB0ED3"/>
    <w:rsid w:val="00FB0F0F"/>
    <w:rsid w:val="00FB1198"/>
    <w:rsid w:val="00FB143D"/>
    <w:rsid w:val="00FB1CEA"/>
    <w:rsid w:val="00FB2767"/>
    <w:rsid w:val="00FB3134"/>
    <w:rsid w:val="00FB3F2E"/>
    <w:rsid w:val="00FB44DD"/>
    <w:rsid w:val="00FB4A6B"/>
    <w:rsid w:val="00FB541D"/>
    <w:rsid w:val="00FB5474"/>
    <w:rsid w:val="00FB5808"/>
    <w:rsid w:val="00FB6986"/>
    <w:rsid w:val="00FB6BC7"/>
    <w:rsid w:val="00FB72D9"/>
    <w:rsid w:val="00FB7693"/>
    <w:rsid w:val="00FB77FC"/>
    <w:rsid w:val="00FB7DA6"/>
    <w:rsid w:val="00FB7F13"/>
    <w:rsid w:val="00FC00DB"/>
    <w:rsid w:val="00FC0516"/>
    <w:rsid w:val="00FC0711"/>
    <w:rsid w:val="00FC0B81"/>
    <w:rsid w:val="00FC1180"/>
    <w:rsid w:val="00FC1B76"/>
    <w:rsid w:val="00FC1CAC"/>
    <w:rsid w:val="00FC2179"/>
    <w:rsid w:val="00FC24E5"/>
    <w:rsid w:val="00FC24E9"/>
    <w:rsid w:val="00FC2E56"/>
    <w:rsid w:val="00FC344B"/>
    <w:rsid w:val="00FC3A94"/>
    <w:rsid w:val="00FC40C0"/>
    <w:rsid w:val="00FC42D3"/>
    <w:rsid w:val="00FC4A0E"/>
    <w:rsid w:val="00FC5543"/>
    <w:rsid w:val="00FC70CE"/>
    <w:rsid w:val="00FC7AD6"/>
    <w:rsid w:val="00FD02A8"/>
    <w:rsid w:val="00FD06A7"/>
    <w:rsid w:val="00FD1892"/>
    <w:rsid w:val="00FD1CDD"/>
    <w:rsid w:val="00FD1EC0"/>
    <w:rsid w:val="00FD226F"/>
    <w:rsid w:val="00FD27A8"/>
    <w:rsid w:val="00FD2DD5"/>
    <w:rsid w:val="00FD2EE9"/>
    <w:rsid w:val="00FD34D9"/>
    <w:rsid w:val="00FD3588"/>
    <w:rsid w:val="00FD3AD1"/>
    <w:rsid w:val="00FD3E1C"/>
    <w:rsid w:val="00FD40F9"/>
    <w:rsid w:val="00FD49AF"/>
    <w:rsid w:val="00FD4FCE"/>
    <w:rsid w:val="00FD5A81"/>
    <w:rsid w:val="00FD69AA"/>
    <w:rsid w:val="00FD69E5"/>
    <w:rsid w:val="00FD76B7"/>
    <w:rsid w:val="00FD79A7"/>
    <w:rsid w:val="00FD7AE1"/>
    <w:rsid w:val="00FD7C4E"/>
    <w:rsid w:val="00FE026F"/>
    <w:rsid w:val="00FE134D"/>
    <w:rsid w:val="00FE1367"/>
    <w:rsid w:val="00FE1479"/>
    <w:rsid w:val="00FE18B6"/>
    <w:rsid w:val="00FE456A"/>
    <w:rsid w:val="00FE5601"/>
    <w:rsid w:val="00FE5E4A"/>
    <w:rsid w:val="00FE6D6A"/>
    <w:rsid w:val="00FE6D9D"/>
    <w:rsid w:val="00FE76DA"/>
    <w:rsid w:val="00FE7725"/>
    <w:rsid w:val="00FE7A37"/>
    <w:rsid w:val="00FE7DC2"/>
    <w:rsid w:val="00FF120A"/>
    <w:rsid w:val="00FF1F38"/>
    <w:rsid w:val="00FF2277"/>
    <w:rsid w:val="00FF2DC6"/>
    <w:rsid w:val="00FF3467"/>
    <w:rsid w:val="00FF370D"/>
    <w:rsid w:val="00FF3CBB"/>
    <w:rsid w:val="00FF46A8"/>
    <w:rsid w:val="00FF5F02"/>
    <w:rsid w:val="00FF60F7"/>
    <w:rsid w:val="00FF6494"/>
    <w:rsid w:val="00FF6595"/>
    <w:rsid w:val="00FF6F13"/>
    <w:rsid w:val="00FF75C2"/>
    <w:rsid w:val="00FF7B86"/>
    <w:rsid w:val="195DF729"/>
    <w:rsid w:val="6F3F8E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672AA"/>
  <w15:chartTrackingRefBased/>
  <w15:docId w15:val="{3698E446-EDD6-4352-9D68-61F486E6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FEC"/>
  </w:style>
  <w:style w:type="paragraph" w:styleId="Heading1">
    <w:name w:val="heading 1"/>
    <w:basedOn w:val="Normal"/>
    <w:next w:val="Normal"/>
    <w:link w:val="Heading1Char"/>
    <w:uiPriority w:val="9"/>
    <w:qFormat/>
    <w:rsid w:val="00367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9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0C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48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B49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2307"/>
    <w:pPr>
      <w:ind w:left="720"/>
      <w:contextualSpacing/>
    </w:pPr>
  </w:style>
  <w:style w:type="character" w:customStyle="1" w:styleId="Heading3Char">
    <w:name w:val="Heading 3 Char"/>
    <w:basedOn w:val="DefaultParagraphFont"/>
    <w:link w:val="Heading3"/>
    <w:uiPriority w:val="9"/>
    <w:rsid w:val="008C51BB"/>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34A3B"/>
    <w:rPr>
      <w:color w:val="808080"/>
    </w:rPr>
  </w:style>
  <w:style w:type="character" w:customStyle="1" w:styleId="Heading4Char">
    <w:name w:val="Heading 4 Char"/>
    <w:basedOn w:val="DefaultParagraphFont"/>
    <w:link w:val="Heading4"/>
    <w:uiPriority w:val="9"/>
    <w:rsid w:val="002B0C83"/>
    <w:rPr>
      <w:rFonts w:asciiTheme="majorHAnsi" w:eastAsiaTheme="majorEastAsia" w:hAnsiTheme="majorHAnsi" w:cstheme="majorBidi"/>
      <w:i/>
      <w:iCs/>
      <w:color w:val="2F5496" w:themeColor="accent1" w:themeShade="BF"/>
    </w:rPr>
  </w:style>
  <w:style w:type="character" w:customStyle="1" w:styleId="cf01">
    <w:name w:val="cf01"/>
    <w:basedOn w:val="DefaultParagraphFont"/>
    <w:rsid w:val="00221F8B"/>
    <w:rPr>
      <w:rFonts w:ascii="Segoe UI" w:hAnsi="Segoe UI" w:cs="Segoe UI" w:hint="default"/>
      <w:sz w:val="18"/>
      <w:szCs w:val="18"/>
    </w:rPr>
  </w:style>
  <w:style w:type="paragraph" w:styleId="Header">
    <w:name w:val="header"/>
    <w:basedOn w:val="Normal"/>
    <w:link w:val="HeaderChar"/>
    <w:uiPriority w:val="99"/>
    <w:unhideWhenUsed/>
    <w:rsid w:val="002B2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275"/>
  </w:style>
  <w:style w:type="paragraph" w:styleId="Footer">
    <w:name w:val="footer"/>
    <w:basedOn w:val="Normal"/>
    <w:link w:val="FooterChar"/>
    <w:uiPriority w:val="99"/>
    <w:unhideWhenUsed/>
    <w:rsid w:val="002B22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275"/>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915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F2599-45C7-4020-8630-399D8586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TotalTime>
  <Pages>25</Pages>
  <Words>80478</Words>
  <Characters>458731</Characters>
  <Application>Microsoft Office Word</Application>
  <DocSecurity>0</DocSecurity>
  <Lines>3822</Lines>
  <Paragraphs>1076</Paragraphs>
  <ScaleCrop>false</ScaleCrop>
  <Company>James Cook University</Company>
  <LinksUpToDate>false</LinksUpToDate>
  <CharactersWithSpaces>538133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Schmidt</dc:creator>
  <cp:keywords/>
  <dc:description/>
  <cp:lastModifiedBy>Elliott Schmidt</cp:lastModifiedBy>
  <cp:revision>779</cp:revision>
  <cp:lastPrinted>2023-09-15T03:40:00Z</cp:lastPrinted>
  <dcterms:created xsi:type="dcterms:W3CDTF">2023-10-15T23:55:00Z</dcterms:created>
  <dcterms:modified xsi:type="dcterms:W3CDTF">2023-10-24T07:41:00Z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d8221839-87f5-377c-8d30-2635909f4e41</vt:lpwstr>
  </property>
  <property fmtid="{D5CDD505-2E9C-101B-9397-08002B2CF9AE}" pid="4" name="Mendeley Citation Style_1">
    <vt:lpwstr>http://csl.mendeley.com/styles/25263071/coral-reefs-3</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http://csl.mendeley.com/styles/25263071/coral-reefs-3</vt:lpwstr>
  </property>
  <property fmtid="{D5CDD505-2E9C-101B-9397-08002B2CF9AE}" pid="16" name="Mendeley Recent Style Name 5_1">
    <vt:lpwstr>Coral Reefs - Elliott Schmidt</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