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8B5D76" w:rsidRDefault="00C66363" w:rsidP="004E62CD">
      <w:pPr>
        <w:contextualSpacing/>
        <w:rPr>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Pr>
          <w:sz w:val="24"/>
          <w:szCs w:val="24"/>
          <w:lang w:val="en-US"/>
        </w:rPr>
        <w:t xml:space="preserve">Intraspecific </w:t>
      </w:r>
      <w:r w:rsidR="008B5D76">
        <w:rPr>
          <w:sz w:val="24"/>
          <w:szCs w:val="24"/>
          <w:lang w:val="en-US"/>
        </w:rPr>
        <w:t>thermal variation in a coral reef fish (</w:t>
      </w:r>
      <w:proofErr w:type="spellStart"/>
      <w:r w:rsidR="008B5D76">
        <w:rPr>
          <w:i/>
          <w:iCs/>
          <w:sz w:val="24"/>
          <w:szCs w:val="24"/>
          <w:lang w:val="en-US"/>
        </w:rPr>
        <w:t>Acanthochromis</w:t>
      </w:r>
      <w:proofErr w:type="spellEnd"/>
      <w:r w:rsidR="008B5D76">
        <w:rPr>
          <w:i/>
          <w:iCs/>
          <w:sz w:val="24"/>
          <w:szCs w:val="24"/>
          <w:lang w:val="en-US"/>
        </w:rPr>
        <w:t xml:space="preserve"> polyacanthus</w:t>
      </w:r>
      <w:r w:rsidR="008B5D76">
        <w:rPr>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7C3DCDBD" w:rsidR="00BA7794" w:rsidRDefault="00D4017F" w:rsidP="00BA7794">
      <w:pPr>
        <w:pStyle w:val="ListParagraph"/>
        <w:numPr>
          <w:ilvl w:val="0"/>
          <w:numId w:val="5"/>
        </w:numPr>
        <w:rPr>
          <w:sz w:val="24"/>
          <w:szCs w:val="24"/>
          <w:lang w:val="en-US"/>
        </w:rPr>
      </w:pPr>
      <w:r w:rsidRPr="00BA7794">
        <w:rPr>
          <w:sz w:val="24"/>
          <w:szCs w:val="24"/>
          <w:lang w:val="en-US"/>
        </w:rPr>
        <w:t xml:space="preserve">Coral Reefs </w:t>
      </w:r>
    </w:p>
    <w:p w14:paraId="6D45B0FA" w14:textId="6B0B8CDC" w:rsidR="00BA7794" w:rsidRDefault="00D4017F" w:rsidP="00BA7794">
      <w:pPr>
        <w:pStyle w:val="ListParagraph"/>
        <w:numPr>
          <w:ilvl w:val="0"/>
          <w:numId w:val="5"/>
        </w:numPr>
        <w:rPr>
          <w:sz w:val="24"/>
          <w:szCs w:val="24"/>
          <w:lang w:val="en-US"/>
        </w:rPr>
      </w:pPr>
      <w:r w:rsidRPr="00BA7794">
        <w:rPr>
          <w:sz w:val="24"/>
          <w:szCs w:val="24"/>
          <w:lang w:val="en-US"/>
        </w:rPr>
        <w:t>Ma</w:t>
      </w:r>
      <w:r w:rsidR="00F048DA" w:rsidRPr="00BA7794">
        <w:rPr>
          <w:sz w:val="24"/>
          <w:szCs w:val="24"/>
          <w:lang w:val="en-US"/>
        </w:rPr>
        <w:t xml:space="preserve">rine Biology </w:t>
      </w:r>
    </w:p>
    <w:p w14:paraId="412ADF9C" w14:textId="68DFE0E4" w:rsidR="4576C349" w:rsidRDefault="1D6E7E80" w:rsidP="4576C349">
      <w:pPr>
        <w:pStyle w:val="ListParagraph"/>
        <w:numPr>
          <w:ilvl w:val="0"/>
          <w:numId w:val="5"/>
        </w:numPr>
        <w:rPr>
          <w:sz w:val="24"/>
          <w:szCs w:val="24"/>
          <w:lang w:val="en-US"/>
        </w:rPr>
      </w:pPr>
      <w:r w:rsidRPr="1D6E7E80">
        <w:rPr>
          <w:sz w:val="24"/>
          <w:szCs w:val="24"/>
          <w:lang w:val="en-US"/>
        </w:rPr>
        <w:t>Marine Ecology Progress Series</w:t>
      </w:r>
    </w:p>
    <w:p w14:paraId="0DE8E724" w14:textId="6A75AAF7" w:rsidR="1D6E7E80" w:rsidRDefault="1D6E7E80" w:rsidP="1D6E7E80">
      <w:pPr>
        <w:pStyle w:val="ListParagraph"/>
        <w:numPr>
          <w:ilvl w:val="0"/>
          <w:numId w:val="5"/>
        </w:numPr>
        <w:rPr>
          <w:sz w:val="24"/>
          <w:szCs w:val="24"/>
          <w:lang w:val="en-US"/>
        </w:rPr>
      </w:pPr>
      <w:r w:rsidRPr="1D6E7E80">
        <w:rPr>
          <w:sz w:val="24"/>
          <w:szCs w:val="24"/>
          <w:lang w:val="en-US"/>
        </w:rPr>
        <w:t>Conservation physiology</w:t>
      </w:r>
    </w:p>
    <w:p w14:paraId="1187B32C" w14:textId="287F330A" w:rsidR="1D6E7E80" w:rsidRDefault="00FF1988" w:rsidP="1D6E7E80">
      <w:pPr>
        <w:pStyle w:val="ListParagraph"/>
        <w:numPr>
          <w:ilvl w:val="0"/>
          <w:numId w:val="5"/>
        </w:numPr>
        <w:rPr>
          <w:sz w:val="24"/>
          <w:szCs w:val="24"/>
          <w:lang w:val="en-US"/>
        </w:rPr>
      </w:pPr>
      <w:proofErr w:type="spellStart"/>
      <w:r>
        <w:rPr>
          <w:sz w:val="24"/>
          <w:szCs w:val="24"/>
          <w:lang w:val="en-US"/>
        </w:rPr>
        <w:t>PLoS</w:t>
      </w:r>
      <w:proofErr w:type="spellEnd"/>
      <w:r>
        <w:rPr>
          <w:sz w:val="24"/>
          <w:szCs w:val="24"/>
          <w:lang w:val="en-US"/>
        </w:rPr>
        <w:t xml:space="preserve"> One?</w:t>
      </w:r>
    </w:p>
    <w:p w14:paraId="65E23240" w14:textId="46C0CB57" w:rsidR="00F25B4C" w:rsidRPr="00BA7794" w:rsidRDefault="1D6E7E80" w:rsidP="00BA7794">
      <w:pPr>
        <w:pStyle w:val="ListParagraph"/>
        <w:numPr>
          <w:ilvl w:val="0"/>
          <w:numId w:val="5"/>
        </w:numPr>
        <w:rPr>
          <w:sz w:val="24"/>
          <w:szCs w:val="24"/>
          <w:lang w:val="en-US"/>
        </w:rPr>
      </w:pPr>
      <w:r w:rsidRPr="1D6E7E80">
        <w:rPr>
          <w:sz w:val="24"/>
          <w:szCs w:val="24"/>
          <w:lang w:val="en-US"/>
        </w:rPr>
        <w:t>Journal of Fish Biology</w:t>
      </w:r>
    </w:p>
    <w:p w14:paraId="14AB5A12" w14:textId="77777777" w:rsidR="00F25B4C" w:rsidRDefault="00F25B4C" w:rsidP="004E62CD">
      <w:pPr>
        <w:contextualSpacing/>
        <w:rPr>
          <w:sz w:val="24"/>
          <w:szCs w:val="24"/>
          <w:lang w:val="en-US"/>
        </w:rPr>
      </w:pP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40BB72C0"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14:paraId="326E8F26" w14:textId="6735BFDD"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w:t>
      </w:r>
      <w:commentRangeStart w:id="0"/>
      <w:r w:rsidR="2FE9A9DD" w:rsidRPr="2FE9A9DD">
        <w:rPr>
          <w:sz w:val="24"/>
          <w:szCs w:val="24"/>
          <w:lang w:val="en-US"/>
        </w:rPr>
        <w:t xml:space="preserve">d ARC Centre of Excellence for Coral </w:t>
      </w:r>
      <w:r w:rsidR="6017E50C" w:rsidRPr="6017E50C">
        <w:rPr>
          <w:sz w:val="24"/>
          <w:szCs w:val="24"/>
          <w:lang w:val="en-US"/>
        </w:rPr>
        <w:t>Reef Studies</w:t>
      </w:r>
      <w:commentRangeEnd w:id="0"/>
      <w:r>
        <w:rPr>
          <w:rStyle w:val="CommentReference"/>
        </w:rPr>
        <w:commentReference w:id="0"/>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33DA091D" w14:textId="77777777" w:rsidR="000C0AFA" w:rsidRDefault="000C0AFA" w:rsidP="00B36451">
      <w:pPr>
        <w:pStyle w:val="Heading1"/>
        <w:spacing w:line="240" w:lineRule="auto"/>
        <w:rPr>
          <w:lang w:val="en-US"/>
        </w:rPr>
      </w:pPr>
    </w:p>
    <w:p w14:paraId="639C6F8C" w14:textId="77777777" w:rsidR="000C0AFA" w:rsidRDefault="000C0AFA" w:rsidP="00B36451">
      <w:pPr>
        <w:pStyle w:val="Heading1"/>
        <w:spacing w:line="240" w:lineRule="auto"/>
        <w:rPr>
          <w:lang w:val="en-US"/>
        </w:rPr>
      </w:pPr>
    </w:p>
    <w:p w14:paraId="009E907B" w14:textId="77777777" w:rsidR="000C0AFA" w:rsidRDefault="000C0AFA" w:rsidP="00B36451">
      <w:pPr>
        <w:pStyle w:val="Heading1"/>
        <w:spacing w:line="240" w:lineRule="auto"/>
        <w:rPr>
          <w:lang w:val="en-US"/>
        </w:rPr>
      </w:pPr>
    </w:p>
    <w:p w14:paraId="29337E5E" w14:textId="77777777" w:rsidR="00A73202" w:rsidRDefault="00A73202" w:rsidP="00A73202">
      <w:pPr>
        <w:rPr>
          <w:lang w:val="en-US"/>
        </w:rPr>
      </w:pPr>
    </w:p>
    <w:p w14:paraId="22D9E31C" w14:textId="77777777" w:rsidR="00A73202" w:rsidRPr="00A73202" w:rsidRDefault="00A73202" w:rsidP="00A73202">
      <w:pPr>
        <w:rPr>
          <w:lang w:val="en-US"/>
        </w:rPr>
      </w:pPr>
    </w:p>
    <w:p w14:paraId="05878290" w14:textId="77777777" w:rsidR="000C0AFA" w:rsidRDefault="000C0AFA" w:rsidP="000C0AFA">
      <w:pPr>
        <w:rPr>
          <w:lang w:val="en-US"/>
        </w:rPr>
      </w:pPr>
    </w:p>
    <w:p w14:paraId="4DD4C558" w14:textId="26AE2193" w:rsidR="000C0AFA" w:rsidRDefault="0034107F" w:rsidP="0034107F">
      <w:pPr>
        <w:pStyle w:val="Heading1"/>
        <w:rPr>
          <w:lang w:val="en-US"/>
        </w:rPr>
      </w:pPr>
      <w:r>
        <w:rPr>
          <w:lang w:val="en-US"/>
        </w:rPr>
        <w:t>Abstract</w:t>
      </w:r>
    </w:p>
    <w:p w14:paraId="40B457D3" w14:textId="77777777" w:rsidR="00A73202" w:rsidRPr="00A73202" w:rsidRDefault="00A73202" w:rsidP="00A73202">
      <w:pPr>
        <w:rPr>
          <w:lang w:val="en-US"/>
        </w:rPr>
      </w:pPr>
    </w:p>
    <w:p w14:paraId="0938EF02" w14:textId="03702741" w:rsidR="00645873" w:rsidRPr="000C143E" w:rsidRDefault="195DF729" w:rsidP="00B36451">
      <w:pPr>
        <w:pStyle w:val="Heading1"/>
        <w:spacing w:line="240" w:lineRule="auto"/>
        <w:rPr>
          <w:lang w:val="en-US"/>
        </w:rPr>
      </w:pPr>
      <w:commentRangeStart w:id="1"/>
      <w:r w:rsidRPr="195DF729">
        <w:rPr>
          <w:lang w:val="en-US"/>
        </w:rPr>
        <w:t>Introduction</w:t>
      </w:r>
      <w:commentRangeEnd w:id="1"/>
      <w:r w:rsidR="0036748D">
        <w:commentReference w:id="1"/>
      </w:r>
    </w:p>
    <w:p w14:paraId="5EEBEFBE" w14:textId="78A0F69D" w:rsidR="006C4EF4" w:rsidRDefault="5E74CD3E" w:rsidP="00B36451">
      <w:pPr>
        <w:spacing w:line="240" w:lineRule="auto"/>
        <w:jc w:val="both"/>
        <w:rPr>
          <w:color w:val="000000" w:themeColor="text1"/>
          <w:lang w:val="en-US"/>
        </w:rPr>
      </w:pPr>
      <w:r w:rsidRPr="5E74CD3E">
        <w:rPr>
          <w:color w:val="000000" w:themeColor="text1"/>
          <w:lang w:val="en-US"/>
        </w:rPr>
        <w:t>The response of species to climate change is determined by the collectiv</w:t>
      </w:r>
      <w:commentRangeStart w:id="2"/>
      <w:r w:rsidRPr="5E74CD3E">
        <w:rPr>
          <w:color w:val="000000" w:themeColor="text1"/>
          <w:lang w:val="en-US"/>
        </w:rPr>
        <w:t>e response</w:t>
      </w:r>
      <w:commentRangeEnd w:id="2"/>
      <w:r w:rsidR="195DF729">
        <w:rPr>
          <w:rStyle w:val="CommentReference"/>
        </w:rPr>
        <w:commentReference w:id="2"/>
      </w:r>
      <w:r w:rsidRPr="5E74CD3E">
        <w:rPr>
          <w:color w:val="000000" w:themeColor="text1"/>
          <w:lang w:val="en-US"/>
        </w:rPr>
        <w:t xml:space="preserv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will likely 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wide variety of taxa (plants </w:t>
      </w:r>
      <w:r w:rsidR="195DF729" w:rsidRPr="5E74CD3E">
        <w:rPr>
          <w:lang w:val="en-US"/>
        </w:rPr>
        <w:fldChar w:fldCharType="begin" w:fldLock="1"/>
      </w:r>
      <w:r w:rsidR="195DF729" w:rsidRPr="5E74CD3E">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Pr="5E74CD3E">
        <w:rPr>
          <w:noProof/>
          <w:lang w:val="en-US"/>
        </w:rPr>
        <w:t>[Aitken and Bemmels 2016; Mahony et al. 2020]</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195DF729" w:rsidRPr="5E74CD3E">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Pr="5E74CD3E">
        <w:rPr>
          <w:noProof/>
          <w:lang w:val="en-US"/>
        </w:rPr>
        <w:t>[Hoffmann et al. 2003; Barton et al. 2014]</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195DF729" w:rsidRPr="5E74CD3E">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Pr="5E74CD3E">
        <w:rPr>
          <w:noProof/>
          <w:lang w:val="en-US"/>
        </w:rPr>
        <w:t>[Kuo and Sanford 2009; Sorte et al. 2011; Yampolsky et al. 2014]</w:t>
      </w:r>
      <w:r w:rsidR="195DF729" w:rsidRPr="5E74CD3E">
        <w:rPr>
          <w:i/>
          <w:iCs/>
          <w:lang w:val="en-US"/>
        </w:rPr>
        <w:fldChar w:fldCharType="end"/>
      </w:r>
      <w:r w:rsidRPr="5E74CD3E">
        <w:rPr>
          <w:lang w:val="en-US"/>
        </w:rPr>
        <w:t xml:space="preserve">, and fish [see review by </w:t>
      </w:r>
      <w:r w:rsidR="195DF729" w:rsidRPr="5E74CD3E">
        <w:rPr>
          <w:lang w:val="en-US"/>
        </w:rPr>
        <w:fldChar w:fldCharType="begin" w:fldLock="1"/>
      </w:r>
      <w:r w:rsidR="195DF729" w:rsidRPr="5E74CD3E">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Counter-gradient variation has been recorded in several taxa (</w:t>
      </w:r>
      <w:commentRangeStart w:id="3"/>
      <w:r w:rsidRPr="5E74CD3E">
        <w:rPr>
          <w:color w:val="000000" w:themeColor="text1"/>
          <w:lang w:val="en-US"/>
        </w:rPr>
        <w:t xml:space="preserve">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and fish</w:t>
      </w:r>
      <w:commentRangeEnd w:id="3"/>
      <w:r w:rsidR="195DF729">
        <w:rPr>
          <w:rStyle w:val="CommentReference"/>
        </w:rPr>
        <w:commentReference w:id="3"/>
      </w:r>
      <w:r w:rsidRPr="5E74CD3E">
        <w:rPr>
          <w:color w:val="000000" w:themeColor="text1"/>
          <w:lang w:val="en-US"/>
        </w:rPr>
        <w:t xml:space="preserv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0072A693" w:rsidR="00BB4104" w:rsidRDefault="5E74CD3E" w:rsidP="00B36451">
      <w:pPr>
        <w:spacing w:line="240" w:lineRule="auto"/>
        <w:jc w:val="both"/>
        <w:rPr>
          <w:color w:val="000000" w:themeColor="text1"/>
          <w:lang w:val="en-US"/>
        </w:rPr>
      </w:pPr>
      <w:r w:rsidRPr="5E74CD3E">
        <w:rPr>
          <w:color w:val="000000" w:themeColor="text1"/>
          <w:lang w:val="en-US"/>
        </w:rPr>
        <w:t xml:space="preserve">Population responses to warming temperatures will likely differ depending on occupied thermal niches. </w:t>
      </w:r>
      <w:commentRangeStart w:id="4"/>
      <w:r w:rsidRPr="5E74CD3E">
        <w:rPr>
          <w:color w:val="000000" w:themeColor="text1"/>
          <w:lang w:val="en-US"/>
        </w:rPr>
        <w:t>Low-latitude environments characterized by stable temperatures near physiological maximums favor specialized (narrow) thermal niche brea</w:t>
      </w:r>
      <w:commentRangeEnd w:id="4"/>
      <w:r w:rsidR="004123CF">
        <w:rPr>
          <w:rStyle w:val="CommentReference"/>
        </w:rPr>
        <w:commentReference w:id="4"/>
      </w:r>
      <w:r w:rsidRPr="5E74CD3E">
        <w:rPr>
          <w:color w:val="000000" w:themeColor="text1"/>
          <w:lang w:val="en-US"/>
        </w:rPr>
        <w:t>dths that primarily evolve through genetic adaptation (i.e., selection for particular phenotypes) rather than plasticity – Climate Variability Hypothesis</w:t>
      </w:r>
      <w:r w:rsidR="00002D21">
        <w:rPr>
          <w:color w:val="000000" w:themeColor="text1"/>
          <w:lang w:val="en-US"/>
        </w:rPr>
        <w:t xml:space="preserve"> </w:t>
      </w:r>
      <w:commentRangeStart w:id="5"/>
      <w:commentRangeEnd w:id="5"/>
      <w:r w:rsidR="004123CF">
        <w:rPr>
          <w:rStyle w:val="CommentReference"/>
        </w:rPr>
        <w:commentReference w:id="5"/>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commentRangeStart w:id="6"/>
      <w:commentRangeStart w:id="7"/>
      <w:r w:rsidRPr="5E74CD3E">
        <w:rPr>
          <w:color w:val="000000" w:themeColor="text1"/>
          <w:lang w:val="en-US"/>
        </w:rPr>
        <w:t xml:space="preserve"> pop</w:t>
      </w:r>
      <w:commentRangeEnd w:id="6"/>
      <w:r w:rsidR="004123CF">
        <w:rPr>
          <w:rStyle w:val="CommentReference"/>
        </w:rPr>
        <w:commentReference w:id="6"/>
      </w:r>
      <w:commentRangeEnd w:id="7"/>
      <w:r w:rsidR="00724869">
        <w:rPr>
          <w:rStyle w:val="CommentReference"/>
        </w:rPr>
        <w:commentReference w:id="7"/>
      </w:r>
      <w:r w:rsidRPr="5E74CD3E">
        <w:rPr>
          <w:color w:val="000000" w:themeColor="text1"/>
          <w:lang w:val="en-US"/>
        </w:rPr>
        <w:t xml:space="preserve">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CB36A6D" w:rsidR="004F674C" w:rsidRDefault="5E74CD3E" w:rsidP="195DF729">
      <w:pPr>
        <w:spacing w:line="240" w:lineRule="auto"/>
        <w:jc w:val="both"/>
        <w:rPr>
          <w:color w:val="000000" w:themeColor="text1"/>
          <w:lang w:val="en-US"/>
        </w:rPr>
      </w:pPr>
      <w:r w:rsidRPr="5E74CD3E">
        <w:rPr>
          <w:color w:val="000000" w:themeColor="text1"/>
          <w:lang w:val="en-US"/>
        </w:rPr>
        <w:t>Intraspecific-v</w:t>
      </w:r>
      <w:commentRangeStart w:id="8"/>
      <w:r w:rsidRPr="5E74CD3E">
        <w:rPr>
          <w:color w:val="000000" w:themeColor="text1"/>
          <w:lang w:val="en-US"/>
        </w:rPr>
        <w:t xml:space="preserve">ariation in thermal performance </w:t>
      </w:r>
      <w:commentRangeEnd w:id="8"/>
      <w:r w:rsidR="0091633B">
        <w:rPr>
          <w:rStyle w:val="CommentReference"/>
        </w:rPr>
        <w:commentReference w:id="8"/>
      </w:r>
      <w:r w:rsidRPr="5E74CD3E">
        <w:rPr>
          <w:color w:val="000000" w:themeColor="text1"/>
          <w:lang w:val="en-US"/>
        </w:rPr>
        <w:t xml:space="preserve">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 Linnaeus , 1758 )","type":"article-journal"},"uris":["http://www.mendeley.com/documents/?uuid=4cde3dcc-1cba-4fef-8bc2-df38ac9e1565"]},{"id":"ITEM-4","itemData":{"DOI":"10.1111/eva.12345","ISSN":"17524571","abstract":"We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Pr="5E74CD3E">
        <w:rPr>
          <w:color w:val="000000" w:themeColor="text1"/>
          <w:lang w:val="en-US"/>
        </w:rPr>
        <w:t xml:space="preserve">Marine systems </w:t>
      </w:r>
      <w:r w:rsidRPr="5E74CD3E">
        <w:rPr>
          <w:color w:val="000000" w:themeColor="text1"/>
          <w:lang w:val="en-US"/>
        </w:rPr>
        <w:lastRenderedPageBreak/>
        <w:t>have previously been viewed as demographically open networks with minimal dispersal barriers</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commentRangeStart w:id="9"/>
      <w:r w:rsidR="0091633B" w:rsidRPr="5E74CD3E">
        <w:rPr>
          <w:color w:val="000000" w:themeColor="text1"/>
          <w:lang w:val="en-US"/>
        </w:rPr>
        <w:fldChar w:fldCharType="end"/>
      </w:r>
      <w:commentRangeEnd w:id="9"/>
      <w:r w:rsidR="0091633B">
        <w:rPr>
          <w:rStyle w:val="CommentReference"/>
        </w:rPr>
        <w:commentReference w:id="9"/>
      </w:r>
      <w:r w:rsidRPr="5E74CD3E">
        <w:rPr>
          <w:color w:val="000000" w:themeColor="text1"/>
          <w:lang w:val="en-US"/>
        </w:rPr>
        <w:t xml:space="preserve">. Additionally, the absence of dispersal barriers and presence of gene flow does not exclude the potential for local adaptation. Evidence of local adaptation between distinct populations has been demonstrated among </w:t>
      </w:r>
      <w:commentRangeStart w:id="10"/>
      <w:commentRangeStart w:id="11"/>
      <w:commentRangeStart w:id="12"/>
      <w:r w:rsidRPr="5E74CD3E">
        <w:rPr>
          <w:color w:val="000000" w:themeColor="text1"/>
          <w:lang w:val="en-US"/>
        </w:rPr>
        <w:t xml:space="preserve">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(van Oppen 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commentRangeStart w:id="13"/>
      <w:commentRangeStart w:id="14"/>
      <w:r w:rsidRPr="5E74CD3E">
        <w:rPr>
          <w:lang w:val="en-US"/>
        </w:rPr>
        <w:t>,</w:t>
      </w:r>
      <w:commentRangeEnd w:id="13"/>
      <w:r w:rsidR="0091633B">
        <w:rPr>
          <w:rStyle w:val="CommentReference"/>
        </w:rPr>
        <w:commentReference w:id="13"/>
      </w:r>
      <w:commentRangeEnd w:id="14"/>
      <w:r w:rsidR="003D34C6">
        <w:rPr>
          <w:rStyle w:val="CommentReference"/>
        </w:rPr>
        <w:commentReference w:id="14"/>
      </w:r>
      <w:r w:rsidRPr="5E74CD3E">
        <w:rPr>
          <w:lang w:val="en-US"/>
        </w:rPr>
        <w:t xml:space="preserve"> </w:t>
      </w:r>
      <w:r w:rsidRPr="5E74CD3E">
        <w:rPr>
          <w:color w:val="000000" w:themeColor="text1"/>
          <w:lang w:val="en-US"/>
        </w:rPr>
        <w:t xml:space="preserve">few studies broach the topic among marine fish. </w:t>
      </w:r>
      <w:commentRangeEnd w:id="10"/>
      <w:r w:rsidR="0091633B">
        <w:rPr>
          <w:rStyle w:val="CommentReference"/>
        </w:rPr>
        <w:commentReference w:id="10"/>
      </w:r>
      <w:commentRangeEnd w:id="11"/>
      <w:r w:rsidR="0091633B">
        <w:rPr>
          <w:rStyle w:val="CommentReference"/>
        </w:rPr>
        <w:commentReference w:id="11"/>
      </w:r>
      <w:commentRangeEnd w:id="12"/>
      <w:r w:rsidR="0091633B">
        <w:rPr>
          <w:rStyle w:val="CommentReference"/>
        </w:rPr>
        <w:commentReference w:id="12"/>
      </w:r>
    </w:p>
    <w:p w14:paraId="00DD9B26" w14:textId="59639FAC" w:rsidR="00243EAC" w:rsidRDefault="5E74CD3E" w:rsidP="00814A50">
      <w:pPr>
        <w:spacing w:line="240" w:lineRule="auto"/>
        <w:jc w:val="both"/>
        <w:rPr>
          <w:color w:val="000000" w:themeColor="text1"/>
          <w:lang w:val="en-US"/>
        </w:rPr>
      </w:pPr>
      <w:commentRangeStart w:id="15"/>
      <w:commentRangeStart w:id="16"/>
      <w:commentRangeStart w:id="17"/>
      <w:r w:rsidRPr="5E74CD3E">
        <w:rPr>
          <w:color w:val="000000" w:themeColor="text1"/>
          <w:lang w:val="en-US"/>
        </w:rPr>
        <w:t xml:space="preserve">Thermal intraspecific variation patterns in marine fishes vary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xml:space="preserve">. </w:t>
      </w:r>
      <w:commentRangeEnd w:id="15"/>
      <w:r w:rsidR="195DF729">
        <w:rPr>
          <w:rStyle w:val="CommentReference"/>
        </w:rPr>
        <w:commentReference w:id="15"/>
      </w:r>
      <w:commentRangeEnd w:id="16"/>
      <w:r w:rsidR="195DF729">
        <w:rPr>
          <w:rStyle w:val="CommentReference"/>
        </w:rPr>
        <w:commentReference w:id="16"/>
      </w:r>
      <w:commentRangeEnd w:id="17"/>
      <w:r w:rsidR="195DF729">
        <w:rPr>
          <w:rStyle w:val="CommentReference"/>
        </w:rPr>
        <w:commentReference w:id="17"/>
      </w:r>
      <w:r>
        <w:t>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 xml:space="preserve">(i.e., intraspecific variation) </w:t>
      </w:r>
      <w:r w:rsidR="001C6E1D">
        <w:rPr>
          <w:color w:val="000000" w:themeColor="text1"/>
          <w:lang w:val="en-US"/>
        </w:rPr>
        <w:t>among marine species</w:t>
      </w:r>
      <w:r w:rsidRPr="5E74CD3E">
        <w:rPr>
          <w:color w:val="000000" w:themeColor="text1"/>
          <w:lang w:val="en-US"/>
        </w:rPr>
        <w:t xml:space="preserve">. </w:t>
      </w:r>
    </w:p>
    <w:p w14:paraId="5397D5DE" w14:textId="36DC7F36" w:rsidR="00556867" w:rsidRDefault="5E74CD3E" w:rsidP="5E74CD3E">
      <w:pPr>
        <w:spacing w:line="240" w:lineRule="auto"/>
        <w:jc w:val="both"/>
        <w:rPr>
          <w:color w:val="000000" w:themeColor="text1"/>
          <w:lang w:val="en-US"/>
        </w:rPr>
      </w:pPr>
      <w:commentRangeStart w:id="18"/>
      <w:commentRangeStart w:id="19"/>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5E74CD3E">
        <w:rPr>
          <w:color w:val="000000" w:themeColor="text1"/>
          <w:lang w:val="en-US"/>
        </w:rPr>
        <w:t>polyacanthus, is evident; however, existing physiological studies provide</w:t>
      </w:r>
      <w:r w:rsidR="00DA20FE">
        <w:rPr>
          <w:color w:val="000000" w:themeColor="text1"/>
          <w:lang w:val="en-US"/>
        </w:rPr>
        <w:t>s</w:t>
      </w:r>
      <w:r w:rsidRPr="5E74CD3E">
        <w:rPr>
          <w:color w:val="000000" w:themeColor="text1"/>
          <w:lang w:val="en-US"/>
        </w:rPr>
        <w:t xml:space="preserve"> a coarse understanding of </w:t>
      </w:r>
      <w:r w:rsidR="007E1D7D">
        <w:rPr>
          <w:color w:val="000000" w:themeColor="text1"/>
          <w:lang w:val="en-US"/>
        </w:rPr>
        <w:t>intraspecific variation</w:t>
      </w:r>
      <w:r w:rsidRPr="5E74CD3E">
        <w:rPr>
          <w:color w:val="000000" w:themeColor="text1"/>
          <w:lang w:val="en-US"/>
        </w:rPr>
        <w:t>.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than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commentRangeStart w:id="20"/>
      <w:commentRangeStart w:id="21"/>
      <w:r w:rsidRPr="5E74CD3E">
        <w:rPr>
          <w:color w:val="000000" w:themeColor="text1"/>
          <w:lang w:val="en-US"/>
        </w:rPr>
        <w:t>.</w:t>
      </w:r>
      <w:commentRangeEnd w:id="20"/>
      <w:r w:rsidR="195DF729">
        <w:rPr>
          <w:rStyle w:val="CommentReference"/>
        </w:rPr>
        <w:commentReference w:id="20"/>
      </w:r>
      <w:commentRangeEnd w:id="21"/>
      <w:r w:rsidR="005E6E3E">
        <w:rPr>
          <w:rStyle w:val="CommentReference"/>
        </w:rPr>
        <w:commentReference w:id="21"/>
      </w:r>
      <w:r w:rsidRPr="5E74CD3E">
        <w:rPr>
          <w:color w:val="000000" w:themeColor="text1"/>
          <w:lang w:val="en-US"/>
        </w:rPr>
        <w:t xml:space="preserve"> T</w:t>
      </w:r>
      <w:commentRangeEnd w:id="18"/>
      <w:r w:rsidR="195DF729">
        <w:rPr>
          <w:rStyle w:val="CommentReference"/>
        </w:rPr>
        <w:commentReference w:id="18"/>
      </w:r>
      <w:commentRangeEnd w:id="19"/>
      <w:r w:rsidR="195DF729">
        <w:rPr>
          <w:rStyle w:val="CommentReference"/>
        </w:rPr>
        <w:commentReference w:id="19"/>
      </w:r>
      <w:r w:rsidRPr="5E74CD3E">
        <w:rPr>
          <w:color w:val="000000" w:themeColor="text1"/>
          <w:lang w:val="en-US"/>
        </w:rPr>
        <w:t xml:space="preserve">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greater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GBR,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w:t>
      </w:r>
      <w:commentRangeStart w:id="22"/>
      <w:commentRangeStart w:id="23"/>
      <w:r w:rsidRPr="5E74CD3E">
        <w:rPr>
          <w:color w:val="000000" w:themeColor="text1"/>
          <w:lang w:val="en-US"/>
        </w:rPr>
        <w:t xml:space="preserve">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w:t>
      </w:r>
      <w:commentRangeEnd w:id="22"/>
      <w:r w:rsidR="195DF729">
        <w:rPr>
          <w:rStyle w:val="CommentReference"/>
        </w:rPr>
        <w:commentReference w:id="22"/>
      </w:r>
      <w:commentRangeEnd w:id="23"/>
      <w:r w:rsidR="00A93E6F">
        <w:rPr>
          <w:rStyle w:val="CommentReference"/>
        </w:rPr>
        <w:commentReference w:id="23"/>
      </w:r>
      <w:r w:rsidRPr="5E74CD3E">
        <w:rPr>
          <w:color w:val="000000" w:themeColor="text1"/>
          <w:lang w:val="en-US"/>
        </w:rPr>
        <w:t xml:space="preserve"> </w:t>
      </w:r>
      <w:r w:rsidR="00F70C53">
        <w:rPr>
          <w:color w:val="000000" w:themeColor="text1"/>
          <w:lang w:val="en-US"/>
        </w:rPr>
        <w:t>However</w:t>
      </w:r>
      <w:commentRangeStart w:id="24"/>
      <w:commentRangeStart w:id="25"/>
      <w:r w:rsidRPr="5E74CD3E">
        <w:rPr>
          <w:color w:val="000000" w:themeColor="text1"/>
          <w:lang w:val="en-US"/>
        </w:rPr>
        <w:t>,</w:t>
      </w:r>
      <w:r w:rsidR="00F70C53">
        <w:rPr>
          <w:color w:val="000000" w:themeColor="text1"/>
          <w:lang w:val="en-US"/>
        </w:rPr>
        <w:t xml:space="preserve"> considering </w:t>
      </w:r>
      <w:r w:rsidR="00CA4FD6">
        <w:rPr>
          <w:color w:val="000000" w:themeColor="text1"/>
          <w:lang w:val="en-US"/>
        </w:rPr>
        <w:t>previously demonstrated</w:t>
      </w:r>
      <w:r w:rsidR="000D129F">
        <w:rPr>
          <w:color w:val="000000" w:themeColor="text1"/>
          <w:lang w:val="en-US"/>
        </w:rPr>
        <w:t xml:space="preserve"> genetic differentiation</w:t>
      </w:r>
      <w:r w:rsidR="00C838A4">
        <w:rPr>
          <w:color w:val="000000" w:themeColor="text1"/>
          <w:lang w:val="en-US"/>
        </w:rPr>
        <w:t xml:space="preserve">, </w:t>
      </w:r>
      <w:r w:rsidR="000D129F">
        <w:rPr>
          <w:color w:val="000000" w:themeColor="text1"/>
          <w:lang w:val="en-US"/>
        </w:rPr>
        <w:t>lack</w:t>
      </w:r>
      <w:r w:rsidR="00C838A4">
        <w:rPr>
          <w:color w:val="000000" w:themeColor="text1"/>
          <w:lang w:val="en-US"/>
        </w:rPr>
        <w:t xml:space="preserve"> of variability in </w:t>
      </w:r>
      <w:r w:rsidR="00CA4FD6">
        <w:rPr>
          <w:color w:val="000000" w:themeColor="text1"/>
          <w:lang w:val="en-US"/>
        </w:rPr>
        <w:t>studied</w:t>
      </w:r>
      <w:r w:rsidR="00C838A4">
        <w:rPr>
          <w:color w:val="000000" w:themeColor="text1"/>
          <w:lang w:val="en-US"/>
        </w:rPr>
        <w:t xml:space="preserve"> population</w:t>
      </w:r>
      <w:r w:rsidR="00CA4FD6">
        <w:rPr>
          <w:color w:val="000000" w:themeColor="text1"/>
          <w:lang w:val="en-US"/>
        </w:rPr>
        <w:t>s</w:t>
      </w:r>
      <w:r w:rsidR="00C838A4">
        <w:rPr>
          <w:color w:val="000000" w:themeColor="text1"/>
          <w:lang w:val="en-US"/>
        </w:rPr>
        <w:t>, and the unique nature of</w:t>
      </w:r>
      <w:r w:rsidR="00620C48">
        <w:rPr>
          <w:color w:val="000000" w:themeColor="text1"/>
          <w:lang w:val="en-US"/>
        </w:rPr>
        <w:t xml:space="preserve"> the previously tested high-latitude population (i.e., lagoonal),</w:t>
      </w:r>
      <w:r w:rsidRPr="5E74CD3E">
        <w:rPr>
          <w:color w:val="000000" w:themeColor="text1"/>
          <w:lang w:val="en-US"/>
        </w:rPr>
        <w:t xml:space="preserve"> co-gradient variation </w:t>
      </w:r>
      <w:r w:rsidR="00620C48">
        <w:rPr>
          <w:color w:val="000000" w:themeColor="text1"/>
          <w:lang w:val="en-US"/>
        </w:rPr>
        <w:t>remains a</w:t>
      </w:r>
      <w:r w:rsidR="00D23F39">
        <w:rPr>
          <w:color w:val="000000" w:themeColor="text1"/>
          <w:lang w:val="en-US"/>
        </w:rPr>
        <w:t xml:space="preserve"> valid alternative hypothesis</w:t>
      </w:r>
      <w:r w:rsidRPr="5E74CD3E">
        <w:rPr>
          <w:color w:val="000000" w:themeColor="text1"/>
          <w:lang w:val="en-US"/>
        </w:rPr>
        <w:t xml:space="preserve">. </w:t>
      </w:r>
      <w:commentRangeEnd w:id="24"/>
      <w:r w:rsidR="195DF729">
        <w:rPr>
          <w:rStyle w:val="CommentReference"/>
        </w:rPr>
        <w:commentReference w:id="24"/>
      </w:r>
      <w:commentRangeEnd w:id="25"/>
      <w:r w:rsidR="007D6BD6">
        <w:rPr>
          <w:rStyle w:val="CommentReference"/>
        </w:rPr>
        <w:commentReference w:id="25"/>
      </w:r>
    </w:p>
    <w:p w14:paraId="314383C1" w14:textId="77777777" w:rsidR="00D80348" w:rsidRDefault="00D80348" w:rsidP="5E74CD3E">
      <w:pPr>
        <w:spacing w:line="240" w:lineRule="auto"/>
        <w:jc w:val="both"/>
        <w:rPr>
          <w:color w:val="000000" w:themeColor="text1"/>
          <w:lang w:val="en-US"/>
        </w:rPr>
      </w:pPr>
    </w:p>
    <w:p w14:paraId="450FFE49" w14:textId="1B61E88D" w:rsidR="00D80348" w:rsidRPr="00E92073" w:rsidRDefault="00D80348" w:rsidP="5E74CD3E">
      <w:pPr>
        <w:spacing w:line="240" w:lineRule="auto"/>
        <w:jc w:val="both"/>
        <w:rPr>
          <w:color w:val="000000" w:themeColor="text1"/>
          <w:lang w:val="en-US"/>
        </w:rPr>
      </w:pPr>
      <w:r w:rsidRPr="00D80348">
        <w:rPr>
          <w:color w:val="000000" w:themeColor="text1"/>
          <w:lang w:val="en-US"/>
        </w:rPr>
        <w:t xml:space="preserve">Allen GR (1991) Damselfishes of the World. </w:t>
      </w:r>
      <w:proofErr w:type="spellStart"/>
      <w:r w:rsidRPr="00D80348">
        <w:rPr>
          <w:color w:val="000000" w:themeColor="text1"/>
          <w:lang w:val="en-US"/>
        </w:rPr>
        <w:t>Mergus</w:t>
      </w:r>
      <w:proofErr w:type="spellEnd"/>
      <w:r w:rsidRPr="00D80348">
        <w:rPr>
          <w:color w:val="000000" w:themeColor="text1"/>
          <w:lang w:val="en-US"/>
        </w:rPr>
        <w:t xml:space="preserve"> Publishers, </w:t>
      </w:r>
      <w:proofErr w:type="spellStart"/>
      <w:r w:rsidRPr="00D80348">
        <w:rPr>
          <w:color w:val="000000" w:themeColor="text1"/>
          <w:lang w:val="en-US"/>
        </w:rPr>
        <w:t>Melle</w:t>
      </w:r>
      <w:proofErr w:type="spellEnd"/>
      <w:r w:rsidRPr="00D80348">
        <w:rPr>
          <w:color w:val="000000" w:themeColor="text1"/>
          <w:lang w:val="en-US"/>
        </w:rPr>
        <w:t>, W. Germany.</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0FD68ADF" w:rsidR="00022C55" w:rsidRDefault="00FD02A8" w:rsidP="3E619783">
      <w:pPr>
        <w:spacing w:line="240" w:lineRule="auto"/>
        <w:jc w:val="both"/>
        <w:rPr>
          <w:ins w:id="26" w:author="Guest User" w:date="2023-10-30T03:29:00Z"/>
          <w:lang w:val="en-US"/>
        </w:rPr>
      </w:pPr>
      <w:r w:rsidRPr="003E2F8B">
        <w:t>The</w:t>
      </w:r>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commentRangeStart w:id="27"/>
      <w:r w:rsidR="008B105F">
        <w:rPr>
          <w:lang w:val="en-US"/>
        </w:rPr>
        <w:t>(</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727638">
        <w:rPr>
          <w:lang w:val="en-US"/>
        </w:rPr>
        <w:instrText>ADDIN CSL_CITATION {"citationItems":[{"id":"ITEM-1","itemData":{"author":[{"dropping-particle":"","family":"Allen","given":"G.R.","non-dropping-particle":"","parse-names":false,"suffix":""}],"id":"ITEM-1","issued":{"date-parts":[["1991"]]},"publisher":"Mergus Publishers","publisher-place":"Melle, Germnay","title":"Damselfishes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commentRangeEnd w:id="27"/>
      <w:r>
        <w:rPr>
          <w:rStyle w:val="CommentReference"/>
        </w:rPr>
        <w:commentReference w:id="27"/>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w:t>
      </w:r>
      <w:r w:rsidR="000A0C87">
        <w:rPr>
          <w:lang w:val="en-US"/>
        </w:rPr>
        <w:lastRenderedPageBreak/>
        <w:t xml:space="preserve">function </w:t>
      </w:r>
      <w:r w:rsidR="00FB7F13">
        <w:rPr>
          <w:lang w:val="en-US"/>
        </w:rPr>
        <w:t>as water levels began to reach present-day levels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proofErr w:type="spellStart"/>
      <w:r w:rsidR="3E619783" w:rsidRPr="3E619783">
        <w:rPr>
          <w:lang w:val="en-US"/>
        </w:rPr>
        <w:t>pelgic</w:t>
      </w:r>
      <w:proofErr w:type="spellEnd"/>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F636DB">
        <w:rPr>
          <w:lang w:val="en-US"/>
        </w:rPr>
        <w:t xml:space="preserve">This </w:t>
      </w:r>
      <w:r w:rsidR="3E619783" w:rsidRPr="3E619783">
        <w:rPr>
          <w:lang w:val="en-US"/>
        </w:rPr>
        <w:t>limited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ins w:id="28" w:author="Guest User" w:date="2023-10-30T03:29:00Z">
        <w:r w:rsidR="3E619783" w:rsidRPr="3E619783">
          <w:rPr>
            <w:lang w:val="en-US"/>
          </w:rPr>
          <w:t xml:space="preserve"> </w:t>
        </w:r>
      </w:ins>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20445B32" w14:textId="5CCF93BA" w:rsidR="001073B4"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commentRangeStart w:id="29"/>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44FC9">
        <w:rPr>
          <w:lang w:val="en-US"/>
        </w:rPr>
        <w:t>)</w:t>
      </w:r>
      <w:r w:rsidR="00F810DF">
        <w:rPr>
          <w:lang w:val="en-US"/>
        </w:rPr>
        <w:t>,</w:t>
      </w:r>
      <w:commentRangeEnd w:id="29"/>
      <w:r>
        <w:rPr>
          <w:rStyle w:val="CommentReference"/>
        </w:rPr>
        <w:commentReference w:id="29"/>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145.990</w:t>
      </w:r>
      <w:r w:rsidR="00A37B7F" w:rsidRPr="3E619783">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280181EC" w:rsidR="00585AD1" w:rsidRPr="00ED776A" w:rsidRDefault="00585AD1" w:rsidP="00B36451">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xml:space="preserve">), </w:t>
      </w:r>
      <w:proofErr w:type="spellStart"/>
      <w:r>
        <w:rPr>
          <w:lang w:val="en-US"/>
        </w:rPr>
        <w:t>Vlassof</w:t>
      </w:r>
      <w:proofErr w:type="spellEnd"/>
      <w:r>
        <w:rPr>
          <w:lang w:val="en-US"/>
        </w:rPr>
        <w:t xml:space="preserve">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 xml:space="preserve">owever, not all fish survived the duration of the </w:t>
      </w:r>
      <w:r w:rsidR="3E619783" w:rsidRPr="3E619783">
        <w:rPr>
          <w:lang w:val="en-US"/>
        </w:rPr>
        <w:t>experimental testing.</w:t>
      </w:r>
      <w:r w:rsidR="006B385F">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w:t>
      </w:r>
      <w:commentRangeStart w:id="30"/>
      <w:r w:rsidR="003F5C3C" w:rsidRPr="3E619783">
        <w:rPr>
          <w:lang w:val="en-US"/>
        </w:rPr>
        <w:t xml:space="preserve">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proofErr w:type="gramStart"/>
      <w:r w:rsidR="00F73C6F" w:rsidRPr="3E619783">
        <w:rPr>
          <w:lang w:val="en-US"/>
        </w:rPr>
        <w:t>min</w:t>
      </w:r>
      <w:r w:rsidR="3E619783" w:rsidRPr="00F2289B">
        <w:rPr>
          <w:vertAlign w:val="superscript"/>
          <w:lang w:val="en-US"/>
        </w:rPr>
        <w:t>-1</w:t>
      </w:r>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w:t>
      </w:r>
      <w:commentRangeEnd w:id="30"/>
      <w:r>
        <w:rPr>
          <w:rStyle w:val="CommentReference"/>
        </w:rPr>
        <w:commentReference w:id="30"/>
      </w:r>
      <w:r w:rsidR="3E619783" w:rsidRPr="3E619783">
        <w:rPr>
          <w:lang w:val="en-US"/>
        </w:rPr>
        <w:t>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w:t>
      </w:r>
      <w:proofErr w:type="gramStart"/>
      <w:r w:rsidR="00FE4F62">
        <w:rPr>
          <w:lang w:val="en-US"/>
        </w:rPr>
        <w:t>collect</w:t>
      </w:r>
      <w:proofErr w:type="gramEnd"/>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3FA41E8F"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 xml:space="preserve">s were examined using temperature data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 xml:space="preserve">emperature Logger data series, at a of depth </w:t>
      </w:r>
      <w:r w:rsidR="00F55184">
        <w:rPr>
          <w:lang w:val="en-US"/>
        </w:rPr>
        <w:t>7</w:t>
      </w:r>
      <w:r w:rsidRPr="5E74CD3E">
        <w:rPr>
          <w:lang w:val="en-US"/>
        </w:rPr>
        <w:t xml:space="preserve">-15m, for a subset of reefs </w:t>
      </w:r>
      <w:commentRangeStart w:id="31"/>
      <w:r w:rsidRPr="5E74CD3E">
        <w:rPr>
          <w:lang w:val="en-US"/>
        </w:rPr>
        <w:t>(</w:t>
      </w:r>
      <w:r w:rsidRPr="5E74CD3E">
        <w:rPr>
          <w:b/>
          <w:bCs/>
          <w:lang w:val="en-US"/>
        </w:rPr>
        <w:t>Supplemental table 2</w:t>
      </w:r>
      <w:commentRangeEnd w:id="31"/>
      <w:r w:rsidR="3E619783">
        <w:rPr>
          <w:rStyle w:val="CommentReference"/>
        </w:rPr>
        <w:commentReference w:id="31"/>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commentRangeStart w:id="32"/>
      <w:commentRangeStart w:id="33"/>
      <w:commentRangeStart w:id="34"/>
      <w:r w:rsidRPr="5E74CD3E">
        <w:rPr>
          <w:b/>
          <w:bCs/>
          <w:lang w:val="en-US"/>
        </w:rPr>
        <w:t>Supplemental figure 1</w:t>
      </w:r>
      <w:r w:rsidRPr="5E74CD3E">
        <w:rPr>
          <w:lang w:val="en-US"/>
        </w:rPr>
        <w:t>)</w:t>
      </w:r>
      <w:commentRangeEnd w:id="32"/>
      <w:r w:rsidR="3E619783">
        <w:rPr>
          <w:rStyle w:val="CommentReference"/>
        </w:rPr>
        <w:commentReference w:id="32"/>
      </w:r>
      <w:commentRangeEnd w:id="33"/>
      <w:r w:rsidR="3E619783">
        <w:rPr>
          <w:rStyle w:val="CommentReference"/>
        </w:rPr>
        <w:commentReference w:id="33"/>
      </w:r>
      <w:commentRangeEnd w:id="34"/>
      <w:r w:rsidR="002A7327">
        <w:rPr>
          <w:rStyle w:val="CommentReference"/>
        </w:rPr>
        <w:commentReference w:id="34"/>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F55184">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2021)","manualFormatting":"Masson-Delmotte et al. 2021)","plainTextFormattedCitation":"(Masson-Delmotte et al. 2021)","previouslyFormattedCitation":"(Masson-Delmotte et al.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commentRangeStart w:id="35"/>
      <w:r w:rsidR="009C62C6" w:rsidRPr="5E74CD3E">
        <w:rPr>
          <w:lang w:val="en-US"/>
        </w:rPr>
        <w:t>C Day</w:t>
      </w:r>
      <w:r w:rsidRPr="009C62C6">
        <w:rPr>
          <w:vertAlign w:val="superscript"/>
          <w:lang w:val="en-US"/>
        </w:rPr>
        <w:t>-1</w:t>
      </w:r>
      <w:r w:rsidRPr="5E74CD3E">
        <w:rPr>
          <w:lang w:val="en-US"/>
        </w:rPr>
        <w:t xml:space="preserve"> </w:t>
      </w:r>
      <w:commentRangeEnd w:id="35"/>
      <w:r w:rsidR="3E619783">
        <w:rPr>
          <w:rStyle w:val="CommentReference"/>
        </w:rPr>
        <w:commentReference w:id="35"/>
      </w:r>
      <w:r w:rsidRPr="5E74CD3E">
        <w:rPr>
          <w:lang w:val="en-US"/>
        </w:rPr>
        <w:t xml:space="preserve">for three consecutive days. Fish were provided with an additional five days to adjust to the new temperature treatment before the next sampling period began. This process was repeated for all testing temperatures. </w:t>
      </w:r>
      <w:ins w:id="36" w:author="Guest User" w:date="2023-10-30T03:41:00Z">
        <w:r w:rsidRPr="00ED0224">
          <w:rPr>
            <w:highlight w:val="yellow"/>
            <w:lang w:val="en-US"/>
          </w:rPr>
          <w:t xml:space="preserve">Final testing of XXX... </w:t>
        </w:r>
      </w:ins>
      <w:ins w:id="37" w:author="Guest User" w:date="2023-10-30T03:42:00Z">
        <w:r w:rsidRPr="00ED0224">
          <w:rPr>
            <w:highlight w:val="yellow"/>
            <w:lang w:val="en-US"/>
          </w:rPr>
          <w:t xml:space="preserve">Here I would also give the gaps between each testing at the same </w:t>
        </w:r>
        <w:proofErr w:type="gramStart"/>
        <w:r w:rsidRPr="00ED0224">
          <w:rPr>
            <w:highlight w:val="yellow"/>
            <w:lang w:val="en-US"/>
          </w:rPr>
          <w:t>temps</w:t>
        </w:r>
      </w:ins>
      <w:r w:rsidR="002D47C7" w:rsidRPr="00ED0224">
        <w:rPr>
          <w:highlight w:val="yellow"/>
          <w:lang w:val="en-US"/>
        </w:rPr>
        <w:t xml:space="preserve"> ??</w:t>
      </w:r>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4A813420"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lastRenderedPageBreak/>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75AA41CA"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w:t>
      </w:r>
      <w:commentRangeStart w:id="38"/>
      <w:commentRangeStart w:id="39"/>
      <w:r w:rsidR="009F1282">
        <w:rPr>
          <w:lang w:val="en-US"/>
        </w:rPr>
        <w:t xml:space="preserve">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commentRangeEnd w:id="38"/>
      <w:r>
        <w:rPr>
          <w:rStyle w:val="CommentReference"/>
        </w:rPr>
        <w:commentReference w:id="38"/>
      </w:r>
      <w:commentRangeEnd w:id="39"/>
      <w:r>
        <w:rPr>
          <w:rStyle w:val="CommentReference"/>
        </w:rPr>
        <w:commentReference w:id="39"/>
      </w:r>
      <w:r w:rsidR="00E46541">
        <w:rPr>
          <w:lang w:val="en-US"/>
        </w:rPr>
        <w:t>)</w:t>
      </w:r>
      <w:r w:rsidR="009F1282">
        <w:rPr>
          <w:lang w:val="en-US"/>
        </w:rPr>
        <w:t xml:space="preserve">. </w:t>
      </w:r>
    </w:p>
    <w:p w14:paraId="48BECD9C" w14:textId="626D3430"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commentRangeStart w:id="40"/>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commentRangeEnd w:id="40"/>
      <w:r>
        <w:rPr>
          <w:rStyle w:val="CommentReference"/>
        </w:rPr>
        <w:commentReference w:id="40"/>
      </w:r>
      <w:r w:rsidR="00613B51" w:rsidRPr="5E74CD3E">
        <w:rPr>
          <w:rFonts w:eastAsiaTheme="minorEastAsia"/>
          <w:lang w:val="en-US"/>
        </w:rPr>
        <w:t>.</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second wait, 225 second measurement, and 180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min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proofErr w:type="gramStart"/>
      <w:r w:rsidR="00217AEE" w:rsidRPr="5E74CD3E">
        <w:rPr>
          <w:rFonts w:eastAsiaTheme="minorEastAsia"/>
          <w:lang w:val="en-US"/>
        </w:rPr>
        <w:t>)</w:t>
      </w:r>
      <w:r w:rsidR="00217AEE">
        <w:rPr>
          <w:lang w:val="en-US"/>
        </w:rPr>
        <w:t>, but</w:t>
      </w:r>
      <w:proofErr w:type="gramEnd"/>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92CC3F7" w:rsidR="00AA33DC" w:rsidRDefault="00B46C23" w:rsidP="00190E02">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008D3AE5" w:rsidRP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lastRenderedPageBreak/>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04CE59DD"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w:t>
      </w:r>
      <w:ins w:id="41" w:author="Guest User" w:date="2023-10-30T04:00:00Z">
        <w:r w:rsidR="3E619783" w:rsidRPr="3E619783">
          <w:rPr>
            <w:lang w:val="en-US"/>
          </w:rPr>
          <w:t xml:space="preserve"> </w:t>
        </w:r>
      </w:ins>
      <w:r w:rsidR="3E619783" w:rsidRPr="3E619783">
        <w:rPr>
          <w:lang w:val="en-US"/>
        </w:rPr>
        <w:t>a</w:t>
      </w:r>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12D30B9F"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del w:id="42" w:author="Guest User" w:date="2023-10-30T04:00:00Z">
        <w:r w:rsidR="00392485">
          <w:rPr>
            <w:lang w:val="en-US"/>
          </w:rPr>
          <w:delText>’</w:delText>
        </w:r>
      </w:del>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37DD61EC" w:rsidR="00C57CB9" w:rsidRDefault="5FF9FB2C" w:rsidP="00B36451">
      <w:pPr>
        <w:spacing w:line="240" w:lineRule="auto"/>
        <w:jc w:val="both"/>
        <w:rPr>
          <w:lang w:val="en-US"/>
        </w:rPr>
      </w:pPr>
      <w:r w:rsidRPr="5FF9FB2C">
        <w:rPr>
          <w:lang w:val="en-US"/>
        </w:rPr>
        <w:t xml:space="preserve">The maximal enzyme activity method used here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w:t>
      </w:r>
      <w:commentRangeStart w:id="43"/>
      <w:commentRangeStart w:id="44"/>
      <w:r w:rsidRPr="5FF9FB2C">
        <w:rPr>
          <w:lang w:val="en-US"/>
        </w:rPr>
        <w:t xml:space="preserve"> </w:t>
      </w:r>
      <w:r w:rsidRPr="3E619783">
        <w:rPr>
          <w:highlight w:val="magenta"/>
          <w:lang w:val="en-US"/>
          <w:rPrChange w:id="45" w:author="Guest User" w:date="2023-10-30T16:53:00Z">
            <w:rPr>
              <w:lang w:val="en-US"/>
            </w:rPr>
          </w:rPrChange>
        </w:rPr>
        <w:t>1:10 dilution</w:t>
      </w:r>
      <w:r w:rsidRPr="5FF9FB2C">
        <w:rPr>
          <w:lang w:val="en-US"/>
        </w:rPr>
        <w:t xml:space="preserve"> with a</w:t>
      </w:r>
      <w:commentRangeEnd w:id="43"/>
      <w:r w:rsidR="007D4816">
        <w:rPr>
          <w:rStyle w:val="CommentReference"/>
        </w:rPr>
        <w:commentReference w:id="43"/>
      </w:r>
      <w:commentRangeEnd w:id="44"/>
      <w:r w:rsidR="00645C4A">
        <w:rPr>
          <w:rStyle w:val="CommentReference"/>
        </w:rPr>
        <w:commentReference w:id="44"/>
      </w:r>
      <w:r w:rsidRPr="5FF9FB2C">
        <w:rPr>
          <w:lang w:val="en-US"/>
        </w:rPr>
        <w:t xml:space="preserve">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w:t>
      </w:r>
      <w:r w:rsidRPr="5E74CD3E">
        <w:rPr>
          <w:lang w:val="en-US"/>
        </w:rPr>
        <w:lastRenderedPageBreak/>
        <w:t>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commentRangeStart w:id="46"/>
    <w:p w14:paraId="42C13142" w14:textId="60FC798B" w:rsidR="0059109E" w:rsidRPr="000D7F44" w:rsidRDefault="00000000" w:rsidP="000D7F44">
      <w:pPr>
        <w:spacing w:line="240" w:lineRule="auto"/>
        <w:jc w:val="both"/>
        <w:rPr>
          <w:lang w:val="en-US"/>
        </w:rPr>
      </w:pPr>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w:commentRangeEnd w:id="46"/>
      <w:r w:rsidR="007D4646">
        <w:rPr>
          <w:rStyle w:val="CommentReference"/>
        </w:rPr>
        <w:commentReference w:id="46"/>
      </w:r>
    </w:p>
    <w:p w14:paraId="322105D9" w14:textId="3502AD5A" w:rsidR="00FB0C0E" w:rsidRDefault="005B2247" w:rsidP="00B36451">
      <w:pPr>
        <w:pStyle w:val="Heading2"/>
        <w:spacing w:line="240" w:lineRule="auto"/>
        <w:rPr>
          <w:lang w:val="en-US"/>
        </w:rPr>
      </w:pPr>
      <w:r>
        <w:rPr>
          <w:lang w:val="en-US"/>
        </w:rPr>
        <w:t xml:space="preserve">Statistical analysis </w:t>
      </w:r>
    </w:p>
    <w:p w14:paraId="4DA014AF" w14:textId="3017CE21" w:rsidR="005B2247"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797EF6" w:rsidRPr="004F5068">
        <w:rPr>
          <w:lang w:val="en-US"/>
        </w:rPr>
        <w:t>e</w:t>
      </w:r>
      <w:r w:rsidR="00F33C35" w:rsidRPr="004F5068">
        <w:rPr>
          <w:lang w:val="en-US"/>
        </w:rPr>
        <w:t>,</w:t>
      </w:r>
      <w:r w:rsidR="00DB16EE" w:rsidRPr="004F5068">
        <w:rPr>
          <w:lang w:val="en-US"/>
        </w:rPr>
        <w:t xml:space="preserve"> hematocrit,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commentRangeStart w:id="47"/>
      <w:commentRangeStart w:id="48"/>
      <w:r w:rsidR="004F5068">
        <w:rPr>
          <w:lang w:val="en-US"/>
        </w:rPr>
        <w:t>low- and high-latitude</w:t>
      </w:r>
      <w:commentRangeEnd w:id="47"/>
      <w:r>
        <w:rPr>
          <w:rStyle w:val="CommentReference"/>
        </w:rPr>
        <w:commentReference w:id="47"/>
      </w:r>
      <w:commentRangeEnd w:id="48"/>
      <w:r>
        <w:rPr>
          <w:rStyle w:val="CommentReference"/>
        </w:rPr>
        <w:commentReference w:id="48"/>
      </w:r>
      <w:r w:rsidR="00DC74B4">
        <w:rPr>
          <w:lang w:val="en-US"/>
        </w:rPr>
        <w:t xml:space="preserve"> populations</w:t>
      </w:r>
      <w:r w:rsidR="004B284A" w:rsidRPr="004F5068">
        <w:rPr>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commentRangeStart w:id="49"/>
      <w:r w:rsidR="00053151" w:rsidRPr="3E619783">
        <w:rPr>
          <w:highlight w:val="magenta"/>
          <w:lang w:val="en-US"/>
          <w:rPrChange w:id="50" w:author="Guest User" w:date="2023-10-30T16:53:00Z">
            <w:rPr>
              <w:lang w:val="en-US"/>
            </w:rPr>
          </w:rPrChange>
        </w:rPr>
        <w:t>MO</w:t>
      </w:r>
      <w:r w:rsidR="00053151" w:rsidRPr="3E619783">
        <w:rPr>
          <w:highlight w:val="magenta"/>
          <w:vertAlign w:val="subscript"/>
          <w:lang w:val="en-US"/>
          <w:rPrChange w:id="51" w:author="Guest User" w:date="2023-10-30T16:53:00Z">
            <w:rPr>
              <w:vertAlign w:val="subscript"/>
              <w:lang w:val="en-US"/>
            </w:rPr>
          </w:rPrChange>
        </w:rPr>
        <w:t>2</w:t>
      </w:r>
      <w:r w:rsidR="001C2574">
        <w:rPr>
          <w:vertAlign w:val="subscript"/>
          <w:lang w:val="en-US"/>
        </w:rPr>
        <w:t>AAS</w:t>
      </w:r>
      <w:r w:rsidR="00DD0504">
        <w:rPr>
          <w:lang w:val="en-US"/>
        </w:rPr>
        <w:t>,</w:t>
      </w:r>
      <w:commentRangeEnd w:id="49"/>
      <w:r>
        <w:rPr>
          <w:rStyle w:val="CommentReference"/>
        </w:rPr>
        <w:commentReference w:id="49"/>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r w:rsidR="001C2574">
        <w:rPr>
          <w:lang w:val="en-US"/>
        </w:rPr>
        <w:t>latitude,</w:t>
      </w:r>
      <w:commentRangeStart w:id="52"/>
      <w:r w:rsidR="00DC7FAB">
        <w:rPr>
          <w:lang w:val="en-US"/>
        </w:rPr>
        <w:t xml:space="preserve"> </w:t>
      </w:r>
      <w:commentRangeEnd w:id="52"/>
      <w:r>
        <w:rPr>
          <w:rStyle w:val="CommentReference"/>
        </w:rPr>
        <w:commentReference w:id="52"/>
      </w:r>
      <w:r w:rsidR="00DC7FAB">
        <w:rPr>
          <w:lang w:val="en-US"/>
        </w:rPr>
        <w:t>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00D922E1" w:rsidRPr="3E619783">
        <w:rPr>
          <w:highlight w:val="magenta"/>
          <w:lang w:val="en-US"/>
          <w:rPrChange w:id="53" w:author="Guest User" w:date="2023-10-30T16:53:00Z">
            <w:rPr>
              <w:lang w:val="en-US"/>
            </w:rPr>
          </w:rPrChange>
        </w:rPr>
        <w:t>(</w:t>
      </w:r>
      <w:r w:rsidR="00DC7FAB" w:rsidRPr="3E619783">
        <w:rPr>
          <w:highlight w:val="magenta"/>
          <w:lang w:val="en-US"/>
          <w:rPrChange w:id="54" w:author="Guest User" w:date="2023-10-30T16:53:00Z">
            <w:rPr>
              <w:lang w:val="en-US"/>
            </w:rPr>
          </w:rPrChange>
        </w:rPr>
        <w:t>LDH</w:t>
      </w:r>
      <w:ins w:id="55" w:author="Guest User" w:date="2023-10-30T04:06:00Z">
        <w:r w:rsidR="3E619783" w:rsidRPr="3E619783">
          <w:rPr>
            <w:highlight w:val="magenta"/>
            <w:lang w:val="en-US"/>
          </w:rPr>
          <w:t xml:space="preserve"> and CS?</w:t>
        </w:r>
      </w:ins>
      <w:r w:rsidR="3E619783" w:rsidRPr="3E619783">
        <w:rPr>
          <w:highlight w:val="magenta"/>
          <w:lang w:val="en-US"/>
          <w:rPrChange w:id="56" w:author="Guest User" w:date="2023-10-30T04:06:00Z">
            <w:rPr>
              <w:lang w:val="en-US"/>
            </w:rPr>
          </w:rPrChange>
        </w:rPr>
        <w:t>)</w:t>
      </w:r>
      <w:r w:rsidR="00D922E1" w:rsidRPr="3E619783">
        <w:rPr>
          <w:highlight w:val="magenta"/>
          <w:lang w:val="en-US"/>
          <w:rPrChange w:id="57" w:author="Guest User" w:date="2023-10-30T16:53:00Z">
            <w:rPr>
              <w:lang w:val="en-US"/>
            </w:rPr>
          </w:rPrChange>
        </w:rPr>
        <w:t xml:space="preserve"> a</w:t>
      </w:r>
      <w:r w:rsidR="00D922E1">
        <w:rPr>
          <w:lang w:val="en-US"/>
        </w:rPr>
        <w:t>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del w:id="58" w:author="Guest User" w:date="2023-10-30T04:07:00Z">
        <w:r w:rsidR="00787209">
          <w:rPr>
            <w:lang w:val="en-US"/>
          </w:rPr>
          <w:delText>instead of a gaussian distribution,</w:delText>
        </w:r>
      </w:del>
      <w:r w:rsidR="00787209">
        <w:rPr>
          <w:lang w:val="en-US"/>
        </w:rPr>
        <w:t xml:space="preserve">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29785204" w14:textId="59807097" w:rsidR="002E764B"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7889BCEA"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w:t>
      </w:r>
      <w:ins w:id="59" w:author="Guest User" w:date="2023-10-31T04:19:00Z">
        <w:r w:rsidRPr="5E74CD3E">
          <w:rPr>
            <w:lang w:val="en-US"/>
          </w:rPr>
          <w:t xml:space="preserve"> </w:t>
        </w:r>
        <w:commentRangeStart w:id="60"/>
        <w:r w:rsidRPr="5E74CD3E">
          <w:rPr>
            <w:lang w:val="en-US"/>
          </w:rPr>
          <w:t>(</w:t>
        </w:r>
      </w:ins>
      <w:proofErr w:type="spellStart"/>
      <w:proofErr w:type="gramStart"/>
      <w:ins w:id="61" w:author="Guest User" w:date="2023-10-31T04:20:00Z">
        <w:r w:rsidRPr="5E74CD3E">
          <w:rPr>
            <w:lang w:val="en-US"/>
          </w:rPr>
          <w:t>Fx,y</w:t>
        </w:r>
        <w:proofErr w:type="spellEnd"/>
        <w:proofErr w:type="gramEnd"/>
        <w:r w:rsidRPr="5E74CD3E">
          <w:rPr>
            <w:lang w:val="en-US"/>
          </w:rPr>
          <w:t xml:space="preserve"> = , p...</w:t>
        </w:r>
      </w:ins>
      <w:commentRangeEnd w:id="60"/>
      <w:r w:rsidR="00D53394">
        <w:rPr>
          <w:rStyle w:val="CommentReference"/>
        </w:rPr>
        <w:commentReference w:id="60"/>
      </w:r>
      <w:ins w:id="62" w:author="Guest User" w:date="2023-10-31T04:19:00Z">
        <w:r w:rsidRPr="5E74CD3E">
          <w:rPr>
            <w:lang w:val="en-US"/>
          </w:rPr>
          <w:t>)</w:t>
        </w:r>
      </w:ins>
      <w:r w:rsidRPr="5E74CD3E">
        <w:rPr>
          <w:lang w:val="en-US"/>
        </w:rPr>
        <w:t>, but no significant differences were seen in MO</w:t>
      </w:r>
      <w:r w:rsidRPr="5E74CD3E">
        <w:rPr>
          <w:vertAlign w:val="subscript"/>
          <w:lang w:val="en-US"/>
        </w:rPr>
        <w:t>2rest</w:t>
      </w:r>
      <w:r w:rsidRPr="5E74CD3E">
        <w:rPr>
          <w:lang w:val="en-US"/>
        </w:rPr>
        <w:t xml:space="preserve"> when comparing fish from low- and high-latitude regions</w:t>
      </w:r>
      <w:ins w:id="63" w:author="Guest User" w:date="2023-10-31T04:21:00Z">
        <w:r w:rsidRPr="5E74CD3E">
          <w:rPr>
            <w:lang w:val="en-US"/>
          </w:rPr>
          <w:t xml:space="preserve"> (</w:t>
        </w:r>
        <w:proofErr w:type="spellStart"/>
        <w:r w:rsidRPr="5E74CD3E">
          <w:rPr>
            <w:lang w:val="en-US"/>
          </w:rPr>
          <w:t>Fx,y</w:t>
        </w:r>
        <w:proofErr w:type="spellEnd"/>
        <w:r w:rsidRPr="5E74CD3E">
          <w:rPr>
            <w:lang w:val="en-US"/>
          </w:rPr>
          <w:t xml:space="preserve"> = , p...)</w:t>
        </w:r>
      </w:ins>
      <w:r w:rsidRPr="5E74CD3E">
        <w:rPr>
          <w:lang w:val="en-US"/>
        </w:rPr>
        <w:t xml:space="preserve"> </w:t>
      </w:r>
      <w:del w:id="64" w:author="Guest User" w:date="2023-10-31T04:21:00Z">
        <w:r w:rsidR="00D53394" w:rsidRPr="5E74CD3E" w:rsidDel="5E74CD3E">
          <w:rPr>
            <w:lang w:val="en-US"/>
          </w:rPr>
          <w:delText>at</w:delText>
        </w:r>
      </w:del>
      <w:ins w:id="65" w:author="Guest User" w:date="2023-10-31T04:21:00Z">
        <w:r w:rsidRPr="5E74CD3E">
          <w:rPr>
            <w:lang w:val="en-US"/>
          </w:rPr>
          <w:t xml:space="preserve">across the </w:t>
        </w:r>
        <w:proofErr w:type="spellStart"/>
        <w:r w:rsidRPr="5E74CD3E">
          <w:rPr>
            <w:lang w:val="en-US"/>
          </w:rPr>
          <w:t>tempera</w:t>
        </w:r>
      </w:ins>
      <w:ins w:id="66" w:author="Guest User" w:date="2023-10-31T04:22:00Z">
        <w:r w:rsidRPr="5E74CD3E">
          <w:rPr>
            <w:lang w:val="en-US"/>
          </w:rPr>
          <w:t>t</w:t>
        </w:r>
      </w:ins>
      <w:ins w:id="67" w:author="Guest User" w:date="2023-10-31T04:21:00Z">
        <w:r w:rsidRPr="5E74CD3E">
          <w:rPr>
            <w:lang w:val="en-US"/>
          </w:rPr>
          <w:t>ue</w:t>
        </w:r>
        <w:proofErr w:type="spellEnd"/>
        <w:r w:rsidRPr="5E74CD3E">
          <w:rPr>
            <w:lang w:val="en-US"/>
          </w:rPr>
          <w:t xml:space="preserve"> range</w:t>
        </w:r>
      </w:ins>
      <w:r w:rsidRPr="5E74CD3E">
        <w:rPr>
          <w:lang w:val="en-US"/>
        </w:rPr>
        <w:t xml:space="preserve"> 27°C</w:t>
      </w:r>
      <w:del w:id="68" w:author="Guest User" w:date="2023-10-31T04:21:00Z">
        <w:r w:rsidR="00D53394" w:rsidRPr="5E74CD3E" w:rsidDel="5E74CD3E">
          <w:rPr>
            <w:lang w:val="en-US"/>
          </w:rPr>
          <w:delText>,</w:delText>
        </w:r>
      </w:del>
      <w:r w:rsidRPr="5E74CD3E">
        <w:rPr>
          <w:lang w:val="en-US"/>
        </w:rPr>
        <w:t xml:space="preserve"> </w:t>
      </w:r>
      <w:del w:id="69" w:author="Guest User" w:date="2023-10-31T04:21:00Z">
        <w:r w:rsidR="00D53394" w:rsidRPr="5E74CD3E" w:rsidDel="5E74CD3E">
          <w:rPr>
            <w:lang w:val="en-US"/>
          </w:rPr>
          <w:delText xml:space="preserve">28.5°C, 30°C, or </w:delText>
        </w:r>
      </w:del>
      <w:ins w:id="70" w:author="Guest User" w:date="2023-10-31T04:21:00Z">
        <w:r w:rsidRPr="5E74CD3E">
          <w:rPr>
            <w:lang w:val="en-US"/>
          </w:rPr>
          <w:t xml:space="preserve">to </w:t>
        </w:r>
      </w:ins>
      <w:r w:rsidRPr="5E74CD3E">
        <w:rPr>
          <w:lang w:val="en-US"/>
        </w:rPr>
        <w:t xml:space="preserve">31.5°C. </w:t>
      </w:r>
      <w:commentRangeStart w:id="71"/>
      <w:r w:rsidRPr="5E74CD3E">
        <w:rPr>
          <w:lang w:val="en-US"/>
        </w:rPr>
        <w:t>(</w:t>
      </w:r>
      <w:r w:rsidRPr="5E74CD3E">
        <w:rPr>
          <w:b/>
          <w:bCs/>
          <w:lang w:val="en-US"/>
        </w:rPr>
        <w:t>Figure 2a</w:t>
      </w:r>
      <w:commentRangeEnd w:id="71"/>
      <w:r w:rsidR="00D53394">
        <w:rPr>
          <w:rStyle w:val="CommentReference"/>
        </w:rPr>
        <w:commentReference w:id="71"/>
      </w:r>
      <w:r w:rsidRPr="5E74CD3E">
        <w:rPr>
          <w:lang w:val="en-US"/>
        </w:rPr>
        <w:t>).  At the lowest two temperatures, 27°C and 28.5°C, MO</w:t>
      </w:r>
      <w:commentRangeStart w:id="72"/>
      <w:r w:rsidRPr="5E74CD3E">
        <w:rPr>
          <w:vertAlign w:val="subscript"/>
          <w:lang w:val="en-US"/>
        </w:rPr>
        <w:t>2</w:t>
      </w:r>
      <w:r w:rsidR="00DD111A">
        <w:rPr>
          <w:vertAlign w:val="subscript"/>
          <w:lang w:val="en-US"/>
        </w:rPr>
        <w:t>resting</w:t>
      </w:r>
      <w:r w:rsidRPr="5E74CD3E">
        <w:rPr>
          <w:vertAlign w:val="subscript"/>
          <w:lang w:val="en-US"/>
        </w:rPr>
        <w:t xml:space="preserve"> </w:t>
      </w:r>
      <w:r w:rsidRPr="5E74CD3E">
        <w:rPr>
          <w:lang w:val="en-US"/>
        </w:rPr>
        <w:t>was most similar between regions (</w:t>
      </w:r>
      <w:ins w:id="73" w:author="Guest User" w:date="2023-10-31T04:23:00Z">
        <w:r w:rsidRPr="5E74CD3E">
          <w:rPr>
            <w:lang w:val="en-US"/>
          </w:rPr>
          <w:t xml:space="preserve">27°C: </w:t>
        </w:r>
      </w:ins>
      <w:r w:rsidRPr="5E74CD3E">
        <w:rPr>
          <w:i/>
          <w:iCs/>
          <w:lang w:val="en-US"/>
        </w:rPr>
        <w:t>p</w:t>
      </w:r>
      <w:commentRangeStart w:id="74"/>
      <w:del w:id="75" w:author="Guest User" w:date="2023-10-31T04:23:00Z">
        <w:r w:rsidR="00D53394" w:rsidRPr="5E74CD3E" w:rsidDel="5E74CD3E">
          <w:rPr>
            <w:vertAlign w:val="subscript"/>
            <w:lang w:val="en-US"/>
          </w:rPr>
          <w:delText>27</w:delText>
        </w:r>
      </w:del>
      <w:r w:rsidRPr="5E74CD3E">
        <w:rPr>
          <w:lang w:val="en-US"/>
        </w:rPr>
        <w:t xml:space="preserve"> </w:t>
      </w:r>
      <w:commentRangeEnd w:id="74"/>
      <w:r w:rsidR="00D53394">
        <w:rPr>
          <w:rStyle w:val="CommentReference"/>
        </w:rPr>
        <w:commentReference w:id="74"/>
      </w:r>
      <w:r w:rsidRPr="5E74CD3E">
        <w:rPr>
          <w:lang w:val="en-US"/>
        </w:rPr>
        <w:t xml:space="preserve">=0.58, [CI: -0.45, 0.78]; </w:t>
      </w:r>
      <w:ins w:id="76" w:author="Guest User" w:date="2023-10-31T04:23:00Z">
        <w:r w:rsidRPr="5E74CD3E">
          <w:rPr>
            <w:lang w:val="en-US"/>
          </w:rPr>
          <w:t xml:space="preserve">28.5°C: </w:t>
        </w:r>
      </w:ins>
      <w:r w:rsidRPr="5E74CD3E">
        <w:rPr>
          <w:i/>
          <w:iCs/>
          <w:lang w:val="en-US"/>
        </w:rPr>
        <w:t>p</w:t>
      </w:r>
      <w:del w:id="77" w:author="Guest User" w:date="2023-10-31T04:23:00Z">
        <w:r w:rsidR="00D53394" w:rsidRPr="5E74CD3E" w:rsidDel="5E74CD3E">
          <w:rPr>
            <w:vertAlign w:val="subscript"/>
            <w:lang w:val="en-US"/>
          </w:rPr>
          <w:delText>28.5</w:delText>
        </w:r>
      </w:del>
      <w:r w:rsidRPr="5E74CD3E">
        <w:rPr>
          <w:vertAlign w:val="subscript"/>
          <w:lang w:val="en-US"/>
        </w:rPr>
        <w:t xml:space="preserve"> </w:t>
      </w:r>
      <w:r w:rsidRPr="5E74CD3E">
        <w:rPr>
          <w:lang w:val="en-US"/>
        </w:rPr>
        <w:t xml:space="preserve">=0.90, [CI: -0.67, 0.59]). </w:t>
      </w:r>
      <w:commentRangeStart w:id="78"/>
      <w:commentRangeStart w:id="79"/>
      <w:commentRangeStart w:id="80"/>
      <w:r w:rsidRPr="5E74CD3E">
        <w:rPr>
          <w:lang w:val="en-US"/>
        </w:rPr>
        <w:t>MO</w:t>
      </w:r>
      <w:r w:rsidRPr="5E74CD3E">
        <w:rPr>
          <w:vertAlign w:val="subscript"/>
          <w:lang w:val="en-US"/>
        </w:rPr>
        <w:t>2Rest</w:t>
      </w:r>
      <w:commentRangeEnd w:id="72"/>
      <w:r w:rsidR="00D53394">
        <w:rPr>
          <w:rStyle w:val="CommentReference"/>
        </w:rPr>
        <w:commentReference w:id="72"/>
      </w:r>
      <w:r w:rsidRPr="5E74CD3E">
        <w:rPr>
          <w:lang w:val="en-US"/>
        </w:rPr>
        <w:t xml:space="preserve"> was significantly higher at 30°C and 31.5°C, than at 27°C and 28.5°C for fish from high-latitude populations (</w:t>
      </w:r>
      <w:r w:rsidRPr="5E74CD3E">
        <w:rPr>
          <w:i/>
          <w:iCs/>
          <w:lang w:val="en-US"/>
        </w:rPr>
        <w:t>p</w:t>
      </w:r>
      <w:r w:rsidRPr="5E74CD3E">
        <w:rPr>
          <w:vertAlign w:val="subscript"/>
          <w:lang w:val="en-US"/>
        </w:rPr>
        <w:t>Leading27v30</w:t>
      </w:r>
      <w:r w:rsidRPr="5E74CD3E">
        <w:rPr>
          <w:lang w:val="en-US"/>
        </w:rPr>
        <w:t xml:space="preserve"> </w:t>
      </w:r>
      <w:commentRangeStart w:id="81"/>
      <w:r w:rsidRPr="5E74CD3E">
        <w:rPr>
          <w:lang w:val="en-US"/>
        </w:rPr>
        <w:t xml:space="preserve">&lt;0.0022, </w:t>
      </w:r>
      <w:commentRangeEnd w:id="81"/>
      <w:r w:rsidR="00D53394">
        <w:rPr>
          <w:rStyle w:val="CommentReference"/>
        </w:rPr>
        <w:commentReference w:id="81"/>
      </w:r>
      <w:r w:rsidRPr="5E74CD3E">
        <w:rPr>
          <w:lang w:val="en-US"/>
        </w:rPr>
        <w:t xml:space="preserve">[CI: -1.78, -0.29]; </w:t>
      </w:r>
      <w:r w:rsidRPr="5E74CD3E">
        <w:rPr>
          <w:i/>
          <w:iCs/>
          <w:lang w:val="en-US"/>
        </w:rPr>
        <w:t>p</w:t>
      </w:r>
      <w:r w:rsidRPr="5E74CD3E">
        <w:rPr>
          <w:i/>
          <w:iCs/>
          <w:vertAlign w:val="subscript"/>
          <w:lang w:val="en-US"/>
        </w:rPr>
        <w:t>27–31.5</w:t>
      </w:r>
      <w:r w:rsidRPr="5E74CD3E">
        <w:rPr>
          <w:i/>
          <w:iCs/>
          <w:lang w:val="en-US"/>
        </w:rPr>
        <w:t xml:space="preserve">  </w:t>
      </w:r>
      <w:r w:rsidRPr="5E74CD3E">
        <w:rPr>
          <w:lang w:val="en-US"/>
        </w:rPr>
        <w:t>&lt;0.0</w:t>
      </w:r>
      <w:del w:id="82" w:author="Guest User" w:date="2023-10-30T04:09:00Z">
        <w:r w:rsidR="00D53394" w:rsidRPr="5E74CD3E" w:rsidDel="5E74CD3E">
          <w:rPr>
            <w:lang w:val="en-US"/>
          </w:rPr>
          <w:delText>0</w:delText>
        </w:r>
      </w:del>
      <w:r w:rsidRPr="5E74CD3E">
        <w:rPr>
          <w:lang w:val="en-US"/>
        </w:rPr>
        <w:t>01, [CI</w:t>
      </w:r>
      <w:r w:rsidRPr="5E74CD3E">
        <w:rPr>
          <w:i/>
          <w:iCs/>
          <w:vertAlign w:val="subscript"/>
          <w:lang w:val="en-US"/>
        </w:rPr>
        <w:t>27–31.5</w:t>
      </w:r>
      <w:r w:rsidRPr="5E74CD3E">
        <w:rPr>
          <w:lang w:val="en-US"/>
        </w:rPr>
        <w:t xml:space="preserve">: -2.17, -0.66]; </w:t>
      </w:r>
      <w:r w:rsidRPr="5E74CD3E">
        <w:rPr>
          <w:i/>
          <w:iCs/>
          <w:lang w:val="en-US"/>
        </w:rPr>
        <w:t>p</w:t>
      </w:r>
      <w:r w:rsidRPr="5E74CD3E">
        <w:rPr>
          <w:vertAlign w:val="subscript"/>
          <w:lang w:val="en-US"/>
        </w:rPr>
        <w:t>Leading28.5v30</w:t>
      </w:r>
      <w:r w:rsidRPr="5E74CD3E">
        <w:rPr>
          <w:lang w:val="en-US"/>
        </w:rPr>
        <w:t xml:space="preserve"> =0.035, [CI: -1.53, -0.039]; </w:t>
      </w:r>
      <w:r w:rsidRPr="5E74CD3E">
        <w:rPr>
          <w:i/>
          <w:iCs/>
          <w:lang w:val="en-US"/>
        </w:rPr>
        <w:t>p</w:t>
      </w:r>
      <w:r w:rsidRPr="5E74CD3E">
        <w:rPr>
          <w:vertAlign w:val="subscript"/>
          <w:lang w:val="en-US"/>
        </w:rPr>
        <w:t>Leading28.5v31.5</w:t>
      </w:r>
      <w:r w:rsidRPr="5E74CD3E">
        <w:rPr>
          <w:lang w:val="en-US"/>
        </w:rPr>
        <w:t xml:space="preserve"> =0.0006, [CI</w:t>
      </w:r>
      <w:r w:rsidRPr="5E74CD3E">
        <w:rPr>
          <w:i/>
          <w:iCs/>
          <w:vertAlign w:val="subscript"/>
          <w:lang w:val="en-US"/>
        </w:rPr>
        <w:t>28.5–31.5</w:t>
      </w:r>
      <w:r w:rsidRPr="5E74CD3E">
        <w:rPr>
          <w:lang w:val="en-US"/>
        </w:rPr>
        <w:t xml:space="preserve">: -1.91, -0.40]) region. </w:t>
      </w:r>
      <w:commentRangeEnd w:id="78"/>
      <w:r w:rsidR="00D53394">
        <w:rPr>
          <w:rStyle w:val="CommentReference"/>
        </w:rPr>
        <w:commentReference w:id="78"/>
      </w:r>
      <w:commentRangeEnd w:id="79"/>
      <w:r w:rsidR="00D53394">
        <w:rPr>
          <w:rStyle w:val="CommentReference"/>
        </w:rPr>
        <w:commentReference w:id="79"/>
      </w:r>
      <w:commentRangeEnd w:id="80"/>
      <w:r w:rsidR="00D53394">
        <w:rPr>
          <w:rStyle w:val="CommentReference"/>
        </w:rPr>
        <w:commentReference w:id="80"/>
      </w:r>
      <w:r w:rsidRPr="5E74CD3E">
        <w:rPr>
          <w:lang w:val="en-US"/>
        </w:rPr>
        <w:t xml:space="preserve">The largest increase in RMR (14%) between temperatures within high-latitude region </w:t>
      </w:r>
      <w:r w:rsidRPr="5E74CD3E">
        <w:rPr>
          <w:lang w:val="en-US"/>
        </w:rPr>
        <w:lastRenderedPageBreak/>
        <w:t>fish was observed between 28.5°C and 30°C. In the low-latitude region MO</w:t>
      </w:r>
      <w:r w:rsidRPr="5E74CD3E">
        <w:rPr>
          <w:vertAlign w:val="subscript"/>
          <w:lang w:val="en-US"/>
        </w:rPr>
        <w:t>2Rest</w:t>
      </w:r>
      <w:r w:rsidRPr="5E74CD3E">
        <w:rPr>
          <w:lang w:val="en-US"/>
        </w:rPr>
        <w:t xml:space="preserve"> similar differences were seen (</w:t>
      </w:r>
      <w:r w:rsidRPr="5E74CD3E">
        <w:rPr>
          <w:i/>
          <w:iCs/>
          <w:lang w:val="en-US"/>
        </w:rPr>
        <w:t>p</w:t>
      </w:r>
      <w:r w:rsidRPr="5E74CD3E">
        <w:rPr>
          <w:vertAlign w:val="subscript"/>
          <w:lang w:val="en-US"/>
        </w:rPr>
        <w:t>Core27v30</w:t>
      </w:r>
      <w:r w:rsidRPr="5E74CD3E">
        <w:rPr>
          <w:lang w:val="en-US"/>
        </w:rPr>
        <w:t xml:space="preserve"> =0.0077, [CI: -1.50, -0.17]; </w:t>
      </w:r>
      <w:r w:rsidRPr="5E74CD3E">
        <w:rPr>
          <w:i/>
          <w:iCs/>
          <w:lang w:val="en-US"/>
        </w:rPr>
        <w:t>p</w:t>
      </w:r>
      <w:r w:rsidRPr="5E74CD3E">
        <w:rPr>
          <w:i/>
          <w:iCs/>
          <w:vertAlign w:val="subscript"/>
          <w:lang w:val="en-US"/>
        </w:rPr>
        <w:t>Core27v31.5</w:t>
      </w:r>
      <w:r w:rsidRPr="5E74CD3E">
        <w:rPr>
          <w:i/>
          <w:iCs/>
          <w:lang w:val="en-US"/>
        </w:rPr>
        <w:t xml:space="preserve"> </w:t>
      </w:r>
      <w:r w:rsidRPr="5E74CD3E">
        <w:rPr>
          <w:lang w:val="en-US"/>
        </w:rPr>
        <w:t xml:space="preserve">&lt;0.0001, [CI: -2.07, -0.66]; </w:t>
      </w:r>
      <w:r w:rsidRPr="5E74CD3E">
        <w:rPr>
          <w:i/>
          <w:iCs/>
          <w:lang w:val="en-US"/>
        </w:rPr>
        <w:t>p</w:t>
      </w:r>
      <w:r w:rsidRPr="5E74CD3E">
        <w:rPr>
          <w:vertAlign w:val="subscript"/>
          <w:lang w:val="en-US"/>
        </w:rPr>
        <w:t>Core28.5v30</w:t>
      </w:r>
      <w:r w:rsidRPr="5E74CD3E">
        <w:rPr>
          <w:lang w:val="en-US"/>
        </w:rPr>
        <w:t xml:space="preserve"> &lt;0.</w:t>
      </w:r>
      <w:del w:id="83" w:author="Guest User" w:date="2023-10-30T04:09:00Z">
        <w:r w:rsidR="00D53394" w:rsidRPr="5E74CD3E" w:rsidDel="5E74CD3E">
          <w:rPr>
            <w:lang w:val="en-US"/>
          </w:rPr>
          <w:delText>0</w:delText>
        </w:r>
      </w:del>
      <w:r w:rsidRPr="5E74CD3E">
        <w:rPr>
          <w:lang w:val="en-US"/>
        </w:rPr>
        <w:t>001, [CI: -1.99, -0.65]), however there was no significant difference between 28.5°C and 30°C. The largest increase in RMR (14%) with low-latitude region fish was observed between 30°C and 31.5°C (</w:t>
      </w:r>
      <w:r w:rsidRPr="5E74CD3E">
        <w:rPr>
          <w:i/>
          <w:iCs/>
          <w:lang w:val="en-US"/>
        </w:rPr>
        <w:t>p</w:t>
      </w:r>
      <w:r w:rsidRPr="5E74CD3E">
        <w:rPr>
          <w:i/>
          <w:iCs/>
          <w:vertAlign w:val="subscript"/>
          <w:lang w:val="en-US"/>
        </w:rPr>
        <w:t xml:space="preserve">Core30v31.5 </w:t>
      </w:r>
      <w:r w:rsidRPr="5E74CD3E">
        <w:rPr>
          <w:i/>
          <w:iCs/>
          <w:lang w:val="en-US"/>
        </w:rPr>
        <w:t>&lt;</w:t>
      </w:r>
      <w:r w:rsidRPr="5E74CD3E">
        <w:rPr>
          <w:lang w:val="en-US"/>
        </w:rPr>
        <w:t xml:space="preserve">0.01, [CI: -1.50, -0.17]). </w:t>
      </w:r>
    </w:p>
    <w:p w14:paraId="0C6AF2BF" w14:textId="0A2CD4D7" w:rsidR="00AF5D17" w:rsidRPr="00AF5D17" w:rsidRDefault="00C742E5" w:rsidP="00B36451">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w:t>
      </w:r>
      <w:r w:rsidR="00697609">
        <w:rPr>
          <w:lang w:val="en-US"/>
        </w:rPr>
        <w:t>low-latitude</w:t>
      </w:r>
      <w:r w:rsidR="00D1425E">
        <w:rPr>
          <w:lang w:val="en-US"/>
        </w:rPr>
        <w:t xml:space="preserve">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0065748F" w:rsidRPr="00F24092">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14:paraId="0F6D8167" w14:textId="295C15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FD7C4E">
        <w:rPr>
          <w:rFonts w:cstheme="minorHAnsi"/>
          <w:lang w:val="en-US"/>
        </w:rPr>
        <w:t>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00C037F2" w:rsidRPr="00C037F2">
        <w:rPr>
          <w:rFonts w:cstheme="minorHAnsi"/>
          <w:lang w:val="en-US"/>
        </w:rPr>
        <w:t>&lt;</w:t>
      </w:r>
      <w:r w:rsidR="00066E13" w:rsidRPr="00C037F2">
        <w:rPr>
          <w:rFonts w:cstheme="minorHAnsi"/>
          <w:lang w:val="en-US"/>
        </w:rPr>
        <w:t>0.0</w:t>
      </w:r>
      <w:r w:rsidR="00C037F2" w:rsidRP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possessed by </w:t>
      </w:r>
      <w:r w:rsidR="00423CAA">
        <w:rPr>
          <w:rFonts w:cstheme="minorHAnsi"/>
          <w:lang w:val="en-US"/>
        </w:rPr>
        <w:t>low-latitude</w:t>
      </w:r>
      <w:r w:rsidR="00E93124">
        <w:rPr>
          <w:rFonts w:cstheme="minorHAnsi"/>
          <w:lang w:val="en-US"/>
        </w:rPr>
        <w:t xml:space="preserve">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DF1438">
        <w:rPr>
          <w:rFonts w:cstheme="minorHAnsi"/>
          <w:lang w:val="en-US"/>
        </w:rPr>
        <w:t xml:space="preserve">Optimal </w:t>
      </w:r>
      <w:r w:rsidR="00CF749D">
        <w:rPr>
          <w:rFonts w:cstheme="minorHAnsi"/>
          <w:lang w:val="en-US"/>
        </w:rPr>
        <w:t>A</w:t>
      </w:r>
      <w:r w:rsidR="00DF1438">
        <w:rPr>
          <w:rFonts w:cstheme="minorHAnsi"/>
          <w:lang w:val="en-US"/>
        </w:rPr>
        <w:t xml:space="preserve">AS for </w:t>
      </w:r>
      <w:r w:rsidR="00423CAA">
        <w:rPr>
          <w:rFonts w:cstheme="minorHAnsi"/>
          <w:lang w:val="en-US"/>
        </w:rPr>
        <w:t>low-</w:t>
      </w:r>
      <w:r w:rsidR="00DF1438">
        <w:rPr>
          <w:rFonts w:cstheme="minorHAnsi"/>
          <w:lang w:val="en-US"/>
        </w:rPr>
        <w:t xml:space="preserve"> </w:t>
      </w:r>
      <w:r w:rsidR="00437C9C">
        <w:rPr>
          <w:rFonts w:cstheme="minorHAnsi"/>
          <w:lang w:val="en-US"/>
        </w:rPr>
        <w:t xml:space="preserve">and </w:t>
      </w:r>
      <w:r w:rsidR="00423CAA">
        <w:rPr>
          <w:rFonts w:cstheme="minorHAnsi"/>
          <w:lang w:val="en-US"/>
        </w:rPr>
        <w:t>high-latitude</w:t>
      </w:r>
      <w:r w:rsidR="00437C9C">
        <w:rPr>
          <w:rFonts w:cstheme="minorHAnsi"/>
          <w:lang w:val="en-US"/>
        </w:rPr>
        <w:t xml:space="preserve">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 xml:space="preserve">and </w:t>
      </w:r>
      <w:r w:rsidR="002C206A">
        <w:rPr>
          <w:rFonts w:cstheme="minorHAnsi"/>
          <w:lang w:val="en-US"/>
        </w:rPr>
        <w:t>28</w:t>
      </w:r>
      <w:r w:rsidR="00437C9C">
        <w:rPr>
          <w:rFonts w:cstheme="minorHAnsi"/>
          <w:lang w:val="en-US"/>
        </w:rPr>
        <w:t>.5°C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 xml:space="preserve">Interestingly, </w:t>
      </w:r>
      <w:r w:rsidR="00423CAA">
        <w:rPr>
          <w:rFonts w:cstheme="minorHAnsi"/>
          <w:lang w:val="en-US"/>
        </w:rPr>
        <w:t>low-latitude</w:t>
      </w:r>
      <w:r w:rsidR="00E67439">
        <w:rPr>
          <w:rFonts w:cstheme="minorHAnsi"/>
          <w:lang w:val="en-US"/>
        </w:rPr>
        <w:t xml:space="preserve"> region fish</w:t>
      </w:r>
      <w:r w:rsidR="00604478">
        <w:rPr>
          <w:rFonts w:cstheme="minorHAnsi"/>
          <w:lang w:val="en-US"/>
        </w:rPr>
        <w:t xml:space="preserve"> showed similar </w:t>
      </w:r>
      <w:r w:rsidR="00CF749D">
        <w:rPr>
          <w:rFonts w:cstheme="minorHAnsi"/>
          <w:lang w:val="en-US"/>
        </w:rPr>
        <w:t>A</w:t>
      </w:r>
      <w:r w:rsidR="00604478">
        <w:rPr>
          <w:rFonts w:cstheme="minorHAnsi"/>
          <w:lang w:val="en-US"/>
        </w:rPr>
        <w:t>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region</w:t>
      </w:r>
      <w:r w:rsidR="00225FCE">
        <w:rPr>
          <w:rFonts w:cstheme="minorHAnsi"/>
          <w:lang w:val="en-US"/>
        </w:rPr>
        <w:t>s</w:t>
      </w:r>
      <w:r w:rsidR="00F4798F">
        <w:rPr>
          <w:rFonts w:cstheme="minorHAnsi"/>
          <w:lang w:val="en-US"/>
        </w:rPr>
        <w:t xml:space="preserve">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6CE718EA" w:rsidR="00CB32C2" w:rsidRPr="008F2028" w:rsidRDefault="5E74CD3E" w:rsidP="00B36451">
      <w:pPr>
        <w:spacing w:line="240" w:lineRule="auto"/>
        <w:jc w:val="both"/>
        <w:rPr>
          <w:lang w:val="en-US"/>
        </w:rPr>
      </w:pPr>
      <w:r w:rsidRPr="5E74CD3E">
        <w:rPr>
          <w:lang w:val="en-US"/>
        </w:rPr>
        <w:t xml:space="preserve">Immune swelling response exhibited a curved response in both low- and high-latitude populations that peaked at 28.5°C </w:t>
      </w:r>
      <w:commentRangeStart w:id="84"/>
      <w:r w:rsidRPr="5E74CD3E">
        <w:rPr>
          <w:lang w:val="en-US"/>
        </w:rPr>
        <w:t>(</w:t>
      </w:r>
      <w:r w:rsidRPr="5E74CD3E">
        <w:rPr>
          <w:b/>
          <w:bCs/>
          <w:lang w:val="en-US"/>
        </w:rPr>
        <w:t>Figure 3</w:t>
      </w:r>
      <w:r w:rsidRPr="5E74CD3E">
        <w:rPr>
          <w:lang w:val="en-US"/>
        </w:rPr>
        <w:t>)</w:t>
      </w:r>
      <w:commentRangeEnd w:id="84"/>
      <w:r w:rsidR="00C525DC">
        <w:rPr>
          <w:rStyle w:val="CommentReference"/>
        </w:rPr>
        <w:commentReference w:id="84"/>
      </w:r>
      <w:r w:rsidRPr="5E74CD3E">
        <w:rPr>
          <w:lang w:val="en-US"/>
        </w:rPr>
        <w:t>, however, no significant differences were found between regions at tested temperatures (</w:t>
      </w:r>
      <w:r w:rsidRPr="5E74CD3E">
        <w:rPr>
          <w:i/>
          <w:iCs/>
          <w:lang w:val="en-US"/>
        </w:rPr>
        <w:t>p</w:t>
      </w:r>
      <w:r w:rsidRPr="5E74CD3E">
        <w:rPr>
          <w:i/>
          <w:iCs/>
          <w:vertAlign w:val="subscript"/>
          <w:lang w:val="en-US"/>
        </w:rPr>
        <w:t>27</w:t>
      </w:r>
      <w:r w:rsidRPr="5E74CD3E">
        <w:rPr>
          <w:i/>
          <w:iCs/>
          <w:lang w:val="en-US"/>
        </w:rPr>
        <w:t xml:space="preserve"> </w:t>
      </w:r>
      <w:r w:rsidRPr="5E74CD3E">
        <w:rPr>
          <w:lang w:val="en-US"/>
        </w:rPr>
        <w:t xml:space="preserve">=0.19; </w:t>
      </w:r>
      <w:r w:rsidRPr="5E74CD3E">
        <w:rPr>
          <w:i/>
          <w:iCs/>
          <w:lang w:val="en-US"/>
        </w:rPr>
        <w:t>p</w:t>
      </w:r>
      <w:r w:rsidRPr="5E74CD3E">
        <w:rPr>
          <w:i/>
          <w:iCs/>
          <w:vertAlign w:val="subscript"/>
          <w:lang w:val="en-US"/>
        </w:rPr>
        <w:t>28.5</w:t>
      </w:r>
      <w:r w:rsidRPr="5E74CD3E">
        <w:rPr>
          <w:i/>
          <w:iCs/>
          <w:lang w:val="en-US"/>
        </w:rPr>
        <w:t xml:space="preserve"> </w:t>
      </w:r>
      <w:r w:rsidRPr="5E74CD3E">
        <w:rPr>
          <w:lang w:val="en-US"/>
        </w:rPr>
        <w:t xml:space="preserve">=0.62; </w:t>
      </w:r>
      <w:r w:rsidRPr="5E74CD3E">
        <w:rPr>
          <w:i/>
          <w:iCs/>
          <w:lang w:val="en-US"/>
        </w:rPr>
        <w:t>p</w:t>
      </w:r>
      <w:r w:rsidRPr="5E74CD3E">
        <w:rPr>
          <w:i/>
          <w:iCs/>
          <w:vertAlign w:val="subscript"/>
          <w:lang w:val="en-US"/>
        </w:rPr>
        <w:t>30</w:t>
      </w:r>
      <w:r w:rsidRPr="5E74CD3E">
        <w:rPr>
          <w:i/>
          <w:iCs/>
          <w:lang w:val="en-US"/>
        </w:rPr>
        <w:t xml:space="preserve"> </w:t>
      </w:r>
      <w:r w:rsidRPr="5E74CD3E">
        <w:rPr>
          <w:lang w:val="en-US"/>
        </w:rPr>
        <w:t xml:space="preserve">=0.59; </w:t>
      </w:r>
      <w:r w:rsidRPr="5E74CD3E">
        <w:rPr>
          <w:i/>
          <w:iCs/>
          <w:lang w:val="en-US"/>
        </w:rPr>
        <w:t>p</w:t>
      </w:r>
      <w:r w:rsidRPr="5E74CD3E">
        <w:rPr>
          <w:i/>
          <w:iCs/>
          <w:vertAlign w:val="subscript"/>
          <w:lang w:val="en-US"/>
        </w:rPr>
        <w:t>31.5</w:t>
      </w:r>
      <w:r w:rsidRPr="5E74CD3E">
        <w:rPr>
          <w:i/>
          <w:iCs/>
          <w:lang w:val="en-US"/>
        </w:rPr>
        <w:t xml:space="preserve"> </w:t>
      </w:r>
      <w:r w:rsidRPr="5E74CD3E">
        <w:rPr>
          <w:lang w:val="en-US"/>
        </w:rPr>
        <w:t>=0.80). Combined results between regions showed that immune response was lowest at 31.5°C, showing a decrease of 60%, 75%, and 53% compared to 27°C (</w:t>
      </w:r>
      <w:r w:rsidRPr="5E74CD3E">
        <w:rPr>
          <w:i/>
          <w:iCs/>
          <w:lang w:val="en-US"/>
        </w:rPr>
        <w:t xml:space="preserve">p </w:t>
      </w:r>
      <w:r w:rsidRPr="5E74CD3E">
        <w:rPr>
          <w:lang w:val="en-US"/>
        </w:rPr>
        <w:t>&lt;0.00</w:t>
      </w:r>
      <w:del w:id="85" w:author="Guest User" w:date="2023-10-30T04:09:00Z">
        <w:r w:rsidR="00C525DC" w:rsidRPr="5E74CD3E" w:rsidDel="5E74CD3E">
          <w:rPr>
            <w:lang w:val="en-US"/>
          </w:rPr>
          <w:delText>0</w:delText>
        </w:r>
      </w:del>
      <w:r w:rsidRPr="5E74CD3E">
        <w:rPr>
          <w:lang w:val="en-US"/>
        </w:rPr>
        <w:t>1</w:t>
      </w:r>
      <w:r w:rsidRPr="5E74CD3E">
        <w:rPr>
          <w:i/>
          <w:iCs/>
          <w:lang w:val="en-US"/>
        </w:rPr>
        <w:t xml:space="preserve">, </w:t>
      </w:r>
      <w:r w:rsidRPr="5E74CD3E">
        <w:rPr>
          <w:lang w:val="en-US"/>
        </w:rPr>
        <w:t>[CI: 0.43, 1.42]), 28.5°C (</w:t>
      </w:r>
      <w:r w:rsidRPr="5E74CD3E">
        <w:rPr>
          <w:i/>
          <w:iCs/>
          <w:lang w:val="en-US"/>
        </w:rPr>
        <w:t xml:space="preserve">p </w:t>
      </w:r>
      <w:r w:rsidRPr="5E74CD3E">
        <w:rPr>
          <w:lang w:val="en-US"/>
        </w:rPr>
        <w:t>&lt;0.00</w:t>
      </w:r>
      <w:del w:id="86" w:author="Guest User" w:date="2023-10-30T04:08:00Z">
        <w:r w:rsidR="00C525DC" w:rsidRPr="5E74CD3E" w:rsidDel="5E74CD3E">
          <w:rPr>
            <w:lang w:val="en-US"/>
          </w:rPr>
          <w:delText>0</w:delText>
        </w:r>
      </w:del>
      <w:r w:rsidRPr="5E74CD3E">
        <w:rPr>
          <w:lang w:val="en-US"/>
        </w:rPr>
        <w:t>1</w:t>
      </w:r>
      <w:r w:rsidRPr="5E74CD3E">
        <w:rPr>
          <w:i/>
          <w:iCs/>
          <w:lang w:val="en-US"/>
        </w:rPr>
        <w:t xml:space="preserve">, </w:t>
      </w:r>
      <w:r w:rsidRPr="5E74CD3E">
        <w:rPr>
          <w:lang w:val="en-US"/>
        </w:rPr>
        <w:t>[CI: 0.87, 1.88]), and 30 °C (</w:t>
      </w:r>
      <w:r w:rsidRPr="5E74CD3E">
        <w:rPr>
          <w:i/>
          <w:iCs/>
          <w:lang w:val="en-US"/>
        </w:rPr>
        <w:t xml:space="preserve">p </w:t>
      </w:r>
      <w:commentRangeStart w:id="87"/>
      <w:r w:rsidRPr="5E74CD3E">
        <w:rPr>
          <w:lang w:val="en-US"/>
        </w:rPr>
        <w:t>&lt;0.01</w:t>
      </w:r>
      <w:r w:rsidRPr="5E74CD3E">
        <w:rPr>
          <w:i/>
          <w:iCs/>
          <w:lang w:val="en-US"/>
        </w:rPr>
        <w:t xml:space="preserve">, </w:t>
      </w:r>
      <w:commentRangeEnd w:id="87"/>
      <w:r w:rsidR="00C525DC">
        <w:rPr>
          <w:rStyle w:val="CommentReference"/>
        </w:rPr>
        <w:commentReference w:id="87"/>
      </w:r>
      <w:r w:rsidRPr="5E74CD3E">
        <w:rPr>
          <w:lang w:val="en-US"/>
        </w:rPr>
        <w:t>[CI: 0.23, 1.30]), respectively. At 28.5°C immune response was also significantly higher than responses produced at 27°C (</w:t>
      </w:r>
      <w:r w:rsidRPr="5E74CD3E">
        <w:rPr>
          <w:i/>
          <w:iCs/>
          <w:lang w:val="en-US"/>
        </w:rPr>
        <w:t xml:space="preserve">p </w:t>
      </w:r>
      <w:r w:rsidRPr="5E74CD3E">
        <w:rPr>
          <w:lang w:val="en-US"/>
        </w:rPr>
        <w:t>&lt;0.05</w:t>
      </w:r>
      <w:r w:rsidRPr="5E74CD3E">
        <w:rPr>
          <w:i/>
          <w:iCs/>
          <w:lang w:val="en-US"/>
        </w:rPr>
        <w:t xml:space="preserve">, </w:t>
      </w:r>
      <w:r w:rsidRPr="5E74CD3E">
        <w:rPr>
          <w:lang w:val="en-US"/>
        </w:rPr>
        <w:t>[CI: -0.90, -0.0016]) and 30°C (</w:t>
      </w:r>
      <w:r w:rsidRPr="5E74CD3E">
        <w:rPr>
          <w:i/>
          <w:iCs/>
          <w:lang w:val="en-US"/>
        </w:rPr>
        <w:t xml:space="preserve">p </w:t>
      </w:r>
      <w:r w:rsidRPr="5E74CD3E">
        <w:rPr>
          <w:lang w:val="en-US"/>
        </w:rPr>
        <w:t>&lt;0.01</w:t>
      </w:r>
      <w:r w:rsidRPr="5E74CD3E">
        <w:rPr>
          <w:i/>
          <w:iCs/>
          <w:lang w:val="en-US"/>
        </w:rPr>
        <w:t xml:space="preserve">, </w:t>
      </w:r>
      <w:r w:rsidRPr="5E74CD3E">
        <w:rPr>
          <w:lang w:val="en-US"/>
        </w:rPr>
        <w:t xml:space="preserve">[CI: 0.12, 1.10]).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commentRangeStart w:id="88"/>
      <w:commentRangeStart w:id="89"/>
      <w:commentRangeStart w:id="90"/>
      <w:commentRangeStart w:id="91"/>
      <w:commentRangeStart w:id="92"/>
      <w:commentRangeStart w:id="93"/>
      <w:r w:rsidRPr="3F3D12B7">
        <w:rPr>
          <w:lang w:val="en-US"/>
        </w:rPr>
        <w:t xml:space="preserve">Enzyme analysis </w:t>
      </w:r>
      <w:commentRangeEnd w:id="88"/>
      <w:r w:rsidR="002B0C93">
        <w:rPr>
          <w:rStyle w:val="CommentReference"/>
        </w:rPr>
        <w:commentReference w:id="88"/>
      </w:r>
      <w:commentRangeEnd w:id="89"/>
      <w:r w:rsidR="002B0C93">
        <w:rPr>
          <w:rStyle w:val="CommentReference"/>
        </w:rPr>
        <w:commentReference w:id="89"/>
      </w:r>
      <w:commentRangeEnd w:id="90"/>
      <w:r w:rsidR="002B0C93">
        <w:rPr>
          <w:rStyle w:val="CommentReference"/>
        </w:rPr>
        <w:commentReference w:id="90"/>
      </w:r>
      <w:commentRangeEnd w:id="91"/>
      <w:r w:rsidR="002B0C93">
        <w:rPr>
          <w:rStyle w:val="CommentReference"/>
        </w:rPr>
        <w:commentReference w:id="91"/>
      </w:r>
      <w:commentRangeEnd w:id="92"/>
      <w:r w:rsidR="002B0C93">
        <w:rPr>
          <w:rStyle w:val="CommentReference"/>
        </w:rPr>
        <w:commentReference w:id="92"/>
      </w:r>
      <w:commentRangeEnd w:id="93"/>
      <w:r w:rsidR="00AE6F17">
        <w:rPr>
          <w:rStyle w:val="CommentReference"/>
          <w:rFonts w:asciiTheme="minorHAnsi" w:eastAsiaTheme="minorHAnsi" w:hAnsiTheme="minorHAnsi" w:cstheme="minorBidi"/>
          <w:color w:val="auto"/>
        </w:rPr>
        <w:commentReference w:id="93"/>
      </w:r>
    </w:p>
    <w:p w14:paraId="6982FA2C" w14:textId="5EEAA21F"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&lt;0.00</w:t>
      </w:r>
      <w:del w:id="94" w:author="Guest User" w:date="2023-10-30T04:08:00Z">
        <w:r w:rsidR="00FD226F">
          <w:rPr>
            <w:lang w:val="en-US"/>
          </w:rPr>
          <w:delText>0</w:delText>
        </w:r>
      </w:del>
      <w:r w:rsidR="00FD226F">
        <w:rPr>
          <w:lang w:val="en-US"/>
        </w:rPr>
        <w:t xml:space="preserve">1, [CI: </w:t>
      </w:r>
      <w:r w:rsidR="000651D5">
        <w:rPr>
          <w:lang w:val="en-US"/>
        </w:rPr>
        <w:t>1.</w:t>
      </w:r>
      <w:r w:rsidR="00681AB7">
        <w:rPr>
          <w:lang w:val="en-US"/>
        </w:rPr>
        <w:t>94</w:t>
      </w:r>
      <w:r w:rsidR="009F535C">
        <w:rPr>
          <w:lang w:val="en-US"/>
        </w:rPr>
        <w:t xml:space="preserve">, </w:t>
      </w:r>
      <w:r w:rsidR="000651D5">
        <w:rPr>
          <w:lang w:val="en-US"/>
        </w:rPr>
        <w:t>2.</w:t>
      </w:r>
      <w:r w:rsidR="00681AB7">
        <w:rPr>
          <w:lang w:val="en-US"/>
        </w:rPr>
        <w:t>45</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00393AF9" w:rsidRPr="3E619783">
        <w:rPr>
          <w:b/>
          <w:bCs/>
          <w:lang w:val="en-US"/>
        </w:rPr>
        <w:t xml:space="preserve"> Figure 4</w:t>
      </w:r>
      <w:r w:rsidR="004E52AC" w:rsidRPr="3E619783">
        <w:rPr>
          <w:b/>
          <w:bCs/>
          <w:lang w:val="en-US"/>
        </w:rPr>
        <w:t>a</w:t>
      </w:r>
      <w:r w:rsidR="009803D1">
        <w:rPr>
          <w:lang w:val="en-US"/>
        </w:rPr>
        <w:t>)</w:t>
      </w:r>
      <w:r>
        <w:rPr>
          <w:lang w:val="en-US"/>
        </w:rPr>
        <w:t xml:space="preserve">, however, no significant differences were seen in LDH activity between </w:t>
      </w:r>
      <w:r w:rsidR="00BD1B28">
        <w:rPr>
          <w:lang w:val="en-US"/>
        </w:rPr>
        <w:t>regions</w:t>
      </w:r>
      <w:r>
        <w:rPr>
          <w:lang w:val="en-US"/>
        </w:rPr>
        <w:t xml:space="preserve">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sidRPr="3E619783">
        <w:rPr>
          <w:lang w:val="en-US"/>
        </w:rPr>
        <w:t>°C (</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54</w:t>
      </w:r>
      <w:r w:rsidR="00282F9E" w:rsidRPr="3E619783">
        <w:rPr>
          <w:lang w:val="en-US"/>
        </w:rPr>
        <w:t>), 30°C (</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48</w:t>
      </w:r>
      <w:r w:rsidR="00282F9E" w:rsidRPr="3E619783">
        <w:rPr>
          <w:lang w:val="en-US"/>
        </w:rPr>
        <w:t>), 40°C</w:t>
      </w:r>
      <w:r w:rsidR="003F0C90" w:rsidRPr="3E619783">
        <w:rPr>
          <w:lang w:val="en-US"/>
        </w:rPr>
        <w:t xml:space="preserve"> </w:t>
      </w:r>
      <w:r w:rsidR="00282F9E" w:rsidRPr="3E619783">
        <w:rPr>
          <w:lang w:val="en-US"/>
        </w:rPr>
        <w:t>(</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42</w:t>
      </w:r>
      <w:r w:rsidR="00282F9E" w:rsidRPr="3E619783">
        <w:rPr>
          <w:lang w:val="en-US"/>
        </w:rPr>
        <w:t>), and 50°C</w:t>
      </w:r>
      <w:r w:rsidR="003F0C90" w:rsidRPr="3E619783">
        <w:rPr>
          <w:lang w:val="en-US"/>
        </w:rPr>
        <w:t xml:space="preserve"> </w:t>
      </w:r>
      <w:r w:rsidR="00282F9E" w:rsidRPr="3E619783">
        <w:rPr>
          <w:lang w:val="en-US"/>
        </w:rPr>
        <w:t>(</w:t>
      </w:r>
      <w:r w:rsidR="00282F9E" w:rsidRPr="3E619783">
        <w:rPr>
          <w:i/>
          <w:iCs/>
          <w:lang w:val="en-US"/>
        </w:rPr>
        <w:t>p</w:t>
      </w:r>
      <w:r w:rsidR="00282F9E" w:rsidRPr="3E619783">
        <w:rPr>
          <w:lang w:val="en-US"/>
        </w:rPr>
        <w:t xml:space="preserve"> =</w:t>
      </w:r>
      <w:r w:rsidR="00A6513E" w:rsidRPr="3E619783">
        <w:rPr>
          <w:lang w:val="en-US"/>
        </w:rPr>
        <w:t>0.</w:t>
      </w:r>
      <w:r w:rsidR="00E95F27" w:rsidRPr="3E619783">
        <w:rPr>
          <w:lang w:val="en-US"/>
        </w:rPr>
        <w:t>53</w:t>
      </w:r>
      <w:r w:rsidR="00864BDB" w:rsidRPr="3E619783">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Citrate synthases was negatively correlated with temperature (</w:t>
      </w:r>
      <w:r w:rsidR="0071722B">
        <w:rPr>
          <w:i/>
          <w:iCs/>
          <w:lang w:val="en-US"/>
        </w:rPr>
        <w:t xml:space="preserve">p </w:t>
      </w:r>
      <w:r w:rsidR="0071722B">
        <w:rPr>
          <w:lang w:val="en-US"/>
        </w:rPr>
        <w:t>&lt;0.00</w:t>
      </w:r>
      <w:del w:id="95" w:author="Guest User" w:date="2023-10-30T04:08:00Z">
        <w:r w:rsidR="0071722B">
          <w:rPr>
            <w:lang w:val="en-US"/>
          </w:rPr>
          <w:delText>0</w:delText>
        </w:r>
      </w:del>
      <w:r w:rsidR="0071722B">
        <w:rPr>
          <w:lang w:val="en-US"/>
        </w:rPr>
        <w:t xml:space="preserve">1, [CI: </w:t>
      </w:r>
      <w:r w:rsidR="00E26E48">
        <w:rPr>
          <w:lang w:val="en-US"/>
        </w:rPr>
        <w:t xml:space="preserve">-144, -73]; </w:t>
      </w:r>
      <w:r w:rsidR="00E26E48">
        <w:rPr>
          <w:b/>
          <w:bCs/>
          <w:lang w:val="en-US"/>
        </w:rPr>
        <w:t>Figure 4b</w:t>
      </w:r>
      <w:r w:rsidR="00E26E48">
        <w:rPr>
          <w:lang w:val="en-US"/>
        </w:rPr>
        <w:t xml:space="preserve">). </w:t>
      </w:r>
      <w:proofErr w:type="gramStart"/>
      <w:r w:rsidR="00E26E48">
        <w:rPr>
          <w:lang w:val="en-US"/>
        </w:rPr>
        <w:t>Similar to</w:t>
      </w:r>
      <w:proofErr w:type="gramEnd"/>
      <w:r w:rsidR="00E26E48">
        <w:rPr>
          <w:lang w:val="en-US"/>
        </w:rPr>
        <w:t xml:space="preserve"> </w:t>
      </w:r>
      <w:r w:rsidR="00024A8D">
        <w:rPr>
          <w:lang w:val="en-US"/>
        </w:rPr>
        <w:t>LDH, no significant differences were identified between CS activity between regions at tested experimental temperatures: 20</w:t>
      </w:r>
      <w:r w:rsidR="00024A8D" w:rsidRPr="3E619783">
        <w:rPr>
          <w:lang w:val="en-US"/>
        </w:rPr>
        <w:t>°C (</w:t>
      </w:r>
      <w:r w:rsidR="00024A8D" w:rsidRPr="3E619783">
        <w:rPr>
          <w:i/>
          <w:iCs/>
          <w:lang w:val="en-US"/>
        </w:rPr>
        <w:t>p</w:t>
      </w:r>
      <w:r w:rsidR="00024A8D" w:rsidRPr="3E619783">
        <w:rPr>
          <w:lang w:val="en-US"/>
        </w:rPr>
        <w:t xml:space="preserve"> =0.</w:t>
      </w:r>
      <w:r w:rsidR="00E95F27" w:rsidRPr="3E619783">
        <w:rPr>
          <w:lang w:val="en-US"/>
        </w:rPr>
        <w:t>90</w:t>
      </w:r>
      <w:r w:rsidR="00024A8D" w:rsidRPr="3E619783">
        <w:rPr>
          <w:lang w:val="en-US"/>
        </w:rPr>
        <w:t>), 30°C (</w:t>
      </w:r>
      <w:r w:rsidR="00024A8D" w:rsidRPr="3E619783">
        <w:rPr>
          <w:i/>
          <w:iCs/>
          <w:lang w:val="en-US"/>
        </w:rPr>
        <w:t>p</w:t>
      </w:r>
      <w:r w:rsidR="00024A8D" w:rsidRPr="3E619783">
        <w:rPr>
          <w:lang w:val="en-US"/>
        </w:rPr>
        <w:t xml:space="preserve"> =0.</w:t>
      </w:r>
      <w:r w:rsidR="00D8391C" w:rsidRPr="3E619783">
        <w:rPr>
          <w:lang w:val="en-US"/>
        </w:rPr>
        <w:t>76</w:t>
      </w:r>
      <w:r w:rsidR="00024A8D" w:rsidRPr="3E619783">
        <w:rPr>
          <w:lang w:val="en-US"/>
        </w:rPr>
        <w:t>), 40°C (</w:t>
      </w:r>
      <w:r w:rsidR="00024A8D" w:rsidRPr="3E619783">
        <w:rPr>
          <w:i/>
          <w:iCs/>
          <w:lang w:val="en-US"/>
        </w:rPr>
        <w:t>p</w:t>
      </w:r>
      <w:r w:rsidR="00024A8D" w:rsidRPr="3E619783">
        <w:rPr>
          <w:lang w:val="en-US"/>
        </w:rPr>
        <w:t xml:space="preserve"> =0.</w:t>
      </w:r>
      <w:r w:rsidR="00D8391C" w:rsidRPr="3E619783">
        <w:rPr>
          <w:lang w:val="en-US"/>
        </w:rPr>
        <w:t>72</w:t>
      </w:r>
      <w:r w:rsidR="00024A8D" w:rsidRPr="3E619783">
        <w:rPr>
          <w:lang w:val="en-US"/>
        </w:rPr>
        <w:t>), and 50°C (</w:t>
      </w:r>
      <w:r w:rsidR="00024A8D" w:rsidRPr="3E619783">
        <w:rPr>
          <w:i/>
          <w:iCs/>
          <w:lang w:val="en-US"/>
        </w:rPr>
        <w:t>p</w:t>
      </w:r>
      <w:r w:rsidR="00024A8D" w:rsidRPr="3E619783">
        <w:rPr>
          <w:lang w:val="en-US"/>
        </w:rPr>
        <w:t xml:space="preserve"> =0.</w:t>
      </w:r>
      <w:r w:rsidR="00151C65" w:rsidRPr="3E619783">
        <w:rPr>
          <w:lang w:val="en-US"/>
        </w:rPr>
        <w:t>33</w:t>
      </w:r>
      <w:r w:rsidR="00024A8D" w:rsidRPr="3E619783">
        <w:rPr>
          <w:lang w:val="en-US"/>
        </w:rPr>
        <w:t>)</w:t>
      </w:r>
      <w:r w:rsidR="00681AB7" w:rsidRPr="3E619783">
        <w:rPr>
          <w:lang w:val="en-US"/>
        </w:rPr>
        <w:t>.</w:t>
      </w:r>
    </w:p>
    <w:p w14:paraId="59F8D999" w14:textId="0725D519" w:rsidR="00AE2648" w:rsidRDefault="6B3B70FA" w:rsidP="6B3B70FA">
      <w:pPr>
        <w:pStyle w:val="Heading1"/>
        <w:spacing w:line="240" w:lineRule="auto"/>
        <w:rPr>
          <w:highlight w:val="magenta"/>
          <w:lang w:val="en-US"/>
        </w:rPr>
      </w:pPr>
      <w:commentRangeStart w:id="96"/>
      <w:r w:rsidRPr="6B3B70FA">
        <w:rPr>
          <w:highlight w:val="magenta"/>
          <w:lang w:val="en-US"/>
        </w:rPr>
        <w:t>Discussion</w:t>
      </w:r>
      <w:commentRangeEnd w:id="96"/>
      <w:r w:rsidR="008E0FC2">
        <w:rPr>
          <w:rStyle w:val="CommentReference"/>
        </w:rPr>
        <w:commentReference w:id="96"/>
      </w:r>
    </w:p>
    <w:p w14:paraId="490732A7" w14:textId="0074BFF4" w:rsidR="00F90ED3" w:rsidRPr="003F4E2C" w:rsidRDefault="5E74CD3E" w:rsidP="00386616">
      <w:pPr>
        <w:jc w:val="both"/>
        <w:rPr>
          <w:color w:val="538135" w:themeColor="accent6" w:themeShade="BF"/>
          <w:lang w:val="en-US"/>
        </w:rPr>
      </w:pPr>
      <w:commentRangeStart w:id="97"/>
      <w:r w:rsidRPr="003F4E2C">
        <w:rPr>
          <w:color w:val="538135" w:themeColor="accent6" w:themeShade="BF"/>
          <w:lang w:val="en-US"/>
        </w:rPr>
        <w:t xml:space="preserve">How populations will respond to climate change will depend on experienced local environmental conditions. If </w:t>
      </w:r>
      <w:commentRangeEnd w:id="97"/>
      <w:r w:rsidR="00356DE8" w:rsidRPr="003F4E2C">
        <w:rPr>
          <w:rStyle w:val="CommentReference"/>
          <w:color w:val="538135" w:themeColor="accent6" w:themeShade="BF"/>
        </w:rPr>
        <w:commentReference w:id="97"/>
      </w:r>
      <w:r w:rsidRPr="003F4E2C">
        <w:rPr>
          <w:color w:val="538135" w:themeColor="accent6" w:themeShade="BF"/>
          <w:lang w:val="en-US"/>
        </w:rPr>
        <w:t xml:space="preserve">environmental and genetic influence are aligned (co-gradient variation) low-latitude populations living in warmer conditions are expected to respond to warming temperatures more adeptly than high-latitude populations. However, high-latitude populations that may experience greater environmental variability may be able to compensate performance at warmer conditions via </w:t>
      </w:r>
      <w:r w:rsidRPr="003F4E2C">
        <w:rPr>
          <w:color w:val="538135" w:themeColor="accent6" w:themeShade="BF"/>
          <w:lang w:val="en-US"/>
        </w:rPr>
        <w:lastRenderedPageBreak/>
        <w:t xml:space="preserve">greater investment in phenotypic plasticity (CVH; counter-gradient variation; </w:t>
      </w:r>
      <w:r w:rsidR="00356DE8" w:rsidRPr="003F4E2C">
        <w:rPr>
          <w:color w:val="538135" w:themeColor="accent6" w:themeShade="BF"/>
          <w:lang w:val="en-US"/>
        </w:rPr>
        <w:fldChar w:fldCharType="begin" w:fldLock="1"/>
      </w:r>
      <w:r w:rsidR="00356DE8" w:rsidRPr="003F4E2C">
        <w:rPr>
          <w:color w:val="538135" w:themeColor="accent6" w:themeShade="BF"/>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356DE8" w:rsidRPr="003F4E2C">
        <w:rPr>
          <w:color w:val="538135" w:themeColor="accent6" w:themeShade="BF"/>
          <w:lang w:val="en-US"/>
        </w:rPr>
        <w:fldChar w:fldCharType="separate"/>
      </w:r>
      <w:r w:rsidRPr="003F4E2C">
        <w:rPr>
          <w:noProof/>
          <w:color w:val="538135" w:themeColor="accent6" w:themeShade="BF"/>
          <w:lang w:val="en-US"/>
        </w:rPr>
        <w:t>Janzen 1967; Stevens 1989)</w:t>
      </w:r>
      <w:r w:rsidR="00356DE8" w:rsidRPr="003F4E2C">
        <w:rPr>
          <w:color w:val="538135" w:themeColor="accent6" w:themeShade="BF"/>
          <w:lang w:val="en-US"/>
        </w:rPr>
        <w:fldChar w:fldCharType="end"/>
      </w:r>
      <w:r w:rsidRPr="003F4E2C">
        <w:rPr>
          <w:color w:val="538135" w:themeColor="accent6" w:themeShade="BF"/>
          <w:lang w:val="en-US"/>
        </w:rPr>
        <w:t xml:space="preserve">. Results from this study detected co-gradient variation when comparing AAS between low- and high-latitude </w:t>
      </w:r>
      <w:r w:rsidRPr="003F4E2C">
        <w:rPr>
          <w:i/>
          <w:iCs/>
          <w:color w:val="538135" w:themeColor="accent6" w:themeShade="BF"/>
          <w:lang w:val="en-US"/>
        </w:rPr>
        <w:t xml:space="preserve">A. polyacanthus </w:t>
      </w:r>
      <w:r w:rsidRPr="003F4E2C">
        <w:rPr>
          <w:color w:val="538135" w:themeColor="accent6" w:themeShade="BF"/>
          <w:lang w:val="en-US"/>
        </w:rPr>
        <w:t>populations. Immune response and hematocrit were similar between populations. Findings suggest that AAS is adapted to local regional conditions, and therefore, intraspecific variation in thermal performance needs to be accounted for when modelling responses to climate change.</w:t>
      </w:r>
    </w:p>
    <w:p w14:paraId="2E4B9AD0" w14:textId="267E2B08" w:rsidR="00571DA9" w:rsidRDefault="001C62A2" w:rsidP="5E74CD3E">
      <w:pPr>
        <w:spacing w:line="240" w:lineRule="auto"/>
        <w:jc w:val="both"/>
        <w:rPr>
          <w:lang w:val="en-US"/>
        </w:rPr>
      </w:pPr>
      <w:commentRangeStart w:id="98"/>
      <w:commentRangeStart w:id="99"/>
      <w:commentRangeStart w:id="100"/>
      <w:commentRangeEnd w:id="98"/>
      <w:r>
        <w:rPr>
          <w:rStyle w:val="CommentReference"/>
        </w:rPr>
        <w:commentReference w:id="98"/>
      </w:r>
      <w:commentRangeEnd w:id="99"/>
      <w:r>
        <w:rPr>
          <w:rStyle w:val="CommentReference"/>
        </w:rPr>
        <w:commentReference w:id="99"/>
      </w:r>
      <w:commentRangeEnd w:id="100"/>
      <w:r>
        <w:rPr>
          <w:rStyle w:val="CommentReference"/>
        </w:rPr>
        <w:commentReference w:id="100"/>
      </w:r>
      <w:commentRangeStart w:id="101"/>
      <w:r w:rsidR="5E74CD3E" w:rsidRPr="5E74CD3E">
        <w:rPr>
          <w:lang w:val="en-US"/>
        </w:rPr>
        <w:t xml:space="preserve"> Evidence of co-gradient variation was observed in aerobic capacity. </w:t>
      </w:r>
      <w:commentRangeEnd w:id="101"/>
      <w:r w:rsidR="00F44180">
        <w:rPr>
          <w:rStyle w:val="CommentReference"/>
        </w:rPr>
        <w:commentReference w:id="101"/>
      </w:r>
      <w:r w:rsidR="5E74CD3E" w:rsidRPr="5E74CD3E">
        <w:rPr>
          <w:lang w:val="en-US"/>
        </w:rPr>
        <w:t>Low-latitude populations showed a higher thermal optimum for aerobic performance (MO</w:t>
      </w:r>
      <w:r w:rsidR="5E74CD3E" w:rsidRPr="5E74CD3E">
        <w:rPr>
          <w:vertAlign w:val="subscript"/>
          <w:lang w:val="en-US"/>
        </w:rPr>
        <w:t xml:space="preserve">2max </w:t>
      </w:r>
      <w:r w:rsidR="5E74CD3E" w:rsidRPr="008D2815">
        <w:rPr>
          <w:lang w:val="en-US"/>
        </w:rPr>
        <w:t>and AAS)</w:t>
      </w:r>
      <w:r w:rsidR="5E74CD3E" w:rsidRPr="5E74CD3E">
        <w:rPr>
          <w:lang w:val="en-US"/>
        </w:rPr>
        <w:t xml:space="preserve"> from 30-31</w:t>
      </w:r>
      <w:r w:rsidR="008D2815">
        <w:rPr>
          <w:lang w:val="en-US"/>
        </w:rPr>
        <w:t>.</w:t>
      </w:r>
      <w:r w:rsidR="5E74CD3E" w:rsidRPr="5E74CD3E">
        <w:rPr>
          <w:lang w:val="en-US"/>
        </w:rPr>
        <w:t>5</w:t>
      </w:r>
      <w:r w:rsidR="008D2815">
        <w:rPr>
          <w:lang w:val="en-US"/>
        </w:rPr>
        <w:t>°</w:t>
      </w:r>
      <w:r w:rsidR="5E74CD3E" w:rsidRPr="5E74CD3E">
        <w:rPr>
          <w:lang w:val="en-US"/>
        </w:rPr>
        <w:t>C, and higher capacity at th</w:t>
      </w:r>
      <w:r w:rsidR="008D2815">
        <w:rPr>
          <w:lang w:val="en-US"/>
        </w:rPr>
        <w:t>is</w:t>
      </w:r>
      <w:r w:rsidR="5E74CD3E" w:rsidRPr="5E74CD3E">
        <w:rPr>
          <w:lang w:val="en-US"/>
        </w:rPr>
        <w:t xml:space="preserve"> temperature</w:t>
      </w:r>
      <w:r w:rsidR="008D2815">
        <w:rPr>
          <w:lang w:val="en-US"/>
        </w:rPr>
        <w:t xml:space="preserve"> range</w:t>
      </w:r>
      <w:r w:rsidR="5E74CD3E" w:rsidRPr="5E74CD3E">
        <w:rPr>
          <w:lang w:val="en-US"/>
        </w:rPr>
        <w:t xml:space="preserve"> than high-latitude conspecifics. </w:t>
      </w:r>
      <w:r w:rsidR="008D2815">
        <w:rPr>
          <w:lang w:val="en-US"/>
        </w:rPr>
        <w:t>F</w:t>
      </w:r>
      <w:r w:rsidR="5E74CD3E" w:rsidRPr="5E74CD3E">
        <w:rPr>
          <w:lang w:val="en-US"/>
        </w:rPr>
        <w:t>ish from low-latitude exhibited rising MO</w:t>
      </w:r>
      <w:r w:rsidR="5E74CD3E" w:rsidRPr="5E74CD3E">
        <w:rPr>
          <w:vertAlign w:val="subscript"/>
          <w:lang w:val="en-US"/>
        </w:rPr>
        <w:t>2max</w:t>
      </w:r>
      <w:r w:rsidR="5E74CD3E" w:rsidRPr="5E74CD3E">
        <w:rPr>
          <w:lang w:val="en-US"/>
        </w:rPr>
        <w:t xml:space="preserve"> and MO</w:t>
      </w:r>
      <w:r w:rsidR="5E74CD3E" w:rsidRPr="5E74CD3E">
        <w:rPr>
          <w:vertAlign w:val="subscript"/>
          <w:lang w:val="en-US"/>
        </w:rPr>
        <w:t>2Rest</w:t>
      </w:r>
      <w:r w:rsidR="5E74CD3E" w:rsidRPr="5E74CD3E">
        <w:rPr>
          <w:lang w:val="en-US"/>
        </w:rPr>
        <w:t xml:space="preserve"> with warming,</w:t>
      </w:r>
      <w:r w:rsidR="008D2815">
        <w:rPr>
          <w:lang w:val="en-US"/>
        </w:rPr>
        <w:t xml:space="preserve"> however,</w:t>
      </w:r>
      <w:r w:rsidR="5E74CD3E" w:rsidRPr="5E74CD3E">
        <w:rPr>
          <w:lang w:val="en-US"/>
        </w:rPr>
        <w:t xml:space="preserve"> high</w:t>
      </w:r>
      <w:r w:rsidR="008D2815">
        <w:rPr>
          <w:lang w:val="en-US"/>
        </w:rPr>
        <w:t>-</w:t>
      </w:r>
      <w:r w:rsidR="5E74CD3E" w:rsidRPr="5E74CD3E">
        <w:rPr>
          <w:lang w:val="en-US"/>
        </w:rPr>
        <w:t>latitude populations displayed a plateaued MO</w:t>
      </w:r>
      <w:r w:rsidR="5E74CD3E" w:rsidRPr="5E74CD3E">
        <w:rPr>
          <w:vertAlign w:val="subscript"/>
          <w:lang w:val="en-US"/>
        </w:rPr>
        <w:t xml:space="preserve">2max </w:t>
      </w:r>
      <w:r w:rsidR="5E74CD3E" w:rsidRPr="5E74CD3E">
        <w:rPr>
          <w:lang w:val="en-US"/>
        </w:rPr>
        <w:t>across the testing temperature range and consequently reduced AAS</w:t>
      </w:r>
      <w:r w:rsidR="008D2815">
        <w:rPr>
          <w:lang w:val="en-US"/>
        </w:rPr>
        <w:t>,</w:t>
      </w:r>
      <w:r w:rsidR="5E74CD3E" w:rsidRPr="5E74CD3E">
        <w:rPr>
          <w:lang w:val="en-US"/>
        </w:rPr>
        <w:t xml:space="preserve"> due to increasing MO</w:t>
      </w:r>
      <w:r w:rsidR="5E74CD3E" w:rsidRPr="5E74CD3E">
        <w:rPr>
          <w:vertAlign w:val="subscript"/>
          <w:lang w:val="en-US"/>
        </w:rPr>
        <w:t>2Rest</w:t>
      </w:r>
      <w:r w:rsidR="5E74CD3E" w:rsidRPr="5E74CD3E">
        <w:rPr>
          <w:lang w:val="en-US"/>
        </w:rPr>
        <w:t xml:space="preserve">. </w:t>
      </w:r>
      <w:r w:rsidR="5E74CD3E" w:rsidRPr="5E74CD3E">
        <w:rPr>
          <w:color w:val="000000" w:themeColor="text1"/>
          <w:lang w:val="en-US"/>
        </w:rPr>
        <w:t xml:space="preserve">Improved aerobic capacity at higher temperatures suggests low-latitude populations are warmer adapted, compared to high-latitude conspecifics. </w:t>
      </w:r>
      <w:r w:rsidR="5E74CD3E" w:rsidRPr="5E74CD3E">
        <w:rPr>
          <w:lang w:val="en-US"/>
        </w:rPr>
        <w:t>AA</w:t>
      </w:r>
      <w:commentRangeStart w:id="102"/>
      <w:r w:rsidR="5E74CD3E" w:rsidRPr="5E74CD3E">
        <w:rPr>
          <w:lang w:val="en-US"/>
        </w:rPr>
        <w:t>S can</w:t>
      </w:r>
      <w:commentRangeEnd w:id="102"/>
      <w:r w:rsidR="00F44180">
        <w:rPr>
          <w:rStyle w:val="CommentReference"/>
        </w:rPr>
        <w:commentReference w:id="102"/>
      </w:r>
      <w:r w:rsidR="5E74CD3E" w:rsidRPr="5E74CD3E">
        <w:rPr>
          <w:lang w:val="en-US"/>
        </w:rPr>
        <w:t xml:space="preserve">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5E74CD3E" w:rsidRPr="5E74CD3E">
        <w:rPr>
          <w:noProof/>
          <w:lang w:val="en-US"/>
        </w:rPr>
        <w:t>(Clark et al. 2013)</w:t>
      </w:r>
      <w:r w:rsidR="00F44180" w:rsidRPr="5E74CD3E">
        <w:rPr>
          <w:lang w:val="en-US"/>
        </w:rPr>
        <w:fldChar w:fldCharType="end"/>
      </w:r>
      <w:r w:rsidR="5E74CD3E"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5E74CD3E" w:rsidRPr="5E74CD3E">
        <w:rPr>
          <w:noProof/>
          <w:lang w:val="en-US"/>
        </w:rPr>
        <w:t>(Pörtner and Knust 2007; Pörtner et al. 2017)</w:t>
      </w:r>
      <w:r w:rsidR="00F44180" w:rsidRPr="5E74CD3E">
        <w:rPr>
          <w:lang w:val="en-US"/>
        </w:rPr>
        <w:fldChar w:fldCharType="end"/>
      </w:r>
      <w:r w:rsidR="5E74CD3E" w:rsidRPr="5E74CD3E">
        <w:rPr>
          <w:lang w:val="en-US"/>
        </w:rPr>
        <w:t>. Therefo</w:t>
      </w:r>
      <w:commentRangeStart w:id="103"/>
      <w:r w:rsidR="5E74CD3E" w:rsidRPr="5E74CD3E">
        <w:rPr>
          <w:lang w:val="en-US"/>
        </w:rPr>
        <w:t xml:space="preserve">re, with future projected warming </w:t>
      </w:r>
      <w:commentRangeEnd w:id="103"/>
      <w:r w:rsidR="00F44180">
        <w:rPr>
          <w:rStyle w:val="CommentReference"/>
        </w:rPr>
        <w:commentReference w:id="103"/>
      </w:r>
      <w:r w:rsidR="5E74CD3E" w:rsidRPr="5E74CD3E">
        <w:rPr>
          <w:lang w:val="en-US"/>
        </w:rPr>
        <w:t xml:space="preserve">low-latitude fish are expected to have increased fitness over high-latitude populations. </w:t>
      </w:r>
    </w:p>
    <w:p w14:paraId="00C33F24" w14:textId="0A86F272"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C64F5E">
        <w:rPr>
          <w:color w:val="7030A0"/>
          <w:lang w:val="en-US"/>
        </w:rPr>
        <w:t xml:space="preserve">Immune response, enzyme performance, and </w:t>
      </w:r>
      <w:r w:rsidR="00C26289" w:rsidRPr="00C64F5E">
        <w:rPr>
          <w:color w:val="7030A0"/>
          <w:lang w:val="en-US"/>
        </w:rPr>
        <w:t>hematocrit</w:t>
      </w:r>
      <w:r w:rsidR="006622FF" w:rsidRPr="00C64F5E">
        <w:rPr>
          <w:color w:val="7030A0"/>
          <w:lang w:val="en-US"/>
        </w:rPr>
        <w:t xml:space="preserve"> may therefore represent traits not </w:t>
      </w:r>
      <w:r w:rsidR="00F01985" w:rsidRPr="00C64F5E">
        <w:rPr>
          <w:color w:val="7030A0"/>
          <w:lang w:val="en-US"/>
        </w:rPr>
        <w:t xml:space="preserve">placed under strong selection pressure by </w:t>
      </w:r>
      <w:r w:rsidR="00FE602D" w:rsidRPr="00C64F5E">
        <w:rPr>
          <w:color w:val="7030A0"/>
          <w:lang w:val="en-US"/>
        </w:rPr>
        <w:t xml:space="preserve">local </w:t>
      </w:r>
      <w:r w:rsidR="00F01985" w:rsidRPr="00C64F5E">
        <w:rPr>
          <w:color w:val="7030A0"/>
          <w:lang w:val="en-US"/>
        </w:rPr>
        <w:t>thermal</w:t>
      </w:r>
      <w:r w:rsidR="00C26289" w:rsidRPr="00C64F5E">
        <w:rPr>
          <w:color w:val="7030A0"/>
          <w:lang w:val="en-US"/>
        </w:rPr>
        <w:t xml:space="preserve"> conditions</w:t>
      </w:r>
      <w:r w:rsidR="001553B5" w:rsidRPr="00C64F5E">
        <w:rPr>
          <w:color w:val="7030A0"/>
          <w:lang w:val="en-US"/>
        </w:rPr>
        <w:t xml:space="preserve">, </w:t>
      </w:r>
      <w:r w:rsidR="00F469A0" w:rsidRPr="00C64F5E">
        <w:rPr>
          <w:color w:val="7030A0"/>
          <w:lang w:val="en-US"/>
        </w:rPr>
        <w:t>potentially</w:t>
      </w:r>
      <w:r w:rsidR="001553B5" w:rsidRPr="00C64F5E">
        <w:rPr>
          <w:color w:val="7030A0"/>
          <w:lang w:val="en-US"/>
        </w:rPr>
        <w:t xml:space="preserve"> due to the presence of a strong</w:t>
      </w:r>
      <w:r w:rsidR="00057682" w:rsidRPr="00C64F5E">
        <w:rPr>
          <w:color w:val="7030A0"/>
          <w:lang w:val="en-US"/>
        </w:rPr>
        <w:t>er</w:t>
      </w:r>
      <w:r w:rsidR="001553B5" w:rsidRPr="00C64F5E">
        <w:rPr>
          <w:color w:val="7030A0"/>
          <w:lang w:val="en-US"/>
        </w:rPr>
        <w:t xml:space="preserve"> selection pressure</w:t>
      </w:r>
      <w:r w:rsidR="00F469A0" w:rsidRPr="00C64F5E">
        <w:rPr>
          <w:color w:val="7030A0"/>
          <w:lang w:val="en-US"/>
        </w:rPr>
        <w:t>,</w:t>
      </w:r>
      <w:r w:rsidR="001553B5" w:rsidRPr="00C64F5E">
        <w:rPr>
          <w:color w:val="7030A0"/>
          <w:lang w:val="en-US"/>
        </w:rPr>
        <w:t xml:space="preserve"> or physio</w:t>
      </w:r>
      <w:r w:rsidR="00ED771F" w:rsidRPr="00C64F5E">
        <w:rPr>
          <w:color w:val="7030A0"/>
          <w:lang w:val="en-US"/>
        </w:rPr>
        <w:t>chemical</w:t>
      </w:r>
      <w:r w:rsidR="001553B5" w:rsidRPr="00C64F5E">
        <w:rPr>
          <w:color w:val="7030A0"/>
          <w:lang w:val="en-US"/>
        </w:rPr>
        <w:t xml:space="preserve"> limitations</w:t>
      </w:r>
      <w:r w:rsidR="00C26289" w:rsidRPr="00C64F5E">
        <w:rPr>
          <w:color w:val="7030A0"/>
          <w:lang w:val="en-US"/>
        </w:rPr>
        <w:t xml:space="preserve">. </w:t>
      </w:r>
      <w:r w:rsidR="00057682" w:rsidRPr="00C64F5E">
        <w:rPr>
          <w:color w:val="7030A0"/>
          <w:lang w:val="en-US"/>
        </w:rPr>
        <w:t>Such conditions</w:t>
      </w:r>
      <w:r w:rsidR="006F0297" w:rsidRPr="00C64F5E">
        <w:rPr>
          <w:color w:val="7030A0"/>
          <w:lang w:val="en-US"/>
        </w:rPr>
        <w:t xml:space="preserve"> would support the multiple performance – multiple optima</w:t>
      </w:r>
      <w:r w:rsidR="00493631" w:rsidRPr="00C64F5E">
        <w:rPr>
          <w:color w:val="7030A0"/>
          <w:lang w:val="en-US"/>
        </w:rPr>
        <w:t xml:space="preserve"> </w:t>
      </w:r>
      <w:r w:rsidR="006F0297" w:rsidRPr="00C64F5E">
        <w:rPr>
          <w:color w:val="7030A0"/>
          <w:lang w:val="en-US"/>
        </w:rPr>
        <w:t xml:space="preserve">hypothesis proposed by Clark </w:t>
      </w:r>
      <w:r w:rsidR="006F0297" w:rsidRPr="00C64F5E">
        <w:rPr>
          <w:i/>
          <w:iCs/>
          <w:color w:val="7030A0"/>
          <w:lang w:val="en-US"/>
        </w:rPr>
        <w:t xml:space="preserve">et al. </w:t>
      </w:r>
      <w:r w:rsidR="006F0297" w:rsidRPr="00C64F5E">
        <w:rPr>
          <w:color w:val="7030A0"/>
          <w:lang w:val="en-US"/>
        </w:rPr>
        <w:fldChar w:fldCharType="begin" w:fldLock="1"/>
      </w:r>
      <w:r w:rsidR="003847C0" w:rsidRPr="00C64F5E">
        <w:rPr>
          <w:color w:val="7030A0"/>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6F0297" w:rsidRPr="00C64F5E">
        <w:rPr>
          <w:color w:val="7030A0"/>
          <w:lang w:val="en-US"/>
        </w:rPr>
        <w:fldChar w:fldCharType="separate"/>
      </w:r>
      <w:r w:rsidR="006F0297" w:rsidRPr="00C64F5E">
        <w:rPr>
          <w:noProof/>
          <w:color w:val="7030A0"/>
          <w:lang w:val="en-US"/>
        </w:rPr>
        <w:t>(Clark et al. 2013)</w:t>
      </w:r>
      <w:r w:rsidR="006F0297" w:rsidRPr="00C64F5E">
        <w:rPr>
          <w:color w:val="7030A0"/>
          <w:lang w:val="en-US"/>
        </w:rPr>
        <w:fldChar w:fldCharType="end"/>
      </w:r>
      <w:r w:rsidR="003565AD" w:rsidRPr="00C64F5E">
        <w:rPr>
          <w:color w:val="7030A0"/>
          <w:lang w:val="en-US"/>
        </w:rPr>
        <w:t xml:space="preserve">, whereby different physiological process possess </w:t>
      </w:r>
      <w:r w:rsidR="007F7011" w:rsidRPr="00C64F5E">
        <w:rPr>
          <w:color w:val="7030A0"/>
          <w:lang w:val="en-US"/>
        </w:rPr>
        <w:t>different thermal optima.</w:t>
      </w:r>
    </w:p>
    <w:p w14:paraId="564D4BDC" w14:textId="10B96926"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Considering the observed pattern in AAS, we might have expected latitudinal differences in hematocrit (</w:t>
      </w:r>
      <w:commentRangeStart w:id="104"/>
      <w:commentRangeStart w:id="105"/>
      <w:r>
        <w:rPr>
          <w:rStyle w:val="normaltextrun"/>
          <w:rFonts w:ascii="Calibri" w:hAnsi="Calibri" w:cs="Calibri"/>
          <w:sz w:val="22"/>
          <w:szCs w:val="22"/>
          <w:lang w:val="en-US"/>
        </w:rPr>
        <w:t xml:space="preserve">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w:t>
      </w:r>
      <w:commentRangeStart w:id="106"/>
      <w:r>
        <w:rPr>
          <w:rStyle w:val="normaltextrun"/>
          <w:rFonts w:ascii="Calibri" w:hAnsi="Calibri" w:cs="Calibri"/>
          <w:sz w:val="22"/>
          <w:szCs w:val="22"/>
          <w:lang w:val="en-US"/>
        </w:rPr>
        <w:t xml:space="preserve">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resulted in an increase in hematocrit to allow maintenance of aerobic capacity (McMahon in review).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5-weeks </w:t>
      </w:r>
      <w:r>
        <w:rPr>
          <w:rStyle w:val="normaltextrun"/>
          <w:rFonts w:ascii="Calibri" w:hAnsi="Calibri" w:cs="Calibri"/>
          <w:color w:val="000000"/>
          <w:sz w:val="22"/>
          <w:szCs w:val="22"/>
          <w:shd w:val="clear" w:color="auto" w:fill="E1E3E6"/>
          <w:lang w:val="en-US"/>
        </w:rPr>
        <w:t>(Johansen et al. 2021)</w:t>
      </w:r>
      <w:r>
        <w:rPr>
          <w:rStyle w:val="normaltextrun"/>
          <w:rFonts w:ascii="Calibri" w:hAnsi="Calibri" w:cs="Calibri"/>
          <w:sz w:val="22"/>
          <w:szCs w:val="22"/>
          <w:lang w:val="en-US"/>
        </w:rPr>
        <w:t xml:space="preserve">. </w:t>
      </w:r>
      <w:commentRangeEnd w:id="106"/>
      <w:r>
        <w:rPr>
          <w:rStyle w:val="CommentReference"/>
          <w:rFonts w:asciiTheme="minorHAnsi" w:eastAsiaTheme="minorHAnsi" w:hAnsiTheme="minorHAnsi" w:cstheme="minorBidi"/>
          <w:lang w:eastAsia="en-US"/>
        </w:rPr>
        <w:commentReference w:id="106"/>
      </w:r>
      <w:r>
        <w:rPr>
          <w:rStyle w:val="normaltextrun"/>
          <w:rFonts w:ascii="Calibri" w:hAnsi="Calibri" w:cs="Calibri"/>
          <w:sz w:val="22"/>
          <w:szCs w:val="22"/>
          <w:lang w:val="en-US"/>
        </w:rPr>
        <w:t>Similarly</w:t>
      </w:r>
      <w:r w:rsidRPr="00173D7F">
        <w:rPr>
          <w:rStyle w:val="normaltextrun"/>
          <w:rFonts w:ascii="Calibri" w:hAnsi="Calibri" w:cs="Calibri"/>
          <w:sz w:val="22"/>
          <w:szCs w:val="22"/>
          <w:highlight w:val="magenta"/>
          <w:lang w:val="en-US"/>
        </w:rPr>
        <w:t xml:space="preserve">, </w:t>
      </w:r>
      <w:r>
        <w:rPr>
          <w:rStyle w:val="normaltextrun"/>
          <w:rFonts w:ascii="Calibri" w:hAnsi="Calibri" w:cs="Calibri"/>
          <w:sz w:val="22"/>
          <w:szCs w:val="22"/>
          <w:highlight w:val="magenta"/>
          <w:lang w:val="en-US"/>
        </w:rPr>
        <w:t xml:space="preserve">the </w:t>
      </w:r>
      <w:commentRangeStart w:id="107"/>
      <w:r w:rsidRPr="0049031F">
        <w:rPr>
          <w:rStyle w:val="normaltextrun"/>
          <w:rFonts w:ascii="Calibri" w:hAnsi="Calibri" w:cs="Calibri"/>
          <w:lang w:val="en-US"/>
        </w:rPr>
        <w:t xml:space="preserve">pattern </w:t>
      </w:r>
      <w:commentRangeEnd w:id="107"/>
      <w:r>
        <w:rPr>
          <w:rStyle w:val="CommentReference"/>
          <w:rFonts w:asciiTheme="minorHAnsi" w:eastAsiaTheme="minorHAnsi" w:hAnsiTheme="minorHAnsi" w:cstheme="minorBidi"/>
          <w:lang w:eastAsia="en-US"/>
        </w:rPr>
        <w:commentReference w:id="107"/>
      </w:r>
      <w:r>
        <w:rPr>
          <w:rStyle w:val="normaltextrun"/>
          <w:rFonts w:ascii="Calibri" w:hAnsi="Calibri" w:cs="Calibri"/>
          <w:sz w:val="22"/>
          <w:szCs w:val="22"/>
          <w:highlight w:val="magenta"/>
          <w:lang w:val="en-US"/>
        </w:rPr>
        <w:t xml:space="preserve">of aerobic enzyme performance (CS) and </w:t>
      </w:r>
      <w:r w:rsidRPr="00173D7F">
        <w:rPr>
          <w:rStyle w:val="normaltextrun"/>
          <w:rFonts w:ascii="Calibri" w:hAnsi="Calibri" w:cs="Calibri"/>
          <w:sz w:val="22"/>
          <w:szCs w:val="22"/>
          <w:highlight w:val="magenta"/>
          <w:lang w:val="en-US"/>
        </w:rPr>
        <w:t xml:space="preserve">a lack of significant difference between regions suggests that enzymatic performance </w:t>
      </w:r>
      <w:r>
        <w:rPr>
          <w:rStyle w:val="normaltextrun"/>
          <w:rFonts w:ascii="Calibri" w:hAnsi="Calibri" w:cs="Calibri"/>
          <w:sz w:val="22"/>
          <w:szCs w:val="22"/>
          <w:highlight w:val="magenta"/>
          <w:lang w:val="en-US"/>
        </w:rPr>
        <w:t>does not limit aerobic capacity</w:t>
      </w:r>
      <w:r w:rsidRPr="00173D7F">
        <w:rPr>
          <w:rStyle w:val="normaltextrun"/>
          <w:rFonts w:ascii="Calibri" w:hAnsi="Calibri" w:cs="Calibri"/>
          <w:sz w:val="22"/>
          <w:szCs w:val="22"/>
          <w:highlight w:val="magenta"/>
          <w:lang w:val="en-US"/>
        </w:rPr>
        <w:t xml:space="preserve">. </w:t>
      </w:r>
      <w:r>
        <w:rPr>
          <w:rStyle w:val="normaltextrun"/>
          <w:rFonts w:ascii="Calibri" w:hAnsi="Calibri" w:cs="Calibri"/>
          <w:sz w:val="22"/>
          <w:szCs w:val="22"/>
          <w:lang w:val="en-US"/>
        </w:rPr>
        <w:t xml:space="preserve">Our findings instead support the theories that the </w:t>
      </w:r>
      <w:commentRangeStart w:id="108"/>
      <w:r>
        <w:rPr>
          <w:rStyle w:val="normaltextrun"/>
          <w:rFonts w:ascii="Calibri" w:hAnsi="Calibri" w:cs="Calibri"/>
          <w:sz w:val="22"/>
          <w:szCs w:val="22"/>
          <w:lang w:val="en-US"/>
        </w:rPr>
        <w:t xml:space="preserve">heart and/or gills </w:t>
      </w:r>
      <w:commentRangeEnd w:id="108"/>
      <w:r>
        <w:rPr>
          <w:rStyle w:val="CommentReference"/>
          <w:rFonts w:asciiTheme="minorHAnsi" w:eastAsiaTheme="minorHAnsi" w:hAnsiTheme="minorHAnsi" w:cstheme="minorBidi"/>
          <w:lang w:eastAsia="en-US"/>
        </w:rPr>
        <w:commentReference w:id="108"/>
      </w:r>
      <w:r>
        <w:rPr>
          <w:rStyle w:val="normaltextrun"/>
          <w:rFonts w:ascii="Calibri" w:hAnsi="Calibri" w:cs="Calibri"/>
          <w:sz w:val="22"/>
          <w:szCs w:val="22"/>
          <w:lang w:val="en-US"/>
        </w:rPr>
        <w:t xml:space="preserve">limit the ability to maintain oxygen delivery </w:t>
      </w:r>
      <w:r w:rsidR="003847C0">
        <w:rPr>
          <w:rStyle w:val="normaltextrun"/>
          <w:rFonts w:ascii="Calibri" w:hAnsi="Calibri" w:cs="Calibri"/>
          <w:sz w:val="22"/>
          <w:szCs w:val="22"/>
          <w:lang w:val="en-US"/>
        </w:rPr>
        <w:fldChar w:fldCharType="begin" w:fldLock="1"/>
      </w:r>
      <w:r w:rsidR="00EE60C0">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Pr>
          <w:rStyle w:val="normaltextrun"/>
          <w:rFonts w:ascii="Calibri" w:hAnsi="Calibri" w:cs="Calibri"/>
          <w:sz w:val="22"/>
          <w:szCs w:val="22"/>
          <w:lang w:val="en-US"/>
        </w:rPr>
        <w:fldChar w:fldCharType="separate"/>
      </w:r>
      <w:r w:rsidR="00451E49" w:rsidRPr="00451E49">
        <w:rPr>
          <w:rStyle w:val="normaltextrun"/>
          <w:rFonts w:ascii="Calibri" w:hAnsi="Calibri" w:cs="Calibri"/>
          <w:noProof/>
          <w:sz w:val="22"/>
          <w:szCs w:val="22"/>
          <w:lang w:val="en-US"/>
        </w:rPr>
        <w:t>(Pörtner and Farrell 2008; Pauly 2019)</w:t>
      </w:r>
      <w:r w:rsidR="003847C0">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and ultimately </w:t>
      </w:r>
      <w:r w:rsidRPr="00173D7F">
        <w:rPr>
          <w:rStyle w:val="normaltextrun"/>
          <w:rFonts w:ascii="Calibri" w:hAnsi="Calibri" w:cs="Calibri"/>
          <w:sz w:val="22"/>
          <w:szCs w:val="22"/>
          <w:highlight w:val="magenta"/>
          <w:lang w:val="en-US"/>
        </w:rPr>
        <w:t>determin</w:t>
      </w:r>
      <w:r w:rsidR="00FB0F73">
        <w:rPr>
          <w:rStyle w:val="normaltextrun"/>
          <w:rFonts w:ascii="Calibri" w:hAnsi="Calibri" w:cs="Calibri"/>
          <w:sz w:val="22"/>
          <w:szCs w:val="22"/>
          <w:highlight w:val="magenta"/>
          <w:lang w:val="en-US"/>
        </w:rPr>
        <w:t>e</w:t>
      </w:r>
      <w:r w:rsidRPr="00173D7F">
        <w:rPr>
          <w:rStyle w:val="normaltextrun"/>
          <w:rFonts w:ascii="Calibri" w:hAnsi="Calibri" w:cs="Calibri"/>
          <w:sz w:val="22"/>
          <w:szCs w:val="22"/>
          <w:highlight w:val="magenta"/>
          <w:lang w:val="en-US"/>
        </w:rPr>
        <w:t xml:space="preserve"> thermal, tolerances, local adaptation, and plasticity in fish</w:t>
      </w:r>
      <w:r>
        <w:rPr>
          <w:rStyle w:val="normaltextrun"/>
          <w:rFonts w:ascii="Calibri" w:hAnsi="Calibri" w:cs="Calibri"/>
          <w:sz w:val="22"/>
          <w:szCs w:val="22"/>
          <w:lang w:val="en-US"/>
        </w:rPr>
        <w:t>. Consequently, e</w:t>
      </w:r>
      <w:r w:rsidRPr="00173D7F">
        <w:rPr>
          <w:rStyle w:val="normaltextrun"/>
          <w:rFonts w:ascii="Calibri" w:hAnsi="Calibri" w:cs="Calibri"/>
          <w:sz w:val="22"/>
          <w:szCs w:val="22"/>
          <w:highlight w:val="magenta"/>
          <w:lang w:val="en-US"/>
        </w:rPr>
        <w:t xml:space="preserve">nzymatic activity </w:t>
      </w:r>
      <w:r>
        <w:rPr>
          <w:rStyle w:val="normaltextrun"/>
          <w:rFonts w:ascii="Calibri" w:hAnsi="Calibri" w:cs="Calibri"/>
          <w:sz w:val="22"/>
          <w:szCs w:val="22"/>
          <w:highlight w:val="magenta"/>
          <w:lang w:val="en-US"/>
        </w:rPr>
        <w:t xml:space="preserve">with the heart may be more </w:t>
      </w:r>
      <w:r w:rsidRPr="00173D7F">
        <w:rPr>
          <w:rStyle w:val="normaltextrun"/>
          <w:rFonts w:ascii="Calibri" w:hAnsi="Calibri" w:cs="Calibri"/>
          <w:sz w:val="22"/>
          <w:szCs w:val="22"/>
          <w:highlight w:val="magenta"/>
          <w:lang w:val="en-US"/>
        </w:rPr>
        <w:t xml:space="preserve">relevant to whole organismal </w:t>
      </w:r>
      <w:r>
        <w:rPr>
          <w:rStyle w:val="normaltextrun"/>
          <w:rFonts w:ascii="Calibri" w:hAnsi="Calibri" w:cs="Calibri"/>
          <w:sz w:val="22"/>
          <w:szCs w:val="22"/>
          <w:highlight w:val="magenta"/>
          <w:lang w:val="en-US"/>
        </w:rPr>
        <w:t>aerobic by limiting</w:t>
      </w:r>
      <w:r w:rsidRPr="00173D7F">
        <w:rPr>
          <w:rStyle w:val="normaltextrun"/>
          <w:rFonts w:ascii="Calibri" w:hAnsi="Calibri" w:cs="Calibri"/>
          <w:sz w:val="22"/>
          <w:szCs w:val="22"/>
          <w:highlight w:val="magenta"/>
          <w:lang w:val="en-US"/>
        </w:rPr>
        <w:t xml:space="preserve"> cardiac function</w:t>
      </w:r>
      <w:r>
        <w:rPr>
          <w:rStyle w:val="normaltextrun"/>
          <w:rFonts w:ascii="Calibri" w:hAnsi="Calibri" w:cs="Calibri"/>
          <w:sz w:val="22"/>
          <w:szCs w:val="22"/>
          <w:highlight w:val="magenta"/>
          <w:lang w:val="en-US"/>
        </w:rPr>
        <w:t xml:space="preserve"> </w:t>
      </w:r>
      <w:r w:rsidR="00D82965" w:rsidRPr="00173D7F">
        <w:rPr>
          <w:rStyle w:val="normaltextrun"/>
          <w:rFonts w:ascii="Calibri" w:hAnsi="Calibri" w:cs="Calibri"/>
          <w:color w:val="000000"/>
          <w:sz w:val="22"/>
          <w:szCs w:val="22"/>
          <w:highlight w:val="magenta"/>
          <w:shd w:val="clear" w:color="auto" w:fill="E1E3E6"/>
          <w:lang w:val="en-US"/>
        </w:rPr>
        <w:t xml:space="preserve">(Farrell 2009; </w:t>
      </w:r>
      <w:proofErr w:type="spellStart"/>
      <w:r w:rsidR="00D82965" w:rsidRPr="00173D7F">
        <w:rPr>
          <w:rStyle w:val="normaltextrun"/>
          <w:rFonts w:ascii="Calibri" w:hAnsi="Calibri" w:cs="Calibri"/>
          <w:color w:val="000000"/>
          <w:sz w:val="22"/>
          <w:szCs w:val="22"/>
          <w:highlight w:val="magenta"/>
          <w:shd w:val="clear" w:color="auto" w:fill="E1E3E6"/>
          <w:lang w:val="en-US"/>
        </w:rPr>
        <w:t>Ekström</w:t>
      </w:r>
      <w:proofErr w:type="spellEnd"/>
      <w:r w:rsidR="00D82965" w:rsidRPr="00173D7F">
        <w:rPr>
          <w:rStyle w:val="normaltextrun"/>
          <w:rFonts w:ascii="Calibri" w:hAnsi="Calibri" w:cs="Calibri"/>
          <w:color w:val="000000"/>
          <w:sz w:val="22"/>
          <w:szCs w:val="22"/>
          <w:highlight w:val="magenta"/>
          <w:shd w:val="clear" w:color="auto" w:fill="E1E3E6"/>
          <w:lang w:val="en-US"/>
        </w:rPr>
        <w:t xml:space="preserve"> et al. 2017; </w:t>
      </w:r>
      <w:proofErr w:type="spellStart"/>
      <w:r w:rsidR="00D82965" w:rsidRPr="00173D7F">
        <w:rPr>
          <w:rStyle w:val="normaltextrun"/>
          <w:rFonts w:ascii="Calibri" w:hAnsi="Calibri" w:cs="Calibri"/>
          <w:color w:val="000000"/>
          <w:sz w:val="22"/>
          <w:szCs w:val="22"/>
          <w:highlight w:val="magenta"/>
          <w:shd w:val="clear" w:color="auto" w:fill="E1E3E6"/>
          <w:lang w:val="en-US"/>
        </w:rPr>
        <w:t>Nyboer</w:t>
      </w:r>
      <w:proofErr w:type="spellEnd"/>
      <w:r w:rsidR="00D82965" w:rsidRPr="00173D7F">
        <w:rPr>
          <w:rStyle w:val="normaltextrun"/>
          <w:rFonts w:ascii="Calibri" w:hAnsi="Calibri" w:cs="Calibri"/>
          <w:color w:val="000000"/>
          <w:sz w:val="22"/>
          <w:szCs w:val="22"/>
          <w:highlight w:val="magenta"/>
          <w:shd w:val="clear" w:color="auto" w:fill="E1E3E6"/>
          <w:lang w:val="en-US"/>
        </w:rPr>
        <w:t xml:space="preserve"> and Chapman 2018; </w:t>
      </w:r>
      <w:proofErr w:type="spellStart"/>
      <w:r w:rsidR="00D82965" w:rsidRPr="00173D7F">
        <w:rPr>
          <w:rStyle w:val="normaltextrun"/>
          <w:rFonts w:ascii="Calibri" w:hAnsi="Calibri" w:cs="Calibri"/>
          <w:color w:val="000000"/>
          <w:sz w:val="22"/>
          <w:szCs w:val="22"/>
          <w:highlight w:val="magenta"/>
          <w:shd w:val="clear" w:color="auto" w:fill="E1E3E6"/>
          <w:lang w:val="en-US"/>
        </w:rPr>
        <w:t>Pichaud</w:t>
      </w:r>
      <w:proofErr w:type="spellEnd"/>
      <w:r w:rsidR="00D82965" w:rsidRPr="00173D7F">
        <w:rPr>
          <w:rStyle w:val="normaltextrun"/>
          <w:rFonts w:ascii="Calibri" w:hAnsi="Calibri" w:cs="Calibri"/>
          <w:color w:val="000000"/>
          <w:sz w:val="22"/>
          <w:szCs w:val="22"/>
          <w:highlight w:val="magenta"/>
          <w:shd w:val="clear" w:color="auto" w:fill="E1E3E6"/>
          <w:lang w:val="en-US"/>
        </w:rPr>
        <w:t xml:space="preserve"> et al. 2019)</w:t>
      </w:r>
      <w:r>
        <w:rPr>
          <w:rStyle w:val="normaltextrun"/>
          <w:rFonts w:ascii="Calibri" w:hAnsi="Calibri" w:cs="Calibri"/>
          <w:sz w:val="22"/>
          <w:szCs w:val="22"/>
          <w:highlight w:val="magenta"/>
          <w:lang w:val="en-US"/>
        </w:rPr>
        <w:t xml:space="preserve">. </w:t>
      </w:r>
      <w:r w:rsidRPr="00173D7F">
        <w:rPr>
          <w:rStyle w:val="normaltextrun"/>
          <w:rFonts w:ascii="Calibri" w:hAnsi="Calibri" w:cs="Calibri"/>
          <w:sz w:val="22"/>
          <w:szCs w:val="22"/>
          <w:highlight w:val="magenta"/>
          <w:lang w:val="en-US"/>
        </w:rPr>
        <w:t xml:space="preserve"> </w:t>
      </w:r>
      <w:r>
        <w:rPr>
          <w:rStyle w:val="eop"/>
          <w:rFonts w:ascii="Calibri" w:eastAsiaTheme="majorEastAsia" w:hAnsi="Calibri" w:cs="Calibri"/>
          <w:sz w:val="22"/>
          <w:szCs w:val="22"/>
          <w:lang w:val="en-US"/>
        </w:rPr>
        <w:t> </w:t>
      </w:r>
      <w:commentRangeEnd w:id="104"/>
      <w:r>
        <w:rPr>
          <w:rStyle w:val="CommentReference"/>
          <w:rFonts w:asciiTheme="minorHAnsi" w:eastAsiaTheme="minorHAnsi" w:hAnsiTheme="minorHAnsi" w:cstheme="minorBidi"/>
          <w:lang w:eastAsia="en-US"/>
        </w:rPr>
        <w:commentReference w:id="104"/>
      </w:r>
      <w:commentRangeEnd w:id="105"/>
      <w:r>
        <w:rPr>
          <w:rStyle w:val="CommentReference"/>
          <w:rFonts w:asciiTheme="minorHAnsi" w:eastAsiaTheme="minorHAnsi" w:hAnsiTheme="minorHAnsi" w:cstheme="minorBidi"/>
          <w:lang w:eastAsia="en-US"/>
        </w:rPr>
        <w:commentReference w:id="105"/>
      </w:r>
    </w:p>
    <w:p w14:paraId="622E5B05" w14:textId="77777777" w:rsidR="00E149E8" w:rsidRPr="00E149E8" w:rsidRDefault="00E149E8" w:rsidP="00E149E8">
      <w:pPr>
        <w:pStyle w:val="paragraph"/>
        <w:spacing w:before="0" w:beforeAutospacing="0" w:after="0" w:afterAutospacing="0"/>
        <w:jc w:val="both"/>
        <w:textAlignment w:val="baseline"/>
        <w:rPr>
          <w:ins w:id="109" w:author="Guest User" w:date="2023-11-03T02:45:00Z"/>
          <w:rFonts w:ascii="Segoe UI" w:hAnsi="Segoe UI" w:cs="Segoe UI"/>
          <w:sz w:val="18"/>
          <w:szCs w:val="18"/>
          <w:lang w:val="en-US"/>
        </w:rPr>
      </w:pPr>
    </w:p>
    <w:p w14:paraId="69413C84" w14:textId="458111A4"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While there was no latitudinal difference in immune response, there was a dependence on temperature, with significantly reduced response at temperatures above current-day summer of 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 xml:space="preserve">s reduced to nothing at 31.5°C </w:t>
      </w:r>
      <w:r>
        <w:rPr>
          <w:rStyle w:val="normaltextrun"/>
          <w:rFonts w:ascii="Calibri" w:hAnsi="Calibri" w:cs="Calibri"/>
          <w:color w:val="000000"/>
          <w:sz w:val="22"/>
          <w:szCs w:val="22"/>
          <w:shd w:val="clear" w:color="auto" w:fill="E1E3E6"/>
          <w:lang w:val="en-US"/>
        </w:rPr>
        <w:t>(LaMonica et al. 2021)</w:t>
      </w:r>
      <w:r>
        <w:rPr>
          <w:rStyle w:val="normaltextrun"/>
          <w:rFonts w:ascii="Calibri" w:hAnsi="Calibri" w:cs="Calibri"/>
          <w:sz w:val="22"/>
          <w:szCs w:val="22"/>
          <w:lang w:val="en-US"/>
        </w:rPr>
        <w:t xml:space="preserve">. While immunological research in fish is emerging and scarce compared to other taxa, within bird </w:t>
      </w:r>
      <w:r>
        <w:rPr>
          <w:rStyle w:val="normaltextrun"/>
          <w:rFonts w:ascii="Calibri" w:hAnsi="Calibri" w:cs="Calibri"/>
          <w:sz w:val="22"/>
          <w:szCs w:val="22"/>
          <w:lang w:val="en-US"/>
        </w:rPr>
        <w:lastRenderedPageBreak/>
        <w:t xml:space="preserve">species PHA swelling responses have been shown to be less costly than other activities (e.g., molting, breeding; </w:t>
      </w:r>
      <w:r>
        <w:rPr>
          <w:rStyle w:val="normaltextrun"/>
          <w:rFonts w:ascii="Calibri" w:hAnsi="Calibri" w:cs="Calibri"/>
          <w:color w:val="000000"/>
          <w:sz w:val="22"/>
          <w:szCs w:val="22"/>
          <w:shd w:val="clear" w:color="auto" w:fill="E1E3E6"/>
          <w:lang w:val="en-US"/>
        </w:rPr>
        <w:t>Martin et al. 2006)</w:t>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39947786" w14:textId="218C019F" w:rsidR="00D46C5A" w:rsidRPr="00B527EE"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sidRPr="00AC5252">
        <w:rPr>
          <w:lang w:val="en-US"/>
        </w:rPr>
        <w:t xml:space="preserve"> </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optima hypothesis </w:t>
      </w:r>
      <w:commentRangeStart w:id="110"/>
      <w:r>
        <w:rPr>
          <w:rStyle w:val="normaltextrun"/>
          <w:rFonts w:ascii="Calibri" w:hAnsi="Calibri" w:cs="Calibri"/>
          <w:color w:val="000000"/>
          <w:sz w:val="22"/>
          <w:szCs w:val="22"/>
          <w:shd w:val="clear" w:color="auto" w:fill="E1E3E6"/>
          <w:lang w:val="en-US"/>
        </w:rPr>
        <w:t xml:space="preserve">and highlights the need to study a range of performance metrics </w:t>
      </w:r>
      <w:r w:rsidR="00650CA0">
        <w:rPr>
          <w:rStyle w:val="normaltextrun"/>
          <w:rFonts w:ascii="Calibri" w:hAnsi="Calibri" w:cs="Calibri"/>
          <w:color w:val="000000"/>
          <w:sz w:val="22"/>
          <w:szCs w:val="22"/>
          <w:shd w:val="clear" w:color="auto" w:fill="E1E3E6"/>
          <w:lang w:val="en-US"/>
        </w:rPr>
        <w:t xml:space="preserve">that </w:t>
      </w:r>
      <w:r w:rsidR="00EA1D59">
        <w:rPr>
          <w:rStyle w:val="normaltextrun"/>
          <w:rFonts w:ascii="Calibri" w:hAnsi="Calibri" w:cs="Calibri"/>
          <w:color w:val="000000"/>
          <w:sz w:val="22"/>
          <w:szCs w:val="22"/>
          <w:shd w:val="clear" w:color="auto" w:fill="E1E3E6"/>
          <w:lang w:val="en-US"/>
        </w:rPr>
        <w:t>are</w:t>
      </w:r>
      <w:r>
        <w:rPr>
          <w:rStyle w:val="normaltextrun"/>
          <w:rFonts w:ascii="Calibri" w:hAnsi="Calibri" w:cs="Calibri"/>
          <w:color w:val="000000"/>
          <w:sz w:val="22"/>
          <w:szCs w:val="22"/>
          <w:shd w:val="clear" w:color="auto" w:fill="E1E3E6"/>
          <w:lang w:val="en-US"/>
        </w:rPr>
        <w:t xml:space="preserve"> associated with fitness</w:t>
      </w:r>
      <w:commentRangeEnd w:id="110"/>
      <w:r>
        <w:rPr>
          <w:rStyle w:val="CommentReference"/>
          <w:rFonts w:asciiTheme="minorHAnsi" w:eastAsiaTheme="minorHAnsi" w:hAnsiTheme="minorHAnsi" w:cstheme="minorBidi"/>
          <w:lang w:eastAsia="en-US"/>
        </w:rPr>
        <w:commentReference w:id="110"/>
      </w:r>
      <w:r>
        <w:rPr>
          <w:rStyle w:val="normaltextrun"/>
          <w:rFonts w:ascii="Calibri" w:hAnsi="Calibri" w:cs="Calibri"/>
          <w:sz w:val="22"/>
          <w:szCs w:val="22"/>
          <w:lang w:val="en-US"/>
        </w:rPr>
        <w:t>. There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xml:space="preserve">) detected an average increase of 90% between first and second PHA injections; attributing the increase to acquired T-mediated immunity </w:t>
      </w:r>
      <w:r>
        <w:rPr>
          <w:rStyle w:val="normaltextrun"/>
          <w:rFonts w:ascii="Calibri" w:hAnsi="Calibri" w:cs="Calibri"/>
          <w:color w:val="000000"/>
          <w:sz w:val="22"/>
          <w:szCs w:val="22"/>
          <w:shd w:val="clear" w:color="auto" w:fill="E1E3E6"/>
          <w:lang w:val="en-US"/>
        </w:rPr>
        <w:t>(Santiago-Quesada et al. 2015)</w:t>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64B1A4BE" w14:textId="77777777" w:rsidR="003F4E2C" w:rsidRDefault="003F4E2C" w:rsidP="00D46C5A">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F7EF763" w:rsidR="5E74CD3E" w:rsidRPr="00974150" w:rsidRDefault="5E74CD3E" w:rsidP="5E74CD3E">
      <w:pPr>
        <w:jc w:val="both"/>
        <w:rPr>
          <w:b/>
          <w:bCs/>
          <w:color w:val="00B0F0"/>
          <w:lang w:val="en-US"/>
        </w:rPr>
      </w:pPr>
      <w:commentRangeStart w:id="111"/>
      <w:r w:rsidRPr="00974150">
        <w:rPr>
          <w:color w:val="00B0F0"/>
          <w:lang w:val="en-US"/>
        </w:rPr>
        <w:t>LDH and CS activity</w:t>
      </w:r>
      <w:commentRangeEnd w:id="111"/>
      <w:r w:rsidRPr="00974150">
        <w:rPr>
          <w:rStyle w:val="CommentReference"/>
          <w:color w:val="00B0F0"/>
        </w:rPr>
        <w:commentReference w:id="111"/>
      </w:r>
      <w:r w:rsidRPr="00974150">
        <w:rPr>
          <w:color w:val="00B0F0"/>
          <w:lang w:val="en-US"/>
        </w:rPr>
        <w:t xml:space="preserve"> were significant correlated with temperature, positive and negatively, respectively; however, neither enzyme showed significant differences between low- and high-latitude populations. LDH and CS are proxy representation for anerobic glycolysis [citation] and aerobic capacity that can achieved via the citric acid cycle [citation], respectively. The transition from aerobic to anaerobic process is expected among ectotherms that experience warming thermal conditions, and has been previously identified in crown-of-thorns sea starts (</w:t>
      </w:r>
      <w:proofErr w:type="spellStart"/>
      <w:r w:rsidRPr="00974150">
        <w:rPr>
          <w:i/>
          <w:iCs/>
          <w:color w:val="00B0F0"/>
          <w:lang w:val="en-US"/>
        </w:rPr>
        <w:t>Acanthaster</w:t>
      </w:r>
      <w:proofErr w:type="spellEnd"/>
      <w:r w:rsidRPr="00974150">
        <w:rPr>
          <w:i/>
          <w:iCs/>
          <w:color w:val="00B0F0"/>
          <w:lang w:val="en-US"/>
        </w:rPr>
        <w:t xml:space="preserve"> spp.</w:t>
      </w:r>
      <w:r w:rsidRPr="00974150">
        <w:rPr>
          <w:color w:val="00B0F0"/>
          <w:lang w:val="en-US"/>
        </w:rPr>
        <w:t xml:space="preserve">; </w:t>
      </w:r>
      <w:r w:rsidRPr="00974150">
        <w:rPr>
          <w:color w:val="00B0F0"/>
          <w:lang w:val="en-US"/>
        </w:rPr>
        <w:fldChar w:fldCharType="begin" w:fldLock="1"/>
      </w:r>
      <w:r w:rsidRPr="00974150">
        <w:rPr>
          <w:color w:val="00B0F0"/>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Pr="00974150">
        <w:rPr>
          <w:color w:val="00B0F0"/>
          <w:lang w:val="en-US"/>
        </w:rPr>
        <w:fldChar w:fldCharType="separate"/>
      </w:r>
      <w:r w:rsidRPr="00974150">
        <w:rPr>
          <w:noProof/>
          <w:color w:val="00B0F0"/>
          <w:lang w:val="en-US"/>
        </w:rPr>
        <w:t>Lang et al. 2021)</w:t>
      </w:r>
      <w:r w:rsidRPr="00974150">
        <w:rPr>
          <w:color w:val="00B0F0"/>
          <w:lang w:val="en-US"/>
        </w:rPr>
        <w:fldChar w:fldCharType="end"/>
      </w:r>
      <w:r w:rsidRPr="00974150">
        <w:rPr>
          <w:color w:val="00B0F0"/>
          <w:lang w:val="en-US"/>
        </w:rPr>
        <w:t xml:space="preserve">. However, a lack of significant difference between regions suggests that enzymatic performance within white muscle of </w:t>
      </w:r>
      <w:proofErr w:type="spellStart"/>
      <w:r w:rsidRPr="00974150">
        <w:rPr>
          <w:i/>
          <w:iCs/>
          <w:color w:val="00B0F0"/>
          <w:lang w:val="en-US"/>
        </w:rPr>
        <w:t>Acanthochromis</w:t>
      </w:r>
      <w:proofErr w:type="spellEnd"/>
      <w:r w:rsidRPr="00974150">
        <w:rPr>
          <w:i/>
          <w:iCs/>
          <w:color w:val="00B0F0"/>
          <w:lang w:val="en-US"/>
        </w:rPr>
        <w:t xml:space="preserve"> polyacanthus</w:t>
      </w:r>
      <w:r w:rsidRPr="00974150">
        <w:rPr>
          <w:color w:val="00B0F0"/>
          <w:lang w:val="en-US"/>
        </w:rPr>
        <w:t xml:space="preserve">, does not contribute to organismal differences that were demonstrated via AAS. The anaerobic capacity of white muscle tissue has been shown to correlate to whole organism oxygen consumption, and it plays an important role in bursts of high-speed swimming </w:t>
      </w:r>
      <w:r w:rsidRPr="00974150">
        <w:rPr>
          <w:color w:val="00B0F0"/>
          <w:lang w:val="en-US"/>
        </w:rPr>
        <w:fldChar w:fldCharType="begin" w:fldLock="1"/>
      </w:r>
      <w:r w:rsidRPr="00974150">
        <w:rPr>
          <w:color w:val="00B0F0"/>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Pr="00974150">
        <w:rPr>
          <w:color w:val="00B0F0"/>
          <w:lang w:val="en-US"/>
        </w:rPr>
        <w:fldChar w:fldCharType="separate"/>
      </w:r>
      <w:r w:rsidRPr="00974150">
        <w:rPr>
          <w:noProof/>
          <w:color w:val="00B0F0"/>
          <w:lang w:val="en-US"/>
        </w:rPr>
        <w:t>(Sullivan and Somero 1980)</w:t>
      </w:r>
      <w:r w:rsidRPr="00974150">
        <w:rPr>
          <w:color w:val="00B0F0"/>
          <w:lang w:val="en-US"/>
        </w:rPr>
        <w:fldChar w:fldCharType="end"/>
      </w:r>
      <w:r w:rsidRPr="00974150">
        <w:rPr>
          <w:color w:val="00B0F0"/>
          <w:lang w:val="en-US"/>
        </w:rPr>
        <w: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t>
      </w:r>
      <w:r w:rsidRPr="00974150">
        <w:rPr>
          <w:color w:val="00B0F0"/>
          <w:lang w:val="en-US"/>
        </w:rPr>
        <w:fldChar w:fldCharType="begin" w:fldLock="1"/>
      </w:r>
      <w:r w:rsidRPr="00974150">
        <w:rPr>
          <w:color w:val="00B0F0"/>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Pr="00974150">
        <w:rPr>
          <w:color w:val="00B0F0"/>
          <w:lang w:val="en-US"/>
        </w:rPr>
        <w:fldChar w:fldCharType="separate"/>
      </w:r>
      <w:r w:rsidRPr="00974150">
        <w:rPr>
          <w:noProof/>
          <w:color w:val="00B0F0"/>
          <w:lang w:val="en-US"/>
        </w:rPr>
        <w:t>(Farrell 2009; Ekström et al. 2017; Nyboer and Chapman 2018; Pichaud et al. 2019)</w:t>
      </w:r>
      <w:r w:rsidRPr="00974150">
        <w:rPr>
          <w:color w:val="00B0F0"/>
          <w:lang w:val="en-US"/>
        </w:rPr>
        <w:fldChar w:fldCharType="end"/>
      </w:r>
      <w:r w:rsidRPr="00974150">
        <w:rPr>
          <w:color w:val="00B0F0"/>
          <w:lang w:val="en-US"/>
        </w:rPr>
        <w:t>. Heart tissue may be more ideal for future enzymatic analysis, however, within small coral reef fish the lack of obtainable tissue mass can prove challenging.</w:t>
      </w:r>
    </w:p>
    <w:p w14:paraId="7B5E5D4B" w14:textId="1AB41B7C" w:rsidR="5E74CD3E" w:rsidRDefault="5E74CD3E" w:rsidP="5E74CD3E">
      <w:pPr>
        <w:spacing w:line="240" w:lineRule="auto"/>
        <w:jc w:val="both"/>
        <w:rPr>
          <w:lang w:val="en-US"/>
        </w:rPr>
      </w:pPr>
    </w:p>
    <w:p w14:paraId="3C182B6B" w14:textId="77777777" w:rsidR="00E02EBB" w:rsidRDefault="00E02EBB" w:rsidP="5E74CD3E">
      <w:pPr>
        <w:spacing w:line="240" w:lineRule="auto"/>
        <w:jc w:val="both"/>
        <w:rPr>
          <w:lang w:val="en-US"/>
        </w:rPr>
      </w:pPr>
    </w:p>
    <w:p w14:paraId="1C0D9634" w14:textId="77777777" w:rsidR="00E02EBB" w:rsidRDefault="00E02EBB" w:rsidP="5E74CD3E">
      <w:pPr>
        <w:spacing w:line="240" w:lineRule="auto"/>
        <w:jc w:val="both"/>
        <w:rPr>
          <w:lang w:val="en-US"/>
        </w:rPr>
      </w:pPr>
    </w:p>
    <w:p w14:paraId="38E38DE2" w14:textId="77777777" w:rsidR="00E02EBB" w:rsidRDefault="00E02EBB" w:rsidP="5E74CD3E">
      <w:pPr>
        <w:spacing w:line="240" w:lineRule="auto"/>
        <w:jc w:val="both"/>
        <w:rPr>
          <w:lang w:val="en-US"/>
        </w:rPr>
      </w:pPr>
    </w:p>
    <w:p w14:paraId="447AB9CE" w14:textId="77777777" w:rsidR="00E02EBB" w:rsidRDefault="00E02EBB" w:rsidP="5E74CD3E">
      <w:pPr>
        <w:spacing w:line="240" w:lineRule="auto"/>
        <w:jc w:val="both"/>
        <w:rPr>
          <w:lang w:val="en-US"/>
        </w:rPr>
      </w:pPr>
    </w:p>
    <w:p w14:paraId="74B60317" w14:textId="77777777" w:rsidR="00E02EBB" w:rsidRDefault="00E02EBB" w:rsidP="5E74CD3E">
      <w:pPr>
        <w:spacing w:line="240" w:lineRule="auto"/>
        <w:jc w:val="both"/>
        <w:rPr>
          <w:lang w:val="en-US"/>
        </w:rPr>
      </w:pPr>
    </w:p>
    <w:p w14:paraId="402371DA" w14:textId="77777777" w:rsidR="00E02EBB" w:rsidRDefault="00E02EBB" w:rsidP="5E74CD3E">
      <w:pPr>
        <w:spacing w:line="240" w:lineRule="auto"/>
        <w:jc w:val="both"/>
        <w:rPr>
          <w:lang w:val="en-US"/>
        </w:rPr>
      </w:pPr>
    </w:p>
    <w:p w14:paraId="616B5A6C" w14:textId="77777777" w:rsidR="00E02EBB" w:rsidRDefault="00E02EBB" w:rsidP="5E74CD3E">
      <w:pPr>
        <w:spacing w:line="240" w:lineRule="auto"/>
        <w:jc w:val="both"/>
        <w:rPr>
          <w:lang w:val="en-US"/>
        </w:rPr>
      </w:pPr>
    </w:p>
    <w:p w14:paraId="4DC7D8E1" w14:textId="77777777" w:rsidR="00E02EBB" w:rsidRDefault="00E02EBB" w:rsidP="5E74CD3E">
      <w:pPr>
        <w:spacing w:line="240" w:lineRule="auto"/>
        <w:jc w:val="both"/>
        <w:rPr>
          <w:lang w:val="en-US"/>
        </w:rPr>
      </w:pPr>
    </w:p>
    <w:p w14:paraId="5D70D33B" w14:textId="40BB070D" w:rsidR="00610812" w:rsidRDefault="4BAD479A" w:rsidP="5E74CD3E">
      <w:pPr>
        <w:spacing w:line="240" w:lineRule="auto"/>
        <w:jc w:val="both"/>
        <w:rPr>
          <w:lang w:val="en-US"/>
        </w:rPr>
      </w:pPr>
      <w:commentRangeStart w:id="112"/>
      <w:r w:rsidRPr="4BAD479A">
        <w:rPr>
          <w:lang w:val="en-US"/>
        </w:rPr>
        <w:lastRenderedPageBreak/>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 xml:space="preserve">water flow </w:t>
      </w:r>
      <w:proofErr w:type="spellStart"/>
      <w:r w:rsidR="00FD0A77">
        <w:rPr>
          <w:lang w:val="en-US"/>
        </w:rPr>
        <w:t>etc</w:t>
      </w:r>
      <w:proofErr w:type="spellEnd"/>
      <w:r w:rsidR="00FD0A77">
        <w:rPr>
          <w:lang w:val="en-US"/>
        </w:rPr>
        <w:t>,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w:t>
      </w:r>
      <w:commentRangeEnd w:id="112"/>
      <w:r w:rsidR="00E81B1F">
        <w:rPr>
          <w:rStyle w:val="CommentReference"/>
        </w:rPr>
        <w:commentReference w:id="112"/>
      </w:r>
      <w:r w:rsidRPr="4BAD479A">
        <w:rPr>
          <w:lang w:val="en-US"/>
        </w:rPr>
        <w:t xml:space="preserve">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w:t>
      </w:r>
      <w:commentRangeStart w:id="113"/>
      <w:r w:rsidRPr="4BAD479A">
        <w:rPr>
          <w:lang w:val="en-US"/>
        </w:rPr>
        <w:t>slope</w:t>
      </w:r>
      <w:commentRangeEnd w:id="113"/>
      <w:r w:rsidR="00E81B1F">
        <w:rPr>
          <w:rStyle w:val="CommentReference"/>
        </w:rPr>
        <w:commentReference w:id="113"/>
      </w:r>
      <w:r w:rsidRPr="4BAD479A">
        <w:rPr>
          <w:lang w:val="en-US"/>
        </w:rPr>
        <w:t xml:space="preserv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0A6A67CB" w14:textId="0019A49F" w:rsidR="00180880" w:rsidRPr="00735D9C" w:rsidRDefault="00180880" w:rsidP="00180880">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color w:val="000000"/>
          <w:sz w:val="22"/>
          <w:szCs w:val="22"/>
          <w:lang w:val="en-US"/>
        </w:rPr>
        <w:t xml:space="preserve">While experimental temperatures in this study were chosen based on regional mean summer average temperatures as well as mid- and end-of-century predicted future ocean warming temperatures, a greater understanding about potential adaptive differences would be gained by exploring responses at cooler temperatures </w:t>
      </w:r>
      <w:r>
        <w:rPr>
          <w:rStyle w:val="normaltextrun"/>
          <w:rFonts w:ascii="Calibri" w:hAnsi="Calibri" w:cs="Calibri"/>
          <w:color w:val="000000"/>
          <w:sz w:val="22"/>
          <w:szCs w:val="22"/>
          <w:shd w:val="clear" w:color="auto" w:fill="E1E3E6"/>
          <w:lang w:val="en-US"/>
        </w:rPr>
        <w:t>(Kawecki and Ebert 2004)</w:t>
      </w:r>
      <w:r>
        <w:rPr>
          <w:rStyle w:val="normaltextrun"/>
          <w:rFonts w:ascii="Calibri" w:hAnsi="Calibri" w:cs="Calibri"/>
          <w:color w:val="000000"/>
          <w:sz w:val="22"/>
          <w:szCs w:val="22"/>
          <w:lang w:val="en-US"/>
        </w:rPr>
        <w:t xml:space="preserve">. </w:t>
      </w:r>
      <w:r>
        <w:rPr>
          <w:rStyle w:val="normaltextrun"/>
          <w:rFonts w:ascii="Calibri" w:hAnsi="Calibri" w:cs="Calibri"/>
          <w:sz w:val="22"/>
          <w:szCs w:val="22"/>
          <w:lang w:val="en-US"/>
        </w:rPr>
        <w:t>Additionally,</w:t>
      </w:r>
      <w:commentRangeStart w:id="114"/>
      <w:commentRangeStart w:id="115"/>
      <w:commentRangeStart w:id="116"/>
      <w:r>
        <w:rPr>
          <w:rStyle w:val="normaltextrun"/>
          <w:rFonts w:ascii="Calibri" w:hAnsi="Calibri" w:cs="Calibri"/>
          <w:sz w:val="22"/>
          <w:szCs w:val="22"/>
          <w:lang w:val="en-US"/>
        </w:rPr>
        <w:t xml:space="preserve"> physiological traits were only measured here between populations at a single time point, however, thermal breadths are not static </w:t>
      </w:r>
      <w:r>
        <w:rPr>
          <w:rStyle w:val="normaltextrun"/>
          <w:rFonts w:ascii="Calibri" w:hAnsi="Calibri" w:cs="Calibri"/>
          <w:color w:val="000000"/>
          <w:sz w:val="22"/>
          <w:szCs w:val="22"/>
          <w:shd w:val="clear" w:color="auto" w:fill="E1E3E6"/>
          <w:lang w:val="en-US"/>
        </w:rPr>
        <w:t>(Kelly et al. 2012)</w:t>
      </w:r>
      <w:r>
        <w:rPr>
          <w:rStyle w:val="normaltextrun"/>
          <w:rFonts w:ascii="Calibri" w:hAnsi="Calibri" w:cs="Calibri"/>
          <w:sz w:val="22"/>
          <w:szCs w:val="22"/>
          <w:lang w:val="en-US"/>
        </w:rPr>
        <w:t xml:space="preserve">. </w:t>
      </w:r>
      <w:r>
        <w:rPr>
          <w:rStyle w:val="normaltextrun"/>
          <w:rFonts w:ascii="Calibri" w:hAnsi="Calibri" w:cs="Calibri"/>
          <w:color w:val="000000"/>
          <w:sz w:val="22"/>
          <w:szCs w:val="22"/>
          <w:lang w:val="en-US"/>
        </w:rPr>
        <w:t>For example, measurement of performance outside of normal thermal ranges can reveal cryptic variation and local adaptation that may be otherwise unnoticed</w:t>
      </w:r>
      <w:r w:rsidR="00735D9C">
        <w:rPr>
          <w:rStyle w:val="normaltextrun"/>
          <w:rFonts w:ascii="Calibri" w:hAnsi="Calibri" w:cs="Calibri"/>
          <w:color w:val="000000"/>
          <w:sz w:val="22"/>
          <w:szCs w:val="22"/>
          <w:lang w:val="en-US"/>
        </w:rPr>
        <w:t xml:space="preserve"> </w:t>
      </w:r>
      <w:r w:rsidR="00735D9C">
        <w:rPr>
          <w:rStyle w:val="normaltextrun"/>
          <w:rFonts w:ascii="Calibri" w:hAnsi="Calibri" w:cs="Calibri"/>
          <w:color w:val="000000"/>
          <w:sz w:val="22"/>
          <w:szCs w:val="22"/>
          <w:lang w:val="en-US"/>
        </w:rPr>
        <w:fldChar w:fldCharType="begin" w:fldLock="1"/>
      </w:r>
      <w:r w:rsidR="00735D9C">
        <w:rPr>
          <w:rStyle w:val="normaltextrun"/>
          <w:rFonts w:ascii="Calibri" w:hAnsi="Calibri" w:cs="Calibri"/>
          <w:color w:val="000000"/>
          <w:sz w:val="22"/>
          <w:szCs w:val="22"/>
          <w:lang w:val="en-US"/>
        </w:rPr>
        <w:instrText>ADDIN CSL_CITATION {"citationItems":[{"id":"ITEM-1","itemData":{"DOI":"10.1038/s41598-017-07140-9","ISSN":"20452322","PMID":"28827678","abstract":"Increasing climate variability may pose an even greater risk to species than climate warming because temperature fluctuations can amplify adverse impacts of directional warming on fitness-related traits. Here, the influence of directional warming and increasing climate variability on marine stickleback fish (Gasterosteus aculeatus) offspring size variation was investigated by simulating changes to the mean and variance of ocean temperatures predicted under climate change. Reproductive traits of mothers and offspring size reaction norms across four climate scenarios were examined to assess the roles of standing genetic variation, transgenerational and within-generation plasticity in adaptive potential. Mothers acclimated to directional warming produced smaller eggs than mothers in constant, ambient temperatures, whereas mothers in a predictably variable environment (weekly change between temperatures) produced a range of egg sizes, possibly reflecting a diversified bet hedging strategy. Offspring size post-hatch was mostly influenced by genotype by environment interactions and not transgenerational effects. Offspring size reaction norms also differed depending on the type of environmental predictability (predictably variable vs. stochastic), with offspring reaching the largest sizes in the stochastic environment. Release of cryptic genetic variation for offspring size in the stochastic environment suggests hidden evolutionary potential in this wild population to respond to changes in environmental predictability.","author":[{"dropping-particle":"","family":"Shama","given":"Lisa N.S.","non-dropping-particle":"","parse-names":false,"suffix":""}],"container-title":"Scientific Reports","id":"ITEM-1","issue":"1","issued":{"date-parts":[["2017"]]},"page":"1-14","publisher":"Springer US","title":"The mean and variance of climate change in the oceans: Hidden evolutionary potential under stochastic environmental variability in marine sticklebacks","type":"article-journal","volume":"7"},"uris":["http://www.mendeley.com/documents/?uuid=8a6bc49c-e611-43bb-8276-ea0240d8d88e"]},{"id":"ITEM-2","itemData":{"DOI":"10.1111/1365-2435.13538","ISSN":"13652435","abstract":"In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Ecology","id":"ITEM-2","issue":"6","issued":{"date-parts":[["2020"]]},"page":"1205-1214","title":"Multigenerational exposure to elevated temperatures leads to a reduction in standard metabolic rate in the wild","type":"article-journal","volume":"34"},"uris":["http://www.mendeley.com/documents/?uuid=7349dca6-11d9-4ab7-9357-ac9157495fb0"]}],"mendeley":{"formattedCitation":"(Shama 2017; Pilakouta et al. 2020)","plainTextFormattedCitation":"(Shama 2017; Pilakouta et al. 2020)"},"properties":{"noteIndex":0},"schema":"https://github.com/citation-style-language/schema/raw/master/csl-citation.json"}</w:instrText>
      </w:r>
      <w:r w:rsidR="00735D9C">
        <w:rPr>
          <w:rStyle w:val="normaltextrun"/>
          <w:rFonts w:ascii="Calibri" w:hAnsi="Calibri" w:cs="Calibri"/>
          <w:color w:val="000000"/>
          <w:sz w:val="22"/>
          <w:szCs w:val="22"/>
          <w:lang w:val="en-US"/>
        </w:rPr>
        <w:fldChar w:fldCharType="separate"/>
      </w:r>
      <w:r w:rsidR="00735D9C" w:rsidRPr="00735D9C">
        <w:rPr>
          <w:rStyle w:val="normaltextrun"/>
          <w:rFonts w:ascii="Calibri" w:hAnsi="Calibri" w:cs="Calibri"/>
          <w:noProof/>
          <w:color w:val="000000"/>
          <w:sz w:val="22"/>
          <w:szCs w:val="22"/>
          <w:lang w:val="en-US"/>
        </w:rPr>
        <w:t>(Shama 2017; Pilakouta et al. 2020)</w:t>
      </w:r>
      <w:r w:rsidR="00735D9C">
        <w:rPr>
          <w:rStyle w:val="normaltextrun"/>
          <w:rFonts w:ascii="Calibri" w:hAnsi="Calibri" w:cs="Calibri"/>
          <w:color w:val="000000"/>
          <w:sz w:val="22"/>
          <w:szCs w:val="22"/>
          <w:lang w:val="en-US"/>
        </w:rPr>
        <w:fldChar w:fldCharType="end"/>
      </w:r>
      <w:r>
        <w:rPr>
          <w:rStyle w:val="normaltextrun"/>
          <w:rFonts w:ascii="Calibri" w:hAnsi="Calibri" w:cs="Calibri"/>
          <w:color w:val="000000"/>
          <w:sz w:val="22"/>
          <w:szCs w:val="22"/>
          <w:lang w:val="en-US"/>
        </w:rPr>
        <w:t xml:space="preserve"> </w:t>
      </w:r>
      <w:commentRangeStart w:id="117"/>
      <w:r>
        <w:rPr>
          <w:rStyle w:val="normaltextrun"/>
          <w:rFonts w:ascii="Calibri" w:hAnsi="Calibri" w:cs="Calibri"/>
          <w:color w:val="000000"/>
          <w:sz w:val="22"/>
          <w:szCs w:val="22"/>
          <w:lang w:val="en-US"/>
        </w:rPr>
        <w:t>.</w:t>
      </w:r>
      <w:commentRangeEnd w:id="117"/>
      <w:r>
        <w:rPr>
          <w:rStyle w:val="CommentReference"/>
          <w:rFonts w:asciiTheme="minorHAnsi" w:eastAsiaTheme="minorHAnsi" w:hAnsiTheme="minorHAnsi" w:cstheme="minorBidi"/>
          <w:lang w:eastAsia="en-US"/>
        </w:rPr>
        <w:commentReference w:id="117"/>
      </w:r>
      <w:r>
        <w:rPr>
          <w:rStyle w:val="normaltextrun"/>
          <w:rFonts w:ascii="Calibri" w:hAnsi="Calibri" w:cs="Calibri"/>
          <w:color w:val="000000"/>
          <w:sz w:val="22"/>
          <w:szCs w:val="22"/>
          <w:lang w:val="en-US"/>
        </w:rPr>
        <w:t xml:space="preserve"> </w:t>
      </w:r>
      <w:r>
        <w:rPr>
          <w:rStyle w:val="normaltextrun"/>
          <w:rFonts w:ascii="Calibri" w:hAnsi="Calibri" w:cs="Calibri"/>
          <w:sz w:val="22"/>
          <w:szCs w:val="22"/>
          <w:lang w:val="en-US"/>
        </w:rPr>
        <w:t xml:space="preserve">Genetic adaptation and phenotypic plasticity in combination will impact how populations will respond to environmental changes via shifts in thermal performance. This current study was limited to current thermal tolerances; however, future research should explore genetic and plastic differences between populations to determine future adaptive potential among populations from each region via multi-generational experiments. Previous studies on </w:t>
      </w:r>
      <w:r>
        <w:rPr>
          <w:rStyle w:val="normaltextrun"/>
          <w:rFonts w:ascii="Calibri" w:hAnsi="Calibri" w:cs="Calibri"/>
          <w:i/>
          <w:iCs/>
          <w:sz w:val="22"/>
          <w:szCs w:val="22"/>
          <w:lang w:val="en-US"/>
        </w:rPr>
        <w:t>A. polyacanthus</w:t>
      </w:r>
      <w:r>
        <w:rPr>
          <w:rStyle w:val="normaltextrun"/>
          <w:rFonts w:ascii="Calibri" w:hAnsi="Calibri" w:cs="Calibri"/>
          <w:color w:val="000000"/>
          <w:sz w:val="22"/>
          <w:szCs w:val="22"/>
          <w:lang w:val="en-US"/>
        </w:rPr>
        <w:t xml:space="preserve">, have detected genetic </w:t>
      </w:r>
      <w:r>
        <w:rPr>
          <w:rStyle w:val="normaltextrun"/>
          <w:rFonts w:ascii="Calibri" w:hAnsi="Calibri" w:cs="Calibri"/>
          <w:color w:val="000000"/>
          <w:sz w:val="22"/>
          <w:szCs w:val="22"/>
          <w:shd w:val="clear" w:color="auto" w:fill="E1E3E6"/>
          <w:lang w:val="en-US"/>
        </w:rPr>
        <w:t xml:space="preserve">(Doherty et al. 1994; Planes et al. 2001; Van </w:t>
      </w:r>
      <w:proofErr w:type="spellStart"/>
      <w:r>
        <w:rPr>
          <w:rStyle w:val="normaltextrun"/>
          <w:rFonts w:ascii="Calibri" w:hAnsi="Calibri" w:cs="Calibri"/>
          <w:color w:val="000000"/>
          <w:sz w:val="22"/>
          <w:szCs w:val="22"/>
          <w:shd w:val="clear" w:color="auto" w:fill="E1E3E6"/>
          <w:lang w:val="en-US"/>
        </w:rPr>
        <w:t>Herwerden</w:t>
      </w:r>
      <w:proofErr w:type="spellEnd"/>
      <w:r>
        <w:rPr>
          <w:rStyle w:val="normaltextrun"/>
          <w:rFonts w:ascii="Calibri" w:hAnsi="Calibri" w:cs="Calibri"/>
          <w:color w:val="000000"/>
          <w:sz w:val="22"/>
          <w:szCs w:val="22"/>
          <w:shd w:val="clear" w:color="auto" w:fill="E1E3E6"/>
          <w:lang w:val="en-US"/>
        </w:rPr>
        <w:t xml:space="preserve"> and Doherty 2006)</w:t>
      </w:r>
      <w:r>
        <w:rPr>
          <w:rStyle w:val="normaltextrun"/>
          <w:rFonts w:ascii="Calibri" w:hAnsi="Calibri" w:cs="Calibri"/>
          <w:color w:val="000000"/>
          <w:sz w:val="22"/>
          <w:szCs w:val="22"/>
          <w:lang w:val="en-US"/>
        </w:rPr>
        <w:t xml:space="preserve"> and plastic </w:t>
      </w:r>
      <w:r w:rsidR="00EF5336">
        <w:rPr>
          <w:rStyle w:val="normaltextrun"/>
          <w:rFonts w:ascii="Calibri" w:hAnsi="Calibri" w:cs="Calibri"/>
          <w:color w:val="000000"/>
          <w:sz w:val="22"/>
          <w:szCs w:val="22"/>
          <w:lang w:val="en-US"/>
        </w:rPr>
        <w:fldChar w:fldCharType="begin" w:fldLock="1"/>
      </w:r>
      <w:r w:rsidR="00735D9C">
        <w:rPr>
          <w:rStyle w:val="normaltextrun"/>
          <w:rFonts w:ascii="Calibri" w:hAnsi="Calibri" w:cs="Calibri"/>
          <w:color w:val="000000"/>
          <w:sz w:val="22"/>
          <w:szCs w:val="22"/>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EF5336">
        <w:rPr>
          <w:rStyle w:val="normaltextrun"/>
          <w:rFonts w:ascii="Calibri" w:hAnsi="Calibri" w:cs="Calibri"/>
          <w:color w:val="000000"/>
          <w:sz w:val="22"/>
          <w:szCs w:val="22"/>
          <w:lang w:val="en-US"/>
        </w:rPr>
        <w:fldChar w:fldCharType="separate"/>
      </w:r>
      <w:r w:rsidR="00EF5336" w:rsidRPr="00EF5336">
        <w:rPr>
          <w:rStyle w:val="normaltextrun"/>
          <w:rFonts w:ascii="Calibri" w:hAnsi="Calibri" w:cs="Calibri"/>
          <w:noProof/>
          <w:color w:val="000000"/>
          <w:sz w:val="22"/>
          <w:szCs w:val="22"/>
          <w:lang w:val="en-US"/>
        </w:rPr>
        <w:t>(Donelson and Munday 2012; Ryu et al. 2018)</w:t>
      </w:r>
      <w:r w:rsidR="00EF5336">
        <w:rPr>
          <w:rStyle w:val="normaltextrun"/>
          <w:rFonts w:ascii="Calibri" w:hAnsi="Calibri" w:cs="Calibri"/>
          <w:color w:val="000000"/>
          <w:sz w:val="22"/>
          <w:szCs w:val="22"/>
          <w:lang w:val="en-US"/>
        </w:rPr>
        <w:fldChar w:fldCharType="end"/>
      </w:r>
      <w:r w:rsidR="00945BD9">
        <w:rPr>
          <w:rStyle w:val="normaltextrun"/>
          <w:rFonts w:ascii="Calibri" w:hAnsi="Calibri" w:cs="Calibri"/>
          <w:color w:val="000000"/>
          <w:sz w:val="22"/>
          <w:szCs w:val="22"/>
          <w:lang w:val="en-US"/>
        </w:rPr>
        <w:t xml:space="preserve"> </w:t>
      </w:r>
      <w:r>
        <w:rPr>
          <w:rStyle w:val="normaltextrun"/>
          <w:rFonts w:ascii="Calibri" w:hAnsi="Calibri" w:cs="Calibri"/>
          <w:color w:val="000000"/>
          <w:sz w:val="22"/>
          <w:szCs w:val="22"/>
          <w:lang w:val="en-US"/>
        </w:rPr>
        <w:t>differences between populations, suggesting that adaptive potential between examined regions are unlikely to be analogous. </w:t>
      </w:r>
      <w:r>
        <w:rPr>
          <w:rStyle w:val="eop"/>
          <w:rFonts w:ascii="Calibri" w:eastAsiaTheme="majorEastAsia" w:hAnsi="Calibri" w:cs="Calibri"/>
          <w:color w:val="000000"/>
          <w:sz w:val="22"/>
          <w:szCs w:val="22"/>
        </w:rPr>
        <w:t> </w:t>
      </w:r>
      <w:commentRangeEnd w:id="114"/>
      <w:r>
        <w:rPr>
          <w:rStyle w:val="CommentReference"/>
          <w:rFonts w:asciiTheme="minorHAnsi" w:eastAsiaTheme="minorHAnsi" w:hAnsiTheme="minorHAnsi" w:cstheme="minorBidi"/>
          <w:lang w:eastAsia="en-US"/>
        </w:rPr>
        <w:commentReference w:id="114"/>
      </w:r>
      <w:commentRangeEnd w:id="115"/>
      <w:r>
        <w:rPr>
          <w:rStyle w:val="CommentReference"/>
          <w:rFonts w:asciiTheme="minorHAnsi" w:eastAsiaTheme="minorHAnsi" w:hAnsiTheme="minorHAnsi" w:cstheme="minorBidi"/>
          <w:lang w:eastAsia="en-US"/>
        </w:rPr>
        <w:commentReference w:id="115"/>
      </w:r>
      <w:commentRangeEnd w:id="116"/>
      <w:r>
        <w:rPr>
          <w:rStyle w:val="CommentReference"/>
          <w:rFonts w:asciiTheme="minorHAnsi" w:eastAsiaTheme="minorHAnsi" w:hAnsiTheme="minorHAnsi" w:cstheme="minorBidi"/>
          <w:lang w:eastAsia="en-US"/>
        </w:rPr>
        <w:commentReference w:id="116"/>
      </w:r>
      <w:commentRangeStart w:id="118"/>
      <w:commentRangeEnd w:id="118"/>
      <w:r>
        <w:rPr>
          <w:rStyle w:val="CommentReference"/>
          <w:rFonts w:asciiTheme="minorHAnsi" w:eastAsiaTheme="minorHAnsi" w:hAnsiTheme="minorHAnsi" w:cstheme="minorBidi"/>
          <w:lang w:eastAsia="en-US"/>
        </w:rPr>
        <w:commentReference w:id="118"/>
      </w:r>
    </w:p>
    <w:p w14:paraId="4166BA4B" w14:textId="77777777" w:rsidR="00C64F5E" w:rsidRDefault="00C64F5E" w:rsidP="00F21F1A">
      <w:pPr>
        <w:jc w:val="both"/>
        <w:rPr>
          <w:lang w:val="en-US"/>
        </w:rPr>
      </w:pPr>
    </w:p>
    <w:p w14:paraId="4B75FA5E" w14:textId="5597F389" w:rsidR="006F2C26" w:rsidRDefault="00BD463E" w:rsidP="00F21F1A">
      <w:pPr>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all 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w:t>
      </w:r>
      <w:r w:rsidR="00FF6F13">
        <w:rPr>
          <w:rFonts w:cstheme="minorHAnsi"/>
          <w:lang w:val="en-US"/>
        </w:rPr>
        <w:lastRenderedPageBreak/>
        <w:t>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p>
    <w:p w14:paraId="25BCF204" w14:textId="77777777" w:rsidR="003A0F0F" w:rsidRDefault="003A0F0F" w:rsidP="00F21F1A">
      <w:pPr>
        <w:jc w:val="both"/>
        <w:rPr>
          <w:rFonts w:cstheme="minorHAnsi"/>
          <w:lang w:val="en-US"/>
        </w:rPr>
      </w:pPr>
    </w:p>
    <w:p w14:paraId="063A1955" w14:textId="77777777" w:rsidR="003A0F0F" w:rsidRDefault="003A0F0F" w:rsidP="00F21F1A">
      <w:pPr>
        <w:jc w:val="both"/>
        <w:rPr>
          <w:rFonts w:cstheme="minorHAnsi"/>
          <w:lang w:val="en-US"/>
        </w:rPr>
      </w:pPr>
    </w:p>
    <w:p w14:paraId="6C141891" w14:textId="77777777" w:rsidR="003A0F0F" w:rsidRDefault="003A0F0F" w:rsidP="00F21F1A">
      <w:pPr>
        <w:jc w:val="both"/>
        <w:rPr>
          <w:rFonts w:cstheme="minorHAnsi"/>
          <w:lang w:val="en-US"/>
        </w:rPr>
      </w:pPr>
    </w:p>
    <w:p w14:paraId="1F351954" w14:textId="77777777" w:rsidR="003A0F0F" w:rsidRDefault="003A0F0F" w:rsidP="00F21F1A">
      <w:pPr>
        <w:jc w:val="both"/>
        <w:rPr>
          <w:rFonts w:cstheme="minorHAnsi"/>
          <w:lang w:val="en-US"/>
        </w:rPr>
      </w:pPr>
    </w:p>
    <w:p w14:paraId="117EA4C8" w14:textId="77777777" w:rsidR="003A0F0F" w:rsidRDefault="003A0F0F" w:rsidP="00F21F1A">
      <w:pPr>
        <w:jc w:val="both"/>
        <w:rPr>
          <w:rFonts w:cstheme="minorHAnsi"/>
          <w:lang w:val="en-US"/>
        </w:rPr>
      </w:pPr>
    </w:p>
    <w:p w14:paraId="1363A944" w14:textId="77777777" w:rsidR="003A0F0F" w:rsidRDefault="003A0F0F" w:rsidP="00F21F1A">
      <w:pPr>
        <w:jc w:val="both"/>
        <w:rPr>
          <w:rFonts w:cstheme="minorHAnsi"/>
          <w:lang w:val="en-US"/>
        </w:rPr>
      </w:pPr>
    </w:p>
    <w:p w14:paraId="2ABE9BC3" w14:textId="77777777" w:rsidR="003A0F0F" w:rsidRDefault="003A0F0F" w:rsidP="00F21F1A">
      <w:pPr>
        <w:jc w:val="both"/>
        <w:rPr>
          <w:rFonts w:cstheme="minorHAnsi"/>
          <w:lang w:val="en-US"/>
        </w:rPr>
      </w:pPr>
    </w:p>
    <w:p w14:paraId="3265F4AE" w14:textId="77777777" w:rsidR="003A0F0F" w:rsidRDefault="003A0F0F" w:rsidP="00F21F1A">
      <w:pPr>
        <w:jc w:val="both"/>
        <w:rPr>
          <w:rFonts w:cstheme="minorHAnsi"/>
          <w:lang w:val="en-US"/>
        </w:rPr>
      </w:pPr>
    </w:p>
    <w:p w14:paraId="0A027CCA" w14:textId="77777777" w:rsidR="003A0F0F" w:rsidRDefault="003A0F0F" w:rsidP="00F21F1A">
      <w:pPr>
        <w:jc w:val="both"/>
        <w:rPr>
          <w:rFonts w:cstheme="minorHAnsi"/>
          <w:lang w:val="en-US"/>
        </w:rPr>
      </w:pPr>
    </w:p>
    <w:p w14:paraId="7721AD2B" w14:textId="77777777" w:rsidR="003A0F0F" w:rsidRDefault="003A0F0F" w:rsidP="00F21F1A">
      <w:pPr>
        <w:jc w:val="both"/>
        <w:rPr>
          <w:rFonts w:cstheme="minorHAnsi"/>
          <w:lang w:val="en-US"/>
        </w:rPr>
      </w:pPr>
    </w:p>
    <w:p w14:paraId="0D0130E6" w14:textId="77777777" w:rsidR="003A0F0F" w:rsidRDefault="003A0F0F" w:rsidP="00F21F1A">
      <w:pPr>
        <w:jc w:val="both"/>
        <w:rPr>
          <w:rFonts w:cstheme="minorHAnsi"/>
          <w:lang w:val="en-US"/>
        </w:rPr>
      </w:pPr>
    </w:p>
    <w:p w14:paraId="7272E655" w14:textId="77777777" w:rsidR="003A0F0F" w:rsidRDefault="003A0F0F" w:rsidP="00F21F1A">
      <w:pPr>
        <w:jc w:val="both"/>
        <w:rPr>
          <w:rFonts w:cstheme="minorHAnsi"/>
          <w:lang w:val="en-US"/>
        </w:rPr>
      </w:pPr>
    </w:p>
    <w:p w14:paraId="551F86D9" w14:textId="77777777" w:rsidR="003A0F0F" w:rsidRDefault="003A0F0F" w:rsidP="00F21F1A">
      <w:pPr>
        <w:jc w:val="both"/>
        <w:rPr>
          <w:rFonts w:cstheme="minorHAnsi"/>
          <w:lang w:val="en-US"/>
        </w:rPr>
      </w:pPr>
    </w:p>
    <w:p w14:paraId="2B37AB15" w14:textId="77777777" w:rsidR="003A0F0F" w:rsidRDefault="003A0F0F" w:rsidP="00F21F1A">
      <w:pPr>
        <w:jc w:val="both"/>
        <w:rPr>
          <w:rFonts w:cstheme="minorHAnsi"/>
          <w:lang w:val="en-US"/>
        </w:rPr>
      </w:pPr>
    </w:p>
    <w:p w14:paraId="71CD5C83" w14:textId="42E95779" w:rsidR="00B51916" w:rsidRDefault="003C4E20" w:rsidP="00B36451">
      <w:pPr>
        <w:pStyle w:val="Heading2"/>
        <w:spacing w:line="240" w:lineRule="auto"/>
        <w:rPr>
          <w:lang w:val="en-US"/>
        </w:rPr>
      </w:pPr>
      <w:r>
        <w:rPr>
          <w:lang w:val="en-US"/>
        </w:rPr>
        <w:t xml:space="preserve">Limitations </w:t>
      </w:r>
      <w:r w:rsidR="007A6C3D">
        <w:rPr>
          <w:lang w:val="en-US"/>
        </w:rPr>
        <w:t>and future research</w:t>
      </w:r>
    </w:p>
    <w:p w14:paraId="7EA28B84" w14:textId="4005C220" w:rsidR="00964A0E" w:rsidRDefault="00EA3198" w:rsidP="00B36451">
      <w:pPr>
        <w:spacing w:line="240" w:lineRule="auto"/>
        <w:jc w:val="both"/>
        <w:rPr>
          <w:color w:val="000000" w:themeColor="text1"/>
          <w:lang w:val="en-US"/>
        </w:rPr>
      </w:pPr>
      <w:r>
        <w:rPr>
          <w:lang w:val="en-US"/>
        </w:rPr>
        <w:t>M</w:t>
      </w:r>
      <w:r w:rsidR="004C448D">
        <w:rPr>
          <w:lang w:val="en-US"/>
        </w:rPr>
        <w:t>ain limitations of this study</w:t>
      </w:r>
      <w:r w:rsidR="009D6AE3">
        <w:rPr>
          <w:lang w:val="en-US"/>
        </w:rPr>
        <w:t xml:space="preserve"> reside in</w:t>
      </w:r>
      <w:r w:rsidR="004C448D">
        <w:rPr>
          <w:lang w:val="en-US"/>
        </w:rPr>
        <w:t xml:space="preserve"> </w:t>
      </w:r>
      <w:r w:rsidR="006A7A0A">
        <w:rPr>
          <w:lang w:val="en-US"/>
        </w:rPr>
        <w:t>the</w:t>
      </w:r>
      <w:r w:rsidR="00B4531F">
        <w:rPr>
          <w:lang w:val="en-US"/>
        </w:rPr>
        <w:t xml:space="preserve"> 1)</w:t>
      </w:r>
      <w:r w:rsidR="006A7A0A">
        <w:rPr>
          <w:lang w:val="en-US"/>
        </w:rPr>
        <w:t xml:space="preserve"> ever-changing nature of traits that are subjected to evolutionary processes, </w:t>
      </w:r>
      <w:r w:rsidR="00B4531F">
        <w:rPr>
          <w:lang w:val="en-US"/>
        </w:rPr>
        <w:t>2) r</w:t>
      </w:r>
      <w:r w:rsidR="00EA2C72">
        <w:rPr>
          <w:lang w:val="en-US"/>
        </w:rPr>
        <w:t>esearchers’ decision to focus</w:t>
      </w:r>
      <w:r w:rsidR="00CE2072">
        <w:rPr>
          <w:lang w:val="en-US"/>
        </w:rPr>
        <w:t xml:space="preserve"> on warmer, rather than cooler, temperatures to detect local adaptation</w:t>
      </w:r>
      <w:r w:rsidR="00B4531F">
        <w:rPr>
          <w:lang w:val="en-US"/>
        </w:rPr>
        <w:t>, and 3) absence of equatorial populations</w:t>
      </w:r>
      <w:r w:rsidR="00CE2072">
        <w:rPr>
          <w:lang w:val="en-US"/>
        </w:rPr>
        <w:t xml:space="preserve">. </w:t>
      </w:r>
      <w:r w:rsidR="00B45CD8">
        <w:rPr>
          <w:lang w:val="en-US"/>
        </w:rPr>
        <w:t xml:space="preserve"> </w:t>
      </w:r>
      <w:r w:rsidR="001B55F0">
        <w:rPr>
          <w:lang w:val="en-US"/>
        </w:rPr>
        <w:t xml:space="preserve">In this study physiological traits were measured between </w:t>
      </w:r>
      <w:r w:rsidR="001F3112">
        <w:rPr>
          <w:lang w:val="en-US"/>
        </w:rPr>
        <w:t xml:space="preserve">low- and high-latitude populations at a single time point, however, thermal breadths </w:t>
      </w:r>
      <w:r w:rsidR="00871452">
        <w:rPr>
          <w:lang w:val="en-US"/>
        </w:rPr>
        <w:t xml:space="preserve">are not static </w:t>
      </w:r>
      <w:r w:rsidR="00F86EAD">
        <w:rPr>
          <w:lang w:val="en-US"/>
        </w:rPr>
        <w:fldChar w:fldCharType="begin" w:fldLock="1"/>
      </w:r>
      <w:r w:rsidR="00C423BA">
        <w:rPr>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86EAD">
        <w:rPr>
          <w:lang w:val="en-US"/>
        </w:rPr>
        <w:fldChar w:fldCharType="separate"/>
      </w:r>
      <w:r w:rsidR="00F86EAD" w:rsidRPr="00F86EAD">
        <w:rPr>
          <w:noProof/>
          <w:lang w:val="en-US"/>
        </w:rPr>
        <w:t>(Kelly et al. 2012)</w:t>
      </w:r>
      <w:r w:rsidR="00F86EAD">
        <w:rPr>
          <w:lang w:val="en-US"/>
        </w:rPr>
        <w:fldChar w:fldCharType="end"/>
      </w:r>
      <w:r w:rsidR="00F86EAD">
        <w:rPr>
          <w:lang w:val="en-US"/>
        </w:rPr>
        <w:t xml:space="preserve">. Genetic adaptation and phenotypic plasticity </w:t>
      </w:r>
      <w:r w:rsidR="00B45CD8">
        <w:rPr>
          <w:lang w:val="en-US"/>
        </w:rPr>
        <w:t xml:space="preserve">will </w:t>
      </w:r>
      <w:r w:rsidR="00F86EAD">
        <w:rPr>
          <w:lang w:val="en-US"/>
        </w:rPr>
        <w:t>both impact</w:t>
      </w:r>
      <w:r w:rsidR="00F95C7B">
        <w:rPr>
          <w:lang w:val="en-US"/>
        </w:rPr>
        <w:t xml:space="preserve"> how</w:t>
      </w:r>
      <w:r w:rsidR="00BD0358">
        <w:rPr>
          <w:lang w:val="en-US"/>
        </w:rPr>
        <w:t xml:space="preserve"> </w:t>
      </w:r>
      <w:r w:rsidR="00F95C7B">
        <w:rPr>
          <w:lang w:val="en-US"/>
        </w:rPr>
        <w:t>populations will respond to environmental changes</w:t>
      </w:r>
      <w:r w:rsidR="004A0995">
        <w:rPr>
          <w:lang w:val="en-US"/>
        </w:rPr>
        <w:t xml:space="preserve"> via shifts in</w:t>
      </w:r>
      <w:r w:rsidR="00F95C7B">
        <w:rPr>
          <w:lang w:val="en-US"/>
        </w:rPr>
        <w:t xml:space="preserve"> </w:t>
      </w:r>
      <w:r w:rsidR="00BD0358">
        <w:rPr>
          <w:lang w:val="en-US"/>
        </w:rPr>
        <w:t xml:space="preserve">thermal </w:t>
      </w:r>
      <w:r w:rsidR="00E62E34">
        <w:rPr>
          <w:lang w:val="en-US"/>
        </w:rPr>
        <w:t>performance</w:t>
      </w:r>
      <w:r w:rsidR="00F5299E">
        <w:rPr>
          <w:lang w:val="en-US"/>
        </w:rPr>
        <w:t>.</w:t>
      </w:r>
      <w:r w:rsidR="007D4CCB">
        <w:rPr>
          <w:lang w:val="en-US"/>
        </w:rPr>
        <w:t xml:space="preserve"> </w:t>
      </w:r>
      <w:r w:rsidR="00221A2B">
        <w:rPr>
          <w:lang w:val="en-US"/>
        </w:rPr>
        <w:t>This current study</w:t>
      </w:r>
      <w:r w:rsidR="002400C9">
        <w:rPr>
          <w:lang w:val="en-US"/>
        </w:rPr>
        <w:t xml:space="preserve"> was limited to current</w:t>
      </w:r>
      <w:r w:rsidR="005F7B05">
        <w:rPr>
          <w:lang w:val="en-US"/>
        </w:rPr>
        <w:t xml:space="preserve"> thermal </w:t>
      </w:r>
      <w:r w:rsidR="00221A2B">
        <w:rPr>
          <w:lang w:val="en-US"/>
        </w:rPr>
        <w:t>tolerances;</w:t>
      </w:r>
      <w:r w:rsidR="005F7B05">
        <w:rPr>
          <w:lang w:val="en-US"/>
        </w:rPr>
        <w:t xml:space="preserve"> however, future research should explore genetic and plastic differences between populations to determine</w:t>
      </w:r>
      <w:r w:rsidR="0095503B">
        <w:rPr>
          <w:lang w:val="en-US"/>
        </w:rPr>
        <w:t xml:space="preserve"> future</w:t>
      </w:r>
      <w:r w:rsidR="005F7B05">
        <w:rPr>
          <w:lang w:val="en-US"/>
        </w:rPr>
        <w:t xml:space="preserve"> adaptive potential among</w:t>
      </w:r>
      <w:r w:rsidR="001A2A87">
        <w:rPr>
          <w:lang w:val="en-US"/>
        </w:rPr>
        <w:t xml:space="preserve"> populations from each region</w:t>
      </w:r>
      <w:r w:rsidR="00EB793C">
        <w:rPr>
          <w:lang w:val="en-US"/>
        </w:rPr>
        <w:t xml:space="preserve"> via multi-generational experiments</w:t>
      </w:r>
      <w:r w:rsidR="001A2A87">
        <w:rPr>
          <w:lang w:val="en-US"/>
        </w:rPr>
        <w:t xml:space="preserve">. Previous studies on </w:t>
      </w:r>
      <w:r w:rsidR="001A2A87">
        <w:rPr>
          <w:i/>
          <w:iCs/>
          <w:lang w:val="en-US"/>
        </w:rPr>
        <w:t>A. polyacanthus</w:t>
      </w:r>
      <w:r w:rsidR="001A2A87">
        <w:rPr>
          <w:color w:val="000000" w:themeColor="text1"/>
          <w:lang w:val="en-US"/>
        </w:rPr>
        <w:t>, have detected genetic</w:t>
      </w:r>
      <w:r w:rsidR="00C423BA">
        <w:rPr>
          <w:color w:val="000000" w:themeColor="text1"/>
          <w:lang w:val="en-US"/>
        </w:rPr>
        <w:t xml:space="preserve"> </w:t>
      </w:r>
      <w:r w:rsidR="00C423BA">
        <w:rPr>
          <w:color w:val="000000" w:themeColor="text1"/>
          <w:lang w:val="en-US"/>
        </w:rPr>
        <w:fldChar w:fldCharType="begin" w:fldLock="1"/>
      </w:r>
      <w:r w:rsidR="00C423BA">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C423BA">
        <w:rPr>
          <w:color w:val="000000" w:themeColor="text1"/>
          <w:lang w:val="en-US"/>
        </w:rPr>
        <w:fldChar w:fldCharType="separate"/>
      </w:r>
      <w:r w:rsidR="00C423BA" w:rsidRPr="00050CEF">
        <w:rPr>
          <w:noProof/>
          <w:color w:val="000000" w:themeColor="text1"/>
          <w:lang w:val="en-US"/>
        </w:rPr>
        <w:t>(Doherty et al. 1994; Planes et al. 2001; Van Herwerden and Doherty 2006)</w:t>
      </w:r>
      <w:r w:rsidR="00C423BA">
        <w:rPr>
          <w:color w:val="000000" w:themeColor="text1"/>
          <w:lang w:val="en-US"/>
        </w:rPr>
        <w:fldChar w:fldCharType="end"/>
      </w:r>
      <w:r w:rsidR="00C423BA">
        <w:rPr>
          <w:color w:val="000000" w:themeColor="text1"/>
          <w:lang w:val="en-US"/>
        </w:rPr>
        <w:t xml:space="preserve"> and plastic </w:t>
      </w:r>
      <w:r w:rsidR="00C423BA">
        <w:rPr>
          <w:color w:val="000000" w:themeColor="text1"/>
          <w:lang w:val="en-US"/>
        </w:rPr>
        <w:fldChar w:fldCharType="begin" w:fldLock="1"/>
      </w:r>
      <w:r w:rsidR="008B14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C423BA">
        <w:rPr>
          <w:color w:val="000000" w:themeColor="text1"/>
          <w:lang w:val="en-US"/>
        </w:rPr>
        <w:fldChar w:fldCharType="separate"/>
      </w:r>
      <w:r w:rsidR="00C423BA" w:rsidRPr="00C423BA">
        <w:rPr>
          <w:noProof/>
          <w:color w:val="000000" w:themeColor="text1"/>
          <w:lang w:val="en-US"/>
        </w:rPr>
        <w:t>(Donelson and Munday 2012)</w:t>
      </w:r>
      <w:r w:rsidR="00C423BA">
        <w:rPr>
          <w:color w:val="000000" w:themeColor="text1"/>
          <w:lang w:val="en-US"/>
        </w:rPr>
        <w:fldChar w:fldCharType="end"/>
      </w:r>
      <w:r w:rsidR="001A2A87">
        <w:rPr>
          <w:color w:val="000000" w:themeColor="text1"/>
          <w:lang w:val="en-US"/>
        </w:rPr>
        <w:t xml:space="preserve"> differences between populations</w:t>
      </w:r>
      <w:r w:rsidR="007402EA">
        <w:rPr>
          <w:color w:val="000000" w:themeColor="text1"/>
          <w:lang w:val="en-US"/>
        </w:rPr>
        <w:t xml:space="preserve">, suggesting that adaptive potential between examined regions are unlikely to be </w:t>
      </w:r>
      <w:r w:rsidR="008F6C91">
        <w:rPr>
          <w:color w:val="000000" w:themeColor="text1"/>
          <w:lang w:val="en-US"/>
        </w:rPr>
        <w:t>analogous.</w:t>
      </w:r>
      <w:r w:rsidR="006341D3">
        <w:rPr>
          <w:color w:val="000000" w:themeColor="text1"/>
          <w:lang w:val="en-US"/>
        </w:rPr>
        <w:t xml:space="preserve"> </w:t>
      </w:r>
    </w:p>
    <w:p w14:paraId="0E9BB397" w14:textId="271DA913" w:rsidR="00A044F6" w:rsidRDefault="008067AD" w:rsidP="00B36451">
      <w:pPr>
        <w:spacing w:line="240" w:lineRule="auto"/>
        <w:jc w:val="both"/>
        <w:rPr>
          <w:color w:val="000000" w:themeColor="text1"/>
          <w:lang w:val="en-US"/>
        </w:rPr>
      </w:pPr>
      <w:r>
        <w:rPr>
          <w:color w:val="000000" w:themeColor="text1"/>
          <w:lang w:val="en-US"/>
        </w:rPr>
        <w:t xml:space="preserve">Experimental temperatures in this study were chosen based on </w:t>
      </w:r>
      <w:r w:rsidR="009D1183">
        <w:rPr>
          <w:color w:val="000000" w:themeColor="text1"/>
          <w:lang w:val="en-US"/>
        </w:rPr>
        <w:t xml:space="preserve">regional </w:t>
      </w:r>
      <w:r>
        <w:rPr>
          <w:color w:val="000000" w:themeColor="text1"/>
          <w:lang w:val="en-US"/>
        </w:rPr>
        <w:t>mean summer average</w:t>
      </w:r>
      <w:r w:rsidR="009D1183">
        <w:rPr>
          <w:color w:val="000000" w:themeColor="text1"/>
          <w:lang w:val="en-US"/>
        </w:rPr>
        <w:t xml:space="preserve"> temperatures</w:t>
      </w:r>
      <w:r>
        <w:rPr>
          <w:color w:val="000000" w:themeColor="text1"/>
          <w:lang w:val="en-US"/>
        </w:rPr>
        <w:t xml:space="preserve"> </w:t>
      </w:r>
      <w:r w:rsidR="00ED3D6F">
        <w:rPr>
          <w:color w:val="000000" w:themeColor="text1"/>
          <w:lang w:val="en-US"/>
        </w:rPr>
        <w:t xml:space="preserve">as well as mid- and end-of-century predicted future ocean warming </w:t>
      </w:r>
      <w:r w:rsidR="003D31EB">
        <w:rPr>
          <w:color w:val="000000" w:themeColor="text1"/>
          <w:lang w:val="en-US"/>
        </w:rPr>
        <w:t>temperatures</w:t>
      </w:r>
      <w:r w:rsidR="007C5119">
        <w:rPr>
          <w:color w:val="000000" w:themeColor="text1"/>
          <w:lang w:val="en-US"/>
        </w:rPr>
        <w:t xml:space="preserve">; physiological responses at cooler temperatures were not explored. </w:t>
      </w:r>
      <w:r w:rsidR="00FB0F0F">
        <w:rPr>
          <w:color w:val="000000" w:themeColor="text1"/>
          <w:lang w:val="en-US"/>
        </w:rPr>
        <w:t>Projected future ocean warming temperatures were chosen</w:t>
      </w:r>
      <w:r w:rsidR="00004D03">
        <w:rPr>
          <w:color w:val="000000" w:themeColor="text1"/>
          <w:lang w:val="en-US"/>
        </w:rPr>
        <w:t xml:space="preserve"> to explore population responses to future conditions, however, </w:t>
      </w:r>
      <w:r w:rsidR="008B1429">
        <w:rPr>
          <w:color w:val="000000" w:themeColor="text1"/>
          <w:lang w:val="en-US"/>
        </w:rPr>
        <w:t xml:space="preserve">previous research on sticklebacks </w:t>
      </w:r>
      <w:r w:rsidR="00CE6F8C">
        <w:rPr>
          <w:color w:val="000000" w:themeColor="text1"/>
          <w:lang w:val="en-US"/>
        </w:rPr>
        <w:t>(</w:t>
      </w:r>
      <w:proofErr w:type="spellStart"/>
      <w:r w:rsidR="00CE6F8C">
        <w:rPr>
          <w:i/>
          <w:iCs/>
          <w:color w:val="000000" w:themeColor="text1"/>
          <w:lang w:val="en-US"/>
        </w:rPr>
        <w:t>Gasterosteus</w:t>
      </w:r>
      <w:proofErr w:type="spellEnd"/>
      <w:r w:rsidR="00CE6F8C">
        <w:rPr>
          <w:i/>
          <w:iCs/>
          <w:color w:val="000000" w:themeColor="text1"/>
          <w:lang w:val="en-US"/>
        </w:rPr>
        <w:t xml:space="preserve"> aculeatus</w:t>
      </w:r>
      <w:r w:rsidR="00CE6F8C">
        <w:rPr>
          <w:color w:val="000000" w:themeColor="text1"/>
          <w:lang w:val="en-US"/>
        </w:rPr>
        <w:t>)</w:t>
      </w:r>
      <w:r w:rsidR="00B55E6A">
        <w:rPr>
          <w:color w:val="000000" w:themeColor="text1"/>
          <w:lang w:val="en-US"/>
        </w:rPr>
        <w:t xml:space="preserve"> demonstrated that</w:t>
      </w:r>
      <w:r w:rsidR="000B4F57">
        <w:rPr>
          <w:color w:val="000000" w:themeColor="text1"/>
          <w:lang w:val="en-US"/>
        </w:rPr>
        <w:t xml:space="preserve"> measuring aerobic physiology outside of thermal norms</w:t>
      </w:r>
      <w:r w:rsidR="00A068A6">
        <w:rPr>
          <w:color w:val="000000" w:themeColor="text1"/>
          <w:lang w:val="en-US"/>
        </w:rPr>
        <w:t xml:space="preserve"> can reveal cryptic</w:t>
      </w:r>
      <w:r w:rsidR="001444CF">
        <w:rPr>
          <w:color w:val="000000" w:themeColor="text1"/>
          <w:lang w:val="en-US"/>
        </w:rPr>
        <w:t xml:space="preserve"> variation</w:t>
      </w:r>
      <w:r w:rsidR="0095503B">
        <w:rPr>
          <w:color w:val="000000" w:themeColor="text1"/>
          <w:lang w:val="en-US"/>
        </w:rPr>
        <w:t xml:space="preserve"> and local adaptation that may be otherwise</w:t>
      </w:r>
      <w:r w:rsidR="008D2529">
        <w:rPr>
          <w:color w:val="000000" w:themeColor="text1"/>
          <w:lang w:val="en-US"/>
        </w:rPr>
        <w:t xml:space="preserve"> unnoticed at intermediate temperatures</w:t>
      </w:r>
      <w:r w:rsidR="00A068A6">
        <w:rPr>
          <w:color w:val="000000" w:themeColor="text1"/>
          <w:lang w:val="en-US"/>
        </w:rPr>
        <w:t xml:space="preserve"> </w:t>
      </w:r>
      <w:r w:rsidR="00EE2C50">
        <w:rPr>
          <w:color w:val="000000" w:themeColor="text1"/>
          <w:lang w:val="en-US"/>
        </w:rPr>
        <w:fldChar w:fldCharType="begin" w:fldLock="1"/>
      </w:r>
      <w:r w:rsidR="00EE2C50">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EE2C50">
        <w:rPr>
          <w:color w:val="000000" w:themeColor="text1"/>
          <w:lang w:val="en-US"/>
        </w:rPr>
        <w:fldChar w:fldCharType="separate"/>
      </w:r>
      <w:r w:rsidR="00EE2C50" w:rsidRPr="00395BBE">
        <w:rPr>
          <w:noProof/>
          <w:color w:val="000000" w:themeColor="text1"/>
          <w:lang w:val="en-US"/>
        </w:rPr>
        <w:t>(Pilakouta et al. 2020)</w:t>
      </w:r>
      <w:r w:rsidR="00EE2C50">
        <w:rPr>
          <w:color w:val="000000" w:themeColor="text1"/>
          <w:lang w:val="en-US"/>
        </w:rPr>
        <w:fldChar w:fldCharType="end"/>
      </w:r>
      <w:r w:rsidR="00A068A6">
        <w:rPr>
          <w:color w:val="000000" w:themeColor="text1"/>
          <w:lang w:val="en-US"/>
        </w:rPr>
        <w:t xml:space="preserve">. </w:t>
      </w:r>
      <w:r w:rsidR="003A7BC8">
        <w:rPr>
          <w:color w:val="000000" w:themeColor="text1"/>
          <w:lang w:val="en-US"/>
        </w:rPr>
        <w:t>Additiona</w:t>
      </w:r>
      <w:r w:rsidR="00627156">
        <w:rPr>
          <w:color w:val="000000" w:themeColor="text1"/>
          <w:lang w:val="en-US"/>
        </w:rPr>
        <w:t>l</w:t>
      </w:r>
      <w:r w:rsidR="003A7BC8">
        <w:rPr>
          <w:color w:val="000000" w:themeColor="text1"/>
          <w:lang w:val="en-US"/>
        </w:rPr>
        <w:t>l</w:t>
      </w:r>
      <w:r w:rsidR="00627156">
        <w:rPr>
          <w:color w:val="000000" w:themeColor="text1"/>
          <w:lang w:val="en-US"/>
        </w:rPr>
        <w:t>y</w:t>
      </w:r>
      <w:r w:rsidR="003A7BC8">
        <w:rPr>
          <w:color w:val="000000" w:themeColor="text1"/>
          <w:lang w:val="en-US"/>
        </w:rPr>
        <w:t xml:space="preserve">, the exploration of </w:t>
      </w:r>
      <w:r w:rsidR="003A7BC8">
        <w:rPr>
          <w:color w:val="000000" w:themeColor="text1"/>
          <w:lang w:val="en-US"/>
        </w:rPr>
        <w:lastRenderedPageBreak/>
        <w:t>aerobic physiology at cooler temperatures may have better revealed</w:t>
      </w:r>
      <w:r w:rsidR="00506641">
        <w:rPr>
          <w:color w:val="000000" w:themeColor="text1"/>
          <w:lang w:val="en-US"/>
        </w:rPr>
        <w:t xml:space="preserve"> </w:t>
      </w:r>
      <w:r w:rsidR="004522C3">
        <w:rPr>
          <w:color w:val="000000" w:themeColor="text1"/>
          <w:lang w:val="en-US"/>
        </w:rPr>
        <w:t xml:space="preserve">‘local vs. foreign’ </w:t>
      </w:r>
      <w:r w:rsidR="001272F3">
        <w:rPr>
          <w:color w:val="000000" w:themeColor="text1"/>
          <w:lang w:val="en-US"/>
        </w:rPr>
        <w:t xml:space="preserve">as well as ‘home and away’ </w:t>
      </w:r>
      <w:r w:rsidR="004522C3">
        <w:rPr>
          <w:color w:val="000000" w:themeColor="text1"/>
          <w:lang w:val="en-US"/>
        </w:rPr>
        <w:t>criterion</w:t>
      </w:r>
      <w:r w:rsidR="007457BD">
        <w:rPr>
          <w:color w:val="000000" w:themeColor="text1"/>
          <w:lang w:val="en-US"/>
        </w:rPr>
        <w:t>,</w:t>
      </w:r>
      <w:r w:rsidR="004522C3">
        <w:rPr>
          <w:color w:val="000000" w:themeColor="text1"/>
          <w:lang w:val="en-US"/>
        </w:rPr>
        <w:t xml:space="preserve"> outlined by </w:t>
      </w:r>
      <w:r w:rsidR="004522C3">
        <w:rPr>
          <w:color w:val="000000" w:themeColor="text1"/>
          <w:lang w:val="en-US"/>
        </w:rPr>
        <w:fldChar w:fldCharType="begin" w:fldLock="1"/>
      </w:r>
      <w:r w:rsidR="001272F3">
        <w:rPr>
          <w:color w:val="000000" w:themeColor="text1"/>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2004)","manualFormatting":"Kawecki and Ebert (2004)","plainTextFormattedCitation":"(Kawecki and Ebert 2004)","previouslyFormattedCitation":"(Kawecki and Ebert 2004)"},"properties":{"noteIndex":0},"schema":"https://github.com/citation-style-language/schema/raw/master/csl-citation.json"}</w:instrText>
      </w:r>
      <w:r w:rsidR="004522C3">
        <w:rPr>
          <w:color w:val="000000" w:themeColor="text1"/>
          <w:lang w:val="en-US"/>
        </w:rPr>
        <w:fldChar w:fldCharType="separate"/>
      </w:r>
      <w:r w:rsidR="004522C3" w:rsidRPr="004522C3">
        <w:rPr>
          <w:noProof/>
          <w:color w:val="000000" w:themeColor="text1"/>
          <w:lang w:val="en-US"/>
        </w:rPr>
        <w:t xml:space="preserve">Kawecki and Ebert </w:t>
      </w:r>
      <w:r w:rsidR="001272F3">
        <w:rPr>
          <w:noProof/>
          <w:color w:val="000000" w:themeColor="text1"/>
          <w:lang w:val="en-US"/>
        </w:rPr>
        <w:t>(</w:t>
      </w:r>
      <w:r w:rsidR="004522C3" w:rsidRPr="004522C3">
        <w:rPr>
          <w:noProof/>
          <w:color w:val="000000" w:themeColor="text1"/>
          <w:lang w:val="en-US"/>
        </w:rPr>
        <w:t>2004)</w:t>
      </w:r>
      <w:r w:rsidR="004522C3">
        <w:rPr>
          <w:color w:val="000000" w:themeColor="text1"/>
          <w:lang w:val="en-US"/>
        </w:rPr>
        <w:fldChar w:fldCharType="end"/>
      </w:r>
      <w:r w:rsidR="007457BD">
        <w:rPr>
          <w:color w:val="000000" w:themeColor="text1"/>
          <w:lang w:val="en-US"/>
        </w:rPr>
        <w:t xml:space="preserve">, used to detect local adaptation. </w:t>
      </w:r>
    </w:p>
    <w:p w14:paraId="27633E6C" w14:textId="473DC71C" w:rsidR="004F4EF2" w:rsidRPr="00BF3E7C" w:rsidRDefault="007457BD" w:rsidP="00BF3E7C">
      <w:pPr>
        <w:spacing w:line="240" w:lineRule="auto"/>
        <w:jc w:val="both"/>
        <w:rPr>
          <w:color w:val="000000" w:themeColor="text1"/>
          <w:lang w:val="en-US"/>
        </w:rPr>
      </w:pPr>
      <w:r>
        <w:rPr>
          <w:color w:val="000000" w:themeColor="text1"/>
          <w:lang w:val="en-US"/>
        </w:rPr>
        <w:t xml:space="preserve">Lastly, this study was unable to source fish from </w:t>
      </w:r>
      <w:r w:rsidR="004F7F81">
        <w:rPr>
          <w:color w:val="000000" w:themeColor="text1"/>
          <w:lang w:val="en-US"/>
        </w:rPr>
        <w:t>known</w:t>
      </w:r>
      <w:r>
        <w:rPr>
          <w:color w:val="000000" w:themeColor="text1"/>
          <w:lang w:val="en-US"/>
        </w:rPr>
        <w:t xml:space="preserve"> </w:t>
      </w:r>
      <w:r w:rsidR="007C32C8">
        <w:rPr>
          <w:color w:val="000000" w:themeColor="text1"/>
          <w:lang w:val="en-US"/>
        </w:rPr>
        <w:t>equatorial</w:t>
      </w:r>
      <w:r w:rsidR="004F7F81">
        <w:rPr>
          <w:color w:val="000000" w:themeColor="text1"/>
          <w:lang w:val="en-US"/>
        </w:rPr>
        <w:t xml:space="preserve"> </w:t>
      </w:r>
      <w:r w:rsidR="007C32C8">
        <w:rPr>
          <w:color w:val="000000" w:themeColor="text1"/>
          <w:lang w:val="en-US"/>
        </w:rPr>
        <w:t xml:space="preserve">populations for </w:t>
      </w:r>
      <w:r w:rsidR="007C32C8">
        <w:rPr>
          <w:i/>
          <w:iCs/>
          <w:color w:val="000000" w:themeColor="text1"/>
          <w:lang w:val="en-US"/>
        </w:rPr>
        <w:t xml:space="preserve">A. </w:t>
      </w:r>
      <w:proofErr w:type="spellStart"/>
      <w:r w:rsidR="007C32C8">
        <w:rPr>
          <w:i/>
          <w:iCs/>
          <w:color w:val="000000" w:themeColor="text1"/>
          <w:lang w:val="en-US"/>
        </w:rPr>
        <w:t>polyacanthus’s</w:t>
      </w:r>
      <w:proofErr w:type="spellEnd"/>
      <w:r w:rsidR="007C32C8">
        <w:rPr>
          <w:color w:val="000000" w:themeColor="text1"/>
          <w:lang w:val="en-US"/>
        </w:rPr>
        <w:t xml:space="preserve"> range. </w:t>
      </w:r>
      <w:r w:rsidR="004918CA">
        <w:rPr>
          <w:color w:val="000000" w:themeColor="text1"/>
          <w:lang w:val="en-US"/>
        </w:rPr>
        <w:t>Trailing edge populations</w:t>
      </w:r>
      <w:r w:rsidR="007C32C8">
        <w:rPr>
          <w:color w:val="000000" w:themeColor="text1"/>
          <w:lang w:val="en-US"/>
        </w:rPr>
        <w:t xml:space="preserve"> are suggested to be living closest to their </w:t>
      </w:r>
      <w:r w:rsidR="00D71D4E">
        <w:rPr>
          <w:color w:val="000000" w:themeColor="text1"/>
          <w:lang w:val="en-US"/>
        </w:rPr>
        <w:t>thermal limits and therefore possess greatest thermal tolerance as well as sensitivity to change in temperature</w:t>
      </w:r>
      <w:r w:rsidR="009669F1">
        <w:rPr>
          <w:color w:val="000000" w:themeColor="text1"/>
          <w:lang w:val="en-US"/>
        </w:rPr>
        <w:t xml:space="preserve">; however, </w:t>
      </w:r>
      <w:r w:rsidR="004918CA">
        <w:rPr>
          <w:color w:val="000000" w:themeColor="text1"/>
          <w:lang w:val="en-US"/>
        </w:rPr>
        <w:t>to date n</w:t>
      </w:r>
      <w:r w:rsidR="000D495A">
        <w:rPr>
          <w:color w:val="000000" w:themeColor="text1"/>
          <w:lang w:val="en-US"/>
        </w:rPr>
        <w:t>o</w:t>
      </w:r>
      <w:r w:rsidR="004918CA">
        <w:rPr>
          <w:color w:val="000000" w:themeColor="text1"/>
          <w:lang w:val="en-US"/>
        </w:rPr>
        <w:t xml:space="preserve"> </w:t>
      </w:r>
      <w:r w:rsidR="004918CA">
        <w:rPr>
          <w:i/>
          <w:iCs/>
          <w:color w:val="000000" w:themeColor="text1"/>
          <w:lang w:val="en-US"/>
        </w:rPr>
        <w:t>A. polyacanthus</w:t>
      </w:r>
      <w:r w:rsidR="004918CA">
        <w:rPr>
          <w:color w:val="000000" w:themeColor="text1"/>
          <w:lang w:val="en-US"/>
        </w:rPr>
        <w:t xml:space="preserve"> have not explored comparisons between equatorial, low-latitude, and high-latitude populations</w:t>
      </w:r>
      <w:r w:rsidR="005E69A9">
        <w:rPr>
          <w:color w:val="000000" w:themeColor="text1"/>
          <w:lang w:val="en-US"/>
        </w:rPr>
        <w:t xml:space="preserve">. </w:t>
      </w:r>
      <w:r w:rsidR="00602CED">
        <w:rPr>
          <w:color w:val="000000" w:themeColor="text1"/>
          <w:lang w:val="en-US"/>
        </w:rPr>
        <w:t>Future research should aim to include trailing edge populations within experiments</w:t>
      </w:r>
      <w:r w:rsidR="00FA0EDB">
        <w:rPr>
          <w:color w:val="000000" w:themeColor="text1"/>
          <w:lang w:val="en-US"/>
        </w:rPr>
        <w:t xml:space="preserve"> to understand the extent of thermal tolerance within </w:t>
      </w:r>
      <w:r w:rsidR="00FA0EDB">
        <w:rPr>
          <w:i/>
          <w:iCs/>
          <w:color w:val="000000" w:themeColor="text1"/>
          <w:lang w:val="en-US"/>
        </w:rPr>
        <w:t>A. polyacanthus</w:t>
      </w:r>
      <w:r w:rsidR="00FA0EDB">
        <w:rPr>
          <w:color w:val="000000" w:themeColor="text1"/>
          <w:lang w:val="en-US"/>
        </w:rPr>
        <w:t xml:space="preserve">, and </w:t>
      </w:r>
      <w:r w:rsidR="000D495A">
        <w:rPr>
          <w:color w:val="000000" w:themeColor="text1"/>
          <w:lang w:val="en-US"/>
        </w:rPr>
        <w:t>adaptive</w:t>
      </w:r>
      <w:r w:rsidR="00FA0EDB">
        <w:rPr>
          <w:color w:val="000000" w:themeColor="text1"/>
          <w:lang w:val="en-US"/>
        </w:rPr>
        <w:t xml:space="preserve"> populations </w:t>
      </w:r>
      <w:r w:rsidR="000D495A">
        <w:rPr>
          <w:color w:val="000000" w:themeColor="text1"/>
          <w:lang w:val="en-US"/>
        </w:rPr>
        <w:t xml:space="preserve">within populations that are predicted to be most </w:t>
      </w:r>
      <w:r w:rsidR="00C25567">
        <w:rPr>
          <w:color w:val="000000" w:themeColor="text1"/>
          <w:lang w:val="en-US"/>
        </w:rPr>
        <w:t>sensitive to climate change</w:t>
      </w:r>
      <w:r w:rsidR="00FA0EDB">
        <w:rPr>
          <w:color w:val="000000" w:themeColor="text1"/>
          <w:lang w:val="en-US"/>
        </w:rPr>
        <w:t>.</w:t>
      </w:r>
      <w:r w:rsidR="00BA222F">
        <w:rPr>
          <w:color w:val="000000" w:themeColor="text1"/>
          <w:lang w:val="en-US"/>
        </w:rPr>
        <w:t xml:space="preserve"> </w:t>
      </w:r>
      <w:r w:rsidR="00E7476E">
        <w:rPr>
          <w:color w:val="000000" w:themeColor="text1"/>
          <w:lang w:val="en-US"/>
        </w:rPr>
        <w:t xml:space="preserve"> </w:t>
      </w:r>
    </w:p>
    <w:p w14:paraId="69B02F82" w14:textId="1EBB1594" w:rsidR="00B51916" w:rsidRDefault="00172D38" w:rsidP="00B36451">
      <w:pPr>
        <w:pStyle w:val="Heading2"/>
        <w:spacing w:line="240" w:lineRule="auto"/>
        <w:rPr>
          <w:lang w:val="en-US"/>
        </w:rPr>
      </w:pPr>
      <w:r>
        <w:rPr>
          <w:lang w:val="en-US"/>
        </w:rPr>
        <w:t>Conclusions</w:t>
      </w:r>
    </w:p>
    <w:p w14:paraId="087ED5E3" w14:textId="7E9A7CE2" w:rsidR="001674EB" w:rsidRDefault="001156C5" w:rsidP="00DC33C7">
      <w:pPr>
        <w:spacing w:line="240" w:lineRule="auto"/>
        <w:jc w:val="both"/>
        <w:rPr>
          <w:lang w:val="en-US"/>
        </w:rPr>
      </w:pPr>
      <w:r>
        <w:rPr>
          <w:lang w:val="en-US"/>
        </w:rPr>
        <w:t>Population’s</w:t>
      </w:r>
      <w:r w:rsidR="00383B04">
        <w:rPr>
          <w:lang w:val="en-US"/>
        </w:rPr>
        <w:t xml:space="preserve"> </w:t>
      </w:r>
      <w:r w:rsidR="00540FCC">
        <w:rPr>
          <w:lang w:val="en-US"/>
        </w:rPr>
        <w:t xml:space="preserve">ability to respond to climate change will depend on </w:t>
      </w:r>
      <w:r w:rsidR="008C0FA7">
        <w:rPr>
          <w:lang w:val="en-US"/>
        </w:rPr>
        <w:t>experienced environmental conditions</w:t>
      </w:r>
      <w:r w:rsidR="00C32109">
        <w:rPr>
          <w:lang w:val="en-US"/>
        </w:rPr>
        <w:t>.</w:t>
      </w:r>
      <w:r w:rsidR="00B314F0">
        <w:rPr>
          <w:lang w:val="en-US"/>
        </w:rPr>
        <w:t xml:space="preserve"> </w:t>
      </w:r>
      <w:r w:rsidR="00C32109">
        <w:rPr>
          <w:lang w:val="en-US"/>
        </w:rPr>
        <w:t>Results from this study identify co-gradient variation between low- and high-latitude populations when examining AAS</w:t>
      </w:r>
      <w:r w:rsidR="00370515">
        <w:rPr>
          <w:lang w:val="en-US"/>
        </w:rPr>
        <w:t xml:space="preserve"> among populations</w:t>
      </w:r>
      <w:r w:rsidR="00C94017">
        <w:rPr>
          <w:lang w:val="en-US"/>
        </w:rPr>
        <w:t xml:space="preserve"> found within </w:t>
      </w:r>
      <w:r w:rsidR="003B116F">
        <w:rPr>
          <w:lang w:val="en-US"/>
        </w:rPr>
        <w:t xml:space="preserve">habitats that possess </w:t>
      </w:r>
      <w:r w:rsidR="00C94017">
        <w:rPr>
          <w:lang w:val="en-US"/>
        </w:rPr>
        <w:t>similar</w:t>
      </w:r>
      <w:r w:rsidR="003B116F">
        <w:rPr>
          <w:lang w:val="en-US"/>
        </w:rPr>
        <w:t xml:space="preserve"> fine-scale biogeographic features</w:t>
      </w:r>
      <w:r w:rsidR="00581C6D">
        <w:rPr>
          <w:lang w:val="en-US"/>
        </w:rPr>
        <w:t xml:space="preserve">. However, previous </w:t>
      </w:r>
      <w:r w:rsidR="00581C6D">
        <w:rPr>
          <w:i/>
          <w:iCs/>
          <w:lang w:val="en-US"/>
        </w:rPr>
        <w:t xml:space="preserve">A. </w:t>
      </w:r>
      <w:r w:rsidR="00581C6D" w:rsidRPr="00581C6D">
        <w:rPr>
          <w:lang w:val="en-US"/>
        </w:rPr>
        <w:t>polyacanthus</w:t>
      </w:r>
      <w:r w:rsidR="00581C6D">
        <w:rPr>
          <w:lang w:val="en-US"/>
        </w:rPr>
        <w:t xml:space="preserve"> research has identified counter-gradient variation, suggesting </w:t>
      </w:r>
      <w:r w:rsidR="00F50C77">
        <w:rPr>
          <w:lang w:val="en-US"/>
        </w:rPr>
        <w:t xml:space="preserve">that </w:t>
      </w:r>
      <w:r w:rsidR="00F50C77">
        <w:rPr>
          <w:i/>
          <w:iCs/>
          <w:lang w:val="en-US"/>
        </w:rPr>
        <w:t>A. poly</w:t>
      </w:r>
      <w:r w:rsidR="00DC33C7">
        <w:rPr>
          <w:i/>
          <w:iCs/>
          <w:lang w:val="en-US"/>
        </w:rPr>
        <w:t>a</w:t>
      </w:r>
      <w:r w:rsidR="00F50C77">
        <w:rPr>
          <w:i/>
          <w:iCs/>
          <w:lang w:val="en-US"/>
        </w:rPr>
        <w:t xml:space="preserve">canthus </w:t>
      </w:r>
      <w:r w:rsidR="00F50C77">
        <w:rPr>
          <w:lang w:val="en-US"/>
        </w:rPr>
        <w:t xml:space="preserve">populations </w:t>
      </w:r>
      <w:r w:rsidR="00BA35D1">
        <w:rPr>
          <w:lang w:val="en-US"/>
        </w:rPr>
        <w:t>represent a heterogenous matrix influenced by broad and fine-scale biogeographical features</w:t>
      </w:r>
      <w:r w:rsidR="00B74E7F">
        <w:rPr>
          <w:lang w:val="en-US"/>
        </w:rPr>
        <w:t>;</w:t>
      </w:r>
      <w:r w:rsidR="00C60DF6">
        <w:rPr>
          <w:lang w:val="en-US"/>
        </w:rPr>
        <w:t xml:space="preserve"> further highlighting the need to understand intra</w:t>
      </w:r>
      <w:r w:rsidR="00082B4F">
        <w:rPr>
          <w:lang w:val="en-US"/>
        </w:rPr>
        <w:t xml:space="preserve">-population </w:t>
      </w:r>
      <w:r w:rsidR="00DC33C7">
        <w:rPr>
          <w:lang w:val="en-US"/>
        </w:rPr>
        <w:t>variation</w:t>
      </w:r>
      <w:r w:rsidR="000110A6">
        <w:rPr>
          <w:lang w:val="en-US"/>
        </w:rPr>
        <w:t xml:space="preserve"> within marine species</w:t>
      </w:r>
      <w:r w:rsidR="00082B4F">
        <w:rPr>
          <w:lang w:val="en-US"/>
        </w:rPr>
        <w:t xml:space="preserve">. </w:t>
      </w:r>
      <w:r w:rsidR="00317D56">
        <w:rPr>
          <w:lang w:val="en-US"/>
        </w:rPr>
        <w:t>Assuming all populations will respond similarly to climate change will lead to inaccurate</w:t>
      </w:r>
      <w:r w:rsidR="00BD68D6">
        <w:rPr>
          <w:lang w:val="en-US"/>
        </w:rPr>
        <w:t xml:space="preserve"> modelling and</w:t>
      </w:r>
      <w:r w:rsidR="00317D56">
        <w:rPr>
          <w:lang w:val="en-US"/>
        </w:rPr>
        <w:t xml:space="preserve"> estimations of species vulnerability</w:t>
      </w:r>
      <w:r w:rsidR="00BD68D6">
        <w:rPr>
          <w:lang w:val="en-US"/>
        </w:rPr>
        <w:t>,</w:t>
      </w:r>
      <w:r w:rsidR="003A763A">
        <w:rPr>
          <w:lang w:val="en-US"/>
        </w:rPr>
        <w:t xml:space="preserve"> and risk </w:t>
      </w:r>
      <w:r w:rsidR="001B31E6">
        <w:rPr>
          <w:lang w:val="en-US"/>
        </w:rPr>
        <w:t>resource managers</w:t>
      </w:r>
      <w:r w:rsidR="003A763A">
        <w:rPr>
          <w:lang w:val="en-US"/>
        </w:rPr>
        <w:t xml:space="preserve"> failing to provide effective</w:t>
      </w:r>
      <w:r w:rsidR="001B31E6">
        <w:rPr>
          <w:lang w:val="en-US"/>
        </w:rPr>
        <w:t xml:space="preserve"> conservation</w:t>
      </w:r>
      <w:r w:rsidR="003A763A">
        <w:rPr>
          <w:lang w:val="en-US"/>
        </w:rPr>
        <w:t xml:space="preserve"> </w:t>
      </w:r>
      <w:r w:rsidR="00BD68D6">
        <w:rPr>
          <w:lang w:val="en-US"/>
        </w:rPr>
        <w:t xml:space="preserve">management </w:t>
      </w:r>
      <w:r w:rsidR="003A763A">
        <w:rPr>
          <w:lang w:val="en-US"/>
        </w:rPr>
        <w:t>solutions</w:t>
      </w:r>
      <w:r w:rsidR="00DC33C7">
        <w:rPr>
          <w:lang w:val="en-US"/>
        </w:rPr>
        <w:t xml:space="preserve">. </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48A3AAD9"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Salty Pets, and </w:t>
      </w:r>
      <w:proofErr w:type="spellStart"/>
      <w:r w:rsidR="00D92134">
        <w:rPr>
          <w:lang w:val="en-US"/>
        </w:rPr>
        <w:t>FishCube</w:t>
      </w:r>
      <w:proofErr w:type="spellEnd"/>
      <w:r w:rsidR="00D92134">
        <w:rPr>
          <w:lang w:val="en-US"/>
        </w:rPr>
        <w:t xml:space="preserve">. </w:t>
      </w:r>
    </w:p>
    <w:p w14:paraId="5F377884" w14:textId="6C8F57C8" w:rsidR="00C17398" w:rsidRDefault="00C17398" w:rsidP="00C17398">
      <w:pPr>
        <w:pStyle w:val="Heading1"/>
        <w:rPr>
          <w:lang w:val="en-US"/>
        </w:rPr>
      </w:pPr>
      <w:r>
        <w:rPr>
          <w:lang w:val="en-US"/>
        </w:rPr>
        <w:t xml:space="preserve">Competing Interests  </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commentRangeStart w:id="119"/>
      <w:r>
        <w:rPr>
          <w:lang w:val="en-US"/>
        </w:rPr>
        <w:t>Funding</w:t>
      </w:r>
      <w:r w:rsidR="00FF75C2">
        <w:rPr>
          <w:lang w:val="en-US"/>
        </w:rPr>
        <w:t xml:space="preserve"> and ethics</w:t>
      </w:r>
      <w:commentRangeEnd w:id="119"/>
      <w:r>
        <w:rPr>
          <w:rStyle w:val="CommentReference"/>
        </w:rPr>
        <w:commentReference w:id="119"/>
      </w:r>
    </w:p>
    <w:p w14:paraId="0869A7E0" w14:textId="07E9A145" w:rsidR="00277D05" w:rsidRPr="00277D05" w:rsidRDefault="00277D05" w:rsidP="00277D05">
      <w:pPr>
        <w:rPr>
          <w:lang w:val="en-US"/>
        </w:rPr>
      </w:pPr>
      <w:del w:id="120" w:author="Guest User" w:date="2023-10-27T04:22:00Z">
        <w:r>
          <w:rPr>
            <w:lang w:val="en-US"/>
          </w:rPr>
          <w:delText>Funding was provided</w:delText>
        </w:r>
      </w:del>
      <w:ins w:id="121" w:author="Guest User" w:date="2023-10-27T04:22:00Z">
        <w:r w:rsidR="3C6252E4" w:rsidRPr="3C6252E4">
          <w:rPr>
            <w:lang w:val="en-US"/>
          </w:rPr>
          <w:t>This research</w:t>
        </w:r>
      </w:ins>
      <w:r w:rsidR="3C6252E4" w:rsidRPr="3C6252E4">
        <w:rPr>
          <w:lang w:val="en-US"/>
        </w:rPr>
        <w:t xml:space="preserve"> </w:t>
      </w:r>
      <w:ins w:id="122" w:author="Guest User" w:date="2023-10-27T04:22:00Z">
        <w:r w:rsidR="3C6252E4" w:rsidRPr="3C6252E4">
          <w:rPr>
            <w:lang w:val="en-US"/>
          </w:rPr>
          <w:t>was funded</w:t>
        </w:r>
      </w:ins>
      <w:r>
        <w:rPr>
          <w:lang w:val="en-US"/>
        </w:rPr>
        <w:t xml:space="preserve"> by</w:t>
      </w:r>
      <w:r w:rsidR="0084387D">
        <w:rPr>
          <w:lang w:val="en-US"/>
        </w:rPr>
        <w:t xml:space="preserve"> </w:t>
      </w:r>
      <w:ins w:id="123" w:author="Guest User" w:date="2023-10-27T04:20:00Z">
        <w:r w:rsidR="4A5B3D6D" w:rsidRPr="4A5B3D6D">
          <w:rPr>
            <w:lang w:val="en-US"/>
          </w:rPr>
          <w:t xml:space="preserve">the </w:t>
        </w:r>
        <w:r w:rsidR="0F259298" w:rsidRPr="0F259298">
          <w:rPr>
            <w:lang w:val="en-US"/>
          </w:rPr>
          <w:t xml:space="preserve">Australian Research Council </w:t>
        </w:r>
      </w:ins>
      <w:ins w:id="124" w:author="Guest User" w:date="2023-10-27T04:22:00Z">
        <w:r w:rsidR="60B86A96" w:rsidRPr="60B86A96">
          <w:rPr>
            <w:lang w:val="en-US"/>
          </w:rPr>
          <w:t xml:space="preserve">Future </w:t>
        </w:r>
        <w:r w:rsidR="18B70C22" w:rsidRPr="18B70C22">
          <w:rPr>
            <w:lang w:val="en-US"/>
          </w:rPr>
          <w:t>Fellowship scheme (JMD</w:t>
        </w:r>
        <w:r w:rsidR="60B86A96" w:rsidRPr="60B86A96">
          <w:rPr>
            <w:lang w:val="en-US"/>
          </w:rPr>
          <w:t xml:space="preserve">: </w:t>
        </w:r>
      </w:ins>
      <w:ins w:id="125" w:author="Guest User" w:date="2023-10-27T04:20:00Z">
        <w:r w:rsidR="4418C69A" w:rsidRPr="4418C69A">
          <w:rPr>
            <w:lang w:val="en-US"/>
          </w:rPr>
          <w:t>FT19</w:t>
        </w:r>
      </w:ins>
      <w:ins w:id="126" w:author="Guest User" w:date="2023-10-27T04:21:00Z">
        <w:r w:rsidR="4418C69A" w:rsidRPr="4418C69A">
          <w:rPr>
            <w:lang w:val="en-US"/>
          </w:rPr>
          <w:t>0100015</w:t>
        </w:r>
      </w:ins>
      <w:ins w:id="127" w:author="Guest User" w:date="2023-10-27T04:22:00Z">
        <w:r w:rsidR="645225B8" w:rsidRPr="645225B8">
          <w:rPr>
            <w:lang w:val="en-US"/>
          </w:rPr>
          <w:t>)</w:t>
        </w:r>
      </w:ins>
      <w:del w:id="128" w:author="Guest User" w:date="2023-10-27T04:21:00Z">
        <w:r w:rsidR="0084387D" w:rsidRPr="00452AC6">
          <w:rPr>
            <w:lang w:val="en-US"/>
          </w:rPr>
          <w:delText>_____</w:delText>
        </w:r>
        <w:r w:rsidR="0084387D">
          <w:rPr>
            <w:lang w:val="en-US"/>
          </w:rPr>
          <w:delText xml:space="preserve"> and</w:delText>
        </w:r>
      </w:del>
      <w:r w:rsidR="00AF1C06">
        <w:rPr>
          <w:lang w:val="en-US"/>
        </w:rPr>
        <w:t>,</w:t>
      </w:r>
      <w:ins w:id="129" w:author="Guest User" w:date="2023-10-27T04:21:00Z">
        <w:r w:rsidR="4418C69A" w:rsidRPr="4418C69A">
          <w:rPr>
            <w:lang w:val="en-US"/>
          </w:rPr>
          <w:t xml:space="preserve"> the</w:t>
        </w:r>
      </w:ins>
      <w:r w:rsidR="00AF1C06">
        <w:rPr>
          <w:lang w:val="en-US"/>
        </w:rPr>
        <w:t xml:space="preserve"> Australian Society </w:t>
      </w:r>
      <w:r w:rsidR="00961E87">
        <w:rPr>
          <w:lang w:val="en-US"/>
        </w:rPr>
        <w:t>for Fish Biology</w:t>
      </w:r>
      <w:ins w:id="130" w:author="Guest User" w:date="2023-10-27T04:22:00Z">
        <w:r w:rsidR="18B70C22" w:rsidRPr="18B70C22">
          <w:rPr>
            <w:lang w:val="en-US"/>
          </w:rPr>
          <w:t xml:space="preserve"> </w:t>
        </w:r>
        <w:r w:rsidR="7EC51B09" w:rsidRPr="7EC51B09">
          <w:rPr>
            <w:lang w:val="en-US"/>
          </w:rPr>
          <w:t>(EAS)</w:t>
        </w:r>
      </w:ins>
      <w:r w:rsidR="7EC51B09" w:rsidRPr="7EC51B09">
        <w:rPr>
          <w:lang w:val="en-US"/>
        </w:rPr>
        <w:t>,</w:t>
      </w:r>
      <w:r w:rsidR="00961E87">
        <w:rPr>
          <w:lang w:val="en-US"/>
        </w:rPr>
        <w:t xml:space="preserve"> and the</w:t>
      </w:r>
      <w:r w:rsidR="00804680">
        <w:rPr>
          <w:lang w:val="en-US"/>
        </w:rPr>
        <w:t xml:space="preserve"> </w:t>
      </w:r>
      <w:del w:id="131" w:author="Guest User" w:date="2023-10-27T04:19:00Z">
        <w:r w:rsidR="00804680">
          <w:rPr>
            <w:lang w:val="en-US"/>
          </w:rPr>
          <w:delText>JCU</w:delText>
        </w:r>
        <w:r w:rsidR="0084387D">
          <w:rPr>
            <w:lang w:val="en-US"/>
          </w:rPr>
          <w:delText xml:space="preserve"> </w:delText>
        </w:r>
      </w:del>
      <w:ins w:id="132" w:author="Guest User" w:date="2023-10-27T04:20:00Z">
        <w:r w:rsidR="41A9B1B1" w:rsidRPr="41A9B1B1">
          <w:rPr>
            <w:lang w:val="en-US"/>
          </w:rPr>
          <w:t xml:space="preserve">Australian </w:t>
        </w:r>
        <w:r w:rsidR="0F259298" w:rsidRPr="0F259298">
          <w:rPr>
            <w:lang w:val="en-US"/>
          </w:rPr>
          <w:t>Research Council</w:t>
        </w:r>
        <w:r w:rsidR="41A9B1B1" w:rsidRPr="41A9B1B1">
          <w:rPr>
            <w:lang w:val="en-US"/>
          </w:rPr>
          <w:t xml:space="preserve"> </w:t>
        </w:r>
      </w:ins>
      <w:r w:rsidR="41A9B1B1" w:rsidRPr="41A9B1B1">
        <w:rPr>
          <w:lang w:val="en-US"/>
        </w:rPr>
        <w:t>Centre</w:t>
      </w:r>
      <w:r w:rsidR="0084387D">
        <w:rPr>
          <w:lang w:val="en-US"/>
        </w:rPr>
        <w:t xml:space="preserve"> of Excellence for </w:t>
      </w:r>
      <w:r w:rsidR="002D2FD5">
        <w:rPr>
          <w:lang w:val="en-US"/>
        </w:rPr>
        <w:t>Coral Reef Studies</w:t>
      </w:r>
      <w:ins w:id="133" w:author="Guest User" w:date="2023-10-27T04:22:00Z">
        <w:r w:rsidR="7EC51B09" w:rsidRPr="7EC51B09">
          <w:rPr>
            <w:lang w:val="en-US"/>
          </w:rPr>
          <w:t xml:space="preserve"> (JMD and EAS)</w:t>
        </w:r>
      </w:ins>
      <w:r w:rsidR="7EC51B09" w:rsidRPr="7EC51B09">
        <w:rPr>
          <w:lang w:val="en-US"/>
        </w:rPr>
        <w:t>.</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353872C2" w14:textId="16591223" w:rsidR="00735D9C" w:rsidRPr="00735D9C" w:rsidRDefault="00453A60" w:rsidP="00735D9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735D9C" w:rsidRPr="00735D9C">
        <w:rPr>
          <w:rFonts w:ascii="Calibri" w:hAnsi="Calibri" w:cs="Calibri"/>
          <w:noProof/>
          <w:szCs w:val="24"/>
        </w:rPr>
        <w:t>Aitken SN, Bemmels JB (2016) Time to get moving : Assisted gene flow of forest trees. Evol Appl 9:271–290 doi:10.1111/eva.12293</w:t>
      </w:r>
    </w:p>
    <w:p w14:paraId="51975E6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Aitken SN, Whitlock MC (2013) Assisted gene flow to facilitate local adaptation to climate change. Annu Rev Ecol Evol Syst 44:367–388 doi:DOI 10.1146/annurev-ecolsys-110512-135747</w:t>
      </w:r>
    </w:p>
    <w:p w14:paraId="370DA52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Allen GR (1991) Damselfishes of the World. Mergus Publishers, Melle, Germnay </w:t>
      </w:r>
    </w:p>
    <w:p w14:paraId="2184CBA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Angilletta MJ, Oufiero CE, Sears MW (2004) Thermal adaptation of maternal and embryonic phenotypes in a geographically widespread ectotherm. Int Congr Ser 1275:258–266 </w:t>
      </w:r>
      <w:r w:rsidRPr="00735D9C">
        <w:rPr>
          <w:rFonts w:ascii="Calibri" w:hAnsi="Calibri" w:cs="Calibri"/>
          <w:noProof/>
          <w:szCs w:val="24"/>
        </w:rPr>
        <w:lastRenderedPageBreak/>
        <w:t>doi:10.1016/j.ics.2004.07.038</w:t>
      </w:r>
    </w:p>
    <w:p w14:paraId="7E860914"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Atkins KE, Travis JMJ (2010) Local adaptation and the evolution of species’ ranges under climate change. J Theor Biol 266:449–457 doi:10.1016/j.jtbi.2010.07.014</w:t>
      </w:r>
    </w:p>
    <w:p w14:paraId="771739A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Australian Institute of Marine Science (AIMS) (2020) AIMS Sea Water Temperature Observing System (AIMS Temperature Logger Program). </w:t>
      </w:r>
    </w:p>
    <w:p w14:paraId="510C93F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6A9536C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 Linnaeus , 1758 ). 1–16 doi:10.1111/eva.13570</w:t>
      </w:r>
    </w:p>
    <w:p w14:paraId="79637E8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78F9119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14:paraId="0625FD3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7A701BF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Calosi P, Bilton DT, Spicer JI (2008) Thermal tolerance, acclimatory capacity and vulnerability to global climate change. Biol Lett 4:99–102 doi:10.1098/rsbl.2007.0408</w:t>
      </w:r>
    </w:p>
    <w:p w14:paraId="39ECDB2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4E9FF82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6A00B91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38CA03B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38FD8B8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14:paraId="71DF74A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Doherty PJ, Mather P, Planes S (1994) Acanthochromis polyacanthus, a fish lacking larval dispersal, has genetically differentiated populations at local and regional scales on the Great Barrier Reef. Mar Biol 121:11–21 doi:10.1007/BF00349469</w:t>
      </w:r>
    </w:p>
    <w:p w14:paraId="248B92C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Donelson JM, Munday PL (2012) Thermal sensitivity does not determine acclimation capacity for a tropical reef fish. J Anim Ecol 81:1126–1131 doi:10.1111/j.1365-2656.2012.01982.x</w:t>
      </w:r>
    </w:p>
    <w:p w14:paraId="198B6B7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lastRenderedPageBreak/>
        <w:t>Donelson JM, Munday PL (2015) Transgenerational plasticity mitigates the impact of global warming to offspring sex ratios. Glob Chang Biol 21:2954–2962 doi:10.1111/gcb.12912</w:t>
      </w:r>
    </w:p>
    <w:p w14:paraId="14A64F0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4B33A6F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179984F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778E976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3454041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162CE78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Endler JA (1977) Geographic variation, speciation, and clines. Princeton University Press, Princeton, New Jersey, USA </w:t>
      </w:r>
    </w:p>
    <w:p w14:paraId="53BA05D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Farrell AP (2009) Environment, antecedents and climate change: Lessons from the study of temperature physiology and river migration of salmonids. J Exp Biol 212:3771–3780 doi:10.1242/jeb.023671</w:t>
      </w:r>
    </w:p>
    <w:p w14:paraId="227F225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García-Ramos G, Kirkpatrick M (1997) Genetic models of adaptation and gene flow in peripheral populations. Evolution (N Y) 51:21–28 doi:10.1111/j.1558-5646.1997.tb02384.x</w:t>
      </w:r>
    </w:p>
    <w:p w14:paraId="0255022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1241566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Gunderson AR, Stillman JH (2015) Plasticity in thermal tolerance has limited potential to buffer ectotherms from global warming. Proc R Soc B Biol Sci 282: doi:10.1098/rspb.2015.0401</w:t>
      </w:r>
    </w:p>
    <w:p w14:paraId="6F9BC5D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Hampe A, Petit RJ (2005) Conserving biodiversity under climate change: The rear edge matters. Ecol Lett 8:461–467 doi:10.1111/j.1461-0248.2005.00739.x</w:t>
      </w:r>
    </w:p>
    <w:p w14:paraId="4602C57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Harianto J, Carey N, Byrne M (2019) respR - An R package for the manipulation and analysis of respirometry data. Methods Ecol Evol 10:912–920 doi:https://doi.org/10.1111/2041-210X.13162</w:t>
      </w:r>
    </w:p>
    <w:p w14:paraId="735D5A30"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Hendry AP (2001) Traits in discrete populations: A theoretical framework for empirical tests. Evolution (N Y) 55:459–466 </w:t>
      </w:r>
    </w:p>
    <w:p w14:paraId="5F59D0FB"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Hereford J (2009) A quantitative survey of local adaptation and fitness trade-offs. Am Nat 173:579–588 doi:10.1086/597611</w:t>
      </w:r>
    </w:p>
    <w:p w14:paraId="13B31C9B"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595D1D9B"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lastRenderedPageBreak/>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64459F1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Hodgson MJ, Schwanz LE (2019) Drop it like it’s hot: Interpopulation variation in thermal phenotypes shows counter-gradient pattern. J Therm Biol 83:178–186 doi:10.1016/j.jtherbio.2019.05.016</w:t>
      </w:r>
    </w:p>
    <w:p w14:paraId="5DF5491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Hoffmann AA, Sgró CM (2011) Climate change and evolutionary adaptation. Nature 470:479–485 doi:10.1038/nature09670</w:t>
      </w:r>
    </w:p>
    <w:p w14:paraId="2602BED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5261229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Janzen DH (1967) Why mountain passes are higher in the tropics. Am Nat 101:233–249 </w:t>
      </w:r>
    </w:p>
    <w:p w14:paraId="7379C450"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14:paraId="216D24C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Jones GP, Milicich MJ, Emslie MJ, Lunow C (1999) Self-recruitment in a coral reef fish population. Environ Prot 402:802–804 </w:t>
      </w:r>
    </w:p>
    <w:p w14:paraId="7327C4F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Jump AS, Peñuelas J (2005) Running to stand still: Adaptation and the response of plants to rapid climate change. Ecol Lett 8:1010–1020 doi:10.1111/j.1461-0248.2005.00796.x</w:t>
      </w:r>
    </w:p>
    <w:p w14:paraId="57BC5B8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Kawecki TJ, Ebert D (2004) Conceptual issues in local adaptation. Ecol Lett 7:1225–1241 doi:10.1111/j.1461-0248.2004.00684.x</w:t>
      </w:r>
    </w:p>
    <w:p w14:paraId="70100037"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30E5245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Kelly MW, Sanford E, Grosberg RK (2012) Limited potential for adaptation to climate change in a broadly distributed marine crustacean. Proc R Soc B 349–356 doi:10.1098/rspb.2011.0542</w:t>
      </w:r>
    </w:p>
    <w:p w14:paraId="61AFAF8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2BED1E3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42ADE85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24B75E2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Lefevre S, Wang T, McKenzie DJ (2021) The role of mechanistic physiology in investigating impacts of global warming on fishes. J Exp Biol 224: doi:10.1242/jeb.238840</w:t>
      </w:r>
    </w:p>
    <w:p w14:paraId="29A48E8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28FCDB5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Liepe KJ, Hamann A, Smets P, Fitzpatrick CR, Aitken SN (2016) Adaptation of lodgepole pine and interior spruce to climate: Implications for reforestation in a warming world. Evol Appl 9:409–</w:t>
      </w:r>
      <w:r w:rsidRPr="00735D9C">
        <w:rPr>
          <w:rFonts w:ascii="Calibri" w:hAnsi="Calibri" w:cs="Calibri"/>
          <w:noProof/>
          <w:szCs w:val="24"/>
        </w:rPr>
        <w:lastRenderedPageBreak/>
        <w:t>419 doi:10.1111/eva.12345</w:t>
      </w:r>
    </w:p>
    <w:p w14:paraId="07783E1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Linhart YB, Grant MC (1996) Evolutionary significance of local genetic differentiation in plants. Annu Rev Ecol Syst 27:237–277 doi:10.1146/annurev.ecolsys.27.1.237</w:t>
      </w:r>
    </w:p>
    <w:p w14:paraId="2AF33194"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Ludt WB, Rocha LA (2015) Shifting seas: The impacts of Pleistocene sea-level fluctuations on the evolution of tropical marine taxa. J Biogeogr 42:25–38 doi:10.1111/jbi.12416</w:t>
      </w:r>
    </w:p>
    <w:p w14:paraId="4EC1D534"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7D1D0EF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14:paraId="5ED338B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14:paraId="6832FC5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0706D91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14:paraId="2CC21DA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2DF80CD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Moffett ER, Fryxell DC, Palkovacs EP, Kinnison MT, Simon KS (2018) Local adaptation reduces the metabolic cost of environmental warming. Ecology 99:2318–2326 doi:10.1002/ecy.2463</w:t>
      </w:r>
    </w:p>
    <w:p w14:paraId="2010B1E0"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3B84B33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Moran E V., Hartig F, Bell DM (2016) Intraspecific trait variation across scales: Implications for understanding global change responses. Glob Chang Biol 22:137–150 doi:10.1111/gcb.13000</w:t>
      </w:r>
    </w:p>
    <w:p w14:paraId="6CDB505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Morgan R, Finnøen MH, Jensen H, Pélabon C, Jutfelt F (2020) Low potential for evolutionary rescue from climate change in a tropical fish. PNAS 117:33365–33372 doi:10.1073/pnas.2011419117</w:t>
      </w:r>
    </w:p>
    <w:p w14:paraId="34A5146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Munday PL, Jones GP, Pratchett MS, Williams AJ (2008a) Climate change and the future for coral reef fishes. Fish Fish 9:261–285 doi:10.1111/j.1467-2979.2008.00281.x</w:t>
      </w:r>
    </w:p>
    <w:p w14:paraId="3C0BCF3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2C1A369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Naya DE, Spangenberg L, Naya H, Bozinovic F (2012) Latitudinal patterns in rodent metabolic flexibility. Am Nat 179: doi:10.1086/665646</w:t>
      </w:r>
    </w:p>
    <w:p w14:paraId="04AE34F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Nilsson GE, Crawley N, Lunde IG, Munday PL (2009) Elevated temperature reduces the respiratory scope of coral reef fishes. Glob Chang Biol 15:1405–1412 doi:10.1111/j.1365-2486.2008.01767.x</w:t>
      </w:r>
    </w:p>
    <w:p w14:paraId="2A330BA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lastRenderedPageBreak/>
        <w:t>Norin T, Clark TD (2016) Measurement and relevance of maximum metabolic rate in fishes. J Fish Biol 88:122–151 doi:10.1111/jfb.12796</w:t>
      </w:r>
    </w:p>
    <w:p w14:paraId="0353AFD0"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3C8C685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718CEBF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464633D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0E3F5404"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Pankhurst NW, Munday PL (2011) Effects of climate change on fish reproduction and early life history stages. Mar Freshw Res 62:1015–1026 doi:10.1071/MF10269</w:t>
      </w:r>
    </w:p>
    <w:p w14:paraId="2E86C491"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Pauly D (2019) A precis of Gill-Oxygen Limitation Theory (GOLT), with some Emphasis on the Eastern Mediterranean. Mediterr Mar Sci 20:660–668 </w:t>
      </w:r>
    </w:p>
    <w:p w14:paraId="032FC17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5A1E0DC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4E038ECB"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Pilakouta N, Killen SS, Kristjánsson BK, Skúlason S, Lindström J, Metcalfe NB, Parsons KJ (2020) Multigenerational exposure to elevated temperatures leads to a reduction in standard metabolic rate in the wild. Funct Ecol 34:1205–1214 doi:10.1111/1365-2435.13538</w:t>
      </w:r>
    </w:p>
    <w:p w14:paraId="7989EA1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Pinsky ML, Eikeset AM, McCauley DJ, Payne JL, Sunday JM (2019) Greater vulnerability to warming of marine versus terrestrial ectotherms. Nature 569:108–111 doi:10.1038/s41586-019-1132-4</w:t>
      </w:r>
    </w:p>
    <w:p w14:paraId="3AE7821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Planes S, Doherty PJ, Bernardi G (2001) Strong genetic divergence among populations of a marine fish with limited dispersal, Acanthochromis polyacanthus, within the Great Barrier Reef and the Coral Sea. Evolution (N Y) 55:2263–2273 doi:10.1111/j.0014-3820.2001.tb00741.x</w:t>
      </w:r>
    </w:p>
    <w:p w14:paraId="5E75F26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6DE27CD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Pörtner HO, Bock C, Mark FC (2017) Oxygen- &amp; capacity-limited thermal tolerance: Bridging ecology &amp; physiology. J Exp Biol 220:2685–2696 doi:10.1242/jeb.134585</w:t>
      </w:r>
    </w:p>
    <w:p w14:paraId="24DD23B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Pörtner HO, Farrell AP (2008) Ecology: Physiology and climate change. Science (80- ) 322:690–692 doi:10.1126/science.1163156</w:t>
      </w:r>
    </w:p>
    <w:p w14:paraId="52B11AC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Pörtner HO, Knust R (2007) Climate change affects marine fishes through the oxygen limitation of thermal tolerance. Science (80- ) 315:95–97 doi:10.1126/science.1135471</w:t>
      </w:r>
    </w:p>
    <w:p w14:paraId="6F5DD7B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lastRenderedPageBreak/>
        <w:t xml:space="preserve">Pratchett MS, Messmer V, Reynolds J, Martin J, Clark TD, Munday PL, Tobin A., Hoey AS (2013) Effects of climate change on reproduction, larval development, and adult health of coral trout (Plectropomus spp.). </w:t>
      </w:r>
    </w:p>
    <w:p w14:paraId="7E29EFA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Richardson JL, Urban MC, Bolnick DI, Skelly DK (2014) Microgeographic adaptation and the spatial scale of evolution. Trends Ecol Evol 29:165–176 doi:10.1016/j.tree.2014.01.002</w:t>
      </w:r>
    </w:p>
    <w:p w14:paraId="29DCE2D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Robertson DR (1973) Field Observations on the Reproductive Behaviour of a Pomacentrid Fish, Acanthochromis polyacanthus. Z Tierpsychol 32:319–324 doi:10.1111/j.1439-0310.1973.tb01108.x</w:t>
      </w:r>
    </w:p>
    <w:p w14:paraId="19F64877"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1846BD3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CD5EBD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Ryu T, Veilleux HD, Donelson JM, Munday PL, Ravasi T (2018) The epigenetic landscape of transgenerational acclimation to ocean warming. Nat Clim Chang 8:504–509 doi:10.1038/s41558-018-0159-0</w:t>
      </w:r>
    </w:p>
    <w:p w14:paraId="65C4FFB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519368F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Sanford E, Kelly MW (2011) Local Adaptation in Marine Invertebrates. Ann Rev Mar Sci 3:509–35 doi:10.1146/annurev-marine-120709-142756</w:t>
      </w:r>
    </w:p>
    <w:p w14:paraId="1F2FE41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0B4E1DF3"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Schmid M, Guillaume F (2017) The role of phenotypic plasticity on population differentiation. Heredity (Edinb) 119:214–225 doi:10.1038/hdy.2017.36</w:t>
      </w:r>
    </w:p>
    <w:p w14:paraId="4EDFB3B7"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76FE556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161F867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Shama LNS (2017) The mean and variance of climate change in the oceans: Hidden evolutionary potential under stochastic environmental variability in marine sticklebacks. Sci Rep 7:1–14 doi:10.1038/s41598-017-07140-9</w:t>
      </w:r>
    </w:p>
    <w:p w14:paraId="5277789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4C5A63D7"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Somero GN (2010) The physiology of climate change: How potentials for acclimatization and genetic adaptation will determine “winners” and “losers.” J Exp Biol 213:912–920 doi:10.1242/jeb.037473</w:t>
      </w:r>
    </w:p>
    <w:p w14:paraId="42B51C47"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lastRenderedPageBreak/>
        <w:t>Sorte CJB, Jones SJ, Miller LP (2011) Geographic variation in temperature tolerance as an indicator of potential population responses to climate change. J Exp Mar Bio Ecol 400:209–217 doi:10.1016/j.jembe.2011.02.009</w:t>
      </w:r>
    </w:p>
    <w:p w14:paraId="390A9C3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Spinks RK, Munday PL, Donelson JM (2019) Developmental effects of heatwave conditions on the early life stages of a coral reef fish. J Exp Biol 222: doi:10.1242/jeb.202713</w:t>
      </w:r>
    </w:p>
    <w:p w14:paraId="6717F4A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1D124CA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Stevens GC (1989) The Latitudinal Gradient in Geographical Range: How so Many Species Coexist in the Tropics. Am Nat 133:240–256 </w:t>
      </w:r>
    </w:p>
    <w:p w14:paraId="62130778"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Stillman JH (2002) Causes and consequences of thermal tolerance limits in rocky intertidal porcelain crabs, genus Petrolisthes. Integr Comp Biol 42:790–796 doi:10.1093/icb/42.4.790</w:t>
      </w:r>
    </w:p>
    <w:p w14:paraId="0F1262E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Stillman JH (2003) Acclimation capacity underlies susceptibility to climate change. Science (80- ) 301:65 doi:10.1126/science.1083073</w:t>
      </w:r>
    </w:p>
    <w:p w14:paraId="4F692FBA"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Stuart-Smith RD, Edgar GJ, Bates AE (2017) Thermal limits to the geographic distributions of shallow-water marine species. Nat Ecol Evol 1:1846–1852 doi:10.1038/s41559-017-0353-x</w:t>
      </w:r>
    </w:p>
    <w:p w14:paraId="1158DD6C"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19332C76"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Sunday JM, Bates AE, Dulvy NK (2011) Global analysis of thermal tolerance and latitude in ectotherms. Proc R Soc B Biol Sci 278:1823–1830 doi:10.1098/rspb.2010.1295</w:t>
      </w:r>
    </w:p>
    <w:p w14:paraId="5B3D757F"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 xml:space="preserve">Swearer SE, Shima JS, Hellberg ME, Thorrold SR, Jones GP, Robertson DR, Morgan SG, Selkoe KA, Ruiz GM, Warner RR (2002) Evidence of self-recruitment in demersal marine populations. Bull Mar Sci 70:251–271 </w:t>
      </w:r>
    </w:p>
    <w:p w14:paraId="5FD15FAD"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7E50682E"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Tewksbury JJ, Huey RB, Deutsch CA (2008) Ecology: Putting the heat on tropical animals. Science (80- ) 320:1296–1297 doi:10.1126/science.1159328</w:t>
      </w:r>
    </w:p>
    <w:p w14:paraId="6DB9A1F9"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Thibault M, Blier PU, Guderley H (1997) Seasonal variation of muscle metabolic organization in rainbow trout (Oncorhynchus mykiss). Fish Physiol Biochem 16:139–155 doi:10.1007/BF00004671</w:t>
      </w:r>
    </w:p>
    <w:p w14:paraId="0587B1A4"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Wu NC, Seebacher F (2022) Physiology can predict animal activity, exploration, and dispersal. Commun Biol 5:1–11 doi:10.1038/s42003-022-03055-y</w:t>
      </w:r>
    </w:p>
    <w:p w14:paraId="41B68E82"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szCs w:val="24"/>
        </w:rPr>
      </w:pPr>
      <w:r w:rsidRPr="00735D9C">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1385F855" w14:textId="77777777" w:rsidR="00735D9C" w:rsidRPr="00735D9C" w:rsidRDefault="00735D9C" w:rsidP="00735D9C">
      <w:pPr>
        <w:widowControl w:val="0"/>
        <w:autoSpaceDE w:val="0"/>
        <w:autoSpaceDN w:val="0"/>
        <w:adjustRightInd w:val="0"/>
        <w:spacing w:line="240" w:lineRule="auto"/>
        <w:ind w:left="480" w:hanging="480"/>
        <w:rPr>
          <w:rFonts w:ascii="Calibri" w:hAnsi="Calibri" w:cs="Calibri"/>
          <w:noProof/>
        </w:rPr>
      </w:pPr>
      <w:r w:rsidRPr="00735D9C">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06DB08E" w:rsidR="00CA7038" w:rsidRDefault="00453A60" w:rsidP="00B36451">
      <w:pPr>
        <w:spacing w:line="240" w:lineRule="auto"/>
        <w:jc w:val="both"/>
        <w:rPr>
          <w:lang w:val="en-US"/>
        </w:rPr>
      </w:pPr>
      <w:r>
        <w:rPr>
          <w:lang w:val="en-US"/>
        </w:rPr>
        <w:fldChar w:fldCharType="end"/>
      </w:r>
    </w:p>
    <w:p w14:paraId="36DFE018" w14:textId="3B1DDAF6" w:rsidR="0055034B" w:rsidRDefault="00C17398" w:rsidP="00C17398">
      <w:pPr>
        <w:pStyle w:val="Heading1"/>
        <w:rPr>
          <w:lang w:val="en-US"/>
        </w:rPr>
      </w:pPr>
      <w:r>
        <w:rPr>
          <w:lang w:val="en-US"/>
        </w:rPr>
        <w:lastRenderedPageBreak/>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lastRenderedPageBreak/>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7C2BDB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proofErr w:type="gramStart"/>
      <w:r>
        <w:rPr>
          <w:color w:val="000000" w:themeColor="text1"/>
          <w:lang w:val="en-US"/>
        </w:rPr>
        <w:t>When</w:t>
      </w:r>
      <w:proofErr w:type="gramEnd"/>
      <w:r>
        <w:rPr>
          <w:color w:val="000000" w:themeColor="text1"/>
          <w:lang w:val="en-US"/>
        </w:rPr>
        <w:t xml:space="preserve">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58CE050E" w14:textId="77777777" w:rsidR="001D0CBD" w:rsidRDefault="001D0CBD" w:rsidP="00B36451">
      <w:pPr>
        <w:spacing w:line="240" w:lineRule="auto"/>
        <w:jc w:val="both"/>
        <w:rPr>
          <w:color w:val="000000" w:themeColor="text1"/>
          <w:lang w:val="en-US"/>
        </w:rPr>
      </w:pPr>
    </w:p>
    <w:p w14:paraId="0399EC62" w14:textId="77777777" w:rsidR="001D0CBD" w:rsidRDefault="001D0CBD" w:rsidP="001D0CBD">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14:paraId="5232CBCE" w14:textId="77777777" w:rsidR="001D0CBD" w:rsidRDefault="001D0CBD" w:rsidP="00B36451">
      <w:pPr>
        <w:spacing w:line="240" w:lineRule="auto"/>
        <w:jc w:val="both"/>
        <w:rPr>
          <w:color w:val="000000" w:themeColor="text1"/>
          <w:lang w:val="en-US"/>
        </w:rPr>
      </w:pP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lastRenderedPageBreak/>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34F649E8" w14:textId="77777777" w:rsidR="001D0CBD" w:rsidRDefault="001D0CBD" w:rsidP="001D0CBD">
      <w:pPr>
        <w:spacing w:line="240" w:lineRule="auto"/>
        <w:jc w:val="both"/>
        <w:rPr>
          <w:color w:val="000000" w:themeColor="text1"/>
          <w:lang w:val="en-US"/>
        </w:rPr>
      </w:pPr>
      <w:r>
        <w:rPr>
          <w:color w:val="000000" w:themeColor="text1"/>
          <w:lang w:val="en-US"/>
        </w:rPr>
        <w:t>#</w:t>
      </w:r>
      <w:proofErr w:type="gramStart"/>
      <w:r>
        <w:rPr>
          <w:color w:val="000000" w:themeColor="text1"/>
          <w:lang w:val="en-US"/>
        </w:rPr>
        <w:t>as</w:t>
      </w:r>
      <w:proofErr w:type="gramEnd"/>
      <w:r>
        <w:rPr>
          <w:color w:val="000000" w:themeColor="text1"/>
          <w:lang w:val="en-US"/>
        </w:rPr>
        <w:t xml:space="preserve">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14:paraId="677E240E" w14:textId="77777777" w:rsidR="001D0CBD" w:rsidRDefault="001D0CBD" w:rsidP="001D0CBD">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14:paraId="6D3A1C51" w14:textId="77777777" w:rsidR="001D0CBD" w:rsidRDefault="001D0CBD" w:rsidP="001D0CBD">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the Great Barrier Reef (</w:t>
      </w:r>
      <w:commentRangeStart w:id="134"/>
      <w:r w:rsidRPr="195DF729">
        <w:rPr>
          <w:color w:val="000000" w:themeColor="text1"/>
          <w:lang w:val="en-US"/>
        </w:rPr>
        <w:t xml:space="preserve">GBR) </w:t>
      </w:r>
      <w:commentRangeEnd w:id="134"/>
      <w:r>
        <w:commentReference w:id="134"/>
      </w:r>
      <w:r w:rsidRPr="195DF729">
        <w:rPr>
          <w:color w:val="000000" w:themeColor="text1"/>
          <w:lang w:val="en-US"/>
        </w:rPr>
        <w:t xml:space="preserve">owing to spatial and temporal variation in larval recruitment. </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BE5EF4" w:rsidRPr="006E6F6D" w:rsidRDefault="006B7ED1" w:rsidP="00B36451">
      <w:pPr>
        <w:spacing w:line="240" w:lineRule="auto"/>
        <w:rPr>
          <w:lang w:val="en-US"/>
        </w:rPr>
      </w:pPr>
      <w:r>
        <w:rPr>
          <w:lang w:val="en-US"/>
        </w:rPr>
        <w:t xml:space="preserve"> </w:t>
      </w:r>
    </w:p>
    <w:sectPr w:rsidR="00BE5EF4" w:rsidRPr="006E6F6D" w:rsidSect="00915706">
      <w:footerReference w:type="default" r:id="rId1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10-27T14:18:00Z" w:initials="GU">
    <w:p w14:paraId="7F58D288" w14:textId="382D7BC2" w:rsidR="32341371" w:rsidRDefault="32341371">
      <w:pPr>
        <w:pStyle w:val="CommentText"/>
      </w:pPr>
      <w:r>
        <w:t xml:space="preserve">We are still allowed to put CoE and also that funding. </w:t>
      </w:r>
      <w:r>
        <w:rPr>
          <w:rStyle w:val="CommentReference"/>
        </w:rPr>
        <w:annotationRef/>
      </w:r>
    </w:p>
  </w:comment>
  <w:comment w:id="1" w:author="Guest User [2]" w:date="2023-10-04T12:40:00Z" w:initials="GU">
    <w:p w14:paraId="02267784" w14:textId="3F250DD5" w:rsidR="195DF729" w:rsidRDefault="195DF729">
      <w:r>
        <w:t xml:space="preserve">At the moment I am felling you are writing for a general marine journal </w:t>
      </w:r>
      <w:r>
        <w:annotationRef/>
      </w:r>
    </w:p>
  </w:comment>
  <w:comment w:id="2" w:author="Guest User [2]" w:date="2023-10-04T12:09:00Z" w:initials="GU">
    <w:p w14:paraId="016C05F4" w14:textId="26F83F59" w:rsidR="195DF729" w:rsidRDefault="195DF729">
      <w:r>
        <w:t xml:space="preserve">switch word? so not using twice </w:t>
      </w:r>
      <w:r>
        <w:annotationRef/>
      </w:r>
    </w:p>
  </w:comment>
  <w:comment w:id="3" w:author="Guest User [2]" w:date="2023-10-04T12:14:00Z" w:initials="GU">
    <w:p w14:paraId="3821C3AA" w14:textId="39715D0B" w:rsidR="195DF729" w:rsidRDefault="195DF729">
      <w:r>
        <w:t>same comment here as it make the sentence longer to reed if we list out groups</w:t>
      </w:r>
      <w:r>
        <w:annotationRef/>
      </w:r>
    </w:p>
  </w:comment>
  <w:comment w:id="4" w:author="Guest User [2]" w:date="2023-10-04T12:16:00Z" w:initials="GU">
    <w:p w14:paraId="4E999410" w14:textId="3CD08EC9" w:rsidR="195DF729" w:rsidRDefault="195DF729">
      <w:r>
        <w:t>This reads well but technically not a lead sentence as the second half of the para is on high-lat</w:t>
      </w:r>
      <w:r>
        <w:annotationRef/>
      </w:r>
    </w:p>
  </w:comment>
  <w:comment w:id="5" w:author="Guest User" w:date="2023-10-31T13:23:00Z" w:initials="GU">
    <w:p w14:paraId="59389188" w14:textId="154ECBD9" w:rsidR="5E74CD3E" w:rsidRDefault="5E74CD3E">
      <w:pPr>
        <w:pStyle w:val="CommentText"/>
      </w:pPr>
      <w:r>
        <w:t>do we need to define this? we don't use much</w:t>
      </w:r>
      <w:r>
        <w:rPr>
          <w:rStyle w:val="CommentReference"/>
        </w:rPr>
        <w:annotationRef/>
      </w:r>
    </w:p>
  </w:comment>
  <w:comment w:id="6" w:author="Guest User" w:date="2023-10-31T13:25:00Z" w:initials="GU">
    <w:p w14:paraId="37CBE266" w14:textId="7592F00D" w:rsidR="5E74CD3E" w:rsidRDefault="5E74CD3E">
      <w:pPr>
        <w:pStyle w:val="CommentText"/>
      </w:pPr>
      <w:r>
        <w:t>I wonder if you need this specifics or else this sentence is not so clear how you are linking to the last?</w:t>
      </w:r>
      <w:r>
        <w:rPr>
          <w:rStyle w:val="CommentReference"/>
        </w:rPr>
        <w:annotationRef/>
      </w:r>
    </w:p>
  </w:comment>
  <w:comment w:id="7" w:author="Elliott Schmidt" w:date="2023-12-01T10:04:00Z" w:initials="ES">
    <w:p w14:paraId="10EC34B8" w14:textId="77777777" w:rsidR="00724869" w:rsidRDefault="00724869" w:rsidP="00B954E1">
      <w:pPr>
        <w:pStyle w:val="CommentText"/>
      </w:pPr>
      <w:r>
        <w:rPr>
          <w:rStyle w:val="CommentReference"/>
        </w:rPr>
        <w:annotationRef/>
      </w:r>
      <w:r>
        <w:t>editted</w:t>
      </w:r>
    </w:p>
  </w:comment>
  <w:comment w:id="8" w:author="Guest User [2]" w:date="2023-10-04T12:23:00Z" w:initials="GU">
    <w:p w14:paraId="0E02F5F9" w14:textId="37736363" w:rsidR="195DF729" w:rsidRDefault="195DF729">
      <w:r>
        <w:t>right? otherwise it is not clear if you are talking about the environment</w:t>
      </w:r>
      <w:r>
        <w:annotationRef/>
      </w:r>
    </w:p>
  </w:comment>
  <w:comment w:id="9" w:author="Guest User [2]" w:date="2023-10-04T12:19:00Z" w:initials="GU">
    <w:p w14:paraId="42616DD5" w14:textId="48D1D12F" w:rsidR="195DF729" w:rsidRDefault="195DF729">
      <w:r>
        <w:t xml:space="preserve">put in geoff jones seminal self recruitment work </w:t>
      </w:r>
      <w:r>
        <w:annotationRef/>
      </w:r>
    </w:p>
  </w:comment>
  <w:comment w:id="13" w:author="Guest User" w:date="2023-10-31T13:28:00Z" w:initials="GU">
    <w:p w14:paraId="1FA7CCE8" w14:textId="5A267A1F" w:rsidR="5E74CD3E" w:rsidRDefault="5E74CD3E">
      <w:pPr>
        <w:pStyle w:val="CommentText"/>
      </w:pPr>
      <w:r>
        <w:t xml:space="preserve">using however part way in a sentences a lot </w:t>
      </w:r>
      <w:r>
        <w:rPr>
          <w:rStyle w:val="CommentReference"/>
        </w:rPr>
        <w:annotationRef/>
      </w:r>
    </w:p>
  </w:comment>
  <w:comment w:id="14" w:author="Elliott Schmidt" w:date="2023-12-01T10:22:00Z" w:initials="ES">
    <w:p w14:paraId="1240C9CE" w14:textId="77777777" w:rsidR="003D34C6" w:rsidRDefault="003D34C6" w:rsidP="00B13AC9">
      <w:pPr>
        <w:pStyle w:val="CommentText"/>
      </w:pPr>
      <w:r>
        <w:rPr>
          <w:rStyle w:val="CommentReference"/>
        </w:rPr>
        <w:annotationRef/>
      </w:r>
      <w:r>
        <w:t>Reduced the use of however</w:t>
      </w:r>
    </w:p>
  </w:comment>
  <w:comment w:id="10" w:author="Guest User [2]" w:date="2023-10-04T12:20:00Z" w:initials="GU">
    <w:p w14:paraId="20BC27D5" w14:textId="08D96556" w:rsidR="195DF729" w:rsidRDefault="195DF729">
      <w:r>
        <w:t xml:space="preserve">again this writing implies you have read everything and are sure that these are the groups, and it makes long sentences. </w:t>
      </w:r>
      <w:r>
        <w:annotationRef/>
      </w:r>
    </w:p>
  </w:comment>
  <w:comment w:id="11" w:author="Guest User [2]" w:date="2023-10-04T12:25:00Z" w:initials="GU">
    <w:p w14:paraId="1A52FF79" w14:textId="4FC5B07C" w:rsidR="195DF729" w:rsidRDefault="195DF729">
      <w:r>
        <w:t xml:space="preserve">Also it add little knowledge to the introduction except this stuff has been studied. I would use 1 or 2 to give examples and that is really your next para, which joins I think </w:t>
      </w:r>
      <w:r>
        <w:annotationRef/>
      </w:r>
    </w:p>
  </w:comment>
  <w:comment w:id="12" w:author="Guest User [2]" w:date="2023-10-04T12:27:00Z" w:initials="GU">
    <w:p w14:paraId="1118911A" w14:textId="0778AB5B" w:rsidR="195DF729" w:rsidRDefault="195DF729">
      <w:r>
        <w:t xml:space="preserve">What do all the papers taken together tell us about our understanding of population difference in the marine system </w:t>
      </w:r>
      <w:r>
        <w:annotationRef/>
      </w:r>
    </w:p>
    <w:p w14:paraId="5C8D2274" w14:textId="718F639B" w:rsidR="195DF729" w:rsidRDefault="195DF729">
      <w:r>
        <w:t xml:space="preserve">Some times is matters and you get variation between populations that is either in the direction or opposed... but also when there is high connectivity then you get little population differentiation.  </w:t>
      </w:r>
    </w:p>
  </w:comment>
  <w:comment w:id="15" w:author="Guest User [2]" w:date="2023-10-04T12:32:00Z" w:initials="GU">
    <w:p w14:paraId="3AF756F9" w14:textId="55BE137A" w:rsidR="195DF729" w:rsidRDefault="195DF729">
      <w:r>
        <w:t>I think this paragraph in general is missing a bit of setting to context on why it matters. The "so what"</w:t>
      </w:r>
      <w:r>
        <w:annotationRef/>
      </w:r>
    </w:p>
    <w:p w14:paraId="5390EBD3" w14:textId="6B031EDA" w:rsidR="195DF729" w:rsidRDefault="195DF729">
      <w:r>
        <w:t xml:space="preserve">This feels too much of a summary </w:t>
      </w:r>
    </w:p>
  </w:comment>
  <w:comment w:id="16" w:author="Guest User [2]" w:date="2023-10-04T12:34:00Z" w:initials="GU">
    <w:p w14:paraId="56FB007F" w14:textId="41DD9435" w:rsidR="195DF729" w:rsidRDefault="195DF729">
      <w:r>
        <w:t xml:space="preserve">Why it matter for conservation, why do we want to know populations differ or not. I would adjust this so that you use specific examples to make points and specifically about how it might influence their ability to deal with future warming.  </w:t>
      </w:r>
      <w:r>
        <w:annotationRef/>
      </w:r>
    </w:p>
  </w:comment>
  <w:comment w:id="17" w:author="Guest User [2]" w:date="2023-10-04T12:44:00Z" w:initials="GU">
    <w:p w14:paraId="1C37A44D" w14:textId="69135DDF" w:rsidR="195DF729" w:rsidRDefault="195DF729">
      <w:r>
        <w:t>Example where connectivity is so high all pop look the same</w:t>
      </w:r>
      <w:r>
        <w:annotationRef/>
      </w:r>
    </w:p>
    <w:p w14:paraId="2719BD6A" w14:textId="7BADFF2C" w:rsidR="195DF729" w:rsidRDefault="195DF729">
      <w:r>
        <w:t>Example where CVH</w:t>
      </w:r>
    </w:p>
    <w:p w14:paraId="0249B173" w14:textId="038FA323" w:rsidR="195DF729" w:rsidRDefault="195DF729">
      <w:r>
        <w:t xml:space="preserve">Example etc... </w:t>
      </w:r>
    </w:p>
    <w:p w14:paraId="04DAD644" w14:textId="45BF197B" w:rsidR="195DF729" w:rsidRDefault="195DF729">
      <w:r>
        <w:t xml:space="preserve">Use this to build that we see it all in fish so we need to study and not assume </w:t>
      </w:r>
    </w:p>
  </w:comment>
  <w:comment w:id="20" w:author="Guest User" w:date="2023-10-31T13:32:00Z" w:initials="GU">
    <w:p w14:paraId="27FD0B15" w14:textId="24A72CFA" w:rsidR="5E74CD3E" w:rsidRDefault="5E74CD3E">
      <w:pPr>
        <w:pStyle w:val="CommentText"/>
      </w:pPr>
      <w:r>
        <w:t xml:space="preserve">this statement is not quite clear to me </w:t>
      </w:r>
      <w:r>
        <w:rPr>
          <w:rStyle w:val="CommentReference"/>
        </w:rPr>
        <w:annotationRef/>
      </w:r>
    </w:p>
  </w:comment>
  <w:comment w:id="21" w:author="Elliott Schmidt" w:date="2023-12-01T10:35:00Z" w:initials="ES">
    <w:p w14:paraId="5CFE0671" w14:textId="77777777" w:rsidR="005E6E3E" w:rsidRDefault="005E6E3E" w:rsidP="00AA3306">
      <w:pPr>
        <w:pStyle w:val="CommentText"/>
      </w:pPr>
      <w:r>
        <w:rPr>
          <w:rStyle w:val="CommentReference"/>
        </w:rPr>
        <w:annotationRef/>
      </w:r>
      <w:r>
        <w:t>editted</w:t>
      </w:r>
    </w:p>
  </w:comment>
  <w:comment w:id="18" w:author="Guest User [2]" w:date="2023-10-04T12:39:00Z" w:initials="GU">
    <w:p w14:paraId="728A8E2C" w14:textId="01633DA0" w:rsidR="195DF729" w:rsidRDefault="195DF729">
      <w:r>
        <w:t>I'm thinking after adjusting the para before you might adjust this start a little for flow. And somre of this might be better above</w:t>
      </w:r>
      <w:r>
        <w:annotationRef/>
      </w:r>
    </w:p>
    <w:p w14:paraId="5757EAF3" w14:textId="2232196F" w:rsidR="195DF729" w:rsidRDefault="195DF729">
      <w:r>
        <w:t xml:space="preserve">The "why A poly" angle to me that is not so clear is because for them it is likely to matter. For species that have evidence of differences between populations, understanding what makes them different is useful - management and conservation. In the case of highly connected populations it matters very little and a general TPC understanding is fine.   </w:t>
      </w:r>
    </w:p>
  </w:comment>
  <w:comment w:id="19" w:author="Elliott Schmidt" w:date="2023-10-27T15:07:00Z" w:initials="ES">
    <w:p w14:paraId="1BAA2072" w14:textId="77777777" w:rsidR="0019252C" w:rsidRDefault="0019252C" w:rsidP="003338FA">
      <w:pPr>
        <w:pStyle w:val="CommentText"/>
      </w:pPr>
      <w:r>
        <w:rPr>
          <w:rStyle w:val="CommentReference"/>
        </w:rPr>
        <w:annotationRef/>
      </w:r>
      <w:r>
        <w:t>I think this after adjusting the paragraph above, this paragraph starts to make a bit more sense and flow, but let me know if you think it still needs adjusting.</w:t>
      </w:r>
    </w:p>
  </w:comment>
  <w:comment w:id="22" w:author="Guest User" w:date="2023-10-31T13:37:00Z" w:initials="GU">
    <w:p w14:paraId="18EAC800" w14:textId="16BFE965" w:rsidR="5E74CD3E" w:rsidRDefault="5E74CD3E">
      <w:pPr>
        <w:pStyle w:val="CommentText"/>
      </w:pPr>
      <w:r>
        <w:t>This is a bit hard to follow. What is the core of what you want to say,</w:t>
      </w:r>
      <w:r>
        <w:rPr>
          <w:rStyle w:val="CommentReference"/>
        </w:rPr>
        <w:annotationRef/>
      </w:r>
    </w:p>
  </w:comment>
  <w:comment w:id="23" w:author="Elliott Schmidt" w:date="2023-12-01T10:38:00Z" w:initials="ES">
    <w:p w14:paraId="4EE21471" w14:textId="77777777" w:rsidR="00A93E6F" w:rsidRDefault="00A93E6F" w:rsidP="00556509">
      <w:pPr>
        <w:pStyle w:val="CommentText"/>
      </w:pPr>
      <w:r>
        <w:rPr>
          <w:rStyle w:val="CommentReference"/>
        </w:rPr>
        <w:annotationRef/>
      </w:r>
      <w:r>
        <w:t>fixed</w:t>
      </w:r>
    </w:p>
  </w:comment>
  <w:comment w:id="24" w:author="Guest User" w:date="2023-10-31T13:39:00Z" w:initials="GU">
    <w:p w14:paraId="744EC122" w14:textId="22D33E5A" w:rsidR="5E74CD3E" w:rsidRDefault="5E74CD3E">
      <w:pPr>
        <w:pStyle w:val="CommentText"/>
      </w:pPr>
      <w:r>
        <w:t>This need to be punchy to finish but right now it is a bit long winded</w:t>
      </w:r>
      <w:r>
        <w:rPr>
          <w:rStyle w:val="CommentReference"/>
        </w:rPr>
        <w:annotationRef/>
      </w:r>
    </w:p>
  </w:comment>
  <w:comment w:id="25" w:author="Elliott Schmidt" w:date="2023-12-01T10:45:00Z" w:initials="ES">
    <w:p w14:paraId="72DDFF8F" w14:textId="77777777" w:rsidR="007D6BD6" w:rsidRDefault="007D6BD6" w:rsidP="00864606">
      <w:pPr>
        <w:pStyle w:val="CommentText"/>
      </w:pPr>
      <w:r>
        <w:rPr>
          <w:rStyle w:val="CommentReference"/>
        </w:rPr>
        <w:annotationRef/>
      </w:r>
      <w:r>
        <w:t>Better?</w:t>
      </w:r>
    </w:p>
  </w:comment>
  <w:comment w:id="27" w:author="Guest User" w:date="2023-10-30T13:27:00Z" w:initials="GU">
    <w:p w14:paraId="18DD3A35" w14:textId="2A782EDC" w:rsidR="3E619783" w:rsidRDefault="3E619783">
      <w:pPr>
        <w:pStyle w:val="CommentText"/>
      </w:pPr>
      <w:r>
        <w:t>Ref for that statement of distribution even if it is just Fishbase website</w:t>
      </w:r>
      <w:r>
        <w:rPr>
          <w:rStyle w:val="CommentReference"/>
        </w:rPr>
        <w:annotationRef/>
      </w:r>
    </w:p>
  </w:comment>
  <w:comment w:id="29" w:author="Guest User" w:date="2023-10-30T13:32:00Z" w:initials="GU">
    <w:p w14:paraId="0E75EDBD" w14:textId="0464B6B4" w:rsidR="3E619783" w:rsidRDefault="3E619783">
      <w:pPr>
        <w:pStyle w:val="CommentText"/>
      </w:pPr>
      <w:r>
        <w:t>not sure the square bracket is needed?</w:t>
      </w:r>
      <w:r>
        <w:rPr>
          <w:rStyle w:val="CommentReference"/>
        </w:rPr>
        <w:annotationRef/>
      </w:r>
    </w:p>
    <w:p w14:paraId="53F20B04" w14:textId="109D968E" w:rsidR="3E619783" w:rsidRDefault="3E619783">
      <w:pPr>
        <w:pStyle w:val="CommentText"/>
      </w:pPr>
      <w:r>
        <w:t>I think we still give S and E on the coordinates even in decimal form</w:t>
      </w:r>
    </w:p>
  </w:comment>
  <w:comment w:id="30" w:author="Guest User" w:date="2023-10-30T13:37:00Z" w:initials="GU">
    <w:p w14:paraId="4C030EB7" w14:textId="079D3409" w:rsidR="3E619783" w:rsidRDefault="3E619783">
      <w:pPr>
        <w:pStyle w:val="CommentText"/>
      </w:pPr>
      <w:r>
        <w:t>is spacing varying in this paragraph?</w:t>
      </w:r>
      <w:r>
        <w:rPr>
          <w:rStyle w:val="CommentReference"/>
        </w:rPr>
        <w:annotationRef/>
      </w:r>
    </w:p>
  </w:comment>
  <w:comment w:id="31" w:author="Guest User" w:date="2023-10-30T13:39:00Z" w:initials="GU">
    <w:p w14:paraId="08207C47" w14:textId="6FEDA960" w:rsidR="3E619783" w:rsidRDefault="3E619783">
      <w:pPr>
        <w:pStyle w:val="CommentText"/>
      </w:pPr>
      <w:r>
        <w:t>A single word document with all the supl figures and tables will need to be made usually</w:t>
      </w:r>
      <w:r>
        <w:rPr>
          <w:rStyle w:val="CommentReference"/>
        </w:rPr>
        <w:annotationRef/>
      </w:r>
    </w:p>
  </w:comment>
  <w:comment w:id="32" w:author="Guest User" w:date="2023-10-30T13:39:00Z" w:initials="GU">
    <w:p w14:paraId="399642AF" w14:textId="6284E942" w:rsidR="3E619783" w:rsidRDefault="3E619783">
      <w:pPr>
        <w:pStyle w:val="CommentText"/>
      </w:pPr>
      <w:r>
        <w:t>need to change the wording on the figure to be cairns and mackay or better explain what high  and low are</w:t>
      </w:r>
      <w:r>
        <w:rPr>
          <w:rStyle w:val="CommentReference"/>
        </w:rPr>
        <w:annotationRef/>
      </w:r>
    </w:p>
  </w:comment>
  <w:comment w:id="33" w:author="Guest User" w:date="2023-11-01T09:10:00Z" w:initials="GU">
    <w:p w14:paraId="3D558752" w14:textId="08432530" w:rsidR="5E74CD3E" w:rsidRDefault="5E74CD3E">
      <w:pPr>
        <w:pStyle w:val="CommentText"/>
      </w:pPr>
      <w:r>
        <w:t xml:space="preserve">I have added more links to the region vs latitude </w:t>
      </w:r>
      <w:r>
        <w:rPr>
          <w:rStyle w:val="CommentReference"/>
        </w:rPr>
        <w:annotationRef/>
      </w:r>
    </w:p>
  </w:comment>
  <w:comment w:id="34" w:author="Elliott Schmidt" w:date="2023-12-01T12:23:00Z" w:initials="ES">
    <w:p w14:paraId="6E58EB61" w14:textId="77777777" w:rsidR="002A7327" w:rsidRDefault="002A7327" w:rsidP="00774772">
      <w:pPr>
        <w:pStyle w:val="CommentText"/>
      </w:pPr>
      <w:r>
        <w:rPr>
          <w:rStyle w:val="CommentReference"/>
        </w:rPr>
        <w:annotationRef/>
      </w:r>
      <w:r>
        <w:t>More links?</w:t>
      </w:r>
    </w:p>
  </w:comment>
  <w:comment w:id="35" w:author="Guest User" w:date="2023-10-30T13:41:00Z" w:initials="GU">
    <w:p w14:paraId="06369B1B" w14:textId="5E0FB14B" w:rsidR="3E619783" w:rsidRDefault="3E619783">
      <w:pPr>
        <w:pStyle w:val="CommentText"/>
      </w:pPr>
      <w:r>
        <w:t>changing to be consistent with what you are using generally</w:t>
      </w:r>
      <w:r>
        <w:rPr>
          <w:rStyle w:val="CommentReference"/>
        </w:rPr>
        <w:annotationRef/>
      </w:r>
    </w:p>
  </w:comment>
  <w:comment w:id="38" w:author="Guest User" w:date="2023-10-30T13:46:00Z" w:initials="GU">
    <w:p w14:paraId="594A5813" w14:textId="614FD0A6" w:rsidR="3E619783" w:rsidRDefault="3E619783">
      <w:pPr>
        <w:pStyle w:val="CommentText"/>
      </w:pPr>
      <w:r>
        <w:t xml:space="preserve">You are calling routine so all cases this needs to be routine or resting. </w:t>
      </w:r>
      <w:r>
        <w:rPr>
          <w:rStyle w:val="CommentReference"/>
        </w:rPr>
        <w:annotationRef/>
      </w:r>
    </w:p>
  </w:comment>
  <w:comment w:id="39" w:author="Guest User" w:date="2023-10-30T13:56:00Z" w:initials="GU">
    <w:p w14:paraId="124B98D0" w14:textId="7176DA7D" w:rsidR="3E619783" w:rsidRDefault="3E619783">
      <w:pPr>
        <w:pStyle w:val="CommentText"/>
      </w:pPr>
      <w:r>
        <w:t>I would call it resting as that is what is more common</w:t>
      </w:r>
      <w:r>
        <w:rPr>
          <w:rStyle w:val="CommentReference"/>
        </w:rPr>
        <w:annotationRef/>
      </w:r>
    </w:p>
  </w:comment>
  <w:comment w:id="40" w:author="Guest User" w:date="2023-10-30T13:46:00Z" w:initials="GU">
    <w:p w14:paraId="47745A7B" w14:textId="0D6D1053" w:rsidR="3E619783" w:rsidRDefault="3E619783">
      <w:pPr>
        <w:pStyle w:val="CommentText"/>
      </w:pPr>
      <w:r>
        <w:t>symbols are scrunched and overlapping</w:t>
      </w:r>
      <w:r>
        <w:rPr>
          <w:rStyle w:val="CommentReference"/>
        </w:rPr>
        <w:annotationRef/>
      </w:r>
    </w:p>
  </w:comment>
  <w:comment w:id="43" w:author="Guest User" w:date="2023-10-27T16:25:00Z" w:initials="GU">
    <w:p w14:paraId="45041271" w14:textId="1BA2D3B6" w:rsidR="5FF9FB2C" w:rsidRDefault="5FF9FB2C">
      <w:pPr>
        <w:pStyle w:val="CommentText"/>
      </w:pPr>
      <w:r>
        <w:t>what was the final tested dilutions? 1:200? 1:100?</w:t>
      </w:r>
      <w:r>
        <w:rPr>
          <w:rStyle w:val="CommentReference"/>
        </w:rPr>
        <w:annotationRef/>
      </w:r>
    </w:p>
  </w:comment>
  <w:comment w:id="44" w:author="Elliott Schmidt" w:date="2023-10-30T07:51:00Z" w:initials="ES">
    <w:p w14:paraId="438266DC" w14:textId="77777777" w:rsidR="00645C4A" w:rsidRDefault="00645C4A">
      <w:pPr>
        <w:pStyle w:val="CommentText"/>
      </w:pPr>
      <w:r>
        <w:rPr>
          <w:rStyle w:val="CommentReference"/>
        </w:rPr>
        <w:annotationRef/>
      </w:r>
      <w:r>
        <w:t>Final dilution for LDH 1:200 - final dilution for CS 1:100</w:t>
      </w:r>
    </w:p>
  </w:comment>
  <w:comment w:id="46" w:author="Guest User" w:date="2023-10-30T14:02:00Z" w:initials="GU">
    <w:p w14:paraId="1A2A7413" w14:textId="6E0C7729" w:rsidR="3E619783" w:rsidRDefault="3E619783">
      <w:pPr>
        <w:pStyle w:val="CommentText"/>
      </w:pPr>
      <w:r>
        <w:t>lets really check this as I am not sure about your enzyme values</w:t>
      </w:r>
      <w:r>
        <w:rPr>
          <w:rStyle w:val="CommentReference"/>
        </w:rPr>
        <w:annotationRef/>
      </w:r>
    </w:p>
  </w:comment>
  <w:comment w:id="47" w:author="Guest User" w:date="2023-10-30T14:02:00Z" w:initials="GU">
    <w:p w14:paraId="1ACF620E" w14:textId="5A989483" w:rsidR="3E619783" w:rsidRDefault="3E619783">
      <w:pPr>
        <w:pStyle w:val="CommentText"/>
      </w:pPr>
      <w:r>
        <w:t xml:space="preserve">changing to low and high </w:t>
      </w:r>
      <w:r>
        <w:rPr>
          <w:rStyle w:val="CommentReference"/>
        </w:rPr>
        <w:annotationRef/>
      </w:r>
    </w:p>
  </w:comment>
  <w:comment w:id="48" w:author="Guest User" w:date="2023-10-30T14:03:00Z" w:initials="GU">
    <w:p w14:paraId="4F5E679F" w14:textId="69CC1C1B" w:rsidR="3E619783" w:rsidRDefault="3E619783">
      <w:pPr>
        <w:pStyle w:val="CommentText"/>
      </w:pPr>
      <w:r>
        <w:t xml:space="preserve">We need to better link and walk through the change from Cairns and Mackay to high low and probably include in figure legends. </w:t>
      </w:r>
      <w:r>
        <w:rPr>
          <w:rStyle w:val="CommentReference"/>
        </w:rPr>
        <w:annotationRef/>
      </w:r>
    </w:p>
    <w:p w14:paraId="449213C8" w14:textId="76A0F7FF" w:rsidR="3E619783" w:rsidRDefault="3E619783">
      <w:pPr>
        <w:pStyle w:val="CommentText"/>
      </w:pPr>
    </w:p>
  </w:comment>
  <w:comment w:id="49" w:author="Guest User" w:date="2023-10-30T14:06:00Z" w:initials="GU">
    <w:p w14:paraId="45D6B606" w14:textId="28E0FFF2" w:rsidR="3E619783" w:rsidRDefault="3E619783">
      <w:pPr>
        <w:pStyle w:val="CommentText"/>
      </w:pPr>
      <w:r>
        <w:t>AAS? Terms changing</w:t>
      </w:r>
      <w:r>
        <w:rPr>
          <w:rStyle w:val="CommentReference"/>
        </w:rPr>
        <w:annotationRef/>
      </w:r>
    </w:p>
  </w:comment>
  <w:comment w:id="52" w:author="Guest User" w:date="2023-10-30T14:07:00Z" w:initials="GU">
    <w:p w14:paraId="676F3594" w14:textId="43870C20" w:rsidR="3E619783" w:rsidRDefault="3E619783">
      <w:pPr>
        <w:pStyle w:val="CommentText"/>
      </w:pPr>
      <w:r>
        <w:t>here it is region but above is latitiude</w:t>
      </w:r>
      <w:r>
        <w:rPr>
          <w:rStyle w:val="CommentReference"/>
        </w:rPr>
        <w:annotationRef/>
      </w:r>
    </w:p>
  </w:comment>
  <w:comment w:id="60" w:author="Guest User" w:date="2023-10-31T14:21:00Z" w:initials="GU">
    <w:p w14:paraId="392A6A31" w14:textId="39CC8AC0" w:rsidR="5E74CD3E" w:rsidRDefault="5E74CD3E">
      <w:pPr>
        <w:pStyle w:val="CommentText"/>
      </w:pPr>
      <w:r>
        <w:t>stats for the main model effect when calling anova(MODEL)</w:t>
      </w:r>
      <w:r>
        <w:rPr>
          <w:rStyle w:val="CommentReference"/>
        </w:rPr>
        <w:annotationRef/>
      </w:r>
    </w:p>
  </w:comment>
  <w:comment w:id="71" w:author="Guest User" w:date="2023-10-31T13:44:00Z" w:initials="GU">
    <w:p w14:paraId="6D83D7D8" w14:textId="6317A1EE" w:rsidR="5E74CD3E" w:rsidRDefault="5E74CD3E">
      <w:pPr>
        <w:pStyle w:val="CommentText"/>
      </w:pPr>
      <w:r>
        <w:t>y axis has errors  in figure 2. Youa re not using RMR and MMR</w:t>
      </w:r>
      <w:r>
        <w:rPr>
          <w:rStyle w:val="CommentReference"/>
        </w:rPr>
        <w:annotationRef/>
      </w:r>
    </w:p>
  </w:comment>
  <w:comment w:id="74" w:author="Guest User" w:date="2023-10-31T14:22:00Z" w:initials="GU">
    <w:p w14:paraId="41EE17CC" w14:textId="5CDB8CB5" w:rsidR="5E74CD3E" w:rsidRDefault="5E74CD3E">
      <w:pPr>
        <w:pStyle w:val="CommentText"/>
      </w:pPr>
      <w:r>
        <w:t xml:space="preserve">I am not sure if this is a new way to do it, but the subscript is a not the easiest to understand. </w:t>
      </w:r>
      <w:r>
        <w:rPr>
          <w:rStyle w:val="CommentReference"/>
        </w:rPr>
        <w:annotationRef/>
      </w:r>
    </w:p>
  </w:comment>
  <w:comment w:id="72" w:author="Guest User" w:date="2023-10-30T14:03:00Z" w:initials="GU">
    <w:p w14:paraId="3BB1B2A3" w14:textId="30CEFCCC" w:rsidR="3E619783" w:rsidRDefault="3E619783">
      <w:pPr>
        <w:pStyle w:val="CommentText"/>
      </w:pPr>
      <w:r>
        <w:t>routine and rest</w:t>
      </w:r>
      <w:r>
        <w:rPr>
          <w:rStyle w:val="CommentReference"/>
        </w:rPr>
        <w:annotationRef/>
      </w:r>
    </w:p>
  </w:comment>
  <w:comment w:id="81" w:author="Guest User" w:date="2023-10-30T14:09:00Z" w:initials="GU">
    <w:p w14:paraId="25037694" w14:textId="1A6DC9BF" w:rsidR="3E619783" w:rsidRDefault="3E619783">
      <w:pPr>
        <w:pStyle w:val="CommentText"/>
      </w:pPr>
      <w:r>
        <w:t>is this &lt; or =</w:t>
      </w:r>
      <w:r>
        <w:rPr>
          <w:rStyle w:val="CommentReference"/>
        </w:rPr>
        <w:annotationRef/>
      </w:r>
    </w:p>
  </w:comment>
  <w:comment w:id="78" w:author="Guest User" w:date="2023-10-31T14:23:00Z" w:initials="GU">
    <w:p w14:paraId="59C48896" w14:textId="1AA5A982" w:rsidR="5E74CD3E" w:rsidRDefault="5E74CD3E">
      <w:pPr>
        <w:pStyle w:val="CommentText"/>
      </w:pPr>
      <w:r>
        <w:t>for this to be allowed we need to have a sig interaction. Do we?</w:t>
      </w:r>
      <w:r>
        <w:rPr>
          <w:rStyle w:val="CommentReference"/>
        </w:rPr>
        <w:annotationRef/>
      </w:r>
    </w:p>
  </w:comment>
  <w:comment w:id="79" w:author="Guest User" w:date="2023-10-31T14:27:00Z" w:initials="GU">
    <w:p w14:paraId="1FE73F2E" w14:textId="0BEDB8E5" w:rsidR="5E74CD3E" w:rsidRDefault="5E74CD3E">
      <w:pPr>
        <w:pStyle w:val="CommentText"/>
      </w:pPr>
      <w:r>
        <w:t xml:space="preserve">From the git hub i can only see evidence that you called summary(MODEL) which then is asking if the temps are sig from 27 and if the one pop is differnt from each other. </w:t>
      </w:r>
      <w:r>
        <w:rPr>
          <w:rStyle w:val="CommentReference"/>
        </w:rPr>
        <w:annotationRef/>
      </w:r>
    </w:p>
    <w:p w14:paraId="663F7F33" w14:textId="75418B31" w:rsidR="5E74CD3E" w:rsidRDefault="5E74CD3E">
      <w:pPr>
        <w:pStyle w:val="CommentText"/>
      </w:pPr>
      <w:r>
        <w:t xml:space="preserve">To me you want to call anova(MODEL) </w:t>
      </w:r>
    </w:p>
  </w:comment>
  <w:comment w:id="80" w:author="Guest User" w:date="2023-10-31T14:29:00Z" w:initials="GU">
    <w:p w14:paraId="163079DE" w14:textId="66D4DD89" w:rsidR="5E74CD3E" w:rsidRDefault="5E74CD3E">
      <w:pPr>
        <w:pStyle w:val="CommentText"/>
      </w:pPr>
      <w:r>
        <w:t xml:space="preserve">Maybe I don't get the stats you are running </w:t>
      </w:r>
      <w:r>
        <w:rPr>
          <w:rStyle w:val="CommentReference"/>
        </w:rPr>
        <w:annotationRef/>
      </w:r>
    </w:p>
  </w:comment>
  <w:comment w:id="84" w:author="Guest User" w:date="2023-10-31T13:44:00Z" w:initials="GU">
    <w:p w14:paraId="3E98EC06" w14:textId="7E714FC6" w:rsidR="5E74CD3E" w:rsidRDefault="5E74CD3E">
      <w:pPr>
        <w:pStyle w:val="CommentText"/>
      </w:pPr>
      <w:r>
        <w:t>Check what others put on y-axis. I don't think it is usually PHA</w:t>
      </w:r>
      <w:r>
        <w:rPr>
          <w:rStyle w:val="CommentReference"/>
        </w:rPr>
        <w:annotationRef/>
      </w:r>
    </w:p>
  </w:comment>
  <w:comment w:id="87" w:author="Guest User" w:date="2023-10-30T14:09:00Z" w:initials="GU">
    <w:p w14:paraId="532B1852" w14:textId="61FE3D5A" w:rsidR="3E619783" w:rsidRDefault="3E619783">
      <w:pPr>
        <w:pStyle w:val="CommentText"/>
      </w:pPr>
      <w:r>
        <w:t>I would give actual p values unless they are lover than 0.001, then it is &lt;0.001</w:t>
      </w:r>
      <w:r>
        <w:rPr>
          <w:rStyle w:val="CommentReference"/>
        </w:rPr>
        <w:annotationRef/>
      </w:r>
    </w:p>
  </w:comment>
  <w:comment w:id="88" w:author="Guest User" w:date="2023-10-27T14:28:00Z" w:initials="GU">
    <w:p w14:paraId="5CBF0C0C" w14:textId="3B397889" w:rsidR="29187FCF" w:rsidRDefault="29187FCF">
      <w:pPr>
        <w:pStyle w:val="CommentText"/>
      </w:pPr>
      <w:r>
        <w:t>Would be great in this section to also add in ratios for LDH:CS</w:t>
      </w:r>
      <w:r>
        <w:rPr>
          <w:rStyle w:val="CommentReference"/>
        </w:rPr>
        <w:annotationRef/>
      </w:r>
    </w:p>
  </w:comment>
  <w:comment w:id="89" w:author="Guest User" w:date="2023-10-27T14:31:00Z" w:initials="GU">
    <w:p w14:paraId="7951FF8D" w14:textId="3C9B013F" w:rsidR="49146FE2" w:rsidRDefault="49146FE2">
      <w:pPr>
        <w:pStyle w:val="CommentText"/>
      </w:pPr>
      <w:r>
        <w:t>I need to look at this in details both the pattern of change with temp and the values on Fig 4 are totally different to Ange's</w:t>
      </w:r>
      <w:r>
        <w:rPr>
          <w:rStyle w:val="CommentReference"/>
        </w:rPr>
        <w:annotationRef/>
      </w:r>
    </w:p>
    <w:p w14:paraId="5A6229E7" w14:textId="61904E0F" w:rsidR="49146FE2" w:rsidRDefault="49146FE2">
      <w:pPr>
        <w:pStyle w:val="CommentText"/>
      </w:pPr>
    </w:p>
  </w:comment>
  <w:comment w:id="90" w:author="Guest User" w:date="2023-10-27T15:23:00Z" w:initials="GU">
    <w:p w14:paraId="182DAAB8" w14:textId="38BB2AED" w:rsidR="3F3D12B7" w:rsidRDefault="187D9268" w:rsidP="187D9268">
      <w:pPr>
        <w:pStyle w:val="CommentText"/>
      </w:pPr>
      <w:r>
        <w:t xml:space="preserve">I am confused why the CS is negative and I am then wondering if there is a missing step in the R code where the slope of any enzyme need to be made absolute. That way the direction of reaction is not important. The direction of reaction is simply due to what part of the reaction we measure. i.e. using up substrate or the byproduct of the reaction. CS should be going up with temperature and the number is not negative for enzyme activity </w:t>
      </w:r>
      <w:r w:rsidR="3F3D12B7">
        <w:rPr>
          <w:rStyle w:val="CommentReference"/>
        </w:rPr>
        <w:annotationRef/>
      </w:r>
      <w:r w:rsidR="3F3D12B7">
        <w:rPr>
          <w:rStyle w:val="CommentReference"/>
        </w:rPr>
        <w:annotationRef/>
      </w:r>
    </w:p>
  </w:comment>
  <w:comment w:id="91" w:author="Guest User" w:date="2023-10-27T15:30:00Z" w:initials="GU">
    <w:p w14:paraId="7E90B278" w14:textId="4A1FA59B" w:rsidR="3F3D12B7" w:rsidRDefault="3F3D12B7">
      <w:pPr>
        <w:pStyle w:val="CommentText"/>
      </w:pPr>
      <w:r>
        <w:t>LDH is always a higher number in the same units. What are the units on the graph?</w:t>
      </w:r>
      <w:r>
        <w:rPr>
          <w:rStyle w:val="CommentReference"/>
        </w:rPr>
        <w:annotationRef/>
      </w:r>
    </w:p>
    <w:p w14:paraId="7919C4EF" w14:textId="0C1E337F" w:rsidR="3F3D12B7" w:rsidRDefault="3F3D12B7">
      <w:pPr>
        <w:pStyle w:val="CommentText"/>
      </w:pPr>
    </w:p>
  </w:comment>
  <w:comment w:id="92" w:author="Guest User" w:date="2023-10-27T16:21:00Z" w:initials="GU">
    <w:p w14:paraId="149A6360" w14:textId="641F8704" w:rsidR="367F93C9" w:rsidRDefault="367F93C9">
      <w:pPr>
        <w:pStyle w:val="CommentText"/>
      </w:pPr>
      <w:r>
        <w:t xml:space="preserve">The tissue conc in the R code for CS is wrong to me 0.2 says you tested conc of 1:5. </w:t>
      </w:r>
      <w:r>
        <w:rPr>
          <w:rStyle w:val="CommentReference"/>
        </w:rPr>
        <w:annotationRef/>
      </w:r>
    </w:p>
    <w:p w14:paraId="7290C0EF" w14:textId="16698902" w:rsidR="367F93C9" w:rsidRDefault="367F93C9">
      <w:pPr>
        <w:pStyle w:val="CommentText"/>
      </w:pPr>
      <w:r>
        <w:t>*This realtes to dilution, 1:10 = 0.1, 1:20 = 0.05, 1:50 = 0.02, 1:100 = 0.01, 1:500 = 0.002</w:t>
      </w:r>
    </w:p>
  </w:comment>
  <w:comment w:id="93" w:author="Elliott Schmidt" w:date="2023-10-30T07:55:00Z" w:initials="ES">
    <w:p w14:paraId="32716133" w14:textId="77777777" w:rsidR="00AE6F17" w:rsidRDefault="00AE6F17">
      <w:pPr>
        <w:pStyle w:val="CommentText"/>
      </w:pPr>
      <w:r>
        <w:rPr>
          <w:rStyle w:val="CommentReference"/>
        </w:rPr>
        <w:annotationRef/>
      </w:r>
      <w:r>
        <w:t xml:space="preserve">Okay, I'll double check the formula when I'm back, I'm not surprised if there is a sample miscalculation that is throwing things off. Both LDH and CS formulas have a *-1 at the end of them FYI. Off the top of my head I'm not sure why they it was placed into the formula. </w:t>
      </w:r>
    </w:p>
  </w:comment>
  <w:comment w:id="96" w:author="Guest User" w:date="2023-11-03T16:33:00Z" w:initials="GU">
    <w:p w14:paraId="4E8B3659" w14:textId="77860FC7" w:rsidR="6B3B70FA" w:rsidRDefault="6B3B70FA">
      <w:pPr>
        <w:pStyle w:val="CommentText"/>
      </w:pPr>
      <w:r>
        <w:t>This file is crashing I am moving offline 3/11/2023</w:t>
      </w:r>
      <w:r>
        <w:rPr>
          <w:rStyle w:val="CommentReference"/>
        </w:rPr>
        <w:annotationRef/>
      </w:r>
    </w:p>
  </w:comment>
  <w:comment w:id="97" w:author="Guest User" w:date="2023-11-03T11:48:00Z" w:initials="GU">
    <w:p w14:paraId="64A4E8B9" w14:textId="467E4D64" w:rsidR="5E74CD3E" w:rsidRDefault="5E74CD3E">
      <w:pPr>
        <w:pStyle w:val="CommentText"/>
      </w:pPr>
      <w:r>
        <w:t xml:space="preserve">This first paragraph is feeling very introduction recap. I think we want to shift the writing to be more what was found and the meaning. </w:t>
      </w:r>
      <w:r>
        <w:rPr>
          <w:rStyle w:val="CommentReference"/>
        </w:rPr>
        <w:annotationRef/>
      </w:r>
    </w:p>
  </w:comment>
  <w:comment w:id="98" w:author="Guest User" w:date="2023-11-03T11:51:00Z" w:initials="GU">
    <w:p w14:paraId="6C00B6F0" w14:textId="6330A0E4" w:rsidR="5E74CD3E" w:rsidRDefault="5E74CD3E">
      <w:pPr>
        <w:pStyle w:val="CommentText"/>
      </w:pPr>
      <w:r>
        <w:t xml:space="preserve">So i get the logic of the trait set up. But I think considering the premise of the paper set up is local adaptation we want to synthesis across traits into patterns. </w:t>
      </w:r>
      <w:r>
        <w:rPr>
          <w:rStyle w:val="CommentReference"/>
        </w:rPr>
        <w:annotationRef/>
      </w:r>
    </w:p>
  </w:comment>
  <w:comment w:id="99" w:author="Guest User" w:date="2023-11-03T12:33:00Z" w:initials="GU">
    <w:p w14:paraId="244DD87E" w14:textId="52B30EBB" w:rsidR="5E74CD3E" w:rsidRDefault="5E74CD3E">
      <w:pPr>
        <w:pStyle w:val="CommentText"/>
      </w:pPr>
      <w:r>
        <w:t>The AAS is ok on its own as that is all that showed co-gradient. Then I would combo IM and Enzymes as they both show no differnece</w:t>
      </w:r>
      <w:r>
        <w:rPr>
          <w:rStyle w:val="CommentReference"/>
        </w:rPr>
        <w:annotationRef/>
      </w:r>
    </w:p>
  </w:comment>
  <w:comment w:id="100" w:author="Guest User" w:date="2023-11-03T12:33:00Z" w:initials="GU">
    <w:p w14:paraId="28B218E7" w14:textId="01A1F386" w:rsidR="5E74CD3E" w:rsidRDefault="5E74CD3E">
      <w:pPr>
        <w:pStyle w:val="CommentText"/>
      </w:pPr>
      <w:r>
        <w:t>Also the blood and enzyme results link to AAS</w:t>
      </w:r>
      <w:r>
        <w:rPr>
          <w:rStyle w:val="CommentReference"/>
        </w:rPr>
        <w:annotationRef/>
      </w:r>
    </w:p>
  </w:comment>
  <w:comment w:id="101" w:author="Guest User" w:date="2023-11-03T11:52:00Z" w:initials="GU">
    <w:p w14:paraId="53390366" w14:textId="7874923B" w:rsidR="5E74CD3E" w:rsidRDefault="5E74CD3E">
      <w:pPr>
        <w:pStyle w:val="CommentText"/>
      </w:pPr>
      <w:r>
        <w:t xml:space="preserve">A better lead setence is we found evidence of co-gradient in terms of AS. This is para is feeling like we can trim and adjust text to be less of a results recap. </w:t>
      </w:r>
      <w:r>
        <w:rPr>
          <w:rStyle w:val="CommentReference"/>
        </w:rPr>
        <w:annotationRef/>
      </w:r>
    </w:p>
  </w:comment>
  <w:comment w:id="102" w:author="Guest User" w:date="2023-11-03T12:12:00Z" w:initials="GU">
    <w:p w14:paraId="2343F201" w14:textId="483FBED9" w:rsidR="5E74CD3E" w:rsidRDefault="5E74CD3E">
      <w:pPr>
        <w:pStyle w:val="CommentText"/>
      </w:pPr>
      <w:r>
        <w:t>some people do not agree and some species/traits do not match so just reducing the emphatic wording.</w:t>
      </w:r>
      <w:r>
        <w:rPr>
          <w:rStyle w:val="CommentReference"/>
        </w:rPr>
        <w:annotationRef/>
      </w:r>
    </w:p>
  </w:comment>
  <w:comment w:id="103" w:author="Guest User" w:date="2023-11-03T12:14:00Z" w:initials="GU">
    <w:p w14:paraId="3620F1E9" w14:textId="6B6978A6" w:rsidR="5E74CD3E" w:rsidRDefault="5E74CD3E">
      <w:pPr>
        <w:pStyle w:val="CommentText"/>
      </w:pPr>
      <w:r>
        <w:t>lets try to finish with more ecology style writing</w:t>
      </w:r>
      <w:r>
        <w:rPr>
          <w:rStyle w:val="CommentReference"/>
        </w:rPr>
        <w:annotationRef/>
      </w:r>
    </w:p>
  </w:comment>
  <w:comment w:id="106" w:author="Jennifer Donelson" w:date="2023-11-10T10:42:00Z" w:initials="JD">
    <w:p w14:paraId="03276A6C" w14:textId="77777777" w:rsidR="00D46C5A" w:rsidRDefault="00D46C5A" w:rsidP="00D46C5A">
      <w:pPr>
        <w:pStyle w:val="CommentText"/>
      </w:pPr>
      <w:r>
        <w:rPr>
          <w:rStyle w:val="CommentReference"/>
        </w:rPr>
        <w:annotationRef/>
      </w:r>
      <w:r>
        <w:t>These papers are more on plasticity than population differences. If this was at the level of pop difference I think it would be better</w:t>
      </w:r>
    </w:p>
  </w:comment>
  <w:comment w:id="107" w:author="Jennifer Donelson" w:date="2023-11-10T10:46:00Z" w:initials="JD">
    <w:p w14:paraId="1A2A7100" w14:textId="77777777" w:rsidR="00D46C5A" w:rsidRDefault="00D46C5A" w:rsidP="00D46C5A">
      <w:pPr>
        <w:pStyle w:val="CommentText"/>
      </w:pPr>
      <w:r>
        <w:rPr>
          <w:rStyle w:val="CommentReference"/>
        </w:rPr>
        <w:annotationRef/>
      </w:r>
      <w:r>
        <w:t>Needs to be sorted</w:t>
      </w:r>
    </w:p>
  </w:comment>
  <w:comment w:id="108" w:author="Jennifer Donelson" w:date="2023-11-03T16:45:00Z" w:initials="JD">
    <w:p w14:paraId="693DD694" w14:textId="77777777" w:rsidR="00D46C5A" w:rsidRDefault="00D46C5A" w:rsidP="00D46C5A">
      <w:pPr>
        <w:pStyle w:val="CommentText"/>
      </w:pPr>
      <w:r>
        <w:rPr>
          <w:rStyle w:val="CommentReference"/>
        </w:rPr>
        <w:annotationRef/>
      </w:r>
      <w:r>
        <w:t xml:space="preserve">OCLTT and Gill limited hypothesis… </w:t>
      </w:r>
    </w:p>
  </w:comment>
  <w:comment w:id="104" w:author="Jennifer Donelson" w:date="2023-11-10T10:32:00Z" w:initials="JD">
    <w:p w14:paraId="045DEAD9" w14:textId="77777777" w:rsidR="00D46C5A" w:rsidRDefault="00D46C5A" w:rsidP="00D46C5A">
      <w:pPr>
        <w:pStyle w:val="CommentText"/>
      </w:pPr>
      <w:r>
        <w:rPr>
          <w:rStyle w:val="CommentReference"/>
        </w:rPr>
        <w:annotationRef/>
      </w:r>
      <w:r>
        <w:t>Since you didn't measure ctmax it seems that this would be better linked to AAS</w:t>
      </w:r>
    </w:p>
  </w:comment>
  <w:comment w:id="105" w:author="Jennifer Donelson" w:date="2023-11-10T10:41:00Z" w:initials="JD">
    <w:p w14:paraId="22073CB5" w14:textId="77777777" w:rsidR="00D46C5A" w:rsidRDefault="00D46C5A" w:rsidP="00D46C5A">
      <w:pPr>
        <w:pStyle w:val="CommentText"/>
      </w:pPr>
      <w:r>
        <w:rPr>
          <w:rStyle w:val="CommentReference"/>
        </w:rPr>
        <w:annotationRef/>
      </w:r>
      <w:r>
        <w:t xml:space="preserve">I know of shannons work but I an sure there is lots of other papers maybe even better if between populations. </w:t>
      </w:r>
    </w:p>
  </w:comment>
  <w:comment w:id="110" w:author="Jennifer Donelson" w:date="2023-11-10T11:53:00Z" w:initials="JD">
    <w:p w14:paraId="73D7A4FC" w14:textId="77777777" w:rsidR="00D46C5A" w:rsidRDefault="00D46C5A" w:rsidP="00D46C5A">
      <w:pPr>
        <w:pStyle w:val="CommentText"/>
      </w:pPr>
      <w:r>
        <w:rPr>
          <w:rStyle w:val="CommentReference"/>
        </w:rPr>
        <w:annotationRef/>
      </w:r>
      <w:r>
        <w:t xml:space="preserve">This is sort of one of the limitations but not written negatively </w:t>
      </w:r>
    </w:p>
  </w:comment>
  <w:comment w:id="111" w:author="Guest User" w:date="2023-11-03T12:42:00Z" w:initials="GU">
    <w:p w14:paraId="7912946C" w14:textId="502ECA49" w:rsidR="5E74CD3E" w:rsidRDefault="5E74CD3E">
      <w:pPr>
        <w:pStyle w:val="CommentText"/>
      </w:pPr>
      <w:r>
        <w:t>I'm cautious to not adjust/ rewrite this until we can sort out what is correct for the data</w:t>
      </w:r>
      <w:r>
        <w:rPr>
          <w:rStyle w:val="CommentReference"/>
        </w:rPr>
        <w:annotationRef/>
      </w:r>
    </w:p>
  </w:comment>
  <w:comment w:id="112" w:author="Guest User" w:date="2023-11-03T12:36:00Z" w:initials="GU">
    <w:p w14:paraId="71C62163" w14:textId="7CF9D555" w:rsidR="5E74CD3E" w:rsidRDefault="5E74CD3E">
      <w:pPr>
        <w:pStyle w:val="CommentText"/>
      </w:pPr>
      <w:r>
        <w:t xml:space="preserve">I think these need to come after you put the other metrics into these hypothses frameworks. </w:t>
      </w:r>
      <w:r>
        <w:rPr>
          <w:rStyle w:val="CommentReference"/>
        </w:rPr>
        <w:annotationRef/>
      </w:r>
    </w:p>
  </w:comment>
  <w:comment w:id="113" w:author="Guest User" w:date="2023-11-03T16:21:00Z" w:initials="GU">
    <w:p w14:paraId="3C7948A3" w14:textId="55E4929E" w:rsidR="5E74CD3E" w:rsidRDefault="5E74CD3E">
      <w:pPr>
        <w:pStyle w:val="CommentText"/>
      </w:pPr>
      <w:r>
        <w:t xml:space="preserve">I think you mean slope not shelf... that is the usually reserved for continental shelf. </w:t>
      </w:r>
      <w:r>
        <w:rPr>
          <w:rStyle w:val="CommentReference"/>
        </w:rPr>
        <w:annotationRef/>
      </w:r>
    </w:p>
  </w:comment>
  <w:comment w:id="117" w:author="Jennifer Donelson" w:date="2023-11-10T12:04:00Z" w:initials="JD">
    <w:p w14:paraId="76DB0843" w14:textId="77777777" w:rsidR="00180880" w:rsidRDefault="00180880" w:rsidP="00180880">
      <w:pPr>
        <w:pStyle w:val="CommentText"/>
      </w:pPr>
      <w:r>
        <w:rPr>
          <w:rStyle w:val="CommentReference"/>
        </w:rPr>
        <w:annotationRef/>
      </w:r>
      <w:r>
        <w:t>Shama's team has a paper on this before this group</w:t>
      </w:r>
    </w:p>
  </w:comment>
  <w:comment w:id="114" w:author="Jennifer Donelson" w:date="2023-11-10T11:47:00Z" w:initials="JD">
    <w:p w14:paraId="4BD8E3EE" w14:textId="77777777" w:rsidR="00180880" w:rsidRDefault="00180880" w:rsidP="00180880">
      <w:pPr>
        <w:pStyle w:val="CommentText"/>
      </w:pPr>
      <w:r>
        <w:rPr>
          <w:rStyle w:val="CommentReference"/>
        </w:rPr>
        <w:annotationRef/>
      </w:r>
      <w:r>
        <w:t xml:space="preserve">To me I am never a fan of the limitations being separate. I prefer that they are integrated. </w:t>
      </w:r>
    </w:p>
  </w:comment>
  <w:comment w:id="115" w:author="Jennifer Donelson" w:date="2023-11-10T11:55:00Z" w:initials="JD">
    <w:p w14:paraId="5AAD0963" w14:textId="77777777" w:rsidR="00180880" w:rsidRDefault="00180880" w:rsidP="00180880">
      <w:pPr>
        <w:pStyle w:val="CommentText"/>
      </w:pPr>
      <w:r>
        <w:rPr>
          <w:rStyle w:val="CommentReference"/>
        </w:rPr>
        <w:annotationRef/>
      </w:r>
      <w:r>
        <w:t>Also it can't be for the sake of listing them it should be more about directing future investigations</w:t>
      </w:r>
    </w:p>
  </w:comment>
  <w:comment w:id="116" w:author="Jennifer Donelson" w:date="2023-11-10T11:58:00Z" w:initials="JD">
    <w:p w14:paraId="3B4DF255" w14:textId="77777777" w:rsidR="00180880" w:rsidRDefault="00180880" w:rsidP="00180880">
      <w:pPr>
        <w:pStyle w:val="CommentText"/>
      </w:pPr>
      <w:r>
        <w:rPr>
          <w:rStyle w:val="CommentReference"/>
        </w:rPr>
        <w:annotationRef/>
      </w:r>
      <w:r>
        <w:t>Point 1 I integrated above</w:t>
      </w:r>
    </w:p>
  </w:comment>
  <w:comment w:id="118" w:author="Jennifer Donelson" w:date="2023-11-10T12:11:00Z" w:initials="JD">
    <w:p w14:paraId="385678C7" w14:textId="77777777" w:rsidR="00180880" w:rsidRDefault="00180880" w:rsidP="00180880">
      <w:pPr>
        <w:pStyle w:val="CommentText"/>
      </w:pPr>
      <w:r>
        <w:rPr>
          <w:rStyle w:val="CommentReference"/>
        </w:rPr>
        <w:annotationRef/>
      </w:r>
      <w:r>
        <w:t xml:space="preserve">Somewhere here if you want to say more population. I disagree with the leading edge pitch. I think your study just shows the importance of more populations from anywhere. </w:t>
      </w:r>
    </w:p>
  </w:comment>
  <w:comment w:id="119" w:author="Guest User" w:date="2023-10-27T14:21:00Z" w:initials="GU">
    <w:p w14:paraId="25921992" w14:textId="6135C0F2" w:rsidR="35ED4FE4" w:rsidRDefault="35ED4FE4">
      <w:pPr>
        <w:pStyle w:val="CommentText"/>
      </w:pPr>
      <w:r>
        <w:t>do you want to put JCU scholarship?</w:t>
      </w:r>
      <w:r>
        <w:rPr>
          <w:rStyle w:val="CommentReference"/>
        </w:rPr>
        <w:annotationRef/>
      </w:r>
    </w:p>
  </w:comment>
  <w:comment w:id="134" w:author="Guest User [2]" w:date="2023-10-04T12:28:00Z" w:initials="GU">
    <w:p w14:paraId="695D2EE2" w14:textId="259BBB02" w:rsidR="001D0CBD" w:rsidRDefault="001D0CBD" w:rsidP="001D0CBD">
      <w:r>
        <w:t xml:space="preserve">1st time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8D288" w15:done="1"/>
  <w15:commentEx w15:paraId="02267784" w15:done="1"/>
  <w15:commentEx w15:paraId="016C05F4" w15:done="1"/>
  <w15:commentEx w15:paraId="3821C3AA" w15:done="1"/>
  <w15:commentEx w15:paraId="4E999410" w15:done="1"/>
  <w15:commentEx w15:paraId="59389188" w15:done="1"/>
  <w15:commentEx w15:paraId="37CBE266" w15:done="1"/>
  <w15:commentEx w15:paraId="10EC34B8" w15:paraIdParent="37CBE266" w15:done="1"/>
  <w15:commentEx w15:paraId="0E02F5F9" w15:done="1"/>
  <w15:commentEx w15:paraId="42616DD5" w15:done="1"/>
  <w15:commentEx w15:paraId="1FA7CCE8" w15:done="1"/>
  <w15:commentEx w15:paraId="1240C9CE" w15:paraIdParent="1FA7CCE8" w15:done="1"/>
  <w15:commentEx w15:paraId="20BC27D5" w15:done="1"/>
  <w15:commentEx w15:paraId="1A52FF79" w15:paraIdParent="20BC27D5" w15:done="1"/>
  <w15:commentEx w15:paraId="5C8D2274" w15:paraIdParent="20BC27D5" w15:done="1"/>
  <w15:commentEx w15:paraId="5390EBD3" w15:done="1"/>
  <w15:commentEx w15:paraId="56FB007F" w15:paraIdParent="5390EBD3" w15:done="1"/>
  <w15:commentEx w15:paraId="04DAD644" w15:paraIdParent="5390EBD3" w15:done="1"/>
  <w15:commentEx w15:paraId="27FD0B15" w15:done="0"/>
  <w15:commentEx w15:paraId="5CFE0671" w15:paraIdParent="27FD0B15" w15:done="0"/>
  <w15:commentEx w15:paraId="5757EAF3" w15:done="1"/>
  <w15:commentEx w15:paraId="1BAA2072" w15:paraIdParent="5757EAF3" w15:done="1"/>
  <w15:commentEx w15:paraId="18EAC800" w15:done="0"/>
  <w15:commentEx w15:paraId="4EE21471" w15:paraIdParent="18EAC800" w15:done="0"/>
  <w15:commentEx w15:paraId="744EC122" w15:done="0"/>
  <w15:commentEx w15:paraId="72DDFF8F" w15:paraIdParent="744EC122" w15:done="0"/>
  <w15:commentEx w15:paraId="18DD3A35" w15:done="1"/>
  <w15:commentEx w15:paraId="53F20B04" w15:done="1"/>
  <w15:commentEx w15:paraId="4C030EB7" w15:done="1"/>
  <w15:commentEx w15:paraId="08207C47" w15:done="1"/>
  <w15:commentEx w15:paraId="399642AF" w15:done="0"/>
  <w15:commentEx w15:paraId="3D558752" w15:paraIdParent="399642AF" w15:done="0"/>
  <w15:commentEx w15:paraId="6E58EB61" w15:paraIdParent="399642AF" w15:done="0"/>
  <w15:commentEx w15:paraId="06369B1B" w15:done="1"/>
  <w15:commentEx w15:paraId="594A5813" w15:done="1"/>
  <w15:commentEx w15:paraId="124B98D0" w15:paraIdParent="594A5813" w15:done="1"/>
  <w15:commentEx w15:paraId="47745A7B" w15:done="1"/>
  <w15:commentEx w15:paraId="45041271" w15:done="1"/>
  <w15:commentEx w15:paraId="438266DC" w15:paraIdParent="45041271" w15:done="1"/>
  <w15:commentEx w15:paraId="1A2A7413" w15:done="1"/>
  <w15:commentEx w15:paraId="1ACF620E" w15:done="1"/>
  <w15:commentEx w15:paraId="449213C8" w15:paraIdParent="1ACF620E" w15:done="1"/>
  <w15:commentEx w15:paraId="45D6B606" w15:done="1"/>
  <w15:commentEx w15:paraId="676F3594" w15:done="1"/>
  <w15:commentEx w15:paraId="392A6A31" w15:done="0"/>
  <w15:commentEx w15:paraId="6D83D7D8" w15:done="0"/>
  <w15:commentEx w15:paraId="41EE17CC" w15:done="0"/>
  <w15:commentEx w15:paraId="3BB1B2A3" w15:done="0"/>
  <w15:commentEx w15:paraId="25037694" w15:done="0"/>
  <w15:commentEx w15:paraId="59C48896" w15:done="0"/>
  <w15:commentEx w15:paraId="663F7F33" w15:paraIdParent="59C48896" w15:done="0"/>
  <w15:commentEx w15:paraId="163079DE" w15:paraIdParent="59C48896" w15:done="0"/>
  <w15:commentEx w15:paraId="3E98EC06" w15:done="0"/>
  <w15:commentEx w15:paraId="532B1852" w15:done="0"/>
  <w15:commentEx w15:paraId="5CBF0C0C" w15:done="0"/>
  <w15:commentEx w15:paraId="5A6229E7" w15:paraIdParent="5CBF0C0C" w15:done="0"/>
  <w15:commentEx w15:paraId="182DAAB8" w15:paraIdParent="5CBF0C0C" w15:done="0"/>
  <w15:commentEx w15:paraId="7919C4EF" w15:paraIdParent="5CBF0C0C" w15:done="0"/>
  <w15:commentEx w15:paraId="7290C0EF" w15:paraIdParent="5CBF0C0C" w15:done="0"/>
  <w15:commentEx w15:paraId="32716133" w15:paraIdParent="5CBF0C0C" w15:done="0"/>
  <w15:commentEx w15:paraId="4E8B3659" w15:done="1"/>
  <w15:commentEx w15:paraId="64A4E8B9" w15:done="1"/>
  <w15:commentEx w15:paraId="6C00B6F0" w15:done="1"/>
  <w15:commentEx w15:paraId="244DD87E" w15:paraIdParent="6C00B6F0" w15:done="1"/>
  <w15:commentEx w15:paraId="28B218E7" w15:paraIdParent="6C00B6F0" w15:done="1"/>
  <w15:commentEx w15:paraId="53390366" w15:done="1"/>
  <w15:commentEx w15:paraId="2343F201" w15:done="1"/>
  <w15:commentEx w15:paraId="3620F1E9" w15:done="1"/>
  <w15:commentEx w15:paraId="03276A6C" w15:done="0"/>
  <w15:commentEx w15:paraId="1A2A7100" w15:done="0"/>
  <w15:commentEx w15:paraId="693DD694" w15:done="0"/>
  <w15:commentEx w15:paraId="045DEAD9" w15:done="0"/>
  <w15:commentEx w15:paraId="22073CB5" w15:paraIdParent="045DEAD9" w15:done="0"/>
  <w15:commentEx w15:paraId="73D7A4FC" w15:done="0"/>
  <w15:commentEx w15:paraId="7912946C" w15:done="0"/>
  <w15:commentEx w15:paraId="71C62163" w15:done="0"/>
  <w15:commentEx w15:paraId="3C7948A3" w15:done="0"/>
  <w15:commentEx w15:paraId="76DB0843" w15:done="0"/>
  <w15:commentEx w15:paraId="4BD8E3EE" w15:done="0"/>
  <w15:commentEx w15:paraId="5AAD0963" w15:paraIdParent="4BD8E3EE" w15:done="0"/>
  <w15:commentEx w15:paraId="3B4DF255" w15:paraIdParent="4BD8E3EE" w15:done="0"/>
  <w15:commentEx w15:paraId="385678C7" w15:done="0"/>
  <w15:commentEx w15:paraId="25921992" w15:done="0"/>
  <w15:commentEx w15:paraId="695D2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22DF" w16cex:dateUtc="2023-10-27T04:18:00Z"/>
  <w16cex:commentExtensible w16cex:durableId="57B468BC" w16cex:dateUtc="2023-10-04T02:40:00Z"/>
  <w16cex:commentExtensible w16cex:durableId="0B32937F" w16cex:dateUtc="2023-10-04T02:09:00Z"/>
  <w16cex:commentExtensible w16cex:durableId="0438EDEE" w16cex:dateUtc="2023-10-04T02:14:00Z"/>
  <w16cex:commentExtensible w16cex:durableId="1E74286B" w16cex:dateUtc="2023-10-04T02:16:00Z"/>
  <w16cex:commentExtensible w16cex:durableId="20F8D872" w16cex:dateUtc="2023-10-31T03:23:00Z"/>
  <w16cex:commentExtensible w16cex:durableId="44F55D8C" w16cex:dateUtc="2023-10-31T03:25:00Z"/>
  <w16cex:commentExtensible w16cex:durableId="29142E2D" w16cex:dateUtc="2023-12-01T00:04:00Z"/>
  <w16cex:commentExtensible w16cex:durableId="5D883864" w16cex:dateUtc="2023-10-04T02:23:00Z"/>
  <w16cex:commentExtensible w16cex:durableId="1D2FD220" w16cex:dateUtc="2023-10-04T02:19:00Z"/>
  <w16cex:commentExtensible w16cex:durableId="4AF2BF83" w16cex:dateUtc="2023-10-31T03:28:00Z"/>
  <w16cex:commentExtensible w16cex:durableId="29143265" w16cex:dateUtc="2023-12-01T00:22:00Z"/>
  <w16cex:commentExtensible w16cex:durableId="1B6B27FB" w16cex:dateUtc="2023-10-04T02:20:00Z"/>
  <w16cex:commentExtensible w16cex:durableId="718A70C9" w16cex:dateUtc="2023-10-04T02:25:00Z"/>
  <w16cex:commentExtensible w16cex:durableId="1E223BB1" w16cex:dateUtc="2023-10-04T02:27:00Z"/>
  <w16cex:commentExtensible w16cex:durableId="00AF97EE" w16cex:dateUtc="2023-10-04T02:32:00Z"/>
  <w16cex:commentExtensible w16cex:durableId="0D4F3E1B" w16cex:dateUtc="2023-10-04T02:34:00Z"/>
  <w16cex:commentExtensible w16cex:durableId="0F81F72D" w16cex:dateUtc="2023-10-04T02:44:00Z"/>
  <w16cex:commentExtensible w16cex:durableId="7E459528" w16cex:dateUtc="2023-10-31T03:32:00Z"/>
  <w16cex:commentExtensible w16cex:durableId="2914358B" w16cex:dateUtc="2023-12-01T00:35:00Z"/>
  <w16cex:commentExtensible w16cex:durableId="5C4A758F" w16cex:dateUtc="2023-10-04T02:39:00Z"/>
  <w16cex:commentExtensible w16cex:durableId="3FA9C762" w16cex:dateUtc="2023-10-27T04:07:00Z"/>
  <w16cex:commentExtensible w16cex:durableId="3C3B1E29" w16cex:dateUtc="2023-10-31T03:37:00Z"/>
  <w16cex:commentExtensible w16cex:durableId="29143627" w16cex:dateUtc="2023-12-01T00:38:00Z"/>
  <w16cex:commentExtensible w16cex:durableId="10D44C09" w16cex:dateUtc="2023-10-31T03:39:00Z"/>
  <w16cex:commentExtensible w16cex:durableId="291437DC" w16cex:dateUtc="2023-12-01T00:45:00Z"/>
  <w16cex:commentExtensible w16cex:durableId="1724E76A" w16cex:dateUtc="2023-10-30T03:27:00Z"/>
  <w16cex:commentExtensible w16cex:durableId="5FA599DE" w16cex:dateUtc="2023-10-30T03:32:00Z"/>
  <w16cex:commentExtensible w16cex:durableId="4FBDE3E8" w16cex:dateUtc="2023-10-30T03:37:00Z"/>
  <w16cex:commentExtensible w16cex:durableId="57C06FF5" w16cex:dateUtc="2023-10-30T03:39:00Z"/>
  <w16cex:commentExtensible w16cex:durableId="7A01B6C5" w16cex:dateUtc="2023-10-30T03:39:00Z"/>
  <w16cex:commentExtensible w16cex:durableId="22A194F1" w16cex:dateUtc="2023-10-31T23:10:00Z"/>
  <w16cex:commentExtensible w16cex:durableId="29144EAB" w16cex:dateUtc="2023-12-01T02:23:00Z"/>
  <w16cex:commentExtensible w16cex:durableId="0414BCC6" w16cex:dateUtc="2023-10-30T03:41:00Z"/>
  <w16cex:commentExtensible w16cex:durableId="6B021EE7" w16cex:dateUtc="2023-10-30T03:46:00Z"/>
  <w16cex:commentExtensible w16cex:durableId="5D40E485" w16cex:dateUtc="2023-10-30T03:56:00Z"/>
  <w16cex:commentExtensible w16cex:durableId="630B0F0E" w16cex:dateUtc="2023-10-30T03:46:00Z"/>
  <w16cex:commentExtensible w16cex:durableId="38D8C8FB" w16cex:dateUtc="2023-10-27T06:25:00Z"/>
  <w16cex:commentExtensible w16cex:durableId="47CBE816" w16cex:dateUtc="2023-10-29T20:51:00Z"/>
  <w16cex:commentExtensible w16cex:durableId="60EF75C8" w16cex:dateUtc="2023-10-30T04:02:00Z"/>
  <w16cex:commentExtensible w16cex:durableId="01F014AF" w16cex:dateUtc="2023-10-30T04:02:00Z"/>
  <w16cex:commentExtensible w16cex:durableId="202F1449" w16cex:dateUtc="2023-10-30T04:03:00Z"/>
  <w16cex:commentExtensible w16cex:durableId="1413F1D5" w16cex:dateUtc="2023-10-30T04:06:00Z"/>
  <w16cex:commentExtensible w16cex:durableId="34F6351B" w16cex:dateUtc="2023-10-30T04:07:00Z"/>
  <w16cex:commentExtensible w16cex:durableId="16F20ACE" w16cex:dateUtc="2023-10-31T04:21:00Z"/>
  <w16cex:commentExtensible w16cex:durableId="79CCDFBD" w16cex:dateUtc="2023-10-31T03:44:00Z"/>
  <w16cex:commentExtensible w16cex:durableId="0A2CE8FC" w16cex:dateUtc="2023-10-31T04:22:00Z"/>
  <w16cex:commentExtensible w16cex:durableId="6E9C5F16" w16cex:dateUtc="2023-10-30T04:03:00Z"/>
  <w16cex:commentExtensible w16cex:durableId="603E7254" w16cex:dateUtc="2023-10-30T04:09:00Z"/>
  <w16cex:commentExtensible w16cex:durableId="039080DD" w16cex:dateUtc="2023-10-31T04:23:00Z"/>
  <w16cex:commentExtensible w16cex:durableId="604A59E2" w16cex:dateUtc="2023-10-31T04:27:00Z"/>
  <w16cex:commentExtensible w16cex:durableId="3465A854" w16cex:dateUtc="2023-10-31T04:29:00Z"/>
  <w16cex:commentExtensible w16cex:durableId="5062B72A" w16cex:dateUtc="2023-10-31T03:44:00Z"/>
  <w16cex:commentExtensible w16cex:durableId="1FD6B128" w16cex:dateUtc="2023-10-30T04:09:00Z"/>
  <w16cex:commentExtensible w16cex:durableId="28FBD779" w16cex:dateUtc="2023-10-27T04:28:00Z"/>
  <w16cex:commentExtensible w16cex:durableId="50E4BB23" w16cex:dateUtc="2023-10-27T04:31:00Z"/>
  <w16cex:commentExtensible w16cex:durableId="19138448" w16cex:dateUtc="2023-10-27T05:23:00Z"/>
  <w16cex:commentExtensible w16cex:durableId="7065475E" w16cex:dateUtc="2023-10-27T05:30:00Z"/>
  <w16cex:commentExtensible w16cex:durableId="1198AEA7" w16cex:dateUtc="2023-10-27T06:21:00Z"/>
  <w16cex:commentExtensible w16cex:durableId="4CFD3CF6" w16cex:dateUtc="2023-10-29T20:55:00Z"/>
  <w16cex:commentExtensible w16cex:durableId="5AB70AC5" w16cex:dateUtc="2023-11-03T06:33:00Z"/>
  <w16cex:commentExtensible w16cex:durableId="6608A587" w16cex:dateUtc="2023-11-03T01:48:00Z"/>
  <w16cex:commentExtensible w16cex:durableId="7EC41DBA" w16cex:dateUtc="2023-11-03T01:51:00Z"/>
  <w16cex:commentExtensible w16cex:durableId="2B970576" w16cex:dateUtc="2023-11-03T02:33:00Z"/>
  <w16cex:commentExtensible w16cex:durableId="6BD9EE68" w16cex:dateUtc="2023-11-03T02:33:00Z"/>
  <w16cex:commentExtensible w16cex:durableId="18CB20E6" w16cex:dateUtc="2023-11-03T01:52:00Z"/>
  <w16cex:commentExtensible w16cex:durableId="07DAF89C" w16cex:dateUtc="2023-11-03T02:12:00Z"/>
  <w16cex:commentExtensible w16cex:durableId="0E45C068" w16cex:dateUtc="2023-11-03T02:14:00Z"/>
  <w16cex:commentExtensible w16cex:durableId="28F88797" w16cex:dateUtc="2023-11-10T00:42:00Z"/>
  <w16cex:commentExtensible w16cex:durableId="28F8886D" w16cex:dateUtc="2023-11-10T00:46:00Z"/>
  <w16cex:commentExtensible w16cex:durableId="28EFA215" w16cex:dateUtc="2023-11-03T06:45:00Z"/>
  <w16cex:commentExtensible w16cex:durableId="28F88533" w16cex:dateUtc="2023-11-10T00:32:00Z"/>
  <w16cex:commentExtensible w16cex:durableId="28F88771" w16cex:dateUtc="2023-11-10T00:41:00Z"/>
  <w16cex:commentExtensible w16cex:durableId="28F89843" w16cex:dateUtc="2023-11-10T01:53:00Z"/>
  <w16cex:commentExtensible w16cex:durableId="2982160A" w16cex:dateUtc="2023-11-03T02:42:00Z"/>
  <w16cex:commentExtensible w16cex:durableId="27D8D623" w16cex:dateUtc="2023-11-03T02:36:00Z"/>
  <w16cex:commentExtensible w16cex:durableId="27447141" w16cex:dateUtc="2023-11-03T06:21:00Z"/>
  <w16cex:commentExtensible w16cex:durableId="28F89AD0" w16cex:dateUtc="2023-11-10T02:04:00Z"/>
  <w16cex:commentExtensible w16cex:durableId="28F899A6" w16cex:dateUtc="2023-11-10T01:47:00Z"/>
  <w16cex:commentExtensible w16cex:durableId="28F899A5" w16cex:dateUtc="2023-11-10T01:55:00Z"/>
  <w16cex:commentExtensible w16cex:durableId="28F899A4" w16cex:dateUtc="2023-11-10T01:58:00Z"/>
  <w16cex:commentExtensible w16cex:durableId="28F89C89" w16cex:dateUtc="2023-11-10T02:11:00Z"/>
  <w16cex:commentExtensible w16cex:durableId="78BA1F47" w16cex:dateUtc="2023-10-27T04:21:00Z"/>
  <w16cex:commentExtensible w16cex:durableId="417E1249" w16cex:dateUtc="2023-10-04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8D288" w16cid:durableId="278122DF"/>
  <w16cid:commentId w16cid:paraId="02267784" w16cid:durableId="57B468BC"/>
  <w16cid:commentId w16cid:paraId="016C05F4" w16cid:durableId="0B32937F"/>
  <w16cid:commentId w16cid:paraId="3821C3AA" w16cid:durableId="0438EDEE"/>
  <w16cid:commentId w16cid:paraId="4E999410" w16cid:durableId="1E74286B"/>
  <w16cid:commentId w16cid:paraId="59389188" w16cid:durableId="20F8D872"/>
  <w16cid:commentId w16cid:paraId="37CBE266" w16cid:durableId="44F55D8C"/>
  <w16cid:commentId w16cid:paraId="10EC34B8" w16cid:durableId="29142E2D"/>
  <w16cid:commentId w16cid:paraId="0E02F5F9" w16cid:durableId="5D883864"/>
  <w16cid:commentId w16cid:paraId="42616DD5" w16cid:durableId="1D2FD220"/>
  <w16cid:commentId w16cid:paraId="1FA7CCE8" w16cid:durableId="4AF2BF83"/>
  <w16cid:commentId w16cid:paraId="1240C9CE" w16cid:durableId="29143265"/>
  <w16cid:commentId w16cid:paraId="20BC27D5" w16cid:durableId="1B6B27FB"/>
  <w16cid:commentId w16cid:paraId="1A52FF79" w16cid:durableId="718A70C9"/>
  <w16cid:commentId w16cid:paraId="5C8D2274" w16cid:durableId="1E223BB1"/>
  <w16cid:commentId w16cid:paraId="5390EBD3" w16cid:durableId="00AF97EE"/>
  <w16cid:commentId w16cid:paraId="56FB007F" w16cid:durableId="0D4F3E1B"/>
  <w16cid:commentId w16cid:paraId="04DAD644" w16cid:durableId="0F81F72D"/>
  <w16cid:commentId w16cid:paraId="27FD0B15" w16cid:durableId="7E459528"/>
  <w16cid:commentId w16cid:paraId="5CFE0671" w16cid:durableId="2914358B"/>
  <w16cid:commentId w16cid:paraId="5757EAF3" w16cid:durableId="5C4A758F"/>
  <w16cid:commentId w16cid:paraId="1BAA2072" w16cid:durableId="3FA9C762"/>
  <w16cid:commentId w16cid:paraId="18EAC800" w16cid:durableId="3C3B1E29"/>
  <w16cid:commentId w16cid:paraId="4EE21471" w16cid:durableId="29143627"/>
  <w16cid:commentId w16cid:paraId="744EC122" w16cid:durableId="10D44C09"/>
  <w16cid:commentId w16cid:paraId="72DDFF8F" w16cid:durableId="291437DC"/>
  <w16cid:commentId w16cid:paraId="18DD3A35" w16cid:durableId="1724E76A"/>
  <w16cid:commentId w16cid:paraId="53F20B04" w16cid:durableId="5FA599DE"/>
  <w16cid:commentId w16cid:paraId="4C030EB7" w16cid:durableId="4FBDE3E8"/>
  <w16cid:commentId w16cid:paraId="08207C47" w16cid:durableId="57C06FF5"/>
  <w16cid:commentId w16cid:paraId="399642AF" w16cid:durableId="7A01B6C5"/>
  <w16cid:commentId w16cid:paraId="3D558752" w16cid:durableId="22A194F1"/>
  <w16cid:commentId w16cid:paraId="6E58EB61" w16cid:durableId="29144EAB"/>
  <w16cid:commentId w16cid:paraId="06369B1B" w16cid:durableId="0414BCC6"/>
  <w16cid:commentId w16cid:paraId="594A5813" w16cid:durableId="6B021EE7"/>
  <w16cid:commentId w16cid:paraId="124B98D0" w16cid:durableId="5D40E485"/>
  <w16cid:commentId w16cid:paraId="47745A7B" w16cid:durableId="630B0F0E"/>
  <w16cid:commentId w16cid:paraId="45041271" w16cid:durableId="38D8C8FB"/>
  <w16cid:commentId w16cid:paraId="438266DC" w16cid:durableId="47CBE816"/>
  <w16cid:commentId w16cid:paraId="1A2A7413" w16cid:durableId="60EF75C8"/>
  <w16cid:commentId w16cid:paraId="1ACF620E" w16cid:durableId="01F014AF"/>
  <w16cid:commentId w16cid:paraId="449213C8" w16cid:durableId="202F1449"/>
  <w16cid:commentId w16cid:paraId="45D6B606" w16cid:durableId="1413F1D5"/>
  <w16cid:commentId w16cid:paraId="676F3594" w16cid:durableId="34F6351B"/>
  <w16cid:commentId w16cid:paraId="392A6A31" w16cid:durableId="16F20ACE"/>
  <w16cid:commentId w16cid:paraId="6D83D7D8" w16cid:durableId="79CCDFBD"/>
  <w16cid:commentId w16cid:paraId="41EE17CC" w16cid:durableId="0A2CE8FC"/>
  <w16cid:commentId w16cid:paraId="3BB1B2A3" w16cid:durableId="6E9C5F16"/>
  <w16cid:commentId w16cid:paraId="25037694" w16cid:durableId="603E7254"/>
  <w16cid:commentId w16cid:paraId="59C48896" w16cid:durableId="039080DD"/>
  <w16cid:commentId w16cid:paraId="663F7F33" w16cid:durableId="604A59E2"/>
  <w16cid:commentId w16cid:paraId="163079DE" w16cid:durableId="3465A854"/>
  <w16cid:commentId w16cid:paraId="3E98EC06" w16cid:durableId="5062B72A"/>
  <w16cid:commentId w16cid:paraId="532B1852" w16cid:durableId="1FD6B128"/>
  <w16cid:commentId w16cid:paraId="5CBF0C0C" w16cid:durableId="28FBD779"/>
  <w16cid:commentId w16cid:paraId="5A6229E7" w16cid:durableId="50E4BB23"/>
  <w16cid:commentId w16cid:paraId="182DAAB8" w16cid:durableId="19138448"/>
  <w16cid:commentId w16cid:paraId="7919C4EF" w16cid:durableId="7065475E"/>
  <w16cid:commentId w16cid:paraId="7290C0EF" w16cid:durableId="1198AEA7"/>
  <w16cid:commentId w16cid:paraId="32716133" w16cid:durableId="4CFD3CF6"/>
  <w16cid:commentId w16cid:paraId="4E8B3659" w16cid:durableId="5AB70AC5"/>
  <w16cid:commentId w16cid:paraId="64A4E8B9" w16cid:durableId="6608A587"/>
  <w16cid:commentId w16cid:paraId="6C00B6F0" w16cid:durableId="7EC41DBA"/>
  <w16cid:commentId w16cid:paraId="244DD87E" w16cid:durableId="2B970576"/>
  <w16cid:commentId w16cid:paraId="28B218E7" w16cid:durableId="6BD9EE68"/>
  <w16cid:commentId w16cid:paraId="53390366" w16cid:durableId="18CB20E6"/>
  <w16cid:commentId w16cid:paraId="2343F201" w16cid:durableId="07DAF89C"/>
  <w16cid:commentId w16cid:paraId="3620F1E9" w16cid:durableId="0E45C068"/>
  <w16cid:commentId w16cid:paraId="03276A6C" w16cid:durableId="28F88797"/>
  <w16cid:commentId w16cid:paraId="1A2A7100" w16cid:durableId="28F8886D"/>
  <w16cid:commentId w16cid:paraId="693DD694" w16cid:durableId="28EFA215"/>
  <w16cid:commentId w16cid:paraId="045DEAD9" w16cid:durableId="28F88533"/>
  <w16cid:commentId w16cid:paraId="22073CB5" w16cid:durableId="28F88771"/>
  <w16cid:commentId w16cid:paraId="73D7A4FC" w16cid:durableId="28F89843"/>
  <w16cid:commentId w16cid:paraId="7912946C" w16cid:durableId="2982160A"/>
  <w16cid:commentId w16cid:paraId="71C62163" w16cid:durableId="27D8D623"/>
  <w16cid:commentId w16cid:paraId="3C7948A3" w16cid:durableId="27447141"/>
  <w16cid:commentId w16cid:paraId="76DB0843" w16cid:durableId="28F89AD0"/>
  <w16cid:commentId w16cid:paraId="4BD8E3EE" w16cid:durableId="28F899A6"/>
  <w16cid:commentId w16cid:paraId="5AAD0963" w16cid:durableId="28F899A5"/>
  <w16cid:commentId w16cid:paraId="3B4DF255" w16cid:durableId="28F899A4"/>
  <w16cid:commentId w16cid:paraId="385678C7" w16cid:durableId="28F89C89"/>
  <w16cid:commentId w16cid:paraId="25921992" w16cid:durableId="78BA1F47"/>
  <w16cid:commentId w16cid:paraId="695D2EE2" w16cid:durableId="417E1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B7C7" w14:textId="77777777" w:rsidR="00460326" w:rsidRDefault="00460326" w:rsidP="002B2275">
      <w:pPr>
        <w:spacing w:after="0" w:line="240" w:lineRule="auto"/>
      </w:pPr>
      <w:r>
        <w:separator/>
      </w:r>
    </w:p>
  </w:endnote>
  <w:endnote w:type="continuationSeparator" w:id="0">
    <w:p w14:paraId="5E8C4AD2" w14:textId="77777777" w:rsidR="00460326" w:rsidRDefault="00460326" w:rsidP="002B2275">
      <w:pPr>
        <w:spacing w:after="0" w:line="240" w:lineRule="auto"/>
      </w:pPr>
      <w:r>
        <w:continuationSeparator/>
      </w:r>
    </w:p>
  </w:endnote>
  <w:endnote w:type="continuationNotice" w:id="1">
    <w:p w14:paraId="17023AEB" w14:textId="77777777" w:rsidR="00460326" w:rsidRDefault="004603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62D2" w14:textId="77777777" w:rsidR="00460326" w:rsidRDefault="00460326" w:rsidP="002B2275">
      <w:pPr>
        <w:spacing w:after="0" w:line="240" w:lineRule="auto"/>
      </w:pPr>
      <w:r>
        <w:separator/>
      </w:r>
    </w:p>
  </w:footnote>
  <w:footnote w:type="continuationSeparator" w:id="0">
    <w:p w14:paraId="74AC0394" w14:textId="77777777" w:rsidR="00460326" w:rsidRDefault="00460326" w:rsidP="002B2275">
      <w:pPr>
        <w:spacing w:after="0" w:line="240" w:lineRule="auto"/>
      </w:pPr>
      <w:r>
        <w:continuationSeparator/>
      </w:r>
    </w:p>
  </w:footnote>
  <w:footnote w:type="continuationNotice" w:id="1">
    <w:p w14:paraId="02045CDA" w14:textId="77777777" w:rsidR="00460326" w:rsidRDefault="004603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6d7452578c9844497eaa268e66420d687b32420a1fa6da9c4f0f45c6ffd31512::"/>
  </w15:person>
  <w15:person w15:author="Guest User [2]">
    <w15:presenceInfo w15:providerId="AD" w15:userId="S::urn:spo:anon#09988a36bf45808ec477c128c823e43940d9a45172e8c75c8a244f08c291195e::"/>
  </w15:person>
  <w15:person w15:author="Elliott Schmidt">
    <w15:presenceInfo w15:providerId="AD" w15:userId="S::elliott.schmidt@my.jcu.edu.au::7d7bc755-a82b-4542-b81e-1920d1eab289"/>
  </w15:person>
  <w15:person w15:author="Jennifer Donelson">
    <w15:presenceInfo w15:providerId="AD" w15:userId="S::jennifer.donelson@jcu.edu.au::17704315-be94-42b9-b3a1-4c4615c89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739"/>
    <w:rsid w:val="002F18F3"/>
    <w:rsid w:val="002F1FA6"/>
    <w:rsid w:val="002F29E4"/>
    <w:rsid w:val="002F29FF"/>
    <w:rsid w:val="002F2F1D"/>
    <w:rsid w:val="002F40CB"/>
    <w:rsid w:val="002F42C1"/>
    <w:rsid w:val="002F4671"/>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D6A"/>
    <w:rsid w:val="00554EBA"/>
    <w:rsid w:val="00555D35"/>
    <w:rsid w:val="00555DD3"/>
    <w:rsid w:val="0055600E"/>
    <w:rsid w:val="0055662C"/>
    <w:rsid w:val="0055669B"/>
    <w:rsid w:val="00556867"/>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4A6C"/>
    <w:rsid w:val="006559B4"/>
    <w:rsid w:val="00655D0D"/>
    <w:rsid w:val="00655E5E"/>
    <w:rsid w:val="00656328"/>
    <w:rsid w:val="00656A49"/>
    <w:rsid w:val="0065704C"/>
    <w:rsid w:val="00657451"/>
    <w:rsid w:val="0065748F"/>
    <w:rsid w:val="006576DD"/>
    <w:rsid w:val="00657762"/>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5B7"/>
    <w:rsid w:val="00851650"/>
    <w:rsid w:val="00851AC7"/>
    <w:rsid w:val="00852036"/>
    <w:rsid w:val="0085305E"/>
    <w:rsid w:val="008531DD"/>
    <w:rsid w:val="008532C4"/>
    <w:rsid w:val="00853957"/>
    <w:rsid w:val="0085496B"/>
    <w:rsid w:val="00854BF7"/>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205FC"/>
    <w:rsid w:val="00920D7F"/>
    <w:rsid w:val="00920EB2"/>
    <w:rsid w:val="00920EDB"/>
    <w:rsid w:val="00920EE8"/>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B3F"/>
    <w:rsid w:val="00A5300C"/>
    <w:rsid w:val="00A534BB"/>
    <w:rsid w:val="00A53B18"/>
    <w:rsid w:val="00A551EF"/>
    <w:rsid w:val="00A552C6"/>
    <w:rsid w:val="00A552E0"/>
    <w:rsid w:val="00A552EB"/>
    <w:rsid w:val="00A55AED"/>
    <w:rsid w:val="00A55FDF"/>
    <w:rsid w:val="00A5607A"/>
    <w:rsid w:val="00A561C5"/>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289"/>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18D1"/>
    <w:rsid w:val="00EB1D19"/>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248C"/>
    <w:rsid w:val="00F32552"/>
    <w:rsid w:val="00F32688"/>
    <w:rsid w:val="00F3360D"/>
    <w:rsid w:val="00F33C35"/>
    <w:rsid w:val="00F34149"/>
    <w:rsid w:val="00F342BC"/>
    <w:rsid w:val="00F34917"/>
    <w:rsid w:val="00F351FE"/>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120A"/>
    <w:rsid w:val="00FF1988"/>
    <w:rsid w:val="00FF1F38"/>
    <w:rsid w:val="00FF2277"/>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26</Pages>
  <Words>82082</Words>
  <Characters>467870</Characters>
  <Application>Microsoft Office Word</Application>
  <DocSecurity>0</DocSecurity>
  <Lines>3898</Lines>
  <Paragraphs>1097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548855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190</cp:revision>
  <cp:lastPrinted>2023-09-16T13:40:00Z</cp:lastPrinted>
  <dcterms:created xsi:type="dcterms:W3CDTF">2023-11-30T23:55:00Z</dcterms:created>
  <dcterms:modified xsi:type="dcterms:W3CDTF">2023-12-03T23:29:00Z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