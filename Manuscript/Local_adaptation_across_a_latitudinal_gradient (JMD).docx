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CAD07" w14:textId="74851065" w:rsidR="0036748D" w:rsidRDefault="0036748D" w:rsidP="0036748D">
      <w:pPr>
        <w:pStyle w:val="Heading1"/>
        <w:rPr>
          <w:lang w:val="en-US"/>
        </w:rPr>
      </w:pPr>
      <w:r>
        <w:rPr>
          <w:lang w:val="en-US"/>
        </w:rPr>
        <w:t>Introduction</w:t>
      </w:r>
    </w:p>
    <w:p w14:paraId="0938EF02" w14:textId="572F9A94" w:rsidR="00645873" w:rsidRDefault="00CC2094" w:rsidP="00645873">
      <w:pPr>
        <w:jc w:val="both"/>
        <w:rPr>
          <w:color w:val="FF0000"/>
          <w:lang w:val="en-US"/>
        </w:rPr>
      </w:pPr>
      <w:r>
        <w:rPr>
          <w:color w:val="FF0000"/>
          <w:lang w:val="en-US"/>
        </w:rPr>
        <w:t xml:space="preserve"> </w:t>
      </w:r>
    </w:p>
    <w:p w14:paraId="7F178F5F" w14:textId="77777777" w:rsidR="00EC2F23" w:rsidRDefault="0035754A" w:rsidP="00645873">
      <w:pPr>
        <w:jc w:val="both"/>
        <w:rPr>
          <w:color w:val="FF0000"/>
          <w:lang w:val="en-US"/>
        </w:rPr>
      </w:pPr>
      <w:r w:rsidRPr="00451722">
        <w:rPr>
          <w:b/>
          <w:bCs/>
          <w:color w:val="FF0000"/>
          <w:lang w:val="en-US"/>
        </w:rPr>
        <w:t>C</w:t>
      </w:r>
      <w:r w:rsidR="00AA6902" w:rsidRPr="00451722">
        <w:rPr>
          <w:b/>
          <w:bCs/>
          <w:color w:val="FF0000"/>
          <w:lang w:val="en-US"/>
        </w:rPr>
        <w:t xml:space="preserve">limate change has begun to shift environmental conditions </w:t>
      </w:r>
      <w:r w:rsidR="001B2F13" w:rsidRPr="00451722">
        <w:rPr>
          <w:b/>
          <w:bCs/>
          <w:color w:val="FF0000"/>
          <w:lang w:val="en-US"/>
        </w:rPr>
        <w:t>a</w:t>
      </w:r>
      <w:r w:rsidR="00564186" w:rsidRPr="00451722">
        <w:rPr>
          <w:b/>
          <w:bCs/>
          <w:color w:val="FF0000"/>
          <w:lang w:val="en-US"/>
        </w:rPr>
        <w:t>way from</w:t>
      </w:r>
      <w:r w:rsidR="001B2F13" w:rsidRPr="00451722">
        <w:rPr>
          <w:b/>
          <w:bCs/>
          <w:color w:val="FF0000"/>
          <w:lang w:val="en-US"/>
        </w:rPr>
        <w:t xml:space="preserve"> historic </w:t>
      </w:r>
      <w:r w:rsidR="00AC46AF">
        <w:rPr>
          <w:b/>
          <w:bCs/>
          <w:color w:val="FF0000"/>
          <w:lang w:val="en-US"/>
        </w:rPr>
        <w:t>thermal</w:t>
      </w:r>
      <w:r w:rsidR="001B2F13" w:rsidRPr="00451722">
        <w:rPr>
          <w:b/>
          <w:bCs/>
          <w:color w:val="FF0000"/>
          <w:lang w:val="en-US"/>
        </w:rPr>
        <w:t xml:space="preserve"> regimes that populations evolved under</w:t>
      </w:r>
      <w:r w:rsidR="00AA6902" w:rsidRPr="00451722">
        <w:rPr>
          <w:color w:val="FF0000"/>
          <w:lang w:val="en-US"/>
        </w:rPr>
        <w:t xml:space="preserve">. </w:t>
      </w:r>
      <w:r w:rsidR="00817080">
        <w:rPr>
          <w:color w:val="FF0000"/>
          <w:lang w:val="en-US"/>
        </w:rPr>
        <w:t>As climate continues to shift species may struggle to keep pace</w:t>
      </w:r>
      <w:r w:rsidR="000F55B9">
        <w:rPr>
          <w:color w:val="FF0000"/>
          <w:lang w:val="en-US"/>
        </w:rPr>
        <w:fldChar w:fldCharType="begin" w:fldLock="1"/>
      </w:r>
      <w:r w:rsidR="0099060A">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lt;sup&gt;1&lt;/sup&gt;","plainTextFormattedCitation":"1","previouslyFormattedCitation":"&lt;sup&gt;1&lt;/sup&gt;"},"properties":{"noteIndex":0},"schema":"https://github.com/citation-style-language/schema/raw/master/csl-citation.json"}</w:instrText>
      </w:r>
      <w:r w:rsidR="000F55B9">
        <w:rPr>
          <w:color w:val="FF0000"/>
          <w:lang w:val="en-US"/>
        </w:rPr>
        <w:fldChar w:fldCharType="separate"/>
      </w:r>
      <w:r w:rsidR="000F55B9" w:rsidRPr="000F55B9">
        <w:rPr>
          <w:noProof/>
          <w:color w:val="FF0000"/>
          <w:vertAlign w:val="superscript"/>
          <w:lang w:val="en-US"/>
        </w:rPr>
        <w:t>1</w:t>
      </w:r>
      <w:r w:rsidR="000F55B9">
        <w:rPr>
          <w:color w:val="FF0000"/>
          <w:lang w:val="en-US"/>
        </w:rPr>
        <w:fldChar w:fldCharType="end"/>
      </w:r>
      <w:r w:rsidR="000F55B9">
        <w:rPr>
          <w:color w:val="FF0000"/>
          <w:lang w:val="en-US"/>
        </w:rPr>
        <w:t xml:space="preserve">. </w:t>
      </w:r>
    </w:p>
    <w:p w14:paraId="5FF5BAFB" w14:textId="77777777" w:rsidR="00EC2F23" w:rsidRDefault="00EC2F23" w:rsidP="00645873">
      <w:pPr>
        <w:jc w:val="both"/>
        <w:rPr>
          <w:color w:val="FF0000"/>
          <w:lang w:val="en-US"/>
        </w:rPr>
      </w:pPr>
    </w:p>
    <w:p w14:paraId="74DA3937" w14:textId="5E05FB30" w:rsidR="00645873" w:rsidRPr="00EC2F23" w:rsidRDefault="006F60AF" w:rsidP="00645873">
      <w:pPr>
        <w:jc w:val="both"/>
        <w:rPr>
          <w:b/>
          <w:bCs/>
          <w:color w:val="FF0000"/>
          <w:lang w:val="en-US"/>
        </w:rPr>
      </w:pPr>
      <w:r>
        <w:rPr>
          <w:color w:val="FF0000"/>
          <w:lang w:val="en-US"/>
        </w:rPr>
        <w:t>E</w:t>
      </w:r>
      <w:r w:rsidR="000F4D05" w:rsidRPr="008E741A">
        <w:rPr>
          <w:color w:val="FF0000"/>
          <w:lang w:val="en-US"/>
        </w:rPr>
        <w:t>volutionary processes</w:t>
      </w:r>
      <w:r w:rsidR="000F4D05">
        <w:rPr>
          <w:color w:val="FF0000"/>
          <w:lang w:val="en-US"/>
        </w:rPr>
        <w:t xml:space="preserve"> </w:t>
      </w:r>
      <w:r>
        <w:rPr>
          <w:color w:val="FF0000"/>
          <w:lang w:val="en-US"/>
        </w:rPr>
        <w:t>have previously been</w:t>
      </w:r>
      <w:r w:rsidR="000F4D05" w:rsidRPr="008E741A">
        <w:rPr>
          <w:color w:val="FF0000"/>
          <w:lang w:val="en-US"/>
        </w:rPr>
        <w:t xml:space="preserve"> ignored </w:t>
      </w:r>
      <w:r w:rsidR="000F4D05">
        <w:rPr>
          <w:color w:val="FF0000"/>
          <w:lang w:val="en-US"/>
        </w:rPr>
        <w:t xml:space="preserve">when projecting species responses to climate change </w:t>
      </w:r>
      <w:r w:rsidR="000F4D05" w:rsidRPr="008E741A">
        <w:rPr>
          <w:color w:val="FF0000"/>
          <w:lang w:val="en-US"/>
        </w:rPr>
        <w:t xml:space="preserve">due to the thought that they were too slow to influence measurable demographic effects </w:t>
      </w:r>
      <w:r w:rsidR="000F4D05" w:rsidRPr="008E741A">
        <w:rPr>
          <w:color w:val="FF0000"/>
          <w:lang w:val="en-US"/>
        </w:rPr>
        <w:fldChar w:fldCharType="begin" w:fldLock="1"/>
      </w:r>
      <w:r w:rsidR="00806E6D">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lt;sup&gt;2&lt;/sup&gt;","plainTextFormattedCitation":"2","previouslyFormattedCitation":"&lt;sup&gt;2&lt;/sup&gt;"},"properties":{"noteIndex":0},"schema":"https://github.com/citation-style-language/schema/raw/master/csl-citation.json"}</w:instrText>
      </w:r>
      <w:r w:rsidR="000F4D05" w:rsidRPr="008E741A">
        <w:rPr>
          <w:color w:val="FF0000"/>
          <w:lang w:val="en-US"/>
        </w:rPr>
        <w:fldChar w:fldCharType="separate"/>
      </w:r>
      <w:r w:rsidR="00453A60" w:rsidRPr="00453A60">
        <w:rPr>
          <w:noProof/>
          <w:color w:val="FF0000"/>
          <w:vertAlign w:val="superscript"/>
          <w:lang w:val="en-US"/>
        </w:rPr>
        <w:t>2</w:t>
      </w:r>
      <w:r w:rsidR="000F4D05" w:rsidRPr="008E741A">
        <w:rPr>
          <w:color w:val="FF0000"/>
          <w:lang w:val="en-US"/>
        </w:rPr>
        <w:fldChar w:fldCharType="end"/>
      </w:r>
      <w:r w:rsidR="000F4D05"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000F4D05" w:rsidRPr="008E741A">
        <w:rPr>
          <w:color w:val="FF0000"/>
          <w:lang w:val="en-US"/>
        </w:rPr>
        <w:fldChar w:fldCharType="begin" w:fldLock="1"/>
      </w:r>
      <w:r w:rsidR="00806E6D">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lt;sup&gt;2&lt;/sup&gt;","plainTextFormattedCitation":"2","previouslyFormattedCitation":"&lt;sup&gt;2&lt;/sup&gt;"},"properties":{"noteIndex":0},"schema":"https://github.com/citation-style-language/schema/raw/master/csl-citation.json"}</w:instrText>
      </w:r>
      <w:r w:rsidR="000F4D05" w:rsidRPr="008E741A">
        <w:rPr>
          <w:color w:val="FF0000"/>
          <w:lang w:val="en-US"/>
        </w:rPr>
        <w:fldChar w:fldCharType="separate"/>
      </w:r>
      <w:r w:rsidR="00453A60" w:rsidRPr="00453A60">
        <w:rPr>
          <w:noProof/>
          <w:color w:val="FF0000"/>
          <w:vertAlign w:val="superscript"/>
          <w:lang w:val="en-US"/>
        </w:rPr>
        <w:t>2</w:t>
      </w:r>
      <w:r w:rsidR="000F4D05" w:rsidRPr="008E741A">
        <w:rPr>
          <w:color w:val="FF0000"/>
          <w:lang w:val="en-US"/>
        </w:rPr>
        <w:fldChar w:fldCharType="end"/>
      </w:r>
      <w:r w:rsidR="000F4D05" w:rsidRPr="008E741A">
        <w:rPr>
          <w:color w:val="FF0000"/>
          <w:lang w:val="en-US"/>
        </w:rPr>
        <w:t>.</w:t>
      </w:r>
      <w:r w:rsidR="00627723">
        <w:rPr>
          <w:color w:val="FF0000"/>
          <w:lang w:val="en-US"/>
        </w:rPr>
        <w:t xml:space="preserve"> </w:t>
      </w:r>
      <w:r w:rsidR="007F288C">
        <w:rPr>
          <w:color w:val="FF0000"/>
          <w:lang w:val="en-US"/>
        </w:rPr>
        <w:t>Therefore,</w:t>
      </w:r>
      <w:r w:rsidR="00627723">
        <w:rPr>
          <w:color w:val="FF0000"/>
          <w:lang w:val="en-US"/>
        </w:rPr>
        <w:t xml:space="preserve"> important to consider evolutionary process that will influence past and future populations responses to climate change. </w:t>
      </w:r>
      <w:r w:rsidR="00EC2F23">
        <w:rPr>
          <w:b/>
          <w:bCs/>
          <w:color w:val="FF0000"/>
          <w:lang w:val="en-US"/>
        </w:rPr>
        <w:t>This information should come later maybe even just have in discussion??</w:t>
      </w:r>
    </w:p>
    <w:p w14:paraId="149C49B4" w14:textId="169C67EC" w:rsidR="00FA2616" w:rsidRPr="00624276" w:rsidRDefault="00FA2616" w:rsidP="00DF2B55">
      <w:pPr>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4D7888">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t;sup&gt;3–5&lt;/sup&gt;","plainTextFormattedCitation":"3–5","previouslyFormattedCitation":"&lt;sup&gt;3–5&lt;/sup&gt;"},"properties":{"noteIndex":0},"schema":"https://github.com/citation-style-language/schema/raw/master/csl-citation.json"}</w:instrText>
      </w:r>
      <w:r>
        <w:rPr>
          <w:lang w:val="en-US"/>
        </w:rPr>
        <w:fldChar w:fldCharType="separate"/>
      </w:r>
      <w:r w:rsidR="00164449" w:rsidRPr="00164449">
        <w:rPr>
          <w:noProof/>
          <w:vertAlign w:val="superscript"/>
          <w:lang w:val="en-US"/>
        </w:rPr>
        <w:t>3–5</w:t>
      </w:r>
      <w:r>
        <w:rPr>
          <w:lang w:val="en-US"/>
        </w:rPr>
        <w:fldChar w:fldCharType="end"/>
      </w:r>
      <w:r>
        <w:rPr>
          <w:lang w:val="en-US"/>
        </w:rPr>
        <w:t>. Through gene x environment interactions, local adaptation may arise in spatially heterogenous environments if divergent selecti</w:t>
      </w:r>
      <w:r w:rsidR="00F02BF1">
        <w:rPr>
          <w:lang w:val="en-US"/>
        </w:rPr>
        <w:t xml:space="preserve">on </w:t>
      </w:r>
      <w:r>
        <w:rPr>
          <w:lang w:val="en-US"/>
        </w:rPr>
        <w:t xml:space="preserve">can overcome the homogenizing effects of gene flow and (temporal) instability in selective forces </w:t>
      </w:r>
      <w:r>
        <w:rPr>
          <w:lang w:val="en-US"/>
        </w:rPr>
        <w:fldChar w:fldCharType="begin" w:fldLock="1"/>
      </w:r>
      <w:r w:rsidR="004D7888">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lt;sup&gt;3,6–10&lt;/sup&gt;","plainTextFormattedCitation":"3,6–10","previouslyFormattedCitation":"&lt;sup&gt;3,6–10&lt;/sup&gt;"},"properties":{"noteIndex":0},"schema":"https://github.com/citation-style-language/schema/raw/master/csl-citation.json"}</w:instrText>
      </w:r>
      <w:r>
        <w:rPr>
          <w:lang w:val="en-US"/>
        </w:rPr>
        <w:fldChar w:fldCharType="separate"/>
      </w:r>
      <w:r w:rsidR="00164449" w:rsidRPr="00164449">
        <w:rPr>
          <w:noProof/>
          <w:vertAlign w:val="superscript"/>
          <w:lang w:val="en-US"/>
        </w:rPr>
        <w:t>3,6–10</w:t>
      </w:r>
      <w:r>
        <w:rPr>
          <w:lang w:val="en-US"/>
        </w:rPr>
        <w:fldChar w:fldCharType="end"/>
      </w:r>
      <w:r>
        <w:rPr>
          <w:lang w:val="en-US"/>
        </w:rPr>
        <w:t>.</w:t>
      </w:r>
      <w:r w:rsidR="003C04C1">
        <w:rPr>
          <w:lang w:val="en-US"/>
        </w:rPr>
        <w:t xml:space="preserve"> </w:t>
      </w:r>
      <w:r w:rsidR="003C04C1">
        <w:rPr>
          <w:color w:val="FF0000"/>
          <w:lang w:val="en-US"/>
        </w:rPr>
        <w:t>Isolated populations a</w:t>
      </w:r>
      <w:r w:rsidR="006A29C5">
        <w:rPr>
          <w:color w:val="FF0000"/>
          <w:lang w:val="en-US"/>
        </w:rPr>
        <w:t>re particularly susceptible to local adaptation...</w:t>
      </w:r>
      <w:r>
        <w:rPr>
          <w:lang w:val="en-US"/>
        </w:rPr>
        <w:t xml:space="preserve"> </w:t>
      </w:r>
      <w:r w:rsidR="00CB345A">
        <w:rPr>
          <w:lang w:val="en-US"/>
        </w:rPr>
        <w:t xml:space="preserve">Metapopulations may therefore </w:t>
      </w:r>
      <w:r w:rsidR="00E0438C">
        <w:rPr>
          <w:lang w:val="en-US"/>
        </w:rPr>
        <w:t>be comprised of a</w:t>
      </w:r>
      <w:r>
        <w:rPr>
          <w:lang w:val="en-US"/>
        </w:rPr>
        <w:t xml:space="preserve"> mosaic of locally adapted populations that have evolved optimized traits suited to local environments. </w:t>
      </w:r>
    </w:p>
    <w:p w14:paraId="4F1B13B2" w14:textId="00640C2E" w:rsidR="001C0F75" w:rsidRDefault="00E97296" w:rsidP="00DF2B55">
      <w:pPr>
        <w:jc w:val="both"/>
        <w:rPr>
          <w:color w:val="000000" w:themeColor="text1"/>
          <w:lang w:val="en-US"/>
        </w:rPr>
      </w:pPr>
      <w:r>
        <w:rPr>
          <w:b/>
          <w:bCs/>
          <w:color w:val="000000" w:themeColor="text1"/>
          <w:lang w:val="en-US"/>
        </w:rPr>
        <w:t>Thermal conditions</w:t>
      </w:r>
      <w:r w:rsidR="00205D4B">
        <w:rPr>
          <w:b/>
          <w:bCs/>
          <w:color w:val="000000" w:themeColor="text1"/>
          <w:lang w:val="en-US"/>
        </w:rPr>
        <w:t xml:space="preserve"> across latitudinal gradients </w:t>
      </w:r>
      <w:r w:rsidR="00456DD3">
        <w:rPr>
          <w:b/>
          <w:bCs/>
          <w:color w:val="000000" w:themeColor="text1"/>
          <w:lang w:val="en-US"/>
        </w:rPr>
        <w:t>can</w:t>
      </w:r>
      <w:r w:rsidR="00205D4B">
        <w:rPr>
          <w:b/>
          <w:bCs/>
          <w:color w:val="000000" w:themeColor="text1"/>
          <w:lang w:val="en-US"/>
        </w:rPr>
        <w:t xml:space="preserve"> shaped</w:t>
      </w:r>
      <w:r w:rsidR="004C05EF">
        <w:rPr>
          <w:b/>
          <w:bCs/>
          <w:color w:val="000000" w:themeColor="text1"/>
          <w:lang w:val="en-US"/>
        </w:rPr>
        <w:t xml:space="preserve"> the</w:t>
      </w:r>
      <w:r w:rsidR="00205D4B">
        <w:rPr>
          <w:b/>
          <w:bCs/>
          <w:color w:val="000000" w:themeColor="text1"/>
          <w:lang w:val="en-US"/>
        </w:rPr>
        <w:t xml:space="preserve"> </w:t>
      </w:r>
      <w:r w:rsidR="00546E19">
        <w:rPr>
          <w:b/>
          <w:bCs/>
          <w:color w:val="000000" w:themeColor="text1"/>
          <w:lang w:val="en-US"/>
        </w:rPr>
        <w:t>fitness</w:t>
      </w:r>
      <w:r w:rsidR="00205D4B">
        <w:rPr>
          <w:b/>
          <w:bCs/>
          <w:color w:val="000000" w:themeColor="text1"/>
          <w:lang w:val="en-US"/>
        </w:rPr>
        <w:t xml:space="preserve"> </w:t>
      </w:r>
      <w:r w:rsidR="00343071" w:rsidRPr="004B1ED8">
        <w:rPr>
          <w:b/>
          <w:bCs/>
          <w:lang w:val="en-US"/>
        </w:rPr>
        <w:t>landscape</w:t>
      </w:r>
      <w:r w:rsidR="00096CD9">
        <w:rPr>
          <w:b/>
          <w:bCs/>
          <w:lang w:val="en-US"/>
        </w:rPr>
        <w:t xml:space="preserve"> </w:t>
      </w:r>
      <w:r w:rsidR="004C05EF">
        <w:rPr>
          <w:b/>
          <w:bCs/>
          <w:lang w:val="en-US"/>
        </w:rPr>
        <w:t>via locally adapted traits</w:t>
      </w:r>
      <w:r w:rsidR="00343071" w:rsidRPr="004B1ED8">
        <w:rPr>
          <w:b/>
          <w:bCs/>
          <w:lang w:val="en-US"/>
        </w:rPr>
        <w:t>.</w:t>
      </w:r>
      <w:r w:rsidR="00343071">
        <w:rPr>
          <w:lang w:val="en-US"/>
        </w:rPr>
        <w:t xml:space="preserve"> </w:t>
      </w:r>
      <w:r w:rsidR="009917AB" w:rsidRPr="003A5AA4">
        <w:rPr>
          <w:strike/>
          <w:color w:val="FF0000"/>
          <w:lang w:val="en-US"/>
        </w:rPr>
        <w:t>Local adaptation typically thought of ____</w:t>
      </w:r>
      <w:proofErr w:type="gramStart"/>
      <w:r w:rsidR="009917AB" w:rsidRPr="003A5AA4">
        <w:rPr>
          <w:strike/>
          <w:color w:val="FF0000"/>
          <w:lang w:val="en-US"/>
        </w:rPr>
        <w:t>_, but</w:t>
      </w:r>
      <w:proofErr w:type="gramEnd"/>
      <w:r w:rsidR="009917AB" w:rsidRPr="003A5AA4">
        <w:rPr>
          <w:strike/>
          <w:color w:val="FF0000"/>
          <w:lang w:val="en-US"/>
        </w:rPr>
        <w:t xml:space="preserve"> can also be in the form of thermal tolerances</w:t>
      </w:r>
      <w:r w:rsidR="00221000" w:rsidRPr="003A5AA4">
        <w:rPr>
          <w:strike/>
          <w:color w:val="FF0000"/>
          <w:lang w:val="en-US"/>
        </w:rPr>
        <w:t xml:space="preserve"> (A</w:t>
      </w:r>
      <w:r w:rsidR="00071BE1" w:rsidRPr="003A5AA4">
        <w:rPr>
          <w:strike/>
          <w:color w:val="FF0000"/>
          <w:lang w:val="en-US"/>
        </w:rPr>
        <w:t>i</w:t>
      </w:r>
      <w:r w:rsidR="00221000" w:rsidRPr="003A5AA4">
        <w:rPr>
          <w:strike/>
          <w:color w:val="FF0000"/>
          <w:lang w:val="en-US"/>
        </w:rPr>
        <w:t>tkens and Travis 2010)</w:t>
      </w:r>
      <w:r w:rsidR="009917AB" w:rsidRPr="003A5AA4">
        <w:rPr>
          <w:strike/>
          <w:color w:val="FF0000"/>
          <w:lang w:val="en-US"/>
        </w:rPr>
        <w:t xml:space="preserve">. </w:t>
      </w:r>
      <w:r w:rsidR="0012292D" w:rsidRPr="003A5AA4">
        <w:rPr>
          <w:strike/>
          <w:color w:val="FF0000"/>
          <w:lang w:val="en-US"/>
        </w:rPr>
        <w:t>T</w:t>
      </w:r>
      <w:r w:rsidR="0018332E" w:rsidRPr="003A5AA4">
        <w:rPr>
          <w:strike/>
          <w:color w:val="FF0000"/>
          <w:lang w:val="en-US"/>
        </w:rPr>
        <w:t xml:space="preserve">he </w:t>
      </w:r>
      <w:r w:rsidR="00205D4B" w:rsidRPr="003A5AA4">
        <w:rPr>
          <w:strike/>
          <w:color w:val="FF0000"/>
          <w:lang w:val="en-US"/>
        </w:rPr>
        <w:t xml:space="preserve">pervasive </w:t>
      </w:r>
      <w:r w:rsidR="008B39F5" w:rsidRPr="003A5AA4">
        <w:rPr>
          <w:strike/>
          <w:color w:val="FF0000"/>
          <w:lang w:val="en-US"/>
        </w:rPr>
        <w:t>nature</w:t>
      </w:r>
      <w:r w:rsidR="0018332E" w:rsidRPr="003A5AA4">
        <w:rPr>
          <w:strike/>
          <w:color w:val="FF0000"/>
          <w:lang w:val="en-US"/>
        </w:rPr>
        <w:t xml:space="preserve"> of temperature</w:t>
      </w:r>
      <w:r w:rsidR="00205D4B" w:rsidRPr="003A5AA4">
        <w:rPr>
          <w:strike/>
          <w:color w:val="FF0000"/>
          <w:lang w:val="en-US"/>
        </w:rPr>
        <w:t xml:space="preserve"> at various biological levels (e.g. cellular biochemistry, physiolog</w:t>
      </w:r>
      <w:r w:rsidR="0027788D" w:rsidRPr="003A5AA4">
        <w:rPr>
          <w:strike/>
          <w:color w:val="FF0000"/>
          <w:lang w:val="en-US"/>
        </w:rPr>
        <w:t>ical processes</w:t>
      </w:r>
      <w:r w:rsidR="00205D4B" w:rsidRPr="003A5AA4">
        <w:rPr>
          <w:strike/>
          <w:color w:val="FF0000"/>
          <w:lang w:val="en-US"/>
        </w:rPr>
        <w:t>)</w:t>
      </w:r>
      <w:r w:rsidR="00AB2123" w:rsidRPr="003A5AA4">
        <w:rPr>
          <w:strike/>
          <w:color w:val="FF0000"/>
          <w:lang w:val="en-US"/>
        </w:rPr>
        <w:t>,</w:t>
      </w:r>
      <w:r w:rsidR="005D2775" w:rsidRPr="003A5AA4">
        <w:rPr>
          <w:strike/>
          <w:color w:val="FF0000"/>
          <w:lang w:val="en-US"/>
        </w:rPr>
        <w:t xml:space="preserve"> particularly among ectotherms,</w:t>
      </w:r>
      <w:r w:rsidR="00AB2123" w:rsidRPr="003A5AA4">
        <w:rPr>
          <w:strike/>
          <w:color w:val="FF0000"/>
          <w:lang w:val="en-US"/>
        </w:rPr>
        <w:t xml:space="preserve"> </w:t>
      </w:r>
      <w:r w:rsidR="0012292D" w:rsidRPr="003A5AA4">
        <w:rPr>
          <w:strike/>
          <w:color w:val="FF0000"/>
          <w:lang w:val="en-US"/>
        </w:rPr>
        <w:t xml:space="preserve">suggests that </w:t>
      </w:r>
      <w:r w:rsidR="00F00E27" w:rsidRPr="003A5AA4">
        <w:rPr>
          <w:strike/>
          <w:color w:val="FF0000"/>
          <w:lang w:val="en-US"/>
        </w:rPr>
        <w:t xml:space="preserve">it </w:t>
      </w:r>
      <w:r w:rsidR="00734E3F" w:rsidRPr="003A5AA4">
        <w:rPr>
          <w:strike/>
          <w:color w:val="FF0000"/>
          <w:lang w:val="en-US"/>
        </w:rPr>
        <w:t xml:space="preserve">can impose </w:t>
      </w:r>
      <w:r w:rsidR="00F00E27" w:rsidRPr="003A5AA4">
        <w:rPr>
          <w:strike/>
          <w:color w:val="FF0000"/>
          <w:lang w:val="en-US"/>
        </w:rPr>
        <w:t xml:space="preserve">strong divergent </w:t>
      </w:r>
      <w:r w:rsidR="00205D4B" w:rsidRPr="003A5AA4">
        <w:rPr>
          <w:strike/>
          <w:color w:val="FF0000"/>
          <w:lang w:val="en-US"/>
        </w:rPr>
        <w:t>selection pressure</w:t>
      </w:r>
      <w:r w:rsidR="00F00E27" w:rsidRPr="003A5AA4">
        <w:rPr>
          <w:strike/>
          <w:color w:val="FF0000"/>
          <w:lang w:val="en-US"/>
        </w:rPr>
        <w:t>s</w:t>
      </w:r>
      <w:r w:rsidR="0099060A" w:rsidRPr="003A5AA4">
        <w:rPr>
          <w:strike/>
          <w:color w:val="FF0000"/>
          <w:lang w:val="en-US"/>
        </w:rPr>
        <w:t xml:space="preserve"> </w:t>
      </w:r>
      <w:r w:rsidR="00F00E27" w:rsidRPr="003A5AA4">
        <w:rPr>
          <w:strike/>
          <w:color w:val="FF0000"/>
          <w:lang w:val="en-US"/>
        </w:rPr>
        <w:t xml:space="preserve">on populations </w:t>
      </w:r>
      <w:r w:rsidR="0099060A" w:rsidRPr="003A5AA4">
        <w:rPr>
          <w:strike/>
          <w:color w:val="FF0000"/>
          <w:lang w:val="en-US"/>
        </w:rPr>
        <w:fldChar w:fldCharType="begin" w:fldLock="1"/>
      </w:r>
      <w:r w:rsidR="004D7888">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lt;sup&gt;11&lt;/sup&gt;","plainTextFormattedCitation":"11","previouslyFormattedCitation":"&lt;sup&gt;11&lt;/sup&gt;"},"properties":{"noteIndex":0},"schema":"https://github.com/citation-style-language/schema/raw/master/csl-citation.json"}</w:instrText>
      </w:r>
      <w:r w:rsidR="0099060A" w:rsidRPr="003A5AA4">
        <w:rPr>
          <w:strike/>
          <w:color w:val="FF0000"/>
          <w:lang w:val="en-US"/>
        </w:rPr>
        <w:fldChar w:fldCharType="separate"/>
      </w:r>
      <w:r w:rsidR="00164449" w:rsidRPr="00164449">
        <w:rPr>
          <w:strike/>
          <w:noProof/>
          <w:color w:val="FF0000"/>
          <w:vertAlign w:val="superscript"/>
          <w:lang w:val="en-US"/>
        </w:rPr>
        <w:t>11</w:t>
      </w:r>
      <w:r w:rsidR="0099060A" w:rsidRPr="003A5AA4">
        <w:rPr>
          <w:strike/>
          <w:color w:val="FF0000"/>
          <w:lang w:val="en-US"/>
        </w:rPr>
        <w:fldChar w:fldCharType="end"/>
      </w:r>
      <w:r w:rsidR="00205D4B" w:rsidRPr="003A5AA4">
        <w:rPr>
          <w:strike/>
          <w:color w:val="FF0000"/>
          <w:lang w:val="en-US"/>
        </w:rPr>
        <w:t>.</w:t>
      </w:r>
      <w:r w:rsidR="006A60E0" w:rsidRPr="00B757E4">
        <w:rPr>
          <w:color w:val="FF0000"/>
          <w:lang w:val="en-US"/>
        </w:rPr>
        <w:t xml:space="preserve"> </w:t>
      </w:r>
      <w:r w:rsidR="006A60E0">
        <w:rPr>
          <w:lang w:val="en-US"/>
        </w:rPr>
        <w:t>E</w:t>
      </w:r>
      <w:r w:rsidR="00205D4B">
        <w:rPr>
          <w:lang w:val="en-US"/>
        </w:rPr>
        <w:t>vidence</w:t>
      </w:r>
      <w:r w:rsidR="00DF5A82">
        <w:rPr>
          <w:lang w:val="en-US"/>
        </w:rPr>
        <w:t xml:space="preserve"> of </w:t>
      </w:r>
      <w:r w:rsidR="00F11932">
        <w:rPr>
          <w:lang w:val="en-US"/>
        </w:rPr>
        <w:t>temperature-dependent clines between populations</w:t>
      </w:r>
      <w:r w:rsidR="00205D4B">
        <w:rPr>
          <w:lang w:val="en-US"/>
        </w:rPr>
        <w:t xml:space="preserve"> is widespread</w:t>
      </w:r>
      <w:r w:rsidR="008423A3">
        <w:rPr>
          <w:lang w:val="en-US"/>
        </w:rPr>
        <w:t>,</w:t>
      </w:r>
      <w:r w:rsidR="00205D4B">
        <w:rPr>
          <w:lang w:val="en-US"/>
        </w:rPr>
        <w:t xml:space="preserve"> ha</w:t>
      </w:r>
      <w:r w:rsidR="00D77A7B">
        <w:rPr>
          <w:lang w:val="en-US"/>
        </w:rPr>
        <w:t>ving</w:t>
      </w:r>
      <w:r w:rsidR="00205D4B">
        <w:rPr>
          <w:lang w:val="en-US"/>
        </w:rPr>
        <w:t xml:space="preserve"> been demonstrated</w:t>
      </w:r>
      <w:r w:rsidR="000C5C17">
        <w:rPr>
          <w:lang w:val="en-US"/>
        </w:rPr>
        <w:t xml:space="preserve"> in</w:t>
      </w:r>
      <w:r w:rsidR="00205D4B">
        <w:rPr>
          <w:lang w:val="en-US"/>
        </w:rPr>
        <w:t xml:space="preserve"> plants </w:t>
      </w:r>
      <w:r w:rsidR="00205D4B">
        <w:rPr>
          <w:lang w:val="en-US"/>
        </w:rPr>
        <w:fldChar w:fldCharType="begin" w:fldLock="1"/>
      </w:r>
      <w:r w:rsidR="004D7888">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lt;sup&gt;12,13&lt;/sup&gt;","plainTextFormattedCitation":"12,13","previouslyFormattedCitation":"&lt;sup&gt;12,13&lt;/sup&gt;"},"properties":{"noteIndex":0},"schema":"https://github.com/citation-style-language/schema/raw/master/csl-citation.json"}</w:instrText>
      </w:r>
      <w:r w:rsidR="00205D4B">
        <w:rPr>
          <w:lang w:val="en-US"/>
        </w:rPr>
        <w:fldChar w:fldCharType="separate"/>
      </w:r>
      <w:r w:rsidR="00164449" w:rsidRPr="00164449">
        <w:rPr>
          <w:noProof/>
          <w:vertAlign w:val="superscript"/>
          <w:lang w:val="en-US"/>
        </w:rPr>
        <w:t>12,13</w:t>
      </w:r>
      <w:r w:rsidR="00205D4B">
        <w:rPr>
          <w:lang w:val="en-US"/>
        </w:rPr>
        <w:fldChar w:fldCharType="end"/>
      </w:r>
      <w:r w:rsidR="00205D4B">
        <w:rPr>
          <w:lang w:val="en-US"/>
        </w:rPr>
        <w:t>, copepods</w:t>
      </w:r>
      <w:r w:rsidR="00205D4B">
        <w:rPr>
          <w:i/>
          <w:iCs/>
          <w:lang w:val="en-US"/>
        </w:rPr>
        <w:fldChar w:fldCharType="begin" w:fldLock="1"/>
      </w:r>
      <w:r w:rsidR="004D7888">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lt;sup&gt;11,14,15&lt;/sup&gt;","plainTextFormattedCitation":"11,14,15","previouslyFormattedCitation":"&lt;sup&gt;11,14,15&lt;/sup&gt;"},"properties":{"noteIndex":0},"schema":"https://github.com/citation-style-language/schema/raw/master/csl-citation.json"}</w:instrText>
      </w:r>
      <w:r w:rsidR="00205D4B">
        <w:rPr>
          <w:i/>
          <w:iCs/>
          <w:lang w:val="en-US"/>
        </w:rPr>
        <w:fldChar w:fldCharType="separate"/>
      </w:r>
      <w:r w:rsidR="00164449" w:rsidRPr="00164449">
        <w:rPr>
          <w:iCs/>
          <w:noProof/>
          <w:vertAlign w:val="superscript"/>
          <w:lang w:val="en-US"/>
        </w:rPr>
        <w:t>11,14,15</w:t>
      </w:r>
      <w:r w:rsidR="00205D4B">
        <w:rPr>
          <w:i/>
          <w:iCs/>
          <w:lang w:val="en-US"/>
        </w:rPr>
        <w:fldChar w:fldCharType="end"/>
      </w:r>
      <w:r w:rsidR="00205D4B">
        <w:rPr>
          <w:lang w:val="en-US"/>
        </w:rPr>
        <w:t xml:space="preserve">, </w:t>
      </w:r>
      <w:r w:rsidR="00205D4B">
        <w:rPr>
          <w:i/>
          <w:iCs/>
          <w:lang w:val="en-US"/>
        </w:rPr>
        <w:t>Daphnia</w:t>
      </w:r>
      <w:r w:rsidR="00205D4B">
        <w:rPr>
          <w:i/>
          <w:iCs/>
          <w:lang w:val="en-US"/>
        </w:rPr>
        <w:fldChar w:fldCharType="begin" w:fldLock="1"/>
      </w:r>
      <w:r w:rsidR="004D7888">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mendeley":{"formattedCitation":"&lt;sup&gt;16&lt;/sup&gt;","plainTextFormattedCitation":"16","previouslyFormattedCitation":"&lt;sup&gt;16&lt;/sup&gt;"},"properties":{"noteIndex":0},"schema":"https://github.com/citation-style-language/schema/raw/master/csl-citation.json"}</w:instrText>
      </w:r>
      <w:r w:rsidR="00205D4B">
        <w:rPr>
          <w:i/>
          <w:iCs/>
          <w:lang w:val="en-US"/>
        </w:rPr>
        <w:fldChar w:fldCharType="separate"/>
      </w:r>
      <w:r w:rsidR="00164449" w:rsidRPr="00164449">
        <w:rPr>
          <w:iCs/>
          <w:noProof/>
          <w:vertAlign w:val="superscript"/>
          <w:lang w:val="en-US"/>
        </w:rPr>
        <w:t>16</w:t>
      </w:r>
      <w:r w:rsidR="00205D4B">
        <w:rPr>
          <w:i/>
          <w:iCs/>
          <w:lang w:val="en-US"/>
        </w:rPr>
        <w:fldChar w:fldCharType="end"/>
      </w:r>
      <w:r w:rsidR="00205D4B">
        <w:rPr>
          <w:lang w:val="en-US"/>
        </w:rPr>
        <w:t xml:space="preserve">, </w:t>
      </w:r>
      <w:r w:rsidR="00205D4B">
        <w:rPr>
          <w:i/>
          <w:iCs/>
          <w:lang w:val="en-US"/>
        </w:rPr>
        <w:t>Drosophila</w:t>
      </w:r>
      <w:r w:rsidR="00205D4B">
        <w:rPr>
          <w:lang w:val="en-US"/>
        </w:rPr>
        <w:t xml:space="preserve"> (review </w:t>
      </w:r>
      <w:r w:rsidR="00205D4B">
        <w:rPr>
          <w:lang w:val="en-US"/>
        </w:rPr>
        <w:fldChar w:fldCharType="begin" w:fldLock="1"/>
      </w:r>
      <w:r w:rsidR="004D7888">
        <w:rPr>
          <w:lang w:val="en-US"/>
        </w:rPr>
        <w:instrText>ADDIN CSL_CITATION {"citationItems":[{"id":"ITEM-1","itemData":{"DOI":"10.1016/S0306-4565(02)00057-8","ISSN":"03064565","abstract":"Although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Biology","id":"ITEM-1","issue":"3","issued":{"date-parts":[["2003"]]},"page":"175-216","title":"Adaptation of Drosophila to temperature extremes: Bringing together quantitative and molecular approaches","type":"article-journal","volume":"28"},"uris":["http://www.mendeley.com/documents/?uuid=41c0d7e8-b07a-4a03-b283-a0307249e7a5"]}],"mendeley":{"formattedCitation":"&lt;sup&gt;17&lt;/sup&gt;","plainTextFormattedCitation":"17","previouslyFormattedCitation":"&lt;sup&gt;17&lt;/sup&gt;"},"properties":{"noteIndex":0},"schema":"https://github.com/citation-style-language/schema/raw/master/csl-citation.json"}</w:instrText>
      </w:r>
      <w:r w:rsidR="00205D4B">
        <w:rPr>
          <w:lang w:val="en-US"/>
        </w:rPr>
        <w:fldChar w:fldCharType="separate"/>
      </w:r>
      <w:r w:rsidR="00164449" w:rsidRPr="00164449">
        <w:rPr>
          <w:noProof/>
          <w:vertAlign w:val="superscript"/>
          <w:lang w:val="en-US"/>
        </w:rPr>
        <w:t>17</w:t>
      </w:r>
      <w:r w:rsidR="00205D4B">
        <w:rPr>
          <w:lang w:val="en-US"/>
        </w:rPr>
        <w:fldChar w:fldCharType="end"/>
      </w:r>
      <w:r w:rsidR="00205D4B">
        <w:rPr>
          <w:lang w:val="en-US"/>
        </w:rPr>
        <w:t>)</w:t>
      </w:r>
      <w:r w:rsidR="004E7CB4">
        <w:rPr>
          <w:lang w:val="en-US"/>
        </w:rPr>
        <w:t xml:space="preserve">, </w:t>
      </w:r>
      <w:r w:rsidR="0068736D">
        <w:rPr>
          <w:lang w:val="en-US"/>
        </w:rPr>
        <w:t>porcelain</w:t>
      </w:r>
      <w:r w:rsidR="004E7CB4">
        <w:rPr>
          <w:lang w:val="en-US"/>
        </w:rPr>
        <w:t xml:space="preserve"> cra</w:t>
      </w:r>
      <w:r w:rsidR="0068736D">
        <w:rPr>
          <w:lang w:val="en-US"/>
        </w:rPr>
        <w:t>b</w:t>
      </w:r>
      <w:r w:rsidR="004E7CB4">
        <w:rPr>
          <w:lang w:val="en-US"/>
        </w:rPr>
        <w:t>s</w:t>
      </w:r>
      <w:r w:rsidR="0068736D">
        <w:rPr>
          <w:lang w:val="en-US"/>
        </w:rPr>
        <w:fldChar w:fldCharType="begin" w:fldLock="1"/>
      </w:r>
      <w:r w:rsidR="004D7888">
        <w:rPr>
          <w:lang w:val="en-US"/>
        </w:rPr>
        <w:instrText>ADDIN CSL_CITATION {"citationItems":[{"id":"ITEM-1","itemData":{"DOI":"10.1093/icb/42.4.790","ISSN":"00031569","abstract":"Vertical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Biology","id":"ITEM-1","issue":"4","issued":{"date-parts":[["2002"]]},"page":"790-796","title":"Causes and consequences of thermal tolerance limits in rocky intertidal porcelain crabs, genus Petrolisthes","type":"article-journal","volume":"42"},"uris":["http://www.mendeley.com/documents/?uuid=65d87f11-42f4-4c47-8b20-3ca6b7329df5"]}],"mendeley":{"formattedCitation":"&lt;sup&gt;18&lt;/sup&gt;","plainTextFormattedCitation":"18","previouslyFormattedCitation":"&lt;sup&gt;18&lt;/sup&gt;"},"properties":{"noteIndex":0},"schema":"https://github.com/citation-style-language/schema/raw/master/csl-citation.json"}</w:instrText>
      </w:r>
      <w:r w:rsidR="0068736D">
        <w:rPr>
          <w:lang w:val="en-US"/>
        </w:rPr>
        <w:fldChar w:fldCharType="separate"/>
      </w:r>
      <w:r w:rsidR="00164449" w:rsidRPr="00164449">
        <w:rPr>
          <w:noProof/>
          <w:vertAlign w:val="superscript"/>
          <w:lang w:val="en-US"/>
        </w:rPr>
        <w:t>18</w:t>
      </w:r>
      <w:r w:rsidR="0068736D">
        <w:rPr>
          <w:lang w:val="en-US"/>
        </w:rPr>
        <w:fldChar w:fldCharType="end"/>
      </w:r>
      <w:r w:rsidR="0068736D">
        <w:rPr>
          <w:lang w:val="en-US"/>
        </w:rPr>
        <w:t>,</w:t>
      </w:r>
      <w:r w:rsidR="004E7CB4">
        <w:rPr>
          <w:lang w:val="en-US"/>
        </w:rPr>
        <w:t xml:space="preserve"> </w:t>
      </w:r>
      <w:r w:rsidR="00205D4B">
        <w:rPr>
          <w:lang w:val="en-US"/>
        </w:rPr>
        <w:t xml:space="preserve"> and intertidal snails</w:t>
      </w:r>
      <w:r w:rsidR="00205D4B">
        <w:rPr>
          <w:i/>
          <w:iCs/>
          <w:lang w:val="en-US"/>
        </w:rPr>
        <w:fldChar w:fldCharType="begin" w:fldLock="1"/>
      </w:r>
      <w:r w:rsidR="004D7888">
        <w:rPr>
          <w:i/>
          <w:iCs/>
          <w:lang w:val="en-US"/>
        </w:rPr>
        <w:instrText>ADDIN CSL_CITATION {"citationItems":[{"id":"ITEM-1","itemData":{"DOI":"10.3354/meps08102","ISSN":"01718630","abstract":"Although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Series","id":"ITEM-1","issue":"January","issued":{"date-parts":[["2009"]]},"page":"137-146","title":"Geographic variation in the upper thermal limits of an intertidal snail: Implications for climate envelope models","type":"article-journal","volume":"388"},"uris":["http://www.mendeley.com/documents/?uuid=7eedd8c1-79b9-454c-8ab1-d90106f7b8d4"]},{"id":"ITEM-2","itemData":{"DOI":"10.1016/j.jembe.2011.02.009","ISSN":"00220981","abstract":"The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84d9d132-c68a-4f1e-9f04-f03537401984"]}],"mendeley":{"formattedCitation":"&lt;sup&gt;19,20&lt;/sup&gt;","plainTextFormattedCitation":"19,20","previouslyFormattedCitation":"&lt;sup&gt;19,20&lt;/sup&gt;"},"properties":{"noteIndex":0},"schema":"https://github.com/citation-style-language/schema/raw/master/csl-citation.json"}</w:instrText>
      </w:r>
      <w:r w:rsidR="00205D4B">
        <w:rPr>
          <w:i/>
          <w:iCs/>
          <w:lang w:val="en-US"/>
        </w:rPr>
        <w:fldChar w:fldCharType="separate"/>
      </w:r>
      <w:r w:rsidR="00164449" w:rsidRPr="00164449">
        <w:rPr>
          <w:iCs/>
          <w:noProof/>
          <w:vertAlign w:val="superscript"/>
          <w:lang w:val="en-US"/>
        </w:rPr>
        <w:t>19,20</w:t>
      </w:r>
      <w:r w:rsidR="00205D4B">
        <w:rPr>
          <w:i/>
          <w:iCs/>
          <w:lang w:val="en-US"/>
        </w:rPr>
        <w:fldChar w:fldCharType="end"/>
      </w:r>
      <w:r w:rsidR="005E230F">
        <w:rPr>
          <w:lang w:val="en-US"/>
        </w:rPr>
        <w:t xml:space="preserve"> (also see Sanford and Kelly </w:t>
      </w:r>
      <w:r w:rsidR="005C66D1">
        <w:rPr>
          <w:lang w:val="en-US"/>
        </w:rPr>
        <w:t>(</w:t>
      </w:r>
      <w:r w:rsidR="005E230F">
        <w:rPr>
          <w:lang w:val="en-US"/>
        </w:rPr>
        <w:t>2011</w:t>
      </w:r>
      <w:r w:rsidR="005C66D1">
        <w:rPr>
          <w:lang w:val="en-US"/>
        </w:rPr>
        <w:t>)</w:t>
      </w:r>
      <w:r w:rsidR="006B522E">
        <w:rPr>
          <w:lang w:val="en-US"/>
        </w:rPr>
        <w:fldChar w:fldCharType="begin" w:fldLock="1"/>
      </w:r>
      <w:r w:rsidR="004D7888">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21&lt;/sup&gt;","plainTextFormattedCitation":"21","previouslyFormattedCitation":"&lt;sup&gt;21&lt;/sup&gt;"},"properties":{"noteIndex":0},"schema":"https://github.com/citation-style-language/schema/raw/master/csl-citation.json"}</w:instrText>
      </w:r>
      <w:r w:rsidR="006B522E">
        <w:rPr>
          <w:lang w:val="en-US"/>
        </w:rPr>
        <w:fldChar w:fldCharType="separate"/>
      </w:r>
      <w:r w:rsidR="00164449" w:rsidRPr="00164449">
        <w:rPr>
          <w:noProof/>
          <w:vertAlign w:val="superscript"/>
          <w:lang w:val="en-US"/>
        </w:rPr>
        <w:t>21</w:t>
      </w:r>
      <w:r w:rsidR="006B522E">
        <w:rPr>
          <w:lang w:val="en-US"/>
        </w:rPr>
        <w:fldChar w:fldCharType="end"/>
      </w:r>
      <w:r w:rsidR="005E230F">
        <w:rPr>
          <w:lang w:val="en-US"/>
        </w:rPr>
        <w:t xml:space="preserve"> for review in marine invertebrates</w:t>
      </w:r>
      <w:r w:rsidR="005C66D1">
        <w:rPr>
          <w:lang w:val="en-US"/>
        </w:rPr>
        <w:t>)</w:t>
      </w:r>
      <w:r w:rsidR="00205D4B">
        <w:rPr>
          <w:lang w:val="en-US"/>
        </w:rPr>
        <w:t>.</w:t>
      </w:r>
      <w:r w:rsidR="00FC00DB">
        <w:rPr>
          <w:lang w:val="en-US"/>
        </w:rPr>
        <w:t xml:space="preserve"> Moreover,</w:t>
      </w:r>
      <w:r w:rsidR="00955712">
        <w:rPr>
          <w:lang w:val="en-US"/>
        </w:rPr>
        <w:t xml:space="preserve"> </w:t>
      </w:r>
      <w:r w:rsidR="00144E50">
        <w:rPr>
          <w:lang w:val="en-US"/>
        </w:rPr>
        <w:t xml:space="preserve">temperature-dependent </w:t>
      </w:r>
      <w:r w:rsidR="00FC00DB">
        <w:rPr>
          <w:lang w:val="en-US"/>
        </w:rPr>
        <w:t>c</w:t>
      </w:r>
      <w:r w:rsidR="00A93A6D">
        <w:rPr>
          <w:lang w:val="en-US"/>
        </w:rPr>
        <w:t xml:space="preserve">lines </w:t>
      </w:r>
      <w:r w:rsidR="00252034">
        <w:rPr>
          <w:lang w:val="en-US"/>
        </w:rPr>
        <w:t xml:space="preserve">(i.e. local adaptation) </w:t>
      </w:r>
      <w:r w:rsidR="00A93A6D">
        <w:rPr>
          <w:lang w:val="en-US"/>
        </w:rPr>
        <w:t>between populations</w:t>
      </w:r>
      <w:r w:rsidR="002920FB">
        <w:rPr>
          <w:lang w:val="en-US"/>
        </w:rPr>
        <w:t xml:space="preserve"> </w:t>
      </w:r>
      <w:r w:rsidR="00A93A6D">
        <w:rPr>
          <w:lang w:val="en-US"/>
        </w:rPr>
        <w:t xml:space="preserve">represent </w:t>
      </w:r>
      <w:r w:rsidR="00407E8E">
        <w:rPr>
          <w:lang w:val="en-US"/>
        </w:rPr>
        <w:t>diverging</w:t>
      </w:r>
      <w:r w:rsidR="00A93A6D">
        <w:rPr>
          <w:lang w:val="en-US"/>
        </w:rPr>
        <w:t xml:space="preserve"> evolutionary histories </w:t>
      </w:r>
      <w:r w:rsidR="00DE4993">
        <w:rPr>
          <w:lang w:val="en-US"/>
        </w:rPr>
        <w:t>that can</w:t>
      </w:r>
      <w:r w:rsidR="00407E8E">
        <w:rPr>
          <w:lang w:val="en-US"/>
        </w:rPr>
        <w:t xml:space="preserve"> </w:t>
      </w:r>
      <w:r w:rsidR="00407E8E" w:rsidRPr="00044042">
        <w:rPr>
          <w:color w:val="000000" w:themeColor="text1"/>
          <w:lang w:val="en-US"/>
        </w:rPr>
        <w:t xml:space="preserve">elucidate how populations will respond to climate change </w:t>
      </w:r>
      <w:r w:rsidR="00407E8E" w:rsidRPr="00044042">
        <w:rPr>
          <w:color w:val="000000" w:themeColor="text1"/>
          <w:lang w:val="en-US"/>
        </w:rPr>
        <w:fldChar w:fldCharType="begin" w:fldLock="1"/>
      </w:r>
      <w:r w:rsidR="004D7888">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lt;sup&gt;11,22,23&lt;/sup&gt;","plainTextFormattedCitation":"11,22,23","previouslyFormattedCitation":"&lt;sup&gt;11,22,23&lt;/sup&gt;"},"properties":{"noteIndex":0},"schema":"https://github.com/citation-style-language/schema/raw/master/csl-citation.json"}</w:instrText>
      </w:r>
      <w:r w:rsidR="00407E8E" w:rsidRPr="00044042">
        <w:rPr>
          <w:color w:val="000000" w:themeColor="text1"/>
          <w:lang w:val="en-US"/>
        </w:rPr>
        <w:fldChar w:fldCharType="separate"/>
      </w:r>
      <w:r w:rsidR="00164449" w:rsidRPr="00164449">
        <w:rPr>
          <w:noProof/>
          <w:color w:val="000000" w:themeColor="text1"/>
          <w:vertAlign w:val="superscript"/>
          <w:lang w:val="en-US"/>
        </w:rPr>
        <w:t>11,22,23</w:t>
      </w:r>
      <w:r w:rsidR="00407E8E" w:rsidRPr="00044042">
        <w:rPr>
          <w:color w:val="000000" w:themeColor="text1"/>
          <w:lang w:val="en-US"/>
        </w:rPr>
        <w:fldChar w:fldCharType="end"/>
      </w:r>
      <w:r w:rsidR="00044042" w:rsidRPr="00044042">
        <w:rPr>
          <w:color w:val="000000" w:themeColor="text1"/>
          <w:lang w:val="en-US"/>
        </w:rPr>
        <w:t>.</w:t>
      </w:r>
      <w:r w:rsidR="00205D4B" w:rsidRPr="00044042">
        <w:rPr>
          <w:color w:val="000000" w:themeColor="text1"/>
          <w:lang w:val="en-US"/>
        </w:rPr>
        <w:t xml:space="preserve"> </w:t>
      </w:r>
      <w:r w:rsidR="001C0F75">
        <w:rPr>
          <w:color w:val="000000" w:themeColor="text1"/>
          <w:lang w:val="en-US"/>
        </w:rPr>
        <w:t xml:space="preserve"> </w:t>
      </w:r>
    </w:p>
    <w:p w14:paraId="1B610E48" w14:textId="5B971BB2" w:rsidR="001C0F75" w:rsidRDefault="001C0F75" w:rsidP="00DF2B55">
      <w:pPr>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4D7888">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lt;sup&gt;23&lt;/sup&gt;","plainTextFormattedCitation":"23","previouslyFormattedCitation":"&lt;sup&gt;23&lt;/sup&gt;"},"properties":{"noteIndex":0},"schema":"https://github.com/citation-style-language/schema/raw/master/csl-citation.json"}</w:instrText>
      </w:r>
      <w:r w:rsidRPr="00624276">
        <w:rPr>
          <w:color w:val="FF0000"/>
          <w:lang w:val="en-US"/>
        </w:rPr>
        <w:fldChar w:fldCharType="separate"/>
      </w:r>
      <w:r w:rsidR="00164449" w:rsidRPr="00164449">
        <w:rPr>
          <w:noProof/>
          <w:color w:val="FF0000"/>
          <w:vertAlign w:val="superscript"/>
          <w:lang w:val="en-US"/>
        </w:rPr>
        <w:t>23</w:t>
      </w:r>
      <w:r w:rsidRPr="00624276">
        <w:rPr>
          <w:color w:val="FF0000"/>
          <w:lang w:val="en-US"/>
        </w:rPr>
        <w:fldChar w:fldCharType="end"/>
      </w:r>
      <w:r w:rsidRPr="00624276">
        <w:rPr>
          <w:color w:val="FF0000"/>
          <w:lang w:val="en-US"/>
        </w:rPr>
        <w:t xml:space="preserve">.   </w:t>
      </w:r>
    </w:p>
    <w:p w14:paraId="0E6BCB77" w14:textId="44F0985A" w:rsidR="00C31723" w:rsidRDefault="00A052F4" w:rsidP="00ED0964">
      <w:pPr>
        <w:jc w:val="both"/>
        <w:rPr>
          <w:b/>
          <w:bCs/>
          <w:color w:val="FF0000"/>
          <w:lang w:val="en-US"/>
        </w:rPr>
      </w:pPr>
      <w:r>
        <w:rPr>
          <w:b/>
          <w:bCs/>
          <w:color w:val="FF0000"/>
          <w:lang w:val="en-US"/>
        </w:rPr>
        <w:t xml:space="preserve">The ability to response to shifting selection pressure will depend on the genetic </w:t>
      </w:r>
      <w:r w:rsidR="00EC4520">
        <w:rPr>
          <w:b/>
          <w:bCs/>
          <w:color w:val="FF0000"/>
          <w:lang w:val="en-US"/>
        </w:rPr>
        <w:t>architecture</w:t>
      </w:r>
      <w:r>
        <w:rPr>
          <w:b/>
          <w:bCs/>
          <w:color w:val="FF0000"/>
          <w:lang w:val="en-US"/>
        </w:rPr>
        <w:t xml:space="preserve"> and demographic processes found within different </w:t>
      </w:r>
      <w:r w:rsidR="006249FD">
        <w:rPr>
          <w:b/>
          <w:bCs/>
          <w:color w:val="FF0000"/>
          <w:lang w:val="en-US"/>
        </w:rPr>
        <w:t>populations</w:t>
      </w:r>
      <w:r>
        <w:rPr>
          <w:b/>
          <w:bCs/>
          <w:color w:val="FF0000"/>
          <w:lang w:val="en-US"/>
        </w:rPr>
        <w:t xml:space="preserve">. </w:t>
      </w:r>
    </w:p>
    <w:p w14:paraId="3ED6DF0E" w14:textId="77777777" w:rsidR="00C31723" w:rsidRDefault="00C31723" w:rsidP="00C31723">
      <w:pPr>
        <w:pStyle w:val="ListParagraph"/>
        <w:numPr>
          <w:ilvl w:val="0"/>
          <w:numId w:val="3"/>
        </w:numPr>
        <w:jc w:val="both"/>
        <w:rPr>
          <w:color w:val="FF0000"/>
          <w:lang w:val="en-US"/>
        </w:rPr>
      </w:pPr>
      <w:r>
        <w:rPr>
          <w:color w:val="FF0000"/>
          <w:lang w:val="en-US"/>
        </w:rPr>
        <w:t xml:space="preserve">Need to consider both populations: </w:t>
      </w:r>
    </w:p>
    <w:p w14:paraId="3594AE86" w14:textId="6EB7CA47" w:rsidR="00E321C4" w:rsidRDefault="00E321C4" w:rsidP="00C31723">
      <w:pPr>
        <w:pStyle w:val="ListParagraph"/>
        <w:numPr>
          <w:ilvl w:val="1"/>
          <w:numId w:val="3"/>
        </w:numPr>
        <w:jc w:val="both"/>
        <w:rPr>
          <w:color w:val="FF0000"/>
          <w:lang w:val="en-US"/>
        </w:rPr>
      </w:pPr>
      <w:r>
        <w:rPr>
          <w:color w:val="FF0000"/>
          <w:lang w:val="en-US"/>
        </w:rPr>
        <w:t xml:space="preserve">Physiological traits and underlying: </w:t>
      </w:r>
    </w:p>
    <w:p w14:paraId="5438006A" w14:textId="4BCDE9F1" w:rsidR="00C31723" w:rsidRDefault="00C31723" w:rsidP="00C31723">
      <w:pPr>
        <w:pStyle w:val="ListParagraph"/>
        <w:numPr>
          <w:ilvl w:val="1"/>
          <w:numId w:val="3"/>
        </w:numPr>
        <w:jc w:val="both"/>
        <w:rPr>
          <w:color w:val="FF0000"/>
          <w:lang w:val="en-US"/>
        </w:rPr>
      </w:pPr>
      <w:r>
        <w:rPr>
          <w:color w:val="FF0000"/>
          <w:lang w:val="en-US"/>
        </w:rPr>
        <w:t xml:space="preserve">Genetic architecture </w:t>
      </w:r>
    </w:p>
    <w:p w14:paraId="75166087" w14:textId="12492BCD" w:rsidR="00FD1CDD" w:rsidRPr="00FD1CDD" w:rsidRDefault="00C31723" w:rsidP="00FD1CDD">
      <w:pPr>
        <w:pStyle w:val="ListParagraph"/>
        <w:numPr>
          <w:ilvl w:val="2"/>
          <w:numId w:val="3"/>
        </w:numPr>
        <w:jc w:val="both"/>
        <w:rPr>
          <w:color w:val="FF0000"/>
          <w:lang w:val="en-US"/>
        </w:rPr>
      </w:pPr>
      <w:r>
        <w:rPr>
          <w:color w:val="FF0000"/>
          <w:lang w:val="en-US"/>
        </w:rPr>
        <w:t>Important to consider genetic interactions between trait and direction of selection within multiple traits</w:t>
      </w:r>
      <w:r w:rsidR="00FD1CDD">
        <w:rPr>
          <w:color w:val="FF0000"/>
          <w:lang w:val="en-US"/>
        </w:rPr>
        <w:t xml:space="preserve"> </w:t>
      </w:r>
    </w:p>
    <w:p w14:paraId="597DC199" w14:textId="1D696175" w:rsidR="00C31723" w:rsidRPr="00C31723" w:rsidRDefault="00FD1CDD" w:rsidP="00ED0964">
      <w:pPr>
        <w:pStyle w:val="ListParagraph"/>
        <w:numPr>
          <w:ilvl w:val="1"/>
          <w:numId w:val="3"/>
        </w:numPr>
        <w:jc w:val="both"/>
        <w:rPr>
          <w:color w:val="FF0000"/>
          <w:lang w:val="en-US"/>
        </w:rPr>
      </w:pPr>
      <w:r>
        <w:rPr>
          <w:color w:val="FF0000"/>
          <w:lang w:val="en-US"/>
        </w:rPr>
        <w:t>D</w:t>
      </w:r>
      <w:r w:rsidR="00C31723">
        <w:rPr>
          <w:color w:val="FF0000"/>
          <w:lang w:val="en-US"/>
        </w:rPr>
        <w:t>emographics</w:t>
      </w:r>
      <w:r>
        <w:rPr>
          <w:color w:val="FF0000"/>
          <w:lang w:val="en-US"/>
        </w:rPr>
        <w:t>; connectivity; genetic diversity</w:t>
      </w:r>
    </w:p>
    <w:p w14:paraId="5BC0A04F" w14:textId="0680E085" w:rsidR="006249FD" w:rsidRDefault="00ED0964" w:rsidP="00ED0964">
      <w:pPr>
        <w:jc w:val="both"/>
        <w:rPr>
          <w:b/>
          <w:bCs/>
          <w:color w:val="FF0000"/>
          <w:lang w:val="en-US"/>
        </w:rPr>
      </w:pPr>
      <w:r w:rsidRPr="00ED0964">
        <w:rPr>
          <w:b/>
          <w:bCs/>
          <w:color w:val="FF0000"/>
          <w:lang w:val="en-US"/>
        </w:rPr>
        <w:lastRenderedPageBreak/>
        <w:t>Broad range species may not always have increased adaptive potential</w:t>
      </w:r>
      <w:r w:rsidR="005E230F">
        <w:rPr>
          <w:b/>
          <w:bCs/>
          <w:color w:val="FF0000"/>
          <w:lang w:val="en-US"/>
        </w:rPr>
        <w:t>/</w:t>
      </w:r>
      <w:r w:rsidR="00A601D2">
        <w:rPr>
          <w:b/>
          <w:bCs/>
          <w:color w:val="FF0000"/>
          <w:lang w:val="en-US"/>
        </w:rPr>
        <w:t xml:space="preserve">Genetic </w:t>
      </w:r>
      <w:r w:rsidR="00EC4520">
        <w:rPr>
          <w:b/>
          <w:bCs/>
          <w:color w:val="FF0000"/>
          <w:lang w:val="en-US"/>
        </w:rPr>
        <w:t>architecture</w:t>
      </w:r>
      <w:r w:rsidR="00D02B32">
        <w:rPr>
          <w:b/>
          <w:bCs/>
          <w:color w:val="FF0000"/>
          <w:lang w:val="en-US"/>
        </w:rPr>
        <w:t xml:space="preserve"> to overcome changes in selection pressures</w:t>
      </w:r>
      <w:r w:rsidR="0074643A">
        <w:rPr>
          <w:b/>
          <w:bCs/>
          <w:color w:val="FF0000"/>
          <w:lang w:val="en-US"/>
        </w:rPr>
        <w:t xml:space="preserve"> caused by climate change</w:t>
      </w:r>
      <w:r w:rsidR="00920D7F">
        <w:rPr>
          <w:b/>
          <w:bCs/>
          <w:color w:val="FF0000"/>
          <w:lang w:val="en-US"/>
        </w:rPr>
        <w:t xml:space="preserve">. </w:t>
      </w:r>
      <w:r w:rsidR="00C11B47">
        <w:rPr>
          <w:b/>
          <w:bCs/>
          <w:color w:val="FF0000"/>
          <w:lang w:val="en-US"/>
        </w:rPr>
        <w:t>Isolated populations across large ranges may all be affected, therefore entire species affected (</w:t>
      </w:r>
      <w:r w:rsidR="00EC4520">
        <w:rPr>
          <w:b/>
          <w:bCs/>
          <w:color w:val="FF0000"/>
          <w:lang w:val="en-US"/>
        </w:rPr>
        <w:t>see</w:t>
      </w:r>
      <w:r w:rsidR="00C11B47">
        <w:rPr>
          <w:b/>
          <w:bCs/>
          <w:color w:val="FF0000"/>
          <w:lang w:val="en-US"/>
        </w:rPr>
        <w:t xml:space="preserve"> (Jump 2005)).</w:t>
      </w:r>
    </w:p>
    <w:p w14:paraId="1247EAD3" w14:textId="50039BF0" w:rsidR="00A601D2" w:rsidRDefault="006249FD" w:rsidP="006249FD">
      <w:pPr>
        <w:pStyle w:val="ListParagraph"/>
        <w:numPr>
          <w:ilvl w:val="0"/>
          <w:numId w:val="3"/>
        </w:numPr>
        <w:jc w:val="both"/>
        <w:rPr>
          <w:color w:val="FF0000"/>
          <w:lang w:val="en-US"/>
        </w:rPr>
      </w:pPr>
      <w:r>
        <w:rPr>
          <w:color w:val="FF0000"/>
          <w:lang w:val="en-US"/>
        </w:rPr>
        <w:t>Thus, m</w:t>
      </w:r>
      <w:r w:rsidR="00920D7F" w:rsidRPr="006249FD">
        <w:rPr>
          <w:color w:val="FF0000"/>
          <w:lang w:val="en-US"/>
        </w:rPr>
        <w:t>aking it important to consider regional influences within species ranges</w:t>
      </w:r>
      <w:r w:rsidR="00DE2A48" w:rsidRPr="006249FD">
        <w:rPr>
          <w:color w:val="FF0000"/>
          <w:lang w:val="en-US"/>
        </w:rPr>
        <w:t>…</w:t>
      </w:r>
      <w:r w:rsidR="00E027C1" w:rsidRPr="006249FD">
        <w:rPr>
          <w:color w:val="FF0000"/>
          <w:lang w:val="en-US"/>
        </w:rPr>
        <w:t xml:space="preserve"> </w:t>
      </w:r>
      <w:r w:rsidR="000C6DF9">
        <w:rPr>
          <w:color w:val="FF0000"/>
          <w:lang w:val="en-US"/>
        </w:rPr>
        <w:t xml:space="preserve"> </w:t>
      </w:r>
    </w:p>
    <w:p w14:paraId="358228F2" w14:textId="0B3AC922" w:rsidR="000C6DF9" w:rsidRPr="006249FD" w:rsidRDefault="000C6DF9" w:rsidP="006249FD">
      <w:pPr>
        <w:pStyle w:val="ListParagraph"/>
        <w:numPr>
          <w:ilvl w:val="0"/>
          <w:numId w:val="3"/>
        </w:numPr>
        <w:jc w:val="both"/>
        <w:rPr>
          <w:color w:val="FF0000"/>
          <w:lang w:val="en-US"/>
        </w:rPr>
      </w:pPr>
      <w:r>
        <w:rPr>
          <w:color w:val="FF0000"/>
          <w:lang w:val="en-US"/>
        </w:rPr>
        <w:t xml:space="preserve">Long lived species can rapidly change allele </w:t>
      </w:r>
      <w:r w:rsidR="00C11B47">
        <w:rPr>
          <w:color w:val="FF0000"/>
          <w:lang w:val="en-US"/>
        </w:rPr>
        <w:t>frequencies</w:t>
      </w:r>
      <w:r>
        <w:rPr>
          <w:color w:val="FF0000"/>
          <w:lang w:val="en-US"/>
        </w:rPr>
        <w:t xml:space="preserve"> within generation due to number of offspring produced</w:t>
      </w:r>
    </w:p>
    <w:p w14:paraId="029B614A" w14:textId="0559EDB1" w:rsidR="000F55B9" w:rsidRPr="00A601D2" w:rsidRDefault="000F55B9" w:rsidP="00ED0964">
      <w:pPr>
        <w:jc w:val="both"/>
        <w:rPr>
          <w:b/>
          <w:bCs/>
          <w:color w:val="FF0000"/>
          <w:lang w:val="en-US"/>
        </w:rPr>
      </w:pPr>
      <w:r>
        <w:rPr>
          <w:b/>
          <w:bCs/>
          <w:color w:val="FF0000"/>
          <w:lang w:val="en-US"/>
        </w:rPr>
        <w:t>Species regions (trailing/core/leading edge)</w:t>
      </w:r>
    </w:p>
    <w:p w14:paraId="30B2BC4C" w14:textId="71260587" w:rsidR="001916D4" w:rsidRPr="008E741A" w:rsidRDefault="00554D6A" w:rsidP="00402790">
      <w:pPr>
        <w:jc w:val="both"/>
        <w:rPr>
          <w:b/>
          <w:bCs/>
          <w:color w:val="FF0000"/>
          <w:lang w:val="en-US"/>
        </w:rPr>
      </w:pPr>
      <w:proofErr w:type="spellStart"/>
      <w:r w:rsidRPr="008E741A">
        <w:rPr>
          <w:b/>
          <w:bCs/>
          <w:color w:val="FF0000"/>
          <w:lang w:val="en-US"/>
        </w:rPr>
        <w:t>Apoly</w:t>
      </w:r>
      <w:proofErr w:type="spellEnd"/>
      <w:r w:rsidR="00642482">
        <w:rPr>
          <w:b/>
          <w:bCs/>
          <w:color w:val="FF0000"/>
          <w:lang w:val="en-US"/>
        </w:rPr>
        <w:t>/</w:t>
      </w:r>
      <w:r w:rsidRPr="008E741A">
        <w:rPr>
          <w:b/>
          <w:bCs/>
          <w:color w:val="FF0000"/>
          <w:lang w:val="en-US"/>
        </w:rPr>
        <w:t xml:space="preserve">Research objectives and aims </w:t>
      </w:r>
    </w:p>
    <w:p w14:paraId="7F0AEA3E" w14:textId="6BE9B7F4" w:rsidR="001916D4" w:rsidRDefault="001916D4" w:rsidP="00402790">
      <w:pPr>
        <w:jc w:val="both"/>
        <w:rPr>
          <w:lang w:val="en-US"/>
        </w:rPr>
      </w:pPr>
    </w:p>
    <w:p w14:paraId="00430C72" w14:textId="77777777" w:rsidR="00225F61" w:rsidRPr="001916D4" w:rsidRDefault="00225F61" w:rsidP="00402790">
      <w:pPr>
        <w:jc w:val="both"/>
        <w:rPr>
          <w:lang w:val="en-US"/>
        </w:rPr>
      </w:pPr>
    </w:p>
    <w:p w14:paraId="2D6DE319" w14:textId="0F2C7C96" w:rsidR="00194015" w:rsidRDefault="00194015" w:rsidP="00402790">
      <w:pPr>
        <w:jc w:val="both"/>
        <w:rPr>
          <w:lang w:val="en-US"/>
        </w:rPr>
      </w:pPr>
    </w:p>
    <w:p w14:paraId="38B44283" w14:textId="73E3607E" w:rsidR="008E741A" w:rsidRDefault="008E741A" w:rsidP="00402790">
      <w:pPr>
        <w:jc w:val="both"/>
        <w:rPr>
          <w:lang w:val="en-US"/>
        </w:rPr>
      </w:pPr>
    </w:p>
    <w:p w14:paraId="74F9B29D" w14:textId="2A462028" w:rsidR="00F46A79" w:rsidRDefault="00F46A79" w:rsidP="00402790">
      <w:pPr>
        <w:jc w:val="both"/>
        <w:rPr>
          <w:lang w:val="en-US"/>
        </w:rPr>
      </w:pPr>
    </w:p>
    <w:p w14:paraId="5F4C6064" w14:textId="101ACF92" w:rsidR="00F46A79" w:rsidRDefault="00F46A79" w:rsidP="00402790">
      <w:pPr>
        <w:jc w:val="both"/>
        <w:rPr>
          <w:lang w:val="en-US"/>
        </w:rPr>
      </w:pPr>
    </w:p>
    <w:p w14:paraId="6F99D573" w14:textId="7B9E8C91" w:rsidR="00F46A79" w:rsidRDefault="00F46A79" w:rsidP="00402790">
      <w:pPr>
        <w:jc w:val="both"/>
        <w:rPr>
          <w:lang w:val="en-US"/>
        </w:rPr>
      </w:pPr>
    </w:p>
    <w:p w14:paraId="0C83972E" w14:textId="2F4B86F8" w:rsidR="00F46A79" w:rsidRDefault="00F46A79" w:rsidP="00402790">
      <w:pPr>
        <w:jc w:val="both"/>
        <w:rPr>
          <w:lang w:val="en-US"/>
        </w:rPr>
      </w:pPr>
    </w:p>
    <w:p w14:paraId="7F85A7F7" w14:textId="4589A0B2" w:rsidR="00F46A79" w:rsidRDefault="00F46A79" w:rsidP="00402790">
      <w:pPr>
        <w:jc w:val="both"/>
        <w:rPr>
          <w:lang w:val="en-US"/>
        </w:rPr>
      </w:pPr>
    </w:p>
    <w:p w14:paraId="4BE6B124" w14:textId="6C26A22B" w:rsidR="00F46A79" w:rsidRDefault="00F46A79" w:rsidP="00402790">
      <w:pPr>
        <w:jc w:val="both"/>
        <w:rPr>
          <w:lang w:val="en-US"/>
        </w:rPr>
      </w:pPr>
    </w:p>
    <w:p w14:paraId="212841A3" w14:textId="206AC0FD" w:rsidR="00F46A79" w:rsidRDefault="00F46A79" w:rsidP="00402790">
      <w:pPr>
        <w:jc w:val="both"/>
        <w:rPr>
          <w:lang w:val="en-US"/>
        </w:rPr>
      </w:pPr>
    </w:p>
    <w:p w14:paraId="3A7A7B48" w14:textId="07D85D0A" w:rsidR="00F46A79" w:rsidRDefault="00F46A79" w:rsidP="00402790">
      <w:pPr>
        <w:jc w:val="both"/>
        <w:rPr>
          <w:lang w:val="en-US"/>
        </w:rPr>
      </w:pPr>
    </w:p>
    <w:p w14:paraId="127600FB" w14:textId="54106770" w:rsidR="00F46A79" w:rsidRDefault="00F46A79" w:rsidP="00402790">
      <w:pPr>
        <w:jc w:val="both"/>
        <w:rPr>
          <w:lang w:val="en-US"/>
        </w:rPr>
      </w:pPr>
    </w:p>
    <w:p w14:paraId="145D0DC1" w14:textId="50E56553" w:rsidR="00F46A79" w:rsidRDefault="00F46A79" w:rsidP="00402790">
      <w:pPr>
        <w:jc w:val="both"/>
        <w:rPr>
          <w:lang w:val="en-US"/>
        </w:rPr>
      </w:pPr>
    </w:p>
    <w:p w14:paraId="0B6D148C" w14:textId="72B9E7D8" w:rsidR="00F46A79" w:rsidRDefault="00F46A79" w:rsidP="00402790">
      <w:pPr>
        <w:jc w:val="both"/>
        <w:rPr>
          <w:lang w:val="en-US"/>
        </w:rPr>
      </w:pPr>
    </w:p>
    <w:p w14:paraId="61003105" w14:textId="5F6567DA" w:rsidR="00F46A79" w:rsidRDefault="00F46A79" w:rsidP="00402790">
      <w:pPr>
        <w:jc w:val="both"/>
        <w:rPr>
          <w:lang w:val="en-US"/>
        </w:rPr>
      </w:pPr>
    </w:p>
    <w:p w14:paraId="504E0AA2" w14:textId="5CFACD07" w:rsidR="00F46A79" w:rsidRDefault="00F46A79" w:rsidP="00402790">
      <w:pPr>
        <w:jc w:val="both"/>
        <w:rPr>
          <w:lang w:val="en-US"/>
        </w:rPr>
      </w:pPr>
    </w:p>
    <w:p w14:paraId="1C988021" w14:textId="21782BC3" w:rsidR="00F46A79" w:rsidRDefault="00F46A79" w:rsidP="00402790">
      <w:pPr>
        <w:jc w:val="both"/>
        <w:rPr>
          <w:lang w:val="en-US"/>
        </w:rPr>
      </w:pPr>
    </w:p>
    <w:p w14:paraId="0489FC51" w14:textId="4EFBD229" w:rsidR="00F46A79" w:rsidRDefault="00F46A79" w:rsidP="00402790">
      <w:pPr>
        <w:jc w:val="both"/>
        <w:rPr>
          <w:lang w:val="en-US"/>
        </w:rPr>
      </w:pPr>
    </w:p>
    <w:p w14:paraId="2DBA5134" w14:textId="77777777" w:rsidR="00F46A79" w:rsidRDefault="00F46A79" w:rsidP="00402790">
      <w:pPr>
        <w:jc w:val="both"/>
        <w:rPr>
          <w:lang w:val="en-US"/>
        </w:rPr>
      </w:pPr>
    </w:p>
    <w:p w14:paraId="1D855021" w14:textId="1E5FD4A3" w:rsidR="008E741A" w:rsidRDefault="008E741A" w:rsidP="00402790">
      <w:pPr>
        <w:jc w:val="both"/>
        <w:rPr>
          <w:lang w:val="en-US"/>
        </w:rPr>
      </w:pPr>
    </w:p>
    <w:p w14:paraId="5D6D321A" w14:textId="385EC9A3" w:rsidR="008E741A" w:rsidRDefault="008E741A" w:rsidP="00402790">
      <w:pPr>
        <w:jc w:val="both"/>
        <w:rPr>
          <w:lang w:val="en-US"/>
        </w:rPr>
      </w:pPr>
    </w:p>
    <w:p w14:paraId="276A3713" w14:textId="77777777" w:rsidR="00D11B0C" w:rsidRDefault="00D11B0C" w:rsidP="00402790">
      <w:pPr>
        <w:jc w:val="both"/>
        <w:rPr>
          <w:lang w:val="en-US"/>
        </w:rPr>
      </w:pPr>
    </w:p>
    <w:p w14:paraId="66A87D42" w14:textId="16A2C998" w:rsidR="00194015" w:rsidRDefault="00C4067B" w:rsidP="0031542C">
      <w:pPr>
        <w:pStyle w:val="Heading1"/>
        <w:rPr>
          <w:lang w:val="en-US"/>
        </w:rPr>
      </w:pPr>
      <w:r>
        <w:rPr>
          <w:lang w:val="en-US"/>
        </w:rPr>
        <w:lastRenderedPageBreak/>
        <w:t>Methods</w:t>
      </w:r>
      <w:r w:rsidR="00F448E4">
        <w:rPr>
          <w:lang w:val="en-US"/>
        </w:rPr>
        <w:t xml:space="preserve"> </w:t>
      </w:r>
    </w:p>
    <w:p w14:paraId="2AC54E83" w14:textId="34D25A2E" w:rsidR="00D11B0C" w:rsidRPr="00C71801" w:rsidRDefault="00D11B0C" w:rsidP="00D11B0C">
      <w:pPr>
        <w:spacing w:after="0" w:line="240" w:lineRule="auto"/>
        <w:rPr>
          <w:rFonts w:cstheme="minorHAnsi"/>
          <w:b/>
          <w:bCs/>
          <w:lang w:val="en-US"/>
        </w:rPr>
      </w:pPr>
      <w:commentRangeStart w:id="0"/>
      <w:r w:rsidRPr="00C71801">
        <w:rPr>
          <w:rFonts w:cstheme="minorHAnsi"/>
          <w:b/>
          <w:bCs/>
          <w:lang w:val="en-US"/>
        </w:rPr>
        <w:t># Is it necessary to mention the common garden experiment design</w:t>
      </w:r>
      <w:r w:rsidR="0016305C">
        <w:rPr>
          <w:rFonts w:cstheme="minorHAnsi"/>
          <w:b/>
          <w:bCs/>
          <w:lang w:val="en-US"/>
        </w:rPr>
        <w:t>?</w:t>
      </w:r>
      <w:r w:rsidRPr="00C71801">
        <w:rPr>
          <w:rFonts w:cstheme="minorHAnsi"/>
          <w:b/>
          <w:bCs/>
          <w:lang w:val="en-US"/>
        </w:rPr>
        <w:t xml:space="preserve"> since it is not relevant for the </w:t>
      </w:r>
    </w:p>
    <w:p w14:paraId="6E61C8BC" w14:textId="77777777" w:rsidR="00D11B0C" w:rsidRPr="00C71801" w:rsidRDefault="00D11B0C" w:rsidP="00D11B0C">
      <w:pPr>
        <w:spacing w:after="0" w:line="240" w:lineRule="auto"/>
        <w:rPr>
          <w:rFonts w:cstheme="minorHAnsi"/>
          <w:b/>
          <w:bCs/>
          <w:lang w:val="en-US"/>
        </w:rPr>
      </w:pPr>
      <w:r w:rsidRPr="00C71801">
        <w:rPr>
          <w:rFonts w:cstheme="minorHAnsi"/>
          <w:b/>
          <w:bCs/>
          <w:lang w:val="en-US"/>
        </w:rPr>
        <w:t xml:space="preserve"># metrics that we measured in this </w:t>
      </w:r>
      <w:proofErr w:type="spellStart"/>
      <w:r w:rsidRPr="00C71801">
        <w:rPr>
          <w:rFonts w:cstheme="minorHAnsi"/>
          <w:b/>
          <w:bCs/>
          <w:lang w:val="en-US"/>
        </w:rPr>
        <w:t>manuscprit</w:t>
      </w:r>
      <w:proofErr w:type="spellEnd"/>
      <w:r w:rsidRPr="00C71801">
        <w:rPr>
          <w:rFonts w:cstheme="minorHAnsi"/>
          <w:b/>
          <w:bCs/>
          <w:lang w:val="en-US"/>
        </w:rPr>
        <w:t xml:space="preserve"> (metabolic rate, </w:t>
      </w:r>
      <w:proofErr w:type="spellStart"/>
      <w:r w:rsidRPr="00C71801">
        <w:rPr>
          <w:rFonts w:cstheme="minorHAnsi"/>
          <w:b/>
          <w:bCs/>
          <w:lang w:val="en-US"/>
        </w:rPr>
        <w:t>pha</w:t>
      </w:r>
      <w:proofErr w:type="spellEnd"/>
      <w:r w:rsidRPr="00C71801">
        <w:rPr>
          <w:rFonts w:cstheme="minorHAnsi"/>
          <w:b/>
          <w:bCs/>
          <w:lang w:val="en-US"/>
        </w:rPr>
        <w:t xml:space="preserve">, hematocrit, enzymes, genetics) </w:t>
      </w:r>
      <w:commentRangeEnd w:id="0"/>
      <w:r w:rsidR="0023744D">
        <w:rPr>
          <w:rStyle w:val="CommentReference"/>
        </w:rPr>
        <w:commentReference w:id="0"/>
      </w:r>
    </w:p>
    <w:p w14:paraId="7E1C9D23" w14:textId="77777777" w:rsidR="00D11B0C" w:rsidRPr="00D11B0C" w:rsidRDefault="00D11B0C" w:rsidP="00D11B0C">
      <w:pPr>
        <w:rPr>
          <w:lang w:val="en-US"/>
        </w:rPr>
      </w:pPr>
    </w:p>
    <w:p w14:paraId="3345080B" w14:textId="679F650A" w:rsidR="008C51BB" w:rsidRDefault="008900BF" w:rsidP="008C51BB">
      <w:pPr>
        <w:pStyle w:val="Heading2"/>
        <w:rPr>
          <w:lang w:val="en-US"/>
        </w:rPr>
      </w:pPr>
      <w:del w:id="1" w:author="Jennifer Donelson" w:date="2023-02-10T12:38:00Z">
        <w:r w:rsidDel="0023744D">
          <w:rPr>
            <w:lang w:val="en-US"/>
          </w:rPr>
          <w:delText>S</w:delText>
        </w:r>
        <w:r w:rsidR="006A5DF6" w:rsidDel="0023744D">
          <w:rPr>
            <w:lang w:val="en-US"/>
          </w:rPr>
          <w:delText xml:space="preserve">ampling </w:delText>
        </w:r>
      </w:del>
      <w:ins w:id="2" w:author="Jennifer Donelson" w:date="2023-02-10T12:38:00Z">
        <w:r w:rsidR="0023744D">
          <w:rPr>
            <w:lang w:val="en-US"/>
          </w:rPr>
          <w:t xml:space="preserve">Study species and </w:t>
        </w:r>
      </w:ins>
    </w:p>
    <w:p w14:paraId="34456309" w14:textId="5B0DA3CA" w:rsidR="0023744D" w:rsidRDefault="00FD02A8" w:rsidP="00530D58">
      <w:pPr>
        <w:jc w:val="both"/>
        <w:rPr>
          <w:ins w:id="3" w:author="Jennifer Donelson" w:date="2023-02-10T12:40:00Z"/>
          <w:lang w:val="en-US"/>
        </w:rPr>
      </w:pPr>
      <w:commentRangeStart w:id="4"/>
      <w:r>
        <w:rPr>
          <w:lang w:val="en-US"/>
        </w:rPr>
        <w:t xml:space="preserve">The tropical damselfish </w:t>
      </w:r>
      <w:proofErr w:type="spellStart"/>
      <w:r>
        <w:rPr>
          <w:i/>
          <w:iCs/>
          <w:lang w:val="en-US"/>
        </w:rPr>
        <w:t>Acanthochromis</w:t>
      </w:r>
      <w:proofErr w:type="spellEnd"/>
      <w:r>
        <w:rPr>
          <w:i/>
          <w:iCs/>
          <w:lang w:val="en-US"/>
        </w:rPr>
        <w:t xml:space="preserve"> polyacanthus</w:t>
      </w:r>
      <w:r>
        <w:rPr>
          <w:lang w:val="en-US"/>
        </w:rPr>
        <w:t xml:space="preserve"> w</w:t>
      </w:r>
      <w:r w:rsidR="00EA0254">
        <w:rPr>
          <w:lang w:val="en-US"/>
        </w:rPr>
        <w:t>as</w:t>
      </w:r>
      <w:r>
        <w:rPr>
          <w:lang w:val="en-US"/>
        </w:rPr>
        <w:t xml:space="preserve"> used in the present study because </w:t>
      </w:r>
      <w:r w:rsidR="00A367C3">
        <w:rPr>
          <w:lang w:val="en-US"/>
        </w:rPr>
        <w:t>its</w:t>
      </w:r>
      <w:r>
        <w:rPr>
          <w:lang w:val="en-US"/>
        </w:rPr>
        <w:t xml:space="preserve"> life history traits</w:t>
      </w:r>
      <w:r w:rsidR="0019798D">
        <w:rPr>
          <w:lang w:val="en-US"/>
        </w:rPr>
        <w:t xml:space="preserve"> are</w:t>
      </w:r>
      <w:r w:rsidR="008B410C">
        <w:rPr>
          <w:lang w:val="en-US"/>
        </w:rPr>
        <w:t xml:space="preserve"> well</w:t>
      </w:r>
      <w:r w:rsidR="0019798D">
        <w:rPr>
          <w:lang w:val="en-US"/>
        </w:rPr>
        <w:t xml:space="preserve"> suited to promote local adaptation</w:t>
      </w:r>
      <w:commentRangeStart w:id="5"/>
      <w:r w:rsidR="003B62DD">
        <w:rPr>
          <w:lang w:val="en-US"/>
        </w:rPr>
        <w:fldChar w:fldCharType="begin" w:fldLock="1"/>
      </w:r>
      <w:r w:rsidR="003B62DD">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21&lt;/sup&gt;","plainTextFormattedCitation":"21","previouslyFormattedCitation":"&lt;sup&gt;21&lt;/sup&gt;"},"properties":{"noteIndex":0},"schema":"https://github.com/citation-style-language/schema/raw/master/csl-citation.json"}</w:instrText>
      </w:r>
      <w:r w:rsidR="003B62DD">
        <w:rPr>
          <w:lang w:val="en-US"/>
        </w:rPr>
        <w:fldChar w:fldCharType="separate"/>
      </w:r>
      <w:r w:rsidR="003B62DD" w:rsidRPr="00164449">
        <w:rPr>
          <w:noProof/>
          <w:vertAlign w:val="superscript"/>
          <w:lang w:val="en-US"/>
        </w:rPr>
        <w:t>21</w:t>
      </w:r>
      <w:r w:rsidR="003B62DD">
        <w:rPr>
          <w:lang w:val="en-US"/>
        </w:rPr>
        <w:fldChar w:fldCharType="end"/>
      </w:r>
      <w:commentRangeEnd w:id="5"/>
      <w:r w:rsidR="0023744D">
        <w:rPr>
          <w:rStyle w:val="CommentReference"/>
        </w:rPr>
        <w:commentReference w:id="5"/>
      </w:r>
      <w:del w:id="6" w:author="Jennifer Donelson" w:date="2023-02-10T12:41:00Z">
        <w:r w:rsidR="00C34795" w:rsidDel="0023744D">
          <w:rPr>
            <w:lang w:val="en-US"/>
          </w:rPr>
          <w:delText>;</w:delText>
        </w:r>
      </w:del>
      <w:ins w:id="7" w:author="Jennifer Donelson" w:date="2023-02-10T12:41:00Z">
        <w:r w:rsidR="0023744D">
          <w:rPr>
            <w:lang w:val="en-US"/>
          </w:rPr>
          <w:t>. Specifically,</w:t>
        </w:r>
      </w:ins>
      <w:r w:rsidR="00C34795">
        <w:rPr>
          <w:lang w:val="en-US"/>
        </w:rPr>
        <w:t xml:space="preserve"> </w:t>
      </w:r>
      <w:r w:rsidR="002547C3">
        <w:rPr>
          <w:i/>
          <w:iCs/>
          <w:lang w:val="en-US"/>
        </w:rPr>
        <w:t>A. polyacanthus</w:t>
      </w:r>
      <w:r w:rsidR="002547C3">
        <w:rPr>
          <w:lang w:val="en-US"/>
        </w:rPr>
        <w:t xml:space="preserve"> </w:t>
      </w:r>
      <w:del w:id="8" w:author="Jennifer Donelson" w:date="2023-02-10T12:41:00Z">
        <w:r w:rsidR="002547C3" w:rsidDel="0023744D">
          <w:rPr>
            <w:lang w:val="en-US"/>
          </w:rPr>
          <w:delText>display</w:delText>
        </w:r>
        <w:r w:rsidR="00164449" w:rsidDel="0023744D">
          <w:rPr>
            <w:lang w:val="en-US"/>
          </w:rPr>
          <w:delText>s</w:delText>
        </w:r>
        <w:r w:rsidR="002547C3" w:rsidDel="0023744D">
          <w:rPr>
            <w:lang w:val="en-US"/>
          </w:rPr>
          <w:delText xml:space="preserve"> </w:delText>
        </w:r>
      </w:del>
      <w:ins w:id="9" w:author="Jennifer Donelson" w:date="2023-02-10T12:41:00Z">
        <w:r w:rsidR="0023744D">
          <w:rPr>
            <w:lang w:val="en-US"/>
          </w:rPr>
          <w:t xml:space="preserve">possesses </w:t>
        </w:r>
      </w:ins>
      <w:r w:rsidR="002547C3">
        <w:rPr>
          <w:lang w:val="en-US"/>
        </w:rPr>
        <w:t xml:space="preserve">direct </w:t>
      </w:r>
      <w:ins w:id="10" w:author="Jennifer Donelson" w:date="2023-02-10T12:42:00Z">
        <w:r w:rsidR="0023744D">
          <w:rPr>
            <w:lang w:val="en-US"/>
          </w:rPr>
          <w:t xml:space="preserve">development </w:t>
        </w:r>
      </w:ins>
      <w:ins w:id="11" w:author="Jennifer Donelson" w:date="2023-02-10T12:43:00Z">
        <w:r w:rsidR="0023744D">
          <w:rPr>
            <w:lang w:val="en-US"/>
          </w:rPr>
          <w:t xml:space="preserve">(ref) </w:t>
        </w:r>
      </w:ins>
      <w:ins w:id="12" w:author="Jennifer Donelson" w:date="2023-02-10T12:42:00Z">
        <w:r w:rsidR="0023744D">
          <w:rPr>
            <w:lang w:val="en-US"/>
          </w:rPr>
          <w:t xml:space="preserve">and both </w:t>
        </w:r>
      </w:ins>
      <w:r w:rsidR="002547C3">
        <w:rPr>
          <w:lang w:val="en-US"/>
        </w:rPr>
        <w:t>parent</w:t>
      </w:r>
      <w:ins w:id="13" w:author="Jennifer Donelson" w:date="2023-02-10T12:43:00Z">
        <w:r w:rsidR="0023744D">
          <w:rPr>
            <w:lang w:val="en-US"/>
          </w:rPr>
          <w:t xml:space="preserve">s </w:t>
        </w:r>
      </w:ins>
      <w:del w:id="14" w:author="Jennifer Donelson" w:date="2023-02-10T12:43:00Z">
        <w:r w:rsidR="002547C3" w:rsidDel="0023744D">
          <w:rPr>
            <w:lang w:val="en-US"/>
          </w:rPr>
          <w:delText>al behavior</w:delText>
        </w:r>
      </w:del>
      <w:ins w:id="15" w:author="Jennifer Donelson" w:date="2023-02-10T12:43:00Z">
        <w:r w:rsidR="0023744D">
          <w:rPr>
            <w:lang w:val="en-US"/>
          </w:rPr>
          <w:t xml:space="preserve">provide care during </w:t>
        </w:r>
      </w:ins>
      <w:ins w:id="16" w:author="Jennifer Donelson" w:date="2023-02-10T12:44:00Z">
        <w:r w:rsidR="0023744D">
          <w:rPr>
            <w:lang w:val="en-US"/>
          </w:rPr>
          <w:t>embryonic</w:t>
        </w:r>
      </w:ins>
      <w:r w:rsidR="002547C3">
        <w:rPr>
          <w:lang w:val="en-US"/>
        </w:rPr>
        <w:t xml:space="preserve"> </w:t>
      </w:r>
      <w:del w:id="17" w:author="Jennifer Donelson" w:date="2023-02-10T12:44:00Z">
        <w:r w:rsidR="00190355" w:rsidDel="0023744D">
          <w:rPr>
            <w:lang w:val="en-US"/>
          </w:rPr>
          <w:delText xml:space="preserve">during </w:delText>
        </w:r>
      </w:del>
      <w:ins w:id="18" w:author="Jennifer Donelson" w:date="2023-02-10T12:44:00Z">
        <w:r w:rsidR="0023744D">
          <w:rPr>
            <w:lang w:val="en-US"/>
          </w:rPr>
          <w:t xml:space="preserve">and early </w:t>
        </w:r>
      </w:ins>
      <w:r w:rsidR="00190355">
        <w:rPr>
          <w:lang w:val="en-US"/>
        </w:rPr>
        <w:t>juvenile development</w:t>
      </w:r>
      <w:ins w:id="19" w:author="Jennifer Donelson" w:date="2023-02-10T12:44:00Z">
        <w:r w:rsidR="0023744D">
          <w:rPr>
            <w:lang w:val="en-US"/>
          </w:rPr>
          <w:t xml:space="preserve"> (ref). This species is distributed </w:t>
        </w:r>
      </w:ins>
      <w:del w:id="20" w:author="Jennifer Donelson" w:date="2023-02-10T12:44:00Z">
        <w:r w:rsidR="00190355" w:rsidDel="0023744D">
          <w:rPr>
            <w:lang w:val="en-US"/>
          </w:rPr>
          <w:delText xml:space="preserve">, possess a </w:delText>
        </w:r>
      </w:del>
      <w:r w:rsidR="00190355">
        <w:rPr>
          <w:lang w:val="en-US"/>
        </w:rPr>
        <w:t>broad</w:t>
      </w:r>
      <w:ins w:id="21" w:author="Jennifer Donelson" w:date="2023-02-10T12:44:00Z">
        <w:r w:rsidR="0023744D">
          <w:rPr>
            <w:lang w:val="en-US"/>
          </w:rPr>
          <w:t>ly across the Indo-Pacific (</w:t>
        </w:r>
      </w:ins>
      <w:ins w:id="22" w:author="Jennifer Donelson" w:date="2023-02-10T12:46:00Z">
        <w:r w:rsidR="0023744D">
          <w:rPr>
            <w:lang w:val="en-US"/>
          </w:rPr>
          <w:t>depth</w:t>
        </w:r>
        <w:proofErr w:type="gramStart"/>
        <w:r w:rsidR="0023744D">
          <w:rPr>
            <w:lang w:val="en-US"/>
          </w:rPr>
          <w:t>: ,</w:t>
        </w:r>
        <w:proofErr w:type="gramEnd"/>
        <w:r w:rsidR="0023744D">
          <w:rPr>
            <w:lang w:val="en-US"/>
          </w:rPr>
          <w:t xml:space="preserve"> </w:t>
        </w:r>
      </w:ins>
      <w:proofErr w:type="spellStart"/>
      <w:ins w:id="23" w:author="Jennifer Donelson" w:date="2023-02-10T12:44:00Z">
        <w:r w:rsidR="0023744D">
          <w:rPr>
            <w:lang w:val="en-US"/>
          </w:rPr>
          <w:t>lat</w:t>
        </w:r>
        <w:proofErr w:type="spellEnd"/>
        <w:r w:rsidR="0023744D">
          <w:rPr>
            <w:lang w:val="en-US"/>
          </w:rPr>
          <w:t xml:space="preserve"> and long of range)</w:t>
        </w:r>
      </w:ins>
      <w:r w:rsidR="00190355">
        <w:rPr>
          <w:lang w:val="en-US"/>
        </w:rPr>
        <w:t xml:space="preserve"> </w:t>
      </w:r>
      <w:ins w:id="24" w:author="Jennifer Donelson" w:date="2023-02-10T12:45:00Z">
        <w:r w:rsidR="0023744D">
          <w:rPr>
            <w:lang w:val="en-US"/>
          </w:rPr>
          <w:t xml:space="preserve">and this </w:t>
        </w:r>
      </w:ins>
      <w:r w:rsidR="00190355">
        <w:rPr>
          <w:lang w:val="en-US"/>
        </w:rPr>
        <w:t>geographic distribution</w:t>
      </w:r>
      <w:r w:rsidR="00D64E9D">
        <w:rPr>
          <w:lang w:val="en-US"/>
        </w:rPr>
        <w:t xml:space="preserve"> </w:t>
      </w:r>
      <w:del w:id="25" w:author="Jennifer Donelson" w:date="2023-02-10T12:45:00Z">
        <w:r w:rsidR="00D64E9D" w:rsidDel="0023744D">
          <w:rPr>
            <w:lang w:val="en-US"/>
          </w:rPr>
          <w:delText xml:space="preserve">across </w:delText>
        </w:r>
      </w:del>
      <w:ins w:id="26" w:author="Jennifer Donelson" w:date="2023-02-10T12:45:00Z">
        <w:r w:rsidR="0023744D">
          <w:rPr>
            <w:lang w:val="en-US"/>
          </w:rPr>
          <w:t xml:space="preserve">encompasses a range of </w:t>
        </w:r>
      </w:ins>
      <w:r w:rsidR="00D64E9D">
        <w:rPr>
          <w:lang w:val="en-US"/>
        </w:rPr>
        <w:t xml:space="preserve">thermal </w:t>
      </w:r>
      <w:del w:id="27" w:author="Jennifer Donelson" w:date="2023-02-10T12:45:00Z">
        <w:r w:rsidR="00D64E9D" w:rsidDel="0023744D">
          <w:rPr>
            <w:lang w:val="en-US"/>
          </w:rPr>
          <w:delText xml:space="preserve">variable </w:delText>
        </w:r>
      </w:del>
      <w:r w:rsidR="00D64E9D">
        <w:rPr>
          <w:lang w:val="en-US"/>
        </w:rPr>
        <w:t>environments</w:t>
      </w:r>
      <w:ins w:id="28" w:author="Jennifer Donelson" w:date="2023-02-10T12:45:00Z">
        <w:r w:rsidR="0023744D">
          <w:rPr>
            <w:lang w:val="en-US"/>
          </w:rPr>
          <w:t xml:space="preserve"> (). </w:t>
        </w:r>
      </w:ins>
      <w:ins w:id="29" w:author="Jennifer Donelson" w:date="2023-02-10T12:46:00Z">
        <w:r w:rsidR="0023744D">
          <w:rPr>
            <w:lang w:val="en-US"/>
          </w:rPr>
          <w:t xml:space="preserve">Research to date indicates that </w:t>
        </w:r>
      </w:ins>
      <w:del w:id="30" w:author="Jennifer Donelson" w:date="2023-02-10T12:45:00Z">
        <w:r w:rsidR="00D64E9D" w:rsidDel="0023744D">
          <w:rPr>
            <w:lang w:val="en-US"/>
          </w:rPr>
          <w:delText xml:space="preserve">, </w:delText>
        </w:r>
      </w:del>
      <w:del w:id="31" w:author="Jennifer Donelson" w:date="2023-02-10T12:46:00Z">
        <w:r w:rsidR="00D64E9D" w:rsidDel="0023744D">
          <w:rPr>
            <w:lang w:val="en-US"/>
          </w:rPr>
          <w:delText>and</w:delText>
        </w:r>
      </w:del>
      <w:ins w:id="32" w:author="Jennifer Donelson" w:date="2023-02-10T12:46:00Z">
        <w:r w:rsidR="0023744D">
          <w:rPr>
            <w:lang w:val="en-US"/>
          </w:rPr>
          <w:t>fish</w:t>
        </w:r>
      </w:ins>
      <w:r w:rsidR="00925782">
        <w:rPr>
          <w:lang w:val="en-US"/>
        </w:rPr>
        <w:t xml:space="preserve"> are unable to easily disperse across large distances </w:t>
      </w:r>
      <w:r w:rsidR="00BA3E56">
        <w:rPr>
          <w:lang w:val="en-US"/>
        </w:rPr>
        <w:t>or depth</w:t>
      </w:r>
      <w:r w:rsidR="006266DB">
        <w:rPr>
          <w:lang w:val="en-US"/>
        </w:rPr>
        <w:t>s</w:t>
      </w:r>
      <w:r w:rsidR="00BA3E56">
        <w:rPr>
          <w:lang w:val="en-US"/>
        </w:rPr>
        <w:t xml:space="preserve"> (&lt;10-15m</w:t>
      </w:r>
      <w:r w:rsidR="00BA3E56" w:rsidRPr="00BA3E56">
        <w:rPr>
          <w:highlight w:val="yellow"/>
          <w:lang w:val="en-US"/>
        </w:rPr>
        <w:t xml:space="preserve">: </w:t>
      </w:r>
      <w:commentRangeStart w:id="33"/>
      <w:r w:rsidR="00BA3E56" w:rsidRPr="00BA3E56">
        <w:rPr>
          <w:highlight w:val="yellow"/>
          <w:lang w:val="en-US"/>
        </w:rPr>
        <w:t>citation needed</w:t>
      </w:r>
      <w:commentRangeEnd w:id="33"/>
      <w:r w:rsidR="0023744D">
        <w:rPr>
          <w:rStyle w:val="CommentReference"/>
        </w:rPr>
        <w:commentReference w:id="33"/>
      </w:r>
      <w:r w:rsidR="00BA3E56">
        <w:rPr>
          <w:lang w:val="en-US"/>
        </w:rPr>
        <w:t>)</w:t>
      </w:r>
      <w:r w:rsidR="007E4C16">
        <w:rPr>
          <w:lang w:val="en-US"/>
        </w:rPr>
        <w:t xml:space="preserve">. </w:t>
      </w:r>
      <w:commentRangeEnd w:id="4"/>
      <w:r w:rsidR="0023744D">
        <w:rPr>
          <w:rStyle w:val="CommentReference"/>
        </w:rPr>
        <w:commentReference w:id="4"/>
      </w:r>
    </w:p>
    <w:p w14:paraId="18AD81FD" w14:textId="5EF232B6" w:rsidR="00B30D29" w:rsidRPr="00ED776A" w:rsidRDefault="002B3CCE" w:rsidP="00530D58">
      <w:pPr>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del w:id="34" w:author="Jennifer Donelson" w:date="2023-02-10T12:39:00Z">
        <w:r w:rsidR="00A52B3F" w:rsidDel="0023744D">
          <w:rPr>
            <w:lang w:val="en-US"/>
          </w:rPr>
          <w:delText>partners within the aquarium fisheries trade</w:delText>
        </w:r>
      </w:del>
      <w:ins w:id="35" w:author="Jennifer Donelson" w:date="2023-02-10T12:39:00Z">
        <w:r w:rsidR="0023744D">
          <w:rPr>
            <w:lang w:val="en-US"/>
          </w:rPr>
          <w:t>professional collectors</w:t>
        </w:r>
      </w:ins>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ins w:id="36" w:author="Jennifer Donelson" w:date="2023-02-10T12:39:00Z">
        <w:r w:rsidR="0023744D">
          <w:rPr>
            <w:lang w:val="en-US"/>
          </w:rPr>
          <w:t xml:space="preserve"> (Cairns and Mackay)</w:t>
        </w:r>
      </w:ins>
      <w:r w:rsidR="00E21B72">
        <w:rPr>
          <w:lang w:val="en-US"/>
        </w:rPr>
        <w:t>.</w:t>
      </w:r>
      <w:r w:rsidR="001D7E4E">
        <w:rPr>
          <w:lang w:val="en-US"/>
        </w:rPr>
        <w:t xml:space="preserve"> </w:t>
      </w:r>
      <w:r w:rsidR="00E21B72">
        <w:rPr>
          <w:lang w:val="en-US"/>
        </w:rPr>
        <w:t>T</w:t>
      </w:r>
      <w:r w:rsidR="001D7E4E">
        <w:rPr>
          <w:lang w:val="en-US"/>
        </w:rPr>
        <w:t xml:space="preserve">hree reefs from locations around </w:t>
      </w:r>
      <w:commentRangeStart w:id="37"/>
      <w:r w:rsidR="001D7E4E">
        <w:rPr>
          <w:lang w:val="en-US"/>
        </w:rPr>
        <w:t>Cairn</w:t>
      </w:r>
      <w:r w:rsidR="000B2862">
        <w:rPr>
          <w:lang w:val="en-US"/>
        </w:rPr>
        <w:t>s</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DB6B6C">
        <w:rPr>
          <w:lang w:val="en-US"/>
        </w:rPr>
        <w:t>-</w:t>
      </w:r>
      <w:commentRangeStart w:id="38"/>
      <w:r w:rsidR="00DB6B6C">
        <w:rPr>
          <w:lang w:val="en-US"/>
        </w:rPr>
        <w:t>16</w:t>
      </w:r>
      <w:r w:rsidR="00BF57E0">
        <w:rPr>
          <w:lang w:val="en-US"/>
        </w:rPr>
        <w:t>.341, 145.773</w:t>
      </w:r>
      <w:commentRangeEnd w:id="38"/>
      <w:r w:rsidR="00296ECE">
        <w:rPr>
          <w:rStyle w:val="CommentReference"/>
        </w:rPr>
        <w:commentReference w:id="38"/>
      </w:r>
      <w:r w:rsidR="00D65D29">
        <w:rPr>
          <w:lang w:val="en-US"/>
        </w:rPr>
        <w:t>)</w:t>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D65D29" w:rsidRPr="0020483F">
        <w:rPr>
          <w:lang w:val="en-US"/>
        </w:rPr>
        <w:t>(</w:t>
      </w:r>
      <w:r w:rsidR="0020483F">
        <w:rPr>
          <w:lang w:val="en-US"/>
        </w:rPr>
        <w:t>-16.657, 145.990</w:t>
      </w:r>
      <w:r w:rsidR="00D65D29">
        <w:rPr>
          <w:lang w:val="en-US"/>
        </w:rPr>
        <w:t>)</w:t>
      </w:r>
      <w:r w:rsidR="00F810DF">
        <w:rPr>
          <w:lang w:val="en-US"/>
        </w:rPr>
        <w:t>, and Sudbury Reef</w:t>
      </w:r>
      <w:r w:rsidR="00D65D29">
        <w:rPr>
          <w:lang w:val="en-US"/>
        </w:rPr>
        <w:t xml:space="preserve"> (</w:t>
      </w:r>
      <w:r w:rsidR="00F30AC9">
        <w:rPr>
          <w:lang w:val="en-US"/>
        </w:rPr>
        <w:t>-16.996, 146.202</w:t>
      </w:r>
      <w:r w:rsidR="00F810DF">
        <w:rPr>
          <w:lang w:val="en-US"/>
        </w:rPr>
        <w:t>)</w:t>
      </w:r>
      <w:r w:rsidR="00D65D29">
        <w:rPr>
          <w:lang w:val="en-US"/>
        </w:rPr>
        <w:t>, as well as from</w:t>
      </w:r>
      <w:r w:rsidR="00F810DF">
        <w:rPr>
          <w:lang w:val="en-US"/>
        </w:rPr>
        <w:t xml:space="preserve"> </w:t>
      </w:r>
      <w:r w:rsidR="00A552C6">
        <w:rPr>
          <w:lang w:val="en-US"/>
        </w:rPr>
        <w:t>inshore islands and reefs in proximity to</w:t>
      </w:r>
      <w:r w:rsidR="000B2862">
        <w:rPr>
          <w:lang w:val="en-US"/>
        </w:rPr>
        <w:t xml:space="preserve"> Mackay</w:t>
      </w:r>
      <w:r w:rsidR="00A552C6">
        <w:rPr>
          <w:lang w:val="en-US"/>
        </w:rPr>
        <w:t xml:space="preserve"> including:</w:t>
      </w:r>
      <w:r w:rsidR="000B2862">
        <w:rPr>
          <w:lang w:val="en-US"/>
        </w:rPr>
        <w:t xml:space="preserve"> </w:t>
      </w:r>
      <w:r w:rsidR="00CD7929">
        <w:rPr>
          <w:lang w:val="en-US"/>
        </w:rPr>
        <w:t>Cockermouth Island</w:t>
      </w:r>
      <w:r w:rsidR="00A552C6">
        <w:rPr>
          <w:lang w:val="en-US"/>
        </w:rPr>
        <w:t xml:space="preserve"> (</w:t>
      </w:r>
      <w:r w:rsidR="00F30AC9">
        <w:rPr>
          <w:lang w:val="en-US"/>
        </w:rPr>
        <w:t>-20.772, 149.398</w:t>
      </w:r>
      <w:r w:rsidR="00A552C6">
        <w:rPr>
          <w:lang w:val="en-US"/>
        </w:rPr>
        <w:t>)</w:t>
      </w:r>
      <w:r w:rsidR="00CD7929">
        <w:rPr>
          <w:lang w:val="en-US"/>
        </w:rPr>
        <w:t>, Keswick Island</w:t>
      </w:r>
      <w:r w:rsidR="00A552C6">
        <w:rPr>
          <w:lang w:val="en-US"/>
        </w:rPr>
        <w:t xml:space="preserve"> (</w:t>
      </w:r>
      <w:r w:rsidR="006678A0">
        <w:rPr>
          <w:lang w:val="en-US"/>
        </w:rPr>
        <w:t>-20.908, 149.406</w:t>
      </w:r>
      <w:r w:rsidR="00A552C6">
        <w:rPr>
          <w:lang w:val="en-US"/>
        </w:rPr>
        <w:t>)</w:t>
      </w:r>
      <w:r w:rsidR="00CD7929">
        <w:rPr>
          <w:lang w:val="en-US"/>
        </w:rPr>
        <w:t>, and Chauvel Reef</w:t>
      </w:r>
      <w:r w:rsidR="00A552C6">
        <w:rPr>
          <w:lang w:val="en-US"/>
        </w:rPr>
        <w:t xml:space="preserve"> (</w:t>
      </w:r>
      <w:r w:rsidR="002D46F4">
        <w:rPr>
          <w:lang w:val="en-US"/>
        </w:rPr>
        <w:t xml:space="preserve">southern; </w:t>
      </w:r>
      <w:r w:rsidR="006678A0">
        <w:rPr>
          <w:lang w:val="en-US"/>
        </w:rPr>
        <w:t>-20.863</w:t>
      </w:r>
      <w:r w:rsidR="002D46F4">
        <w:rPr>
          <w:lang w:val="en-US"/>
        </w:rPr>
        <w:t xml:space="preserve">, 150.363; </w:t>
      </w:r>
      <w:r w:rsidR="000B2862">
        <w:rPr>
          <w:b/>
          <w:bCs/>
          <w:lang w:val="en-US"/>
        </w:rPr>
        <w:t>Figure 1</w:t>
      </w:r>
      <w:r w:rsidR="000B2862">
        <w:rPr>
          <w:lang w:val="en-US"/>
        </w:rPr>
        <w:t>)</w:t>
      </w:r>
      <w:r w:rsidR="003D40D8">
        <w:rPr>
          <w:lang w:val="en-US"/>
        </w:rPr>
        <w:t>.</w:t>
      </w:r>
      <w:commentRangeEnd w:id="37"/>
      <w:r w:rsidR="00D62DD7">
        <w:rPr>
          <w:rStyle w:val="CommentReference"/>
        </w:rPr>
        <w:commentReference w:id="37"/>
      </w:r>
      <w:r w:rsidR="00C952F1">
        <w:rPr>
          <w:lang w:val="en-US"/>
        </w:rPr>
        <w:t xml:space="preserve"> Cairns and Mackay collection regions</w:t>
      </w:r>
      <w:r w:rsidR="000B2862">
        <w:rPr>
          <w:lang w:val="en-US"/>
        </w:rPr>
        <w:t xml:space="preserve"> a</w:t>
      </w:r>
      <w:r w:rsidR="00FB1198">
        <w:rPr>
          <w:lang w:val="en-US"/>
        </w:rPr>
        <w:t>re separated by a</w:t>
      </w:r>
      <w:r w:rsidR="000B2862">
        <w:rPr>
          <w:lang w:val="en-US"/>
        </w:rPr>
        <w:t xml:space="preserve"> distance </w:t>
      </w:r>
      <w:r w:rsidR="00FB1198">
        <w:rPr>
          <w:lang w:val="en-US"/>
        </w:rPr>
        <w:t xml:space="preserve">of </w:t>
      </w:r>
      <w:del w:id="39" w:author="Jennifer Donelson" w:date="2023-02-10T12:40:00Z">
        <w:r w:rsidR="000B2862" w:rsidDel="0023744D">
          <w:rPr>
            <w:lang w:val="en-US"/>
          </w:rPr>
          <w:delText xml:space="preserve"> </w:delText>
        </w:r>
      </w:del>
      <w:r w:rsidR="000B2862" w:rsidRPr="00C4474E">
        <w:rPr>
          <w:highlight w:val="cyan"/>
          <w:lang w:val="en-US"/>
        </w:rPr>
        <w:t>XXX</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6A5DF6" w:rsidRPr="00C4474E">
        <w:rPr>
          <w:highlight w:val="cyan"/>
          <w:lang w:val="en-US"/>
        </w:rPr>
        <w:t>XX</w:t>
      </w:r>
      <w:r w:rsidR="006A5DF6">
        <w:rPr>
          <w:rFonts w:cstheme="minorHAnsi"/>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del w:id="40" w:author="Jennifer Donelson" w:date="2023-02-10T13:35:00Z">
        <w:r w:rsidR="00B27051" w:rsidDel="00DA584D">
          <w:rPr>
            <w:lang w:val="en-US"/>
          </w:rPr>
          <w:delText xml:space="preserve">To </w:delText>
        </w:r>
      </w:del>
      <w:commentRangeStart w:id="41"/>
      <w:del w:id="42" w:author="Jennifer Donelson" w:date="2023-02-10T13:27:00Z">
        <w:r w:rsidR="00B27051" w:rsidDel="00DA584D">
          <w:rPr>
            <w:lang w:val="en-US"/>
          </w:rPr>
          <w:delText>determine</w:delText>
        </w:r>
      </w:del>
      <w:del w:id="43" w:author="Jennifer Donelson" w:date="2023-02-10T13:35:00Z">
        <w:r w:rsidR="00B27051" w:rsidDel="00DA584D">
          <w:rPr>
            <w:lang w:val="en-US"/>
          </w:rPr>
          <w:delText xml:space="preserve"> </w:delText>
        </w:r>
        <w:commentRangeEnd w:id="41"/>
        <w:r w:rsidR="00DA584D" w:rsidDel="00DA584D">
          <w:rPr>
            <w:rStyle w:val="CommentReference"/>
          </w:rPr>
          <w:commentReference w:id="41"/>
        </w:r>
        <w:r w:rsidR="00B27051" w:rsidDel="00DA584D">
          <w:rPr>
            <w:lang w:val="en-US"/>
          </w:rPr>
          <w:delText>local thermal conditions for reefs within Cairns and Mackay locations t</w:delText>
        </w:r>
        <w:r w:rsidR="000707AD" w:rsidDel="00DA584D">
          <w:rPr>
            <w:lang w:val="en-US"/>
          </w:rPr>
          <w:delText>emperature</w:delText>
        </w:r>
        <w:r w:rsidR="00CE2909" w:rsidDel="00DA584D">
          <w:rPr>
            <w:lang w:val="en-US"/>
          </w:rPr>
          <w:delText xml:space="preserve"> data for</w:delText>
        </w:r>
        <w:r w:rsidR="0060207B" w:rsidDel="00DA584D">
          <w:rPr>
            <w:lang w:val="en-US"/>
          </w:rPr>
          <w:delText xml:space="preserve"> a </w:delText>
        </w:r>
        <w:r w:rsidR="00CD7929" w:rsidDel="00DA584D">
          <w:rPr>
            <w:lang w:val="en-US"/>
          </w:rPr>
          <w:delText>subset</w:delText>
        </w:r>
        <w:r w:rsidR="00DD7050" w:rsidDel="00DA584D">
          <w:rPr>
            <w:lang w:val="en-US"/>
          </w:rPr>
          <w:delText xml:space="preserve"> of</w:delText>
        </w:r>
        <w:r w:rsidR="00CD7929" w:rsidDel="00DA584D">
          <w:rPr>
            <w:lang w:val="en-US"/>
          </w:rPr>
          <w:delText xml:space="preserve"> reef</w:delText>
        </w:r>
        <w:r w:rsidR="00DD7050" w:rsidDel="00DA584D">
          <w:rPr>
            <w:lang w:val="en-US"/>
          </w:rPr>
          <w:delText>s</w:delText>
        </w:r>
        <w:r w:rsidR="00CE2909" w:rsidDel="00DA584D">
          <w:rPr>
            <w:lang w:val="en-US"/>
          </w:rPr>
          <w:delText xml:space="preserve"> </w:delText>
        </w:r>
        <w:r w:rsidR="005B609A" w:rsidDel="00DA584D">
          <w:rPr>
            <w:lang w:val="en-US"/>
          </w:rPr>
          <w:delText>from each region</w:delText>
        </w:r>
        <w:r w:rsidR="00CE2909" w:rsidDel="00DA584D">
          <w:rPr>
            <w:lang w:val="en-US"/>
          </w:rPr>
          <w:delText xml:space="preserve"> w</w:delText>
        </w:r>
        <w:r w:rsidR="00E64975" w:rsidDel="00DA584D">
          <w:rPr>
            <w:lang w:val="en-US"/>
          </w:rPr>
          <w:delText>ere</w:delText>
        </w:r>
        <w:r w:rsidR="00CE2909" w:rsidDel="00DA584D">
          <w:rPr>
            <w:lang w:val="en-US"/>
          </w:rPr>
          <w:delText xml:space="preserve"> collected via AIMS Temperature Logger data series (</w:delText>
        </w:r>
        <w:commentRangeStart w:id="44"/>
        <w:r w:rsidR="00CE2909" w:rsidRPr="00CE2909" w:rsidDel="00DA584D">
          <w:rPr>
            <w:highlight w:val="yellow"/>
            <w:lang w:val="en-US"/>
          </w:rPr>
          <w:delText>citation for AIMS data</w:delText>
        </w:r>
        <w:r w:rsidR="00DD7050" w:rsidDel="00DA584D">
          <w:rPr>
            <w:lang w:val="en-US"/>
          </w:rPr>
          <w:delText xml:space="preserve">; </w:delText>
        </w:r>
        <w:r w:rsidR="00DD7050" w:rsidDel="00DA584D">
          <w:rPr>
            <w:b/>
            <w:bCs/>
            <w:lang w:val="en-US"/>
          </w:rPr>
          <w:delText>SF1</w:delText>
        </w:r>
        <w:commentRangeEnd w:id="44"/>
        <w:r w:rsidR="008857B6" w:rsidDel="00DA584D">
          <w:rPr>
            <w:rStyle w:val="CommentReference"/>
          </w:rPr>
          <w:commentReference w:id="44"/>
        </w:r>
        <w:r w:rsidR="00CE2909" w:rsidDel="00DA584D">
          <w:rPr>
            <w:lang w:val="en-US"/>
          </w:rPr>
          <w:delText>)</w:delText>
        </w:r>
        <w:r w:rsidR="0060207B" w:rsidDel="00DA584D">
          <w:rPr>
            <w:lang w:val="en-US"/>
          </w:rPr>
          <w:delText xml:space="preserve">, using temperature loggers </w:delText>
        </w:r>
      </w:del>
      <w:del w:id="45" w:author="Jennifer Donelson" w:date="2023-02-10T12:51:00Z">
        <w:r w:rsidR="0060207B" w:rsidDel="008857B6">
          <w:rPr>
            <w:lang w:val="en-US"/>
          </w:rPr>
          <w:delText xml:space="preserve">set </w:delText>
        </w:r>
      </w:del>
      <w:del w:id="46" w:author="Jennifer Donelson" w:date="2023-02-10T13:35:00Z">
        <w:r w:rsidR="0060207B" w:rsidDel="00DA584D">
          <w:rPr>
            <w:lang w:val="en-US"/>
          </w:rPr>
          <w:delText>at a depth between 10-15m</w:delText>
        </w:r>
      </w:del>
      <w:del w:id="47" w:author="Jennifer Donelson" w:date="2023-02-10T12:51:00Z">
        <w:r w:rsidR="0060207B" w:rsidDel="008857B6">
          <w:rPr>
            <w:lang w:val="en-US"/>
          </w:rPr>
          <w:delText>eters</w:delText>
        </w:r>
      </w:del>
      <w:del w:id="48" w:author="Jennifer Donelson" w:date="2023-02-10T13:35:00Z">
        <w:r w:rsidR="00CE2909" w:rsidDel="00DA584D">
          <w:rPr>
            <w:lang w:val="en-US"/>
          </w:rPr>
          <w:delText>.</w:delText>
        </w:r>
        <w:r w:rsidR="00FB7693" w:rsidDel="00DA584D">
          <w:rPr>
            <w:lang w:val="en-US"/>
          </w:rPr>
          <w:delText xml:space="preserve"> </w:delText>
        </w:r>
        <w:commentRangeStart w:id="49"/>
        <w:r w:rsidR="00FB7693" w:rsidDel="00DA584D">
          <w:rPr>
            <w:lang w:val="en-US"/>
          </w:rPr>
          <w:delText>Average summer temperatures</w:delText>
        </w:r>
        <w:r w:rsidR="005B609A" w:rsidDel="00DA584D">
          <w:rPr>
            <w:lang w:val="en-US"/>
          </w:rPr>
          <w:delText xml:space="preserve"> (</w:delText>
        </w:r>
        <w:r w:rsidR="005B609A" w:rsidRPr="005B609A" w:rsidDel="00DA584D">
          <w:rPr>
            <w:highlight w:val="yellow"/>
            <w:lang w:val="en-US"/>
          </w:rPr>
          <w:delText>Dec-Mar? – double check</w:delText>
        </w:r>
        <w:r w:rsidR="005B609A" w:rsidDel="00DA584D">
          <w:rPr>
            <w:lang w:val="en-US"/>
          </w:rPr>
          <w:delText>)</w:delText>
        </w:r>
        <w:r w:rsidR="00FB7693" w:rsidDel="00DA584D">
          <w:rPr>
            <w:lang w:val="en-US"/>
          </w:rPr>
          <w:delText xml:space="preserve"> were determined to be ~27.0</w:delText>
        </w:r>
        <w:r w:rsidR="00FB7693" w:rsidDel="00DA584D">
          <w:rPr>
            <w:rFonts w:cstheme="minorHAnsi"/>
            <w:lang w:val="en-US"/>
          </w:rPr>
          <w:delText>°C</w:delText>
        </w:r>
        <w:r w:rsidR="00CE2909" w:rsidDel="00DA584D">
          <w:rPr>
            <w:lang w:val="en-US"/>
          </w:rPr>
          <w:delText xml:space="preserve"> </w:delText>
        </w:r>
        <w:r w:rsidR="00FB7693" w:rsidDel="00DA584D">
          <w:rPr>
            <w:lang w:val="en-US"/>
          </w:rPr>
          <w:delText xml:space="preserve">and </w:delText>
        </w:r>
        <w:r w:rsidR="00F810DF" w:rsidDel="00DA584D">
          <w:rPr>
            <w:lang w:val="en-US"/>
          </w:rPr>
          <w:delText>~</w:delText>
        </w:r>
        <w:r w:rsidR="00FB7693" w:rsidDel="00DA584D">
          <w:rPr>
            <w:lang w:val="en-US"/>
          </w:rPr>
          <w:delText>28.5</w:delText>
        </w:r>
        <w:r w:rsidR="00FB7693" w:rsidDel="00DA584D">
          <w:rPr>
            <w:rFonts w:cstheme="minorHAnsi"/>
            <w:lang w:val="en-US"/>
          </w:rPr>
          <w:delText>°C</w:delText>
        </w:r>
        <w:r w:rsidR="00F810DF" w:rsidDel="00DA584D">
          <w:rPr>
            <w:rFonts w:cstheme="minorHAnsi"/>
            <w:lang w:val="en-US"/>
          </w:rPr>
          <w:delText>, for reefs around Mackay and Cairns, respectively</w:delText>
        </w:r>
        <w:r w:rsidR="007552DF" w:rsidDel="00DA584D">
          <w:rPr>
            <w:rFonts w:cstheme="minorHAnsi"/>
            <w:lang w:val="en-US"/>
          </w:rPr>
          <w:delText xml:space="preserve"> (</w:delText>
        </w:r>
        <w:r w:rsidR="007552DF" w:rsidDel="00DA584D">
          <w:rPr>
            <w:rFonts w:cstheme="minorHAnsi"/>
            <w:b/>
            <w:bCs/>
            <w:lang w:val="en-US"/>
          </w:rPr>
          <w:delText>SF 1</w:delText>
        </w:r>
        <w:r w:rsidR="007552DF" w:rsidDel="00DA584D">
          <w:rPr>
            <w:rFonts w:cstheme="minorHAnsi"/>
            <w:lang w:val="en-US"/>
          </w:rPr>
          <w:delText>)</w:delText>
        </w:r>
        <w:r w:rsidR="00F810DF" w:rsidDel="00DA584D">
          <w:rPr>
            <w:rFonts w:cstheme="minorHAnsi"/>
            <w:lang w:val="en-US"/>
          </w:rPr>
          <w:delText xml:space="preserve">. </w:delText>
        </w:r>
        <w:commentRangeEnd w:id="49"/>
        <w:r w:rsidR="008857B6" w:rsidDel="00DA584D">
          <w:rPr>
            <w:rStyle w:val="CommentReference"/>
          </w:rPr>
          <w:commentReference w:id="49"/>
        </w:r>
      </w:del>
    </w:p>
    <w:p w14:paraId="3021BE06" w14:textId="2A60B108" w:rsidR="00752138" w:rsidRDefault="00A622DE" w:rsidP="00D11B0C">
      <w:pPr>
        <w:jc w:val="both"/>
        <w:rPr>
          <w:rFonts w:cstheme="minorHAnsi"/>
          <w:lang w:val="en-US"/>
        </w:rPr>
      </w:pPr>
      <w:r>
        <w:rPr>
          <w:rFonts w:cstheme="minorHAnsi"/>
          <w:lang w:val="en-US"/>
        </w:rPr>
        <w:t>Adult fish were held in separate 60</w:t>
      </w:r>
      <w:ins w:id="50" w:author="Jennifer Donelson" w:date="2023-02-10T12:52:00Z">
        <w:r w:rsidR="008857B6">
          <w:rPr>
            <w:rFonts w:cstheme="minorHAnsi"/>
            <w:lang w:val="en-US"/>
          </w:rPr>
          <w:t xml:space="preserve"> </w:t>
        </w:r>
      </w:ins>
      <w:r>
        <w:rPr>
          <w:rFonts w:cstheme="minorHAnsi"/>
          <w:lang w:val="en-US"/>
        </w:rPr>
        <w:t>L</w:t>
      </w:r>
      <w:r w:rsidR="00A901A9">
        <w:rPr>
          <w:rFonts w:cstheme="minorHAnsi"/>
          <w:lang w:val="en-US"/>
        </w:rPr>
        <w:t xml:space="preserve"> opaque</w:t>
      </w:r>
      <w:r>
        <w:rPr>
          <w:rFonts w:cstheme="minorHAnsi"/>
          <w:lang w:val="en-US"/>
        </w:rPr>
        <w:t xml:space="preserve"> aquariums</w:t>
      </w:r>
      <w:r w:rsidR="00A901A9">
        <w:rPr>
          <w:rFonts w:cstheme="minorHAnsi"/>
          <w:lang w:val="en-US"/>
        </w:rPr>
        <w:t xml:space="preserve"> </w:t>
      </w:r>
      <w:r w:rsidR="00A901A9" w:rsidRPr="00A901A9">
        <w:rPr>
          <w:rFonts w:cstheme="minorHAnsi"/>
          <w:highlight w:val="cyan"/>
          <w:lang w:val="en-US"/>
        </w:rPr>
        <w:t>([DIMENSIONS])</w:t>
      </w:r>
      <w:r>
        <w:rPr>
          <w:rFonts w:cstheme="minorHAnsi"/>
          <w:lang w:val="en-US"/>
        </w:rPr>
        <w:t xml:space="preserve"> inside an </w:t>
      </w:r>
      <w:r w:rsidR="00752138">
        <w:rPr>
          <w:rFonts w:cstheme="minorHAnsi"/>
          <w:lang w:val="en-US"/>
        </w:rPr>
        <w:t>environmentally controlled</w:t>
      </w:r>
      <w:r w:rsidR="003F5C3C">
        <w:rPr>
          <w:rFonts w:cstheme="minorHAnsi"/>
          <w:lang w:val="en-US"/>
        </w:rPr>
        <w:t xml:space="preserve"> aquarium room at</w:t>
      </w:r>
      <w:r w:rsidR="004926A2">
        <w:rPr>
          <w:rFonts w:cstheme="minorHAnsi"/>
          <w:lang w:val="en-US"/>
        </w:rPr>
        <w:t xml:space="preserve"> the Marine and Aquaculture Research </w:t>
      </w:r>
      <w:commentRangeStart w:id="51"/>
      <w:r w:rsidR="004926A2">
        <w:rPr>
          <w:rFonts w:cstheme="minorHAnsi"/>
          <w:lang w:val="en-US"/>
        </w:rPr>
        <w:t>Facilit</w:t>
      </w:r>
      <w:del w:id="52" w:author="Jennifer Donelson" w:date="2023-02-10T13:36:00Z">
        <w:r w:rsidR="004926A2" w:rsidDel="00DA584D">
          <w:rPr>
            <w:rFonts w:cstheme="minorHAnsi"/>
            <w:lang w:val="en-US"/>
          </w:rPr>
          <w:delText>ies</w:delText>
        </w:r>
      </w:del>
      <w:ins w:id="53" w:author="Jennifer Donelson" w:date="2023-02-10T13:36:00Z">
        <w:r w:rsidR="00DA584D">
          <w:rPr>
            <w:rFonts w:cstheme="minorHAnsi"/>
            <w:lang w:val="en-US"/>
          </w:rPr>
          <w:t>y</w:t>
        </w:r>
      </w:ins>
      <w:r w:rsidR="00A5176A">
        <w:rPr>
          <w:rFonts w:cstheme="minorHAnsi"/>
          <w:lang w:val="en-US"/>
        </w:rPr>
        <w:t xml:space="preserve"> </w:t>
      </w:r>
      <w:commentRangeEnd w:id="51"/>
      <w:r w:rsidR="00DA584D">
        <w:rPr>
          <w:rStyle w:val="CommentReference"/>
        </w:rPr>
        <w:commentReference w:id="51"/>
      </w:r>
      <w:del w:id="54" w:author="Jennifer Donelson" w:date="2023-02-10T13:36:00Z">
        <w:r w:rsidR="00A5176A" w:rsidDel="00DA584D">
          <w:rPr>
            <w:rFonts w:cstheme="minorHAnsi"/>
            <w:lang w:val="en-US"/>
          </w:rPr>
          <w:delText xml:space="preserve">Unit </w:delText>
        </w:r>
      </w:del>
      <w:r w:rsidR="00A5176A">
        <w:rPr>
          <w:rFonts w:cstheme="minorHAnsi"/>
          <w:lang w:val="en-US"/>
        </w:rPr>
        <w:t>at</w:t>
      </w:r>
      <w:r w:rsidR="003F5C3C">
        <w:rPr>
          <w:rFonts w:cstheme="minorHAnsi"/>
          <w:lang w:val="en-US"/>
        </w:rPr>
        <w:t xml:space="preserve"> James Cook University (Townsville, Australia). Each aquarium </w:t>
      </w:r>
      <w:r w:rsidR="00A551EF">
        <w:rPr>
          <w:rFonts w:cstheme="minorHAnsi"/>
          <w:lang w:val="en-US"/>
        </w:rPr>
        <w:t xml:space="preserve">contained </w:t>
      </w:r>
      <w:ins w:id="55" w:author="Jennifer Donelson" w:date="2023-02-10T13:36:00Z">
        <w:r w:rsidR="00DA584D">
          <w:rPr>
            <w:rFonts w:cstheme="minorHAnsi"/>
            <w:lang w:val="en-US"/>
          </w:rPr>
          <w:t xml:space="preserve">a </w:t>
        </w:r>
      </w:ins>
      <w:r w:rsidR="00A551EF">
        <w:rPr>
          <w:rFonts w:cstheme="minorHAnsi"/>
          <w:lang w:val="en-US"/>
        </w:rPr>
        <w:t>shelter</w:t>
      </w:r>
      <w:r w:rsidR="00A5176A">
        <w:rPr>
          <w:rFonts w:cstheme="minorHAnsi"/>
          <w:lang w:val="en-US"/>
        </w:rPr>
        <w:t xml:space="preserve"> (</w:t>
      </w:r>
      <w:r w:rsidR="007552DF">
        <w:rPr>
          <w:rFonts w:cstheme="minorHAnsi"/>
          <w:lang w:val="en-US"/>
        </w:rPr>
        <w:t>half</w:t>
      </w:r>
      <w:r w:rsidR="00312DC1">
        <w:rPr>
          <w:rFonts w:cstheme="minorHAnsi"/>
          <w:lang w:val="en-US"/>
        </w:rPr>
        <w:t xml:space="preserve"> a </w:t>
      </w:r>
      <w:r w:rsidR="00A5176A">
        <w:rPr>
          <w:rFonts w:cstheme="minorHAnsi"/>
          <w:lang w:val="en-US"/>
        </w:rPr>
        <w:t>terra-cotta pot)</w:t>
      </w:r>
      <w:r w:rsidR="00842B67">
        <w:rPr>
          <w:rFonts w:cstheme="minorHAnsi"/>
          <w:lang w:val="en-US"/>
        </w:rPr>
        <w:t>,</w:t>
      </w:r>
      <w:r w:rsidR="00A551EF">
        <w:rPr>
          <w:rFonts w:cstheme="minorHAnsi"/>
          <w:lang w:val="en-US"/>
        </w:rPr>
        <w:t xml:space="preserve"> </w:t>
      </w:r>
      <w:r w:rsidR="008A2D6B">
        <w:rPr>
          <w:rFonts w:cstheme="minorHAnsi"/>
          <w:lang w:val="en-US"/>
        </w:rPr>
        <w:t>constant aeration</w:t>
      </w:r>
      <w:r w:rsidR="00842B67">
        <w:rPr>
          <w:rFonts w:cstheme="minorHAnsi"/>
          <w:lang w:val="en-US"/>
        </w:rPr>
        <w:t xml:space="preserve"> and</w:t>
      </w:r>
      <w:r w:rsidR="00135993">
        <w:rPr>
          <w:rFonts w:cstheme="minorHAnsi"/>
          <w:lang w:val="en-US"/>
        </w:rPr>
        <w:t xml:space="preserve"> </w:t>
      </w:r>
      <w:r w:rsidR="00AC20A1">
        <w:rPr>
          <w:rFonts w:cstheme="minorHAnsi"/>
          <w:lang w:val="en-US"/>
        </w:rPr>
        <w:t>water flow</w:t>
      </w:r>
      <w:ins w:id="56" w:author="Jennifer Donelson" w:date="2023-02-10T13:36:00Z">
        <w:r w:rsidR="00DA584D">
          <w:rPr>
            <w:rFonts w:cstheme="minorHAnsi"/>
            <w:lang w:val="en-US"/>
          </w:rPr>
          <w:t xml:space="preserve"> (~X</w:t>
        </w:r>
      </w:ins>
      <w:ins w:id="57" w:author="Jennifer Donelson" w:date="2023-02-10T13:37:00Z">
        <w:r w:rsidR="00DA584D">
          <w:rPr>
            <w:rFonts w:cstheme="minorHAnsi"/>
            <w:lang w:val="en-US"/>
          </w:rPr>
          <w:t xml:space="preserve"> mL/min)</w:t>
        </w:r>
      </w:ins>
      <w:r w:rsidR="00AC20A1">
        <w:rPr>
          <w:rFonts w:cstheme="minorHAnsi"/>
          <w:lang w:val="en-US"/>
        </w:rPr>
        <w:t xml:space="preserve"> at set experimental conditions</w:t>
      </w:r>
      <w:r w:rsidR="00522F64">
        <w:rPr>
          <w:rFonts w:cstheme="minorHAnsi"/>
          <w:lang w:val="en-US"/>
        </w:rPr>
        <w:t xml:space="preserve"> (see </w:t>
      </w:r>
      <w:del w:id="58" w:author="Jennifer Donelson" w:date="2023-02-10T13:37:00Z">
        <w:r w:rsidR="00796005" w:rsidDel="00792DC5">
          <w:rPr>
            <w:rFonts w:cstheme="minorHAnsi"/>
            <w:lang w:val="en-US"/>
          </w:rPr>
          <w:delText xml:space="preserve">Thermal conditions section </w:delText>
        </w:r>
      </w:del>
      <w:r w:rsidR="00796005">
        <w:rPr>
          <w:rFonts w:cstheme="minorHAnsi"/>
          <w:lang w:val="en-US"/>
        </w:rPr>
        <w:t>below</w:t>
      </w:r>
      <w:r w:rsidR="00522F64">
        <w:rPr>
          <w:rFonts w:cstheme="minorHAnsi"/>
          <w:lang w:val="en-US"/>
        </w:rPr>
        <w:t>)</w:t>
      </w:r>
      <w:r w:rsidR="00AC20A1">
        <w:rPr>
          <w:rFonts w:cstheme="minorHAnsi"/>
          <w:lang w:val="en-US"/>
        </w:rPr>
        <w:t>.</w:t>
      </w:r>
      <w:r w:rsidR="00A551EF">
        <w:rPr>
          <w:rFonts w:cstheme="minorHAnsi"/>
          <w:lang w:val="en-US"/>
        </w:rPr>
        <w:t xml:space="preserve"> </w:t>
      </w:r>
      <w:r w:rsidR="00E73160">
        <w:rPr>
          <w:rFonts w:cstheme="minorHAnsi"/>
          <w:lang w:val="en-US"/>
        </w:rPr>
        <w:t xml:space="preserve">Fish were transferred to the </w:t>
      </w:r>
      <w:del w:id="59" w:author="Jennifer Donelson" w:date="2023-02-10T13:38:00Z">
        <w:r w:rsidR="00E73160" w:rsidDel="00792DC5">
          <w:rPr>
            <w:rFonts w:cstheme="minorHAnsi"/>
            <w:lang w:val="en-US"/>
          </w:rPr>
          <w:delText xml:space="preserve">experiment </w:delText>
        </w:r>
      </w:del>
      <w:ins w:id="60" w:author="Jennifer Donelson" w:date="2023-02-10T13:38:00Z">
        <w:r w:rsidR="00792DC5">
          <w:rPr>
            <w:rFonts w:cstheme="minorHAnsi"/>
            <w:lang w:val="en-US"/>
          </w:rPr>
          <w:t xml:space="preserve">aquarium </w:t>
        </w:r>
      </w:ins>
      <w:r w:rsidR="00E73160">
        <w:rPr>
          <w:rFonts w:cstheme="minorHAnsi"/>
          <w:lang w:val="en-US"/>
        </w:rPr>
        <w:t xml:space="preserve">room that was used for </w:t>
      </w:r>
      <w:ins w:id="61" w:author="Jennifer Donelson" w:date="2023-02-10T13:38:00Z">
        <w:r w:rsidR="00792DC5">
          <w:rPr>
            <w:rFonts w:cstheme="minorHAnsi"/>
            <w:lang w:val="en-US"/>
          </w:rPr>
          <w:t>the experiment</w:t>
        </w:r>
      </w:ins>
      <w:del w:id="62" w:author="Jennifer Donelson" w:date="2023-02-10T13:38:00Z">
        <w:r w:rsidR="00E73160" w:rsidDel="00792DC5">
          <w:rPr>
            <w:rFonts w:cstheme="minorHAnsi"/>
            <w:lang w:val="en-US"/>
          </w:rPr>
          <w:delText>trials</w:delText>
        </w:r>
      </w:del>
      <w:r w:rsidR="00E73160">
        <w:rPr>
          <w:rFonts w:cstheme="minorHAnsi"/>
          <w:lang w:val="en-US"/>
        </w:rPr>
        <w:t xml:space="preserve"> on May 25</w:t>
      </w:r>
      <w:r w:rsidR="00E73160" w:rsidRPr="006159A4">
        <w:rPr>
          <w:rFonts w:cstheme="minorHAnsi"/>
          <w:vertAlign w:val="superscript"/>
          <w:lang w:val="en-US"/>
        </w:rPr>
        <w:t>th</w:t>
      </w:r>
      <w:commentRangeStart w:id="63"/>
      <w:r w:rsidR="00E73160">
        <w:rPr>
          <w:rFonts w:cstheme="minorHAnsi"/>
          <w:lang w:val="en-US"/>
        </w:rPr>
        <w:t>, 202</w:t>
      </w:r>
      <w:ins w:id="64" w:author="Jennifer Donelson" w:date="2023-02-10T13:39:00Z">
        <w:r w:rsidR="00E34403">
          <w:rPr>
            <w:rFonts w:cstheme="minorHAnsi"/>
            <w:lang w:val="en-US"/>
          </w:rPr>
          <w:t>2</w:t>
        </w:r>
      </w:ins>
      <w:del w:id="65" w:author="Jennifer Donelson" w:date="2023-02-10T13:39:00Z">
        <w:r w:rsidR="00E73160" w:rsidDel="00E34403">
          <w:rPr>
            <w:rFonts w:cstheme="minorHAnsi"/>
            <w:lang w:val="en-US"/>
          </w:rPr>
          <w:delText>1</w:delText>
        </w:r>
      </w:del>
      <w:r w:rsidR="00E73160">
        <w:rPr>
          <w:rFonts w:cstheme="minorHAnsi"/>
          <w:lang w:val="en-US"/>
        </w:rPr>
        <w:t xml:space="preserve">. </w:t>
      </w:r>
      <w:commentRangeEnd w:id="63"/>
      <w:r w:rsidR="00E34403">
        <w:rPr>
          <w:rStyle w:val="CommentReference"/>
        </w:rPr>
        <w:commentReference w:id="63"/>
      </w:r>
      <w:del w:id="66" w:author="Jennifer Donelson" w:date="2023-02-10T13:38:00Z">
        <w:r w:rsidR="00E73160" w:rsidDel="00792DC5">
          <w:rPr>
            <w:rFonts w:cstheme="minorHAnsi"/>
            <w:lang w:val="en-US"/>
          </w:rPr>
          <w:delText xml:space="preserve">Respirometry </w:delText>
        </w:r>
      </w:del>
      <w:ins w:id="67" w:author="Jennifer Donelson" w:date="2023-02-10T13:38:00Z">
        <w:r w:rsidR="00792DC5">
          <w:rPr>
            <w:rFonts w:cstheme="minorHAnsi"/>
            <w:lang w:val="en-US"/>
          </w:rPr>
          <w:t xml:space="preserve">All </w:t>
        </w:r>
      </w:ins>
      <w:r w:rsidR="00E73160">
        <w:rPr>
          <w:rFonts w:cstheme="minorHAnsi"/>
          <w:lang w:val="en-US"/>
        </w:rPr>
        <w:t xml:space="preserve">trials </w:t>
      </w:r>
      <w:ins w:id="68" w:author="Jennifer Donelson" w:date="2023-02-10T13:38:00Z">
        <w:r w:rsidR="00792DC5">
          <w:rPr>
            <w:rFonts w:cstheme="minorHAnsi"/>
            <w:lang w:val="en-US"/>
          </w:rPr>
          <w:t xml:space="preserve">outlined below </w:t>
        </w:r>
      </w:ins>
      <w:r w:rsidR="00E73160">
        <w:rPr>
          <w:rFonts w:cstheme="minorHAnsi"/>
          <w:lang w:val="en-US"/>
        </w:rPr>
        <w:t>occurred from June 6</w:t>
      </w:r>
      <w:r w:rsidR="00E73160" w:rsidRPr="000227EB">
        <w:rPr>
          <w:rFonts w:cstheme="minorHAnsi"/>
          <w:vertAlign w:val="superscript"/>
          <w:lang w:val="en-US"/>
        </w:rPr>
        <w:t>th</w:t>
      </w:r>
      <w:ins w:id="69" w:author="Jennifer Donelson" w:date="2023-02-10T13:38:00Z">
        <w:r w:rsidR="00792DC5">
          <w:rPr>
            <w:rFonts w:cstheme="minorHAnsi"/>
            <w:lang w:val="en-US"/>
          </w:rPr>
          <w:t xml:space="preserve"> to </w:t>
        </w:r>
      </w:ins>
      <w:del w:id="70" w:author="Jennifer Donelson" w:date="2023-02-10T13:38:00Z">
        <w:r w:rsidR="00E73160" w:rsidDel="00792DC5">
          <w:rPr>
            <w:rFonts w:cstheme="minorHAnsi"/>
            <w:lang w:val="en-US"/>
          </w:rPr>
          <w:delText xml:space="preserve">, 2022 – </w:delText>
        </w:r>
      </w:del>
      <w:r w:rsidR="00E73160">
        <w:rPr>
          <w:rFonts w:cstheme="minorHAnsi"/>
          <w:lang w:val="en-US"/>
        </w:rPr>
        <w:t>August 17</w:t>
      </w:r>
      <w:r w:rsidR="00E73160" w:rsidRPr="000227EB">
        <w:rPr>
          <w:rFonts w:cstheme="minorHAnsi"/>
          <w:vertAlign w:val="superscript"/>
          <w:lang w:val="en-US"/>
        </w:rPr>
        <w:t>th</w:t>
      </w:r>
      <w:r w:rsidR="00E73160">
        <w:rPr>
          <w:rFonts w:cstheme="minorHAnsi"/>
          <w:lang w:val="en-US"/>
        </w:rPr>
        <w:t>, 202</w:t>
      </w:r>
      <w:del w:id="71" w:author="Jennifer Donelson" w:date="2023-02-10T13:38:00Z">
        <w:r w:rsidR="00E73160" w:rsidDel="00792DC5">
          <w:rPr>
            <w:rFonts w:cstheme="minorHAnsi"/>
            <w:lang w:val="en-US"/>
          </w:rPr>
          <w:delText>1</w:delText>
        </w:r>
      </w:del>
      <w:ins w:id="72" w:author="Jennifer Donelson" w:date="2023-02-10T13:38:00Z">
        <w:r w:rsidR="00792DC5">
          <w:rPr>
            <w:rFonts w:cstheme="minorHAnsi"/>
            <w:lang w:val="en-US"/>
          </w:rPr>
          <w:t>2</w:t>
        </w:r>
      </w:ins>
      <w:r w:rsidR="00E73160">
        <w:rPr>
          <w:rFonts w:cstheme="minorHAnsi"/>
          <w:lang w:val="en-US"/>
        </w:rPr>
        <w:t>.</w:t>
      </w:r>
      <w:ins w:id="73" w:author="Jennifer Donelson" w:date="2023-02-10T14:34:00Z">
        <w:r w:rsidR="00D62DD7">
          <w:rPr>
            <w:rFonts w:cstheme="minorHAnsi"/>
            <w:lang w:val="en-US"/>
          </w:rPr>
          <w:t xml:space="preserve"> All research was conducted under Animal Ethics Approval XXXX. </w:t>
        </w:r>
      </w:ins>
    </w:p>
    <w:p w14:paraId="33910CB7" w14:textId="32C92DBE" w:rsidR="00FB541D" w:rsidRDefault="00FB541D" w:rsidP="00FB541D">
      <w:pPr>
        <w:pStyle w:val="Heading2"/>
        <w:rPr>
          <w:lang w:val="en-US"/>
        </w:rPr>
      </w:pPr>
      <w:r>
        <w:rPr>
          <w:lang w:val="en-US"/>
        </w:rPr>
        <w:t>Thermal conditions</w:t>
      </w:r>
    </w:p>
    <w:p w14:paraId="157F5901" w14:textId="75335B05" w:rsidR="00DA584D" w:rsidRDefault="00DA584D">
      <w:pPr>
        <w:spacing w:line="240" w:lineRule="auto"/>
        <w:jc w:val="both"/>
        <w:rPr>
          <w:ins w:id="74" w:author="Jennifer Donelson" w:date="2023-02-10T13:35:00Z"/>
          <w:rFonts w:cstheme="minorHAnsi"/>
          <w:lang w:val="en-US"/>
        </w:rPr>
        <w:pPrChange w:id="75" w:author="Jennifer Donelson" w:date="2023-02-10T13:40:00Z">
          <w:pPr>
            <w:spacing w:after="0" w:line="240" w:lineRule="auto"/>
            <w:jc w:val="both"/>
          </w:pPr>
        </w:pPrChange>
      </w:pPr>
      <w:commentRangeStart w:id="76"/>
      <w:ins w:id="77" w:author="Jennifer Donelson" w:date="2023-02-10T13:35:00Z">
        <w:r>
          <w:rPr>
            <w:lang w:val="en-US"/>
          </w:rPr>
          <w:t xml:space="preserve">To </w:t>
        </w:r>
        <w:commentRangeStart w:id="78"/>
        <w:r>
          <w:rPr>
            <w:lang w:val="en-US"/>
          </w:rPr>
          <w:t xml:space="preserve">understand </w:t>
        </w:r>
        <w:commentRangeEnd w:id="78"/>
        <w:r>
          <w:rPr>
            <w:rStyle w:val="CommentReference"/>
          </w:rPr>
          <w:commentReference w:id="78"/>
        </w:r>
        <w:r>
          <w:rPr>
            <w:lang w:val="en-US"/>
          </w:rPr>
          <w:t xml:space="preserve">local </w:t>
        </w:r>
        <w:commentRangeEnd w:id="76"/>
        <w:r>
          <w:rPr>
            <w:rStyle w:val="CommentReference"/>
          </w:rPr>
          <w:commentReference w:id="76"/>
        </w:r>
        <w:r>
          <w:rPr>
            <w:lang w:val="en-US"/>
          </w:rPr>
          <w:t xml:space="preserve">thermal conditions for reefs within </w:t>
        </w:r>
      </w:ins>
      <w:ins w:id="79" w:author="Jennifer Donelson" w:date="2023-02-10T13:39:00Z">
        <w:r w:rsidR="00E34403">
          <w:rPr>
            <w:lang w:val="en-US"/>
          </w:rPr>
          <w:t xml:space="preserve">the </w:t>
        </w:r>
      </w:ins>
      <w:ins w:id="80" w:author="Jennifer Donelson" w:date="2023-02-10T13:35:00Z">
        <w:r>
          <w:rPr>
            <w:lang w:val="en-US"/>
          </w:rPr>
          <w:t>Cairns and Mackay locations</w:t>
        </w:r>
      </w:ins>
      <w:ins w:id="81" w:author="Jennifer Donelson" w:date="2023-02-10T13:39:00Z">
        <w:r w:rsidR="00E34403">
          <w:rPr>
            <w:lang w:val="en-US"/>
          </w:rPr>
          <w:t>,</w:t>
        </w:r>
      </w:ins>
      <w:ins w:id="82" w:author="Jennifer Donelson" w:date="2023-02-10T13:35:00Z">
        <w:r>
          <w:rPr>
            <w:lang w:val="en-US"/>
          </w:rPr>
          <w:t xml:space="preserve"> temperature data for </w:t>
        </w:r>
        <w:commentRangeStart w:id="83"/>
        <w:r>
          <w:rPr>
            <w:lang w:val="en-US"/>
          </w:rPr>
          <w:t xml:space="preserve">a subset </w:t>
        </w:r>
      </w:ins>
      <w:commentRangeEnd w:id="83"/>
      <w:ins w:id="84" w:author="Jennifer Donelson" w:date="2023-02-10T13:39:00Z">
        <w:r w:rsidR="00E34403">
          <w:rPr>
            <w:rStyle w:val="CommentReference"/>
          </w:rPr>
          <w:commentReference w:id="83"/>
        </w:r>
      </w:ins>
      <w:ins w:id="85" w:author="Jennifer Donelson" w:date="2023-02-10T13:35:00Z">
        <w:r>
          <w:rPr>
            <w:lang w:val="en-US"/>
          </w:rPr>
          <w:t>of reefs from each region were collected via AIMS Temperature Logger data series (</w:t>
        </w:r>
        <w:commentRangeStart w:id="86"/>
        <w:r w:rsidRPr="00CE2909">
          <w:rPr>
            <w:highlight w:val="yellow"/>
            <w:lang w:val="en-US"/>
          </w:rPr>
          <w:t>citation for AIMS data</w:t>
        </w:r>
        <w:r>
          <w:rPr>
            <w:lang w:val="en-US"/>
          </w:rPr>
          <w:t xml:space="preserve">; </w:t>
        </w:r>
        <w:r>
          <w:rPr>
            <w:b/>
            <w:bCs/>
            <w:lang w:val="en-US"/>
          </w:rPr>
          <w:t>SF1</w:t>
        </w:r>
        <w:commentRangeEnd w:id="86"/>
        <w:r>
          <w:rPr>
            <w:rStyle w:val="CommentReference"/>
          </w:rPr>
          <w:commentReference w:id="86"/>
        </w:r>
        <w:r>
          <w:rPr>
            <w:lang w:val="en-US"/>
          </w:rPr>
          <w:t xml:space="preserve">), using temperature loggers at a depth between 10-15 m. </w:t>
        </w:r>
        <w:commentRangeStart w:id="87"/>
        <w:r>
          <w:rPr>
            <w:lang w:val="en-US"/>
          </w:rPr>
          <w:t>Average summer temperatures (</w:t>
        </w:r>
        <w:r w:rsidRPr="005B609A">
          <w:rPr>
            <w:highlight w:val="yellow"/>
            <w:lang w:val="en-US"/>
          </w:rPr>
          <w:t>Dec-Mar? – double check</w:t>
        </w:r>
        <w:r>
          <w:rPr>
            <w:lang w:val="en-US"/>
          </w:rPr>
          <w:t>) were determined to be ~27.0</w:t>
        </w:r>
        <w:r>
          <w:rPr>
            <w:rFonts w:cstheme="minorHAnsi"/>
            <w:lang w:val="en-US"/>
          </w:rPr>
          <w:t>°C</w:t>
        </w:r>
        <w:r>
          <w:rPr>
            <w:lang w:val="en-US"/>
          </w:rPr>
          <w:t xml:space="preserve"> and ~28.5</w:t>
        </w:r>
        <w:r>
          <w:rPr>
            <w:rFonts w:cstheme="minorHAnsi"/>
            <w:lang w:val="en-US"/>
          </w:rPr>
          <w:t>°C, for reefs around Mackay and Cairns, respectively (</w:t>
        </w:r>
        <w:r>
          <w:rPr>
            <w:rFonts w:cstheme="minorHAnsi"/>
            <w:b/>
            <w:bCs/>
            <w:lang w:val="en-US"/>
          </w:rPr>
          <w:t>SF 1</w:t>
        </w:r>
        <w:r>
          <w:rPr>
            <w:rFonts w:cstheme="minorHAnsi"/>
            <w:lang w:val="en-US"/>
          </w:rPr>
          <w:t xml:space="preserve">). </w:t>
        </w:r>
        <w:commentRangeEnd w:id="87"/>
        <w:r>
          <w:rPr>
            <w:rStyle w:val="CommentReference"/>
          </w:rPr>
          <w:commentReference w:id="87"/>
        </w:r>
      </w:ins>
    </w:p>
    <w:p w14:paraId="1DAFF5BE" w14:textId="388E7170" w:rsidR="006F3534" w:rsidRDefault="00752138" w:rsidP="006F3534">
      <w:pPr>
        <w:spacing w:after="0" w:line="240" w:lineRule="auto"/>
        <w:jc w:val="both"/>
        <w:rPr>
          <w:rFonts w:cstheme="minorHAnsi"/>
          <w:lang w:val="en-US"/>
        </w:rPr>
      </w:pPr>
      <w:r>
        <w:rPr>
          <w:rFonts w:cstheme="minorHAnsi"/>
          <w:lang w:val="en-US"/>
        </w:rPr>
        <w:t xml:space="preserve">Experimental temperatures for </w:t>
      </w:r>
      <w:ins w:id="88" w:author="Jennifer Donelson" w:date="2023-02-10T14:25:00Z">
        <w:r w:rsidR="00DC4DAE">
          <w:rPr>
            <w:rFonts w:cstheme="minorHAnsi"/>
            <w:lang w:val="en-US"/>
          </w:rPr>
          <w:t xml:space="preserve">the repeated </w:t>
        </w:r>
      </w:ins>
      <w:del w:id="89" w:author="Jennifer Donelson" w:date="2023-02-10T14:25:00Z">
        <w:r w:rsidDel="00DC4DAE">
          <w:rPr>
            <w:rFonts w:cstheme="minorHAnsi"/>
            <w:lang w:val="en-US"/>
          </w:rPr>
          <w:delText>metabolic</w:delText>
        </w:r>
      </w:del>
      <w:ins w:id="90" w:author="Jennifer Donelson" w:date="2023-02-10T14:25:00Z">
        <w:r w:rsidR="00DC4DAE">
          <w:rPr>
            <w:rFonts w:cstheme="minorHAnsi"/>
            <w:lang w:val="en-US"/>
          </w:rPr>
          <w:t>aerobic physiology</w:t>
        </w:r>
      </w:ins>
      <w:r>
        <w:rPr>
          <w:rFonts w:cstheme="minorHAnsi"/>
          <w:lang w:val="en-US"/>
        </w:rPr>
        <w:t xml:space="preserve"> and </w:t>
      </w:r>
      <w:del w:id="91" w:author="Jennifer Donelson" w:date="2023-02-10T14:25:00Z">
        <w:r w:rsidDel="00DC4DAE">
          <w:rPr>
            <w:rFonts w:cstheme="minorHAnsi"/>
            <w:lang w:val="en-US"/>
          </w:rPr>
          <w:delText xml:space="preserve">immunocompetence </w:delText>
        </w:r>
      </w:del>
      <w:ins w:id="92" w:author="Jennifer Donelson" w:date="2023-02-10T14:25:00Z">
        <w:r w:rsidR="00DC4DAE">
          <w:rPr>
            <w:rFonts w:cstheme="minorHAnsi"/>
            <w:lang w:val="en-US"/>
          </w:rPr>
          <w:t xml:space="preserve">immune response </w:t>
        </w:r>
      </w:ins>
      <w:del w:id="93" w:author="Jennifer Donelson" w:date="2023-02-10T14:25:00Z">
        <w:r w:rsidDel="00DC4DAE">
          <w:rPr>
            <w:rFonts w:cstheme="minorHAnsi"/>
            <w:lang w:val="en-US"/>
          </w:rPr>
          <w:delText>metrics</w:delText>
        </w:r>
      </w:del>
      <w:ins w:id="94" w:author="Jennifer Donelson" w:date="2023-02-10T14:25:00Z">
        <w:r w:rsidR="00DC4DAE">
          <w:rPr>
            <w:rFonts w:cstheme="minorHAnsi"/>
            <w:lang w:val="en-US"/>
          </w:rPr>
          <w:t>testing</w:t>
        </w:r>
      </w:ins>
      <w:r>
        <w:rPr>
          <w:rFonts w:cstheme="minorHAnsi"/>
          <w:lang w:val="en-US"/>
        </w:rPr>
        <w:t xml:space="preserve"> were 27°C, 28.5°C, 30°C </w:t>
      </w:r>
      <w:del w:id="95" w:author="Jennifer Donelson" w:date="2023-02-10T14:25:00Z">
        <w:r w:rsidDel="00DC4DAE">
          <w:rPr>
            <w:rFonts w:cstheme="minorHAnsi"/>
            <w:lang w:val="en-US"/>
          </w:rPr>
          <w:delText xml:space="preserve">(IPCC 2050 projected temperatures </w:delText>
        </w:r>
        <w:r w:rsidRPr="008C1864" w:rsidDel="00DC4DAE">
          <w:rPr>
            <w:rFonts w:cstheme="minorHAnsi"/>
            <w:highlight w:val="yellow"/>
            <w:lang w:val="en-US"/>
          </w:rPr>
          <w:delText>citation</w:delText>
        </w:r>
        <w:r w:rsidDel="00DC4DAE">
          <w:rPr>
            <w:rFonts w:cstheme="minorHAnsi"/>
            <w:lang w:val="en-US"/>
          </w:rPr>
          <w:delText xml:space="preserve">), </w:delText>
        </w:r>
      </w:del>
      <w:r>
        <w:rPr>
          <w:rFonts w:cstheme="minorHAnsi"/>
          <w:lang w:val="en-US"/>
        </w:rPr>
        <w:t>and 31.5°C</w:t>
      </w:r>
      <w:ins w:id="96" w:author="Jennifer Donelson" w:date="2023-02-10T14:26:00Z">
        <w:r w:rsidR="00DC4DAE">
          <w:rPr>
            <w:rFonts w:cstheme="minorHAnsi"/>
            <w:lang w:val="en-US"/>
          </w:rPr>
          <w:t>. These temperatures are within the natural range of both populations (27 and 28.5 °C)</w:t>
        </w:r>
      </w:ins>
      <w:ins w:id="97" w:author="Jennifer Donelson" w:date="2023-02-10T14:27:00Z">
        <w:r w:rsidR="00DC4DAE">
          <w:rPr>
            <w:rFonts w:cstheme="minorHAnsi"/>
            <w:lang w:val="en-US"/>
          </w:rPr>
          <w:t xml:space="preserve"> or temperatures</w:t>
        </w:r>
      </w:ins>
      <w:ins w:id="98" w:author="Jennifer Donelson" w:date="2023-02-10T14:26:00Z">
        <w:r w:rsidR="00DC4DAE">
          <w:rPr>
            <w:rFonts w:cstheme="minorHAnsi"/>
            <w:lang w:val="en-US"/>
          </w:rPr>
          <w:t xml:space="preserve"> that o</w:t>
        </w:r>
      </w:ins>
      <w:ins w:id="99" w:author="Jennifer Donelson" w:date="2023-02-10T14:27:00Z">
        <w:r w:rsidR="00DC4DAE">
          <w:rPr>
            <w:rFonts w:cstheme="minorHAnsi"/>
            <w:lang w:val="en-US"/>
          </w:rPr>
          <w:t>ccur infrequently a maximal temperature or with marine heat waves (30 and 31.5°C),</w:t>
        </w:r>
      </w:ins>
      <w:ins w:id="100" w:author="Jennifer Donelson" w:date="2023-02-10T14:26:00Z">
        <w:r w:rsidR="00DC4DAE">
          <w:rPr>
            <w:rFonts w:cstheme="minorHAnsi"/>
            <w:lang w:val="en-US"/>
          </w:rPr>
          <w:t xml:space="preserve"> </w:t>
        </w:r>
      </w:ins>
      <w:ins w:id="101" w:author="Jennifer Donelson" w:date="2023-02-10T14:27:00Z">
        <w:r w:rsidR="00DC4DAE">
          <w:rPr>
            <w:rFonts w:cstheme="minorHAnsi"/>
            <w:lang w:val="en-US"/>
          </w:rPr>
          <w:t xml:space="preserve">as well as </w:t>
        </w:r>
      </w:ins>
      <w:ins w:id="102" w:author="Jennifer Donelson" w:date="2023-02-10T14:28:00Z">
        <w:r w:rsidR="00DC4DAE">
          <w:rPr>
            <w:rFonts w:cstheme="minorHAnsi"/>
            <w:lang w:val="en-US"/>
          </w:rPr>
          <w:t>being projected to occur regularly by the end of the century</w:t>
        </w:r>
      </w:ins>
      <w:r>
        <w:rPr>
          <w:rFonts w:cstheme="minorHAnsi"/>
          <w:lang w:val="en-US"/>
        </w:rPr>
        <w:t xml:space="preserve"> (IPCC 2100 project temperatures under projection XXXXX </w:t>
      </w:r>
      <w:r w:rsidRPr="0054372C">
        <w:rPr>
          <w:rFonts w:cstheme="minorHAnsi"/>
          <w:highlight w:val="yellow"/>
          <w:lang w:val="en-US"/>
        </w:rPr>
        <w:t>citation</w:t>
      </w:r>
      <w:r>
        <w:rPr>
          <w:rFonts w:cstheme="minorHAnsi"/>
          <w:lang w:val="en-US"/>
        </w:rPr>
        <w:t>).</w:t>
      </w:r>
      <w:r w:rsidR="00030DDA">
        <w:rPr>
          <w:rFonts w:cstheme="minorHAnsi"/>
          <w:lang w:val="en-US"/>
        </w:rPr>
        <w:t xml:space="preserve"> </w:t>
      </w:r>
      <w:ins w:id="103" w:author="Jennifer Donelson" w:date="2023-02-10T14:29:00Z">
        <w:r w:rsidR="00780494">
          <w:rPr>
            <w:rFonts w:cstheme="minorHAnsi"/>
            <w:lang w:val="en-US"/>
          </w:rPr>
          <w:t>Testing began at the coolest tempera</w:t>
        </w:r>
      </w:ins>
      <w:ins w:id="104" w:author="Jennifer Donelson" w:date="2023-02-10T14:30:00Z">
        <w:r w:rsidR="00780494">
          <w:rPr>
            <w:rFonts w:cstheme="minorHAnsi"/>
            <w:lang w:val="en-US"/>
          </w:rPr>
          <w:t>ture</w:t>
        </w:r>
      </w:ins>
      <w:ins w:id="105" w:author="Jennifer Donelson" w:date="2023-02-10T14:29:00Z">
        <w:r w:rsidR="00780494">
          <w:rPr>
            <w:rFonts w:cstheme="minorHAnsi"/>
            <w:lang w:val="en-US"/>
          </w:rPr>
          <w:t xml:space="preserve"> of </w:t>
        </w:r>
      </w:ins>
      <w:ins w:id="106" w:author="Jennifer Donelson" w:date="2023-02-10T14:30:00Z">
        <w:r w:rsidR="00780494">
          <w:rPr>
            <w:rFonts w:cstheme="minorHAnsi"/>
            <w:lang w:val="en-US"/>
          </w:rPr>
          <w:t xml:space="preserve">27°C, and </w:t>
        </w:r>
      </w:ins>
      <w:del w:id="107" w:author="Jennifer Donelson" w:date="2023-02-10T14:30:00Z">
        <w:r w:rsidR="00030DDA" w:rsidDel="00780494">
          <w:rPr>
            <w:rFonts w:cstheme="minorHAnsi"/>
            <w:lang w:val="en-US"/>
          </w:rPr>
          <w:delText>O</w:delText>
        </w:r>
      </w:del>
      <w:ins w:id="108" w:author="Jennifer Donelson" w:date="2023-02-10T14:30:00Z">
        <w:r w:rsidR="00780494">
          <w:rPr>
            <w:rFonts w:cstheme="minorHAnsi"/>
            <w:lang w:val="en-US"/>
          </w:rPr>
          <w:t>o</w:t>
        </w:r>
      </w:ins>
      <w:r w:rsidR="00030DDA">
        <w:rPr>
          <w:rFonts w:cstheme="minorHAnsi"/>
          <w:lang w:val="en-US"/>
        </w:rPr>
        <w:t xml:space="preserve">nce </w:t>
      </w:r>
      <w:ins w:id="109" w:author="Jennifer Donelson" w:date="2023-02-10T14:29:00Z">
        <w:r w:rsidR="00780494">
          <w:rPr>
            <w:rFonts w:cstheme="minorHAnsi"/>
            <w:lang w:val="en-US"/>
          </w:rPr>
          <w:t xml:space="preserve">aerobic physiology and immune response testing </w:t>
        </w:r>
      </w:ins>
      <w:del w:id="110" w:author="Jennifer Donelson" w:date="2023-02-10T14:29:00Z">
        <w:r w:rsidR="00030DDA" w:rsidDel="00780494">
          <w:rPr>
            <w:rFonts w:cstheme="minorHAnsi"/>
            <w:lang w:val="en-US"/>
          </w:rPr>
          <w:delText xml:space="preserve">metabolic and immunocompetence </w:delText>
        </w:r>
      </w:del>
      <w:del w:id="111" w:author="Jennifer Donelson" w:date="2023-02-10T14:30:00Z">
        <w:r w:rsidR="00030DDA" w:rsidDel="00780494">
          <w:rPr>
            <w:rFonts w:cstheme="minorHAnsi"/>
            <w:lang w:val="en-US"/>
          </w:rPr>
          <w:delText xml:space="preserve">trails </w:delText>
        </w:r>
        <w:r w:rsidR="00030DDA" w:rsidDel="00780494">
          <w:rPr>
            <w:rFonts w:cstheme="minorHAnsi"/>
            <w:lang w:val="en-US"/>
          </w:rPr>
          <w:lastRenderedPageBreak/>
          <w:delText>were</w:delText>
        </w:r>
      </w:del>
      <w:ins w:id="112" w:author="Jennifer Donelson" w:date="2023-02-10T14:30:00Z">
        <w:r w:rsidR="00780494">
          <w:rPr>
            <w:rFonts w:cstheme="minorHAnsi"/>
            <w:lang w:val="en-US"/>
          </w:rPr>
          <w:t>was</w:t>
        </w:r>
      </w:ins>
      <w:r w:rsidR="00030DDA">
        <w:rPr>
          <w:rFonts w:cstheme="minorHAnsi"/>
          <w:lang w:val="en-US"/>
        </w:rPr>
        <w:t xml:space="preserve"> complete</w:t>
      </w:r>
      <w:del w:id="113" w:author="Jennifer Donelson" w:date="2023-02-10T14:30:00Z">
        <w:r w:rsidR="00BF7977" w:rsidDel="00780494">
          <w:rPr>
            <w:rFonts w:cstheme="minorHAnsi"/>
            <w:lang w:val="en-US"/>
          </w:rPr>
          <w:delText xml:space="preserve"> at</w:delText>
        </w:r>
        <w:r w:rsidR="0016305C" w:rsidDel="00780494">
          <w:rPr>
            <w:rFonts w:cstheme="minorHAnsi"/>
            <w:lang w:val="en-US"/>
          </w:rPr>
          <w:delText xml:space="preserve"> a set </w:delText>
        </w:r>
        <w:r w:rsidR="00DC295A" w:rsidDel="00780494">
          <w:rPr>
            <w:rFonts w:cstheme="minorHAnsi"/>
            <w:lang w:val="en-US"/>
          </w:rPr>
          <w:delText xml:space="preserve">treatment </w:delText>
        </w:r>
        <w:r w:rsidR="0016305C" w:rsidDel="00780494">
          <w:rPr>
            <w:rFonts w:cstheme="minorHAnsi"/>
            <w:lang w:val="en-US"/>
          </w:rPr>
          <w:delText>temperature</w:delText>
        </w:r>
      </w:del>
      <w:r w:rsidR="00142A74">
        <w:rPr>
          <w:rFonts w:cstheme="minorHAnsi"/>
          <w:lang w:val="en-US"/>
        </w:rPr>
        <w:t xml:space="preserve">, fish were </w:t>
      </w:r>
      <w:del w:id="114" w:author="Jennifer Donelson" w:date="2023-02-10T14:30:00Z">
        <w:r w:rsidR="00142A74" w:rsidDel="00780494">
          <w:rPr>
            <w:rFonts w:cstheme="minorHAnsi"/>
            <w:lang w:val="en-US"/>
          </w:rPr>
          <w:delText>exposure to</w:delText>
        </w:r>
      </w:del>
      <w:ins w:id="115" w:author="Jennifer Donelson" w:date="2023-02-10T14:30:00Z">
        <w:r w:rsidR="00780494">
          <w:rPr>
            <w:rFonts w:cstheme="minorHAnsi"/>
            <w:lang w:val="en-US"/>
          </w:rPr>
          <w:t>warmed to the next te</w:t>
        </w:r>
      </w:ins>
      <w:ins w:id="116" w:author="Jennifer Donelson" w:date="2023-02-10T14:31:00Z">
        <w:r w:rsidR="00780494">
          <w:rPr>
            <w:rFonts w:cstheme="minorHAnsi"/>
            <w:lang w:val="en-US"/>
          </w:rPr>
          <w:t>mperature of</w:t>
        </w:r>
      </w:ins>
      <w:r w:rsidR="00142A74">
        <w:rPr>
          <w:rFonts w:cstheme="minorHAnsi"/>
          <w:lang w:val="en-US"/>
        </w:rPr>
        <w:t xml:space="preserve"> +1.5°C</w:t>
      </w:r>
      <w:del w:id="117" w:author="Jennifer Donelson" w:date="2023-02-10T14:31:00Z">
        <w:r w:rsidR="00142A74" w:rsidDel="00780494">
          <w:rPr>
            <w:rFonts w:cstheme="minorHAnsi"/>
            <w:lang w:val="en-US"/>
          </w:rPr>
          <w:delText xml:space="preserve"> increase</w:delText>
        </w:r>
      </w:del>
      <w:r w:rsidR="00142A74">
        <w:rPr>
          <w:rFonts w:cstheme="minorHAnsi"/>
          <w:lang w:val="en-US"/>
        </w:rPr>
        <w:t xml:space="preserve"> at a rate of +0.5°C/day</w:t>
      </w:r>
      <w:r w:rsidR="00503AAF">
        <w:rPr>
          <w:rFonts w:cstheme="minorHAnsi"/>
          <w:lang w:val="en-US"/>
        </w:rPr>
        <w:t xml:space="preserve"> for three consecutive days. Fish were then given</w:t>
      </w:r>
      <w:r w:rsidR="00D46BA0">
        <w:rPr>
          <w:rFonts w:cstheme="minorHAnsi"/>
          <w:lang w:val="en-US"/>
        </w:rPr>
        <w:t xml:space="preserve"> </w:t>
      </w:r>
      <w:r w:rsidR="007560D5">
        <w:rPr>
          <w:rFonts w:cstheme="minorHAnsi"/>
          <w:lang w:val="en-US"/>
        </w:rPr>
        <w:t xml:space="preserve">an additional </w:t>
      </w:r>
      <w:r w:rsidR="00D46BA0">
        <w:rPr>
          <w:rFonts w:cstheme="minorHAnsi"/>
          <w:lang w:val="en-US"/>
        </w:rPr>
        <w:t>five days to adjust to the new temperature</w:t>
      </w:r>
      <w:r w:rsidR="007560D5">
        <w:rPr>
          <w:rFonts w:cstheme="minorHAnsi"/>
          <w:lang w:val="en-US"/>
        </w:rPr>
        <w:t xml:space="preserve"> treatment</w:t>
      </w:r>
      <w:r w:rsidR="00D46BA0">
        <w:rPr>
          <w:rFonts w:cstheme="minorHAnsi"/>
          <w:lang w:val="en-US"/>
        </w:rPr>
        <w:t xml:space="preserve"> before the next </w:t>
      </w:r>
      <w:r w:rsidR="006D1B64">
        <w:rPr>
          <w:rFonts w:cstheme="minorHAnsi"/>
          <w:lang w:val="en-US"/>
        </w:rPr>
        <w:t>sampling period</w:t>
      </w:r>
      <w:r w:rsidR="00DC295A">
        <w:rPr>
          <w:rFonts w:cstheme="minorHAnsi"/>
          <w:lang w:val="en-US"/>
        </w:rPr>
        <w:t xml:space="preserve"> began</w:t>
      </w:r>
      <w:r w:rsidR="00D46BA0">
        <w:rPr>
          <w:rFonts w:cstheme="minorHAnsi"/>
          <w:lang w:val="en-US"/>
        </w:rPr>
        <w:t>.</w:t>
      </w:r>
      <w:r w:rsidR="00417408">
        <w:rPr>
          <w:rFonts w:cstheme="minorHAnsi"/>
          <w:lang w:val="en-US"/>
        </w:rPr>
        <w:t xml:space="preserve"> </w:t>
      </w:r>
      <w:ins w:id="118" w:author="Jennifer Donelson" w:date="2023-02-10T14:31:00Z">
        <w:r w:rsidR="00780494">
          <w:rPr>
            <w:rFonts w:cstheme="minorHAnsi"/>
            <w:lang w:val="en-US"/>
          </w:rPr>
          <w:t xml:space="preserve">This process was repeated for all testing </w:t>
        </w:r>
        <w:proofErr w:type="spellStart"/>
        <w:r w:rsidR="00780494">
          <w:rPr>
            <w:rFonts w:cstheme="minorHAnsi"/>
            <w:lang w:val="en-US"/>
          </w:rPr>
          <w:t>temperaures</w:t>
        </w:r>
        <w:proofErr w:type="spellEnd"/>
        <w:r w:rsidR="00780494">
          <w:rPr>
            <w:rFonts w:cstheme="minorHAnsi"/>
            <w:lang w:val="en-US"/>
          </w:rPr>
          <w:t xml:space="preserve">. </w:t>
        </w:r>
      </w:ins>
      <w:r w:rsidR="00C75B0E">
        <w:rPr>
          <w:rFonts w:cstheme="minorHAnsi"/>
          <w:lang w:val="en-US"/>
        </w:rPr>
        <w:t xml:space="preserve"> </w:t>
      </w:r>
    </w:p>
    <w:p w14:paraId="6A9935CE" w14:textId="0C0DB7B0" w:rsidR="00752138" w:rsidRDefault="00752138" w:rsidP="004B1F71">
      <w:pPr>
        <w:spacing w:after="0" w:line="240" w:lineRule="auto"/>
        <w:jc w:val="center"/>
        <w:rPr>
          <w:rFonts w:cstheme="minorHAnsi"/>
          <w:lang w:val="en-US"/>
        </w:rPr>
      </w:pPr>
    </w:p>
    <w:p w14:paraId="7FC1D96D" w14:textId="2D0BEB3C" w:rsidR="00FD76B7" w:rsidRDefault="0025337E" w:rsidP="00BA3338">
      <w:pPr>
        <w:pStyle w:val="Heading2"/>
        <w:rPr>
          <w:lang w:val="en-US"/>
        </w:rPr>
      </w:pPr>
      <w:del w:id="119" w:author="Jennifer Donelson" w:date="2023-02-10T13:41:00Z">
        <w:r w:rsidDel="009146E7">
          <w:rPr>
            <w:lang w:val="en-US"/>
          </w:rPr>
          <w:delText xml:space="preserve">Metabolic rate </w:delText>
        </w:r>
      </w:del>
      <w:ins w:id="120" w:author="Jennifer Donelson" w:date="2023-02-10T13:41:00Z">
        <w:r w:rsidR="009146E7">
          <w:rPr>
            <w:lang w:val="en-US"/>
          </w:rPr>
          <w:t>Aerobic physiology</w:t>
        </w:r>
      </w:ins>
    </w:p>
    <w:p w14:paraId="74F237A6" w14:textId="4C97A38C" w:rsidR="005C3387" w:rsidRDefault="00E55EF8" w:rsidP="00C163A7">
      <w:pPr>
        <w:jc w:val="both"/>
        <w:rPr>
          <w:rFonts w:cstheme="minorHAnsi"/>
          <w:lang w:val="en-US"/>
        </w:rPr>
      </w:pPr>
      <w:r>
        <w:rPr>
          <w:lang w:val="en-US"/>
        </w:rPr>
        <w:t xml:space="preserve">Routine and maximum </w:t>
      </w:r>
      <w:r w:rsidR="00A2226B">
        <w:rPr>
          <w:lang w:val="en-US"/>
        </w:rPr>
        <w:t xml:space="preserve">metabolic rate was </w:t>
      </w:r>
      <w:del w:id="121" w:author="Jennifer Donelson" w:date="2023-02-10T13:53:00Z">
        <w:r w:rsidR="00A2226B" w:rsidDel="00A705FE">
          <w:rPr>
            <w:lang w:val="en-US"/>
          </w:rPr>
          <w:delText xml:space="preserve">measured </w:delText>
        </w:r>
      </w:del>
      <w:ins w:id="122" w:author="Jennifer Donelson" w:date="2023-02-10T13:53:00Z">
        <w:r w:rsidR="00A705FE">
          <w:rPr>
            <w:lang w:val="en-US"/>
          </w:rPr>
          <w:t xml:space="preserve">determined </w:t>
        </w:r>
      </w:ins>
      <w:r w:rsidR="00A2226B">
        <w:rPr>
          <w:lang w:val="en-US"/>
        </w:rPr>
        <w:t xml:space="preserve">via </w:t>
      </w:r>
      <w:ins w:id="123" w:author="Jennifer Donelson" w:date="2023-02-10T13:53:00Z">
        <w:r w:rsidR="00A705FE">
          <w:rPr>
            <w:lang w:val="en-US"/>
          </w:rPr>
          <w:t xml:space="preserve">measuring </w:t>
        </w:r>
      </w:ins>
      <w:r w:rsidR="00A2226B">
        <w:rPr>
          <w:lang w:val="en-US"/>
        </w:rPr>
        <w:t xml:space="preserve">the rate of oxygen consumption using </w:t>
      </w:r>
      <w:r w:rsidR="0055379D">
        <w:rPr>
          <w:lang w:val="en-US"/>
        </w:rPr>
        <w:t xml:space="preserve">intermittent flow respirometry. </w:t>
      </w:r>
      <w:r w:rsidR="003D0763">
        <w:rPr>
          <w:rFonts w:cstheme="minorHAnsi"/>
          <w:lang w:val="en-US"/>
        </w:rPr>
        <w:t>Chambers were 1.5</w:t>
      </w:r>
      <w:ins w:id="124" w:author="Jennifer Donelson" w:date="2023-02-10T13:40:00Z">
        <w:r w:rsidR="00E34403">
          <w:rPr>
            <w:rFonts w:cstheme="minorHAnsi"/>
            <w:lang w:val="en-US"/>
          </w:rPr>
          <w:t xml:space="preserve"> </w:t>
        </w:r>
      </w:ins>
      <w:r w:rsidR="003D0763">
        <w:rPr>
          <w:rFonts w:cstheme="minorHAnsi"/>
          <w:lang w:val="en-US"/>
        </w:rPr>
        <w:t>L in volume and custom built from PVC pipe and acrylic (</w:t>
      </w:r>
      <w:r w:rsidR="003D0763">
        <w:rPr>
          <w:rFonts w:cstheme="minorHAnsi"/>
          <w:b/>
          <w:bCs/>
          <w:lang w:val="en-US"/>
        </w:rPr>
        <w:t>SF2</w:t>
      </w:r>
      <w:r w:rsidR="003D0763">
        <w:rPr>
          <w:rFonts w:cstheme="minorHAnsi"/>
          <w:lang w:val="en-US"/>
        </w:rPr>
        <w:t xml:space="preserve">). </w:t>
      </w:r>
      <w:r w:rsidR="0055379D">
        <w:rPr>
          <w:lang w:val="en-US"/>
        </w:rPr>
        <w:t xml:space="preserve">The experimental setup consisted of </w:t>
      </w:r>
      <w:r w:rsidR="00044A2A">
        <w:rPr>
          <w:lang w:val="en-US"/>
        </w:rPr>
        <w:t>two sumps</w:t>
      </w:r>
      <w:r w:rsidR="001E31D5">
        <w:rPr>
          <w:lang w:val="en-US"/>
        </w:rPr>
        <w:t xml:space="preserve"> (</w:t>
      </w:r>
      <w:r w:rsidR="001E31D5" w:rsidRPr="001E31D5">
        <w:rPr>
          <w:highlight w:val="yellow"/>
          <w:lang w:val="en-US"/>
        </w:rPr>
        <w:t>volume</w:t>
      </w:r>
      <w:ins w:id="125" w:author="Jennifer Donelson" w:date="2023-02-10T13:53:00Z">
        <w:r w:rsidR="00A705FE">
          <w:rPr>
            <w:highlight w:val="yellow"/>
            <w:lang w:val="en-US"/>
          </w:rPr>
          <w:t xml:space="preserve"> </w:t>
        </w:r>
      </w:ins>
      <w:r w:rsidR="001E31D5" w:rsidRPr="001E31D5">
        <w:rPr>
          <w:highlight w:val="yellow"/>
          <w:lang w:val="en-US"/>
        </w:rPr>
        <w:t>L</w:t>
      </w:r>
      <w:r w:rsidR="001E31D5">
        <w:rPr>
          <w:lang w:val="en-US"/>
        </w:rPr>
        <w:t>)</w:t>
      </w:r>
      <w:r w:rsidR="007560D5">
        <w:rPr>
          <w:lang w:val="en-US"/>
        </w:rPr>
        <w:t xml:space="preserve"> with</w:t>
      </w:r>
      <w:r w:rsidR="000C169A">
        <w:rPr>
          <w:lang w:val="en-US"/>
        </w:rPr>
        <w:t xml:space="preserve"> continuous water </w:t>
      </w:r>
      <w:ins w:id="126" w:author="Jennifer Donelson" w:date="2023-02-10T13:54:00Z">
        <w:r w:rsidR="00A705FE">
          <w:rPr>
            <w:lang w:val="en-US"/>
          </w:rPr>
          <w:t>ex</w:t>
        </w:r>
      </w:ins>
      <w:r w:rsidR="000C169A">
        <w:rPr>
          <w:lang w:val="en-US"/>
        </w:rPr>
        <w:t>change and aeration</w:t>
      </w:r>
      <w:r w:rsidR="008B4C55">
        <w:rPr>
          <w:lang w:val="en-US"/>
        </w:rPr>
        <w:t>,</w:t>
      </w:r>
      <w:r w:rsidR="00044A2A">
        <w:rPr>
          <w:lang w:val="en-US"/>
        </w:rPr>
        <w:t xml:space="preserve"> each containing four</w:t>
      </w:r>
      <w:r w:rsidR="00EC3746">
        <w:rPr>
          <w:lang w:val="en-US"/>
        </w:rPr>
        <w:t xml:space="preserve"> respirometry chambers submerged </w:t>
      </w:r>
      <w:del w:id="127" w:author="Jennifer Donelson" w:date="2023-02-10T13:54:00Z">
        <w:r w:rsidR="00EC3746" w:rsidDel="00A705FE">
          <w:rPr>
            <w:lang w:val="en-US"/>
          </w:rPr>
          <w:delText>in water</w:delText>
        </w:r>
      </w:del>
      <w:ins w:id="128" w:author="Jennifer Donelson" w:date="2023-02-10T13:54:00Z">
        <w:r w:rsidR="00A705FE">
          <w:rPr>
            <w:lang w:val="en-US"/>
          </w:rPr>
          <w:t>for temperature</w:t>
        </w:r>
      </w:ins>
      <w:ins w:id="129" w:author="Jennifer Donelson" w:date="2023-02-10T13:55:00Z">
        <w:r w:rsidR="00A705FE">
          <w:rPr>
            <w:lang w:val="en-US"/>
          </w:rPr>
          <w:t xml:space="preserve">. Each chamber was </w:t>
        </w:r>
      </w:ins>
      <w:del w:id="130" w:author="Jennifer Donelson" w:date="2023-02-10T13:55:00Z">
        <w:r w:rsidR="00CB1DFF" w:rsidDel="00A705FE">
          <w:rPr>
            <w:lang w:val="en-US"/>
          </w:rPr>
          <w:delText xml:space="preserve">, </w:delText>
        </w:r>
      </w:del>
      <w:r w:rsidR="00044A2A">
        <w:rPr>
          <w:lang w:val="en-US"/>
        </w:rPr>
        <w:t>placed in parallel</w:t>
      </w:r>
      <w:ins w:id="131" w:author="Jennifer Donelson" w:date="2023-02-10T13:56:00Z">
        <w:r w:rsidR="00A705FE">
          <w:rPr>
            <w:lang w:val="en-US"/>
          </w:rPr>
          <w:t xml:space="preserve"> </w:t>
        </w:r>
      </w:ins>
      <w:del w:id="132" w:author="Jennifer Donelson" w:date="2023-02-10T13:56:00Z">
        <w:r w:rsidR="00CB1DFF" w:rsidDel="00A705FE">
          <w:rPr>
            <w:lang w:val="en-US"/>
          </w:rPr>
          <w:delText xml:space="preserve">, </w:delText>
        </w:r>
      </w:del>
      <w:r w:rsidR="00CB1DFF">
        <w:rPr>
          <w:lang w:val="en-US"/>
        </w:rPr>
        <w:t>and</w:t>
      </w:r>
      <w:r w:rsidR="00D9616B">
        <w:rPr>
          <w:lang w:val="en-US"/>
        </w:rPr>
        <w:t xml:space="preserve"> </w:t>
      </w:r>
      <w:del w:id="133" w:author="Jennifer Donelson" w:date="2023-02-10T13:56:00Z">
        <w:r w:rsidR="00D9616B" w:rsidDel="00A705FE">
          <w:rPr>
            <w:lang w:val="en-US"/>
          </w:rPr>
          <w:delText>out of view of other chambers</w:delText>
        </w:r>
      </w:del>
      <w:ins w:id="134" w:author="Jennifer Donelson" w:date="2023-02-10T13:56:00Z">
        <w:r w:rsidR="00A705FE">
          <w:rPr>
            <w:lang w:val="en-US"/>
          </w:rPr>
          <w:t>fish could not view each other</w:t>
        </w:r>
      </w:ins>
      <w:r w:rsidR="00F850EE">
        <w:rPr>
          <w:lang w:val="en-US"/>
        </w:rPr>
        <w:t xml:space="preserve"> (</w:t>
      </w:r>
      <w:ins w:id="135" w:author="Jennifer Donelson" w:date="2023-02-10T13:56:00Z">
        <w:r w:rsidR="00A705FE">
          <w:rPr>
            <w:lang w:val="en-US"/>
          </w:rPr>
          <w:t xml:space="preserve">i.e., </w:t>
        </w:r>
      </w:ins>
      <w:r w:rsidR="00F850EE">
        <w:rPr>
          <w:lang w:val="en-US"/>
        </w:rPr>
        <w:t>chambers were opaque except of lids)</w:t>
      </w:r>
      <w:r w:rsidR="00044A2A">
        <w:rPr>
          <w:lang w:val="en-US"/>
        </w:rPr>
        <w:t>.</w:t>
      </w:r>
      <w:r w:rsidR="00051EDA">
        <w:rPr>
          <w:lang w:val="en-US"/>
        </w:rPr>
        <w:t xml:space="preserve"> Each measurement cycle consisted of a</w:t>
      </w:r>
      <w:r w:rsidR="002348D3">
        <w:rPr>
          <w:lang w:val="en-US"/>
        </w:rPr>
        <w:t xml:space="preserve"> </w:t>
      </w:r>
      <w:del w:id="136" w:author="Jennifer Donelson" w:date="2023-02-10T13:57:00Z">
        <w:r w:rsidR="000A41F2" w:rsidDel="008920C5">
          <w:rPr>
            <w:lang w:val="en-US"/>
          </w:rPr>
          <w:delText>fifteen</w:delText>
        </w:r>
        <w:r w:rsidR="002348D3" w:rsidDel="008920C5">
          <w:rPr>
            <w:lang w:val="en-US"/>
          </w:rPr>
          <w:delText xml:space="preserve"> </w:delText>
        </w:r>
      </w:del>
      <w:ins w:id="137" w:author="Jennifer Donelson" w:date="2023-02-10T13:57:00Z">
        <w:r w:rsidR="008920C5">
          <w:rPr>
            <w:lang w:val="en-US"/>
          </w:rPr>
          <w:t xml:space="preserve">15 </w:t>
        </w:r>
      </w:ins>
      <w:r w:rsidR="002348D3">
        <w:rPr>
          <w:lang w:val="en-US"/>
        </w:rPr>
        <w:t>s</w:t>
      </w:r>
      <w:del w:id="138" w:author="Jennifer Donelson" w:date="2023-02-10T13:57:00Z">
        <w:r w:rsidR="002348D3" w:rsidDel="008920C5">
          <w:rPr>
            <w:lang w:val="en-US"/>
          </w:rPr>
          <w:delText>econd</w:delText>
        </w:r>
      </w:del>
      <w:r w:rsidR="002348D3">
        <w:rPr>
          <w:lang w:val="en-US"/>
        </w:rPr>
        <w:t xml:space="preserve"> wait, </w:t>
      </w:r>
      <w:del w:id="139" w:author="Jennifer Donelson" w:date="2023-02-10T13:57:00Z">
        <w:r w:rsidR="00D40DE7" w:rsidDel="008920C5">
          <w:rPr>
            <w:lang w:val="en-US"/>
          </w:rPr>
          <w:delText>three-minute-and-forty-five</w:delText>
        </w:r>
      </w:del>
      <w:ins w:id="140" w:author="Jennifer Donelson" w:date="2023-02-10T13:57:00Z">
        <w:r w:rsidR="008920C5">
          <w:rPr>
            <w:lang w:val="en-US"/>
          </w:rPr>
          <w:t>3:45</w:t>
        </w:r>
      </w:ins>
      <w:r w:rsidR="00D40DE7">
        <w:rPr>
          <w:lang w:val="en-US"/>
        </w:rPr>
        <w:t xml:space="preserve"> s</w:t>
      </w:r>
      <w:del w:id="141" w:author="Jennifer Donelson" w:date="2023-02-10T13:57:00Z">
        <w:r w:rsidR="00D40DE7" w:rsidDel="008920C5">
          <w:rPr>
            <w:lang w:val="en-US"/>
          </w:rPr>
          <w:delText>econd</w:delText>
        </w:r>
      </w:del>
      <w:r w:rsidR="00D40DE7">
        <w:rPr>
          <w:lang w:val="en-US"/>
        </w:rPr>
        <w:t xml:space="preserve"> measurement</w:t>
      </w:r>
      <w:r w:rsidR="00095105">
        <w:rPr>
          <w:lang w:val="en-US"/>
        </w:rPr>
        <w:t xml:space="preserve">, and </w:t>
      </w:r>
      <w:del w:id="142" w:author="Jennifer Donelson" w:date="2023-02-10T13:58:00Z">
        <w:r w:rsidR="00A36E07" w:rsidDel="008920C5">
          <w:rPr>
            <w:lang w:val="en-US"/>
          </w:rPr>
          <w:delText>three-minute</w:delText>
        </w:r>
      </w:del>
      <w:ins w:id="143" w:author="Jennifer Donelson" w:date="2023-02-10T13:58:00Z">
        <w:r w:rsidR="008920C5">
          <w:rPr>
            <w:lang w:val="en-US"/>
          </w:rPr>
          <w:t>3 min</w:t>
        </w:r>
      </w:ins>
      <w:r w:rsidR="00095105">
        <w:rPr>
          <w:lang w:val="en-US"/>
        </w:rPr>
        <w:t xml:space="preserve"> flush period.</w:t>
      </w:r>
      <w:r w:rsidR="00044A2A">
        <w:rPr>
          <w:lang w:val="en-US"/>
        </w:rPr>
        <w:t xml:space="preserve"> </w:t>
      </w:r>
      <w:r w:rsidR="00CF1529">
        <w:rPr>
          <w:lang w:val="en-US"/>
        </w:rPr>
        <w:t xml:space="preserve">Each respirometry chamber </w:t>
      </w:r>
      <w:r w:rsidR="00B235A2">
        <w:rPr>
          <w:lang w:val="en-US"/>
        </w:rPr>
        <w:t xml:space="preserve">unit included an </w:t>
      </w:r>
      <w:r w:rsidR="00D92BE7">
        <w:rPr>
          <w:lang w:val="en-US"/>
        </w:rPr>
        <w:t xml:space="preserve">independent </w:t>
      </w:r>
      <w:ins w:id="144" w:author="Jennifer Donelson" w:date="2023-02-10T13:58:00Z">
        <w:r w:rsidR="008920C5">
          <w:rPr>
            <w:lang w:val="en-US"/>
          </w:rPr>
          <w:t xml:space="preserve">external </w:t>
        </w:r>
      </w:ins>
      <w:r w:rsidR="00D92BE7">
        <w:rPr>
          <w:lang w:val="en-US"/>
        </w:rPr>
        <w:t>brushless DC recirculation pump (</w:t>
      </w:r>
      <w:ins w:id="145" w:author="Jennifer Donelson" w:date="2023-02-10T14:02:00Z">
        <w:r w:rsidR="00521FCC">
          <w:rPr>
            <w:lang w:val="en-US"/>
          </w:rPr>
          <w:t xml:space="preserve">brand or model, </w:t>
        </w:r>
      </w:ins>
      <w:r w:rsidR="00D92BE7">
        <w:rPr>
          <w:lang w:val="en-US"/>
        </w:rPr>
        <w:t>flow rate 240</w:t>
      </w:r>
      <w:ins w:id="146" w:author="Jennifer Donelson" w:date="2023-02-10T13:56:00Z">
        <w:r w:rsidR="00A705FE">
          <w:rPr>
            <w:lang w:val="en-US"/>
          </w:rPr>
          <w:t xml:space="preserve"> </w:t>
        </w:r>
      </w:ins>
      <w:commentRangeStart w:id="147"/>
      <w:r w:rsidR="00D92BE7">
        <w:rPr>
          <w:lang w:val="en-US"/>
        </w:rPr>
        <w:t>L</w:t>
      </w:r>
      <w:ins w:id="148" w:author="Jennifer Donelson" w:date="2023-02-10T14:38:00Z">
        <w:r w:rsidR="00944091">
          <w:rPr>
            <w:lang w:val="en-US"/>
          </w:rPr>
          <w:t xml:space="preserve"> </w:t>
        </w:r>
      </w:ins>
      <w:del w:id="149" w:author="Jennifer Donelson" w:date="2023-02-10T14:38:00Z">
        <w:r w:rsidR="00D92BE7" w:rsidDel="00944091">
          <w:rPr>
            <w:lang w:val="en-US"/>
          </w:rPr>
          <w:delText>/</w:delText>
        </w:r>
      </w:del>
      <w:ins w:id="150" w:author="Jennifer Donelson" w:date="2023-02-10T13:56:00Z">
        <w:r w:rsidR="00A705FE">
          <w:rPr>
            <w:lang w:val="en-US"/>
          </w:rPr>
          <w:t>h</w:t>
        </w:r>
      </w:ins>
      <w:ins w:id="151" w:author="Jennifer Donelson" w:date="2023-02-10T14:38:00Z">
        <w:r w:rsidR="00944091">
          <w:rPr>
            <w:vertAlign w:val="superscript"/>
            <w:lang w:val="en-US"/>
          </w:rPr>
          <w:t>-1</w:t>
        </w:r>
        <w:r w:rsidR="00944091">
          <w:rPr>
            <w:lang w:val="en-US"/>
          </w:rPr>
          <w:t xml:space="preserve"> </w:t>
        </w:r>
      </w:ins>
      <w:del w:id="152" w:author="Jennifer Donelson" w:date="2023-02-10T13:56:00Z">
        <w:r w:rsidR="00D92BE7" w:rsidDel="00A705FE">
          <w:rPr>
            <w:lang w:val="en-US"/>
          </w:rPr>
          <w:delText>H</w:delText>
        </w:r>
      </w:del>
      <w:r w:rsidR="00D92BE7">
        <w:rPr>
          <w:lang w:val="en-US"/>
        </w:rPr>
        <w:t>)</w:t>
      </w:r>
      <w:r w:rsidR="00664068">
        <w:rPr>
          <w:lang w:val="en-US"/>
        </w:rPr>
        <w:t xml:space="preserve">, </w:t>
      </w:r>
      <w:commentRangeEnd w:id="147"/>
      <w:r w:rsidR="00944091">
        <w:rPr>
          <w:rStyle w:val="CommentReference"/>
        </w:rPr>
        <w:commentReference w:id="147"/>
      </w:r>
      <w:r w:rsidR="006A4C24">
        <w:rPr>
          <w:lang w:val="en-US"/>
        </w:rPr>
        <w:t>associated 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ins w:id="153" w:author="Jennifer Donelson" w:date="2023-02-10T14:00:00Z">
        <w:r w:rsidR="008920C5">
          <w:rPr>
            <w:lang w:val="en-US"/>
          </w:rPr>
          <w:t xml:space="preserve">an in-circuit </w:t>
        </w:r>
      </w:ins>
      <w:r w:rsidR="00790BDA">
        <w:rPr>
          <w:lang w:val="en-US"/>
        </w:rPr>
        <w:t>oxygen sensor probe</w:t>
      </w:r>
      <w:del w:id="154" w:author="Jennifer Donelson" w:date="2023-02-10T13:59:00Z">
        <w:r w:rsidR="00790BDA" w:rsidDel="008920C5">
          <w:rPr>
            <w:lang w:val="en-US"/>
          </w:rPr>
          <w:delText>s</w:delText>
        </w:r>
      </w:del>
      <w:r w:rsidR="00220A77">
        <w:rPr>
          <w:lang w:val="en-US"/>
        </w:rPr>
        <w:t xml:space="preserve"> </w:t>
      </w:r>
      <w:del w:id="155" w:author="Jennifer Donelson" w:date="2023-02-10T14:00:00Z">
        <w:r w:rsidR="00220A77" w:rsidDel="008920C5">
          <w:rPr>
            <w:lang w:val="en-US"/>
          </w:rPr>
          <w:delText>(</w:delText>
        </w:r>
        <w:r w:rsidR="00290477" w:rsidDel="008920C5">
          <w:rPr>
            <w:lang w:val="en-US"/>
          </w:rPr>
          <w:delText xml:space="preserve">multichannel </w:delText>
        </w:r>
        <w:commentRangeStart w:id="156"/>
        <w:r w:rsidR="00220A77" w:rsidDel="008920C5">
          <w:rPr>
            <w:lang w:val="en-US"/>
          </w:rPr>
          <w:delText>FireStingO</w:delText>
        </w:r>
        <w:r w:rsidR="00220A77" w:rsidRPr="008920C5" w:rsidDel="008920C5">
          <w:rPr>
            <w:vertAlign w:val="subscript"/>
            <w:lang w:val="en-US"/>
            <w:rPrChange w:id="157" w:author="Jennifer Donelson" w:date="2023-02-10T13:59:00Z">
              <w:rPr>
                <w:lang w:val="en-US"/>
              </w:rPr>
            </w:rPrChange>
          </w:rPr>
          <w:delText>2</w:delText>
        </w:r>
        <w:commentRangeEnd w:id="156"/>
        <w:r w:rsidR="008920C5" w:rsidDel="008920C5">
          <w:rPr>
            <w:rStyle w:val="CommentReference"/>
          </w:rPr>
          <w:commentReference w:id="156"/>
        </w:r>
        <w:r w:rsidR="00220A77" w:rsidDel="008920C5">
          <w:rPr>
            <w:lang w:val="en-US"/>
          </w:rPr>
          <w:delText>, PyroScience GmbH, Aachen, Germ</w:delText>
        </w:r>
        <w:r w:rsidR="00875A9F" w:rsidDel="008920C5">
          <w:rPr>
            <w:lang w:val="en-US"/>
          </w:rPr>
          <w:delText>an</w:delText>
        </w:r>
        <w:r w:rsidR="00220A77" w:rsidDel="008920C5">
          <w:rPr>
            <w:lang w:val="en-US"/>
          </w:rPr>
          <w:delText>y)</w:delText>
        </w:r>
        <w:r w:rsidR="00790BDA" w:rsidDel="008920C5">
          <w:rPr>
            <w:lang w:val="en-US"/>
          </w:rPr>
          <w:delText xml:space="preserve"> </w:delText>
        </w:r>
      </w:del>
      <w:r w:rsidR="00790BDA">
        <w:rPr>
          <w:lang w:val="en-US"/>
        </w:rPr>
        <w:t>with attached sensor spot material</w:t>
      </w:r>
      <w:ins w:id="158" w:author="Jennifer Donelson" w:date="2023-02-10T14:00:00Z">
        <w:r w:rsidR="008920C5">
          <w:rPr>
            <w:lang w:val="en-US"/>
          </w:rPr>
          <w:t xml:space="preserve"> (multichannel </w:t>
        </w:r>
        <w:commentRangeStart w:id="159"/>
        <w:r w:rsidR="008920C5">
          <w:rPr>
            <w:lang w:val="en-US"/>
          </w:rPr>
          <w:t>FireStingO</w:t>
        </w:r>
        <w:r w:rsidR="008920C5" w:rsidRPr="002F0F4E">
          <w:rPr>
            <w:vertAlign w:val="subscript"/>
            <w:lang w:val="en-US"/>
          </w:rPr>
          <w:t>2</w:t>
        </w:r>
        <w:commentRangeEnd w:id="159"/>
        <w:r w:rsidR="008920C5">
          <w:rPr>
            <w:rStyle w:val="CommentReference"/>
          </w:rPr>
          <w:commentReference w:id="159"/>
        </w:r>
        <w:r w:rsidR="008920C5">
          <w:rPr>
            <w:lang w:val="en-US"/>
          </w:rPr>
          <w:t xml:space="preserve">, </w:t>
        </w:r>
        <w:proofErr w:type="spellStart"/>
        <w:r w:rsidR="008920C5">
          <w:rPr>
            <w:lang w:val="en-US"/>
          </w:rPr>
          <w:t>PyroScience</w:t>
        </w:r>
        <w:proofErr w:type="spellEnd"/>
        <w:r w:rsidR="008920C5">
          <w:rPr>
            <w:lang w:val="en-US"/>
          </w:rPr>
          <w:t xml:space="preserve"> GmbH, Aachen, Germany)</w:t>
        </w:r>
      </w:ins>
      <w:del w:id="160" w:author="Jennifer Donelson" w:date="2023-02-10T14:00:00Z">
        <w:r w:rsidR="00D92BE7" w:rsidDel="008920C5">
          <w:rPr>
            <w:lang w:val="en-US"/>
          </w:rPr>
          <w:delText xml:space="preserve"> placed in-circuit</w:delText>
        </w:r>
      </w:del>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ins w:id="161" w:author="Jennifer Donelson" w:date="2023-02-10T14:00:00Z">
        <w:r w:rsidR="00521FCC">
          <w:rPr>
            <w:lang w:val="en-US"/>
          </w:rPr>
          <w:t>0%</w:t>
        </w:r>
      </w:ins>
      <w:del w:id="162" w:author="Jennifer Donelson" w:date="2023-02-10T14:00:00Z">
        <w:r w:rsidR="004D419D" w:rsidDel="00521FCC">
          <w:rPr>
            <w:lang w:val="en-US"/>
          </w:rPr>
          <w:delText>zero</w:delText>
        </w:r>
      </w:del>
      <w:r w:rsidR="004D419D">
        <w:rPr>
          <w:lang w:val="en-US"/>
        </w:rPr>
        <w:t xml:space="preserve"> at the beginning of the experiment</w:t>
      </w:r>
      <w:r w:rsidR="005D78F3">
        <w:rPr>
          <w:lang w:val="en-US"/>
        </w:rPr>
        <w:t xml:space="preserve"> and</w:t>
      </w:r>
      <w:del w:id="163" w:author="Jennifer Donelson" w:date="2023-02-10T14:01:00Z">
        <w:r w:rsidR="005D78F3" w:rsidDel="00521FCC">
          <w:rPr>
            <w:lang w:val="en-US"/>
          </w:rPr>
          <w:delText>/or</w:delText>
        </w:r>
      </w:del>
      <w:r w:rsidR="005D78F3">
        <w:rPr>
          <w:lang w:val="en-US"/>
        </w:rPr>
        <w:t xml:space="preserve"> if spot material was </w:t>
      </w:r>
      <w:proofErr w:type="gramStart"/>
      <w:r w:rsidR="00A36E07">
        <w:rPr>
          <w:lang w:val="en-US"/>
        </w:rPr>
        <w:t>replaced</w:t>
      </w:r>
      <w:ins w:id="164" w:author="Jennifer Donelson" w:date="2023-02-10T14:01:00Z">
        <w:r w:rsidR="00521FCC">
          <w:rPr>
            <w:lang w:val="en-US"/>
          </w:rPr>
          <w:t>,</w:t>
        </w:r>
      </w:ins>
      <w:r w:rsidR="00A36E07">
        <w:rPr>
          <w:lang w:val="en-US"/>
        </w:rPr>
        <w:t xml:space="preserve"> and</w:t>
      </w:r>
      <w:proofErr w:type="gramEnd"/>
      <w:r w:rsidR="00A36E07">
        <w:rPr>
          <w:lang w:val="en-US"/>
        </w:rPr>
        <w:t xml:space="preserve"> were calibrated </w:t>
      </w:r>
      <w:r w:rsidR="00D92BE7">
        <w:rPr>
          <w:lang w:val="en-US"/>
        </w:rPr>
        <w:t>to</w:t>
      </w:r>
      <w:r w:rsidR="00A36E07">
        <w:rPr>
          <w:lang w:val="en-US"/>
        </w:rPr>
        <w:t xml:space="preserve"> </w:t>
      </w:r>
      <w:del w:id="165" w:author="Jennifer Donelson" w:date="2023-02-10T14:00:00Z">
        <w:r w:rsidR="00A36E07" w:rsidDel="00521FCC">
          <w:rPr>
            <w:lang w:val="en-US"/>
          </w:rPr>
          <w:delText>one hundred</w:delText>
        </w:r>
      </w:del>
      <w:ins w:id="166" w:author="Jennifer Donelson" w:date="2023-02-10T14:00:00Z">
        <w:r w:rsidR="00521FCC">
          <w:rPr>
            <w:lang w:val="en-US"/>
          </w:rPr>
          <w:t>100%</w:t>
        </w:r>
      </w:ins>
      <w:r w:rsidR="00A36E07">
        <w:rPr>
          <w:lang w:val="en-US"/>
        </w:rPr>
        <w:t xml:space="preserve"> percent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del w:id="167" w:author="Jennifer Donelson" w:date="2023-02-10T14:02:00Z">
        <w:r w:rsidR="00193A7A" w:rsidDel="00521FCC">
          <w:rPr>
            <w:lang w:val="en-US"/>
          </w:rPr>
          <w:delText>n</w:delText>
        </w:r>
      </w:del>
      <w:r w:rsidR="00193A7A">
        <w:rPr>
          <w:lang w:val="en-US"/>
        </w:rPr>
        <w:t xml:space="preserve"> </w:t>
      </w:r>
      <w:del w:id="168" w:author="Jennifer Donelson" w:date="2023-02-10T14:02:00Z">
        <w:r w:rsidR="00F20EC7" w:rsidDel="00521FCC">
          <w:rPr>
            <w:lang w:val="en-US"/>
          </w:rPr>
          <w:delText xml:space="preserve">AQUAPRO </w:delText>
        </w:r>
      </w:del>
      <w:ins w:id="169" w:author="Jennifer Donelson" w:date="2023-02-10T14:02:00Z">
        <w:r w:rsidR="00521FCC">
          <w:rPr>
            <w:lang w:val="en-US"/>
          </w:rPr>
          <w:t xml:space="preserve">pump </w:t>
        </w:r>
      </w:ins>
      <w:r w:rsidR="00F20EC7">
        <w:rPr>
          <w:lang w:val="en-US"/>
        </w:rPr>
        <w:t>(</w:t>
      </w:r>
      <w:ins w:id="170" w:author="Jennifer Donelson" w:date="2023-02-10T14:02:00Z">
        <w:r w:rsidR="00521FCC">
          <w:rPr>
            <w:lang w:val="en-US"/>
          </w:rPr>
          <w:t>AQUAPRO,</w:t>
        </w:r>
      </w:ins>
      <w:ins w:id="171" w:author="Jennifer Donelson" w:date="2023-02-10T14:01:00Z">
        <w:r w:rsidR="00521FCC">
          <w:rPr>
            <w:lang w:val="en-US"/>
          </w:rPr>
          <w:t xml:space="preserve"> </w:t>
        </w:r>
      </w:ins>
      <w:r w:rsidR="00F20EC7">
        <w:rPr>
          <w:lang w:val="en-US"/>
        </w:rPr>
        <w:t>AP750LV</w:t>
      </w:r>
      <w:ins w:id="172" w:author="Jennifer Donelson" w:date="2023-02-10T14:02:00Z">
        <w:r w:rsidR="00521FCC">
          <w:rPr>
            <w:lang w:val="en-US"/>
          </w:rPr>
          <w:t>,</w:t>
        </w:r>
      </w:ins>
      <w:del w:id="173" w:author="Jennifer Donelson" w:date="2023-02-10T14:02:00Z">
        <w:r w:rsidR="00F20EC7" w:rsidDel="00521FCC">
          <w:rPr>
            <w:lang w:val="en-US"/>
          </w:rPr>
          <w:delText>)</w:delText>
        </w:r>
      </w:del>
      <w:r w:rsidR="00F20EC7">
        <w:rPr>
          <w:lang w:val="en-US"/>
        </w:rPr>
        <w:t xml:space="preserve"> </w:t>
      </w:r>
      <w:del w:id="174" w:author="Jennifer Donelson" w:date="2023-02-10T14:02:00Z">
        <w:r w:rsidR="00F20EC7" w:rsidDel="00521FCC">
          <w:rPr>
            <w:lang w:val="en-US"/>
          </w:rPr>
          <w:delText>pumps (</w:delText>
        </w:r>
      </w:del>
      <w:r w:rsidR="00F20EC7">
        <w:rPr>
          <w:lang w:val="en-US"/>
        </w:rPr>
        <w:t>750</w:t>
      </w:r>
      <w:ins w:id="175" w:author="Jennifer Donelson" w:date="2023-02-10T13:56:00Z">
        <w:r w:rsidR="00A705FE">
          <w:rPr>
            <w:lang w:val="en-US"/>
          </w:rPr>
          <w:t xml:space="preserve"> </w:t>
        </w:r>
      </w:ins>
      <w:r w:rsidR="00F20EC7">
        <w:rPr>
          <w:lang w:val="en-US"/>
        </w:rPr>
        <w:t>L</w:t>
      </w:r>
      <w:ins w:id="176" w:author="Jennifer Donelson" w:date="2023-02-10T14:38:00Z">
        <w:r w:rsidR="00944091">
          <w:rPr>
            <w:lang w:val="en-US"/>
          </w:rPr>
          <w:t xml:space="preserve"> </w:t>
        </w:r>
      </w:ins>
      <w:del w:id="177" w:author="Jennifer Donelson" w:date="2023-02-10T14:38:00Z">
        <w:r w:rsidR="00F20EC7" w:rsidDel="00944091">
          <w:rPr>
            <w:lang w:val="en-US"/>
          </w:rPr>
          <w:delText>/</w:delText>
        </w:r>
      </w:del>
      <w:del w:id="178" w:author="Jennifer Donelson" w:date="2023-02-10T13:56:00Z">
        <w:r w:rsidR="00F20EC7" w:rsidDel="00A705FE">
          <w:rPr>
            <w:lang w:val="en-US"/>
          </w:rPr>
          <w:delText>H</w:delText>
        </w:r>
      </w:del>
      <w:ins w:id="179" w:author="Jennifer Donelson" w:date="2023-02-10T13:56:00Z">
        <w:r w:rsidR="00A705FE">
          <w:rPr>
            <w:lang w:val="en-US"/>
          </w:rPr>
          <w:t>h</w:t>
        </w:r>
      </w:ins>
      <w:ins w:id="180" w:author="Jennifer Donelson" w:date="2023-02-10T14:38:00Z">
        <w:r w:rsidR="00944091">
          <w:rPr>
            <w:vertAlign w:val="superscript"/>
            <w:lang w:val="en-US"/>
          </w:rPr>
          <w:t>-1</w:t>
        </w:r>
      </w:ins>
      <w:r w:rsidR="00F20EC7">
        <w:rPr>
          <w:lang w:val="en-US"/>
        </w:rPr>
        <w:t>) w</w:t>
      </w:r>
      <w:r w:rsidR="00193A7A">
        <w:rPr>
          <w:lang w:val="en-US"/>
        </w:rPr>
        <w:t>as</w:t>
      </w:r>
      <w:r w:rsidR="00F20EC7">
        <w:rPr>
          <w:lang w:val="en-US"/>
        </w:rPr>
        <w:t xml:space="preserve"> used to flush </w:t>
      </w:r>
      <w:ins w:id="181" w:author="Jennifer Donelson" w:date="2023-02-10T14:03:00Z">
        <w:r w:rsidR="00521FCC">
          <w:rPr>
            <w:lang w:val="en-US"/>
          </w:rPr>
          <w:t xml:space="preserve">each set of </w:t>
        </w:r>
      </w:ins>
      <w:r w:rsidR="00F20EC7">
        <w:rPr>
          <w:lang w:val="en-US"/>
        </w:rPr>
        <w:t xml:space="preserve">four chambers </w:t>
      </w:r>
      <w:r w:rsidR="006F3534">
        <w:rPr>
          <w:lang w:val="en-US"/>
        </w:rPr>
        <w:t>simultaneously</w:t>
      </w:r>
      <w:r w:rsidR="00F20EC7">
        <w:rPr>
          <w:lang w:val="en-US"/>
        </w:rPr>
        <w:t xml:space="preserve">. </w:t>
      </w:r>
      <w:r w:rsidR="00B62B2B" w:rsidRPr="00193A7A">
        <w:rPr>
          <w:highlight w:val="cyan"/>
          <w:lang w:val="en-US"/>
        </w:rPr>
        <w:t>XXXX</w:t>
      </w:r>
      <w:r w:rsidR="00B62B2B">
        <w:rPr>
          <w:lang w:val="en-US"/>
        </w:rPr>
        <w:t xml:space="preserve"> </w:t>
      </w:r>
      <w:ins w:id="182" w:author="Jennifer Donelson" w:date="2023-02-10T14:03:00Z">
        <w:r w:rsidR="00521FCC">
          <w:rPr>
            <w:lang w:val="en-US"/>
          </w:rPr>
          <w:t xml:space="preserve">watt </w:t>
        </w:r>
      </w:ins>
      <w:r w:rsidR="00B62B2B">
        <w:rPr>
          <w:lang w:val="en-US"/>
        </w:rPr>
        <w:t>heaters and temperature sensors were used to ensure that</w:t>
      </w:r>
      <w:del w:id="183" w:author="Jennifer Donelson" w:date="2023-02-10T14:03:00Z">
        <w:r w:rsidR="00B62B2B" w:rsidDel="00521FCC">
          <w:rPr>
            <w:lang w:val="en-US"/>
          </w:rPr>
          <w:delText xml:space="preserve"> experimental</w:delText>
        </w:r>
      </w:del>
      <w:r w:rsidR="00B62B2B">
        <w:rPr>
          <w:lang w:val="en-US"/>
        </w:rPr>
        <w:t xml:space="preserve"> temperatures remained within </w:t>
      </w:r>
      <w:r w:rsidR="004B4076">
        <w:rPr>
          <w:lang w:val="en-US"/>
        </w:rPr>
        <w:t>+/-0.3</w:t>
      </w:r>
      <w:r w:rsidR="004B4076">
        <w:rPr>
          <w:rFonts w:cstheme="minorHAnsi"/>
          <w:lang w:val="en-US"/>
        </w:rPr>
        <w:t xml:space="preserve">°C of </w:t>
      </w:r>
      <w:ins w:id="184" w:author="Jennifer Donelson" w:date="2023-02-10T14:03:00Z">
        <w:r w:rsidR="00521FCC">
          <w:rPr>
            <w:rFonts w:cstheme="minorHAnsi"/>
            <w:lang w:val="en-US"/>
          </w:rPr>
          <w:t xml:space="preserve">the desired </w:t>
        </w:r>
      </w:ins>
      <w:r w:rsidR="00EB13D3">
        <w:rPr>
          <w:rFonts w:cstheme="minorHAnsi"/>
          <w:lang w:val="en-US"/>
        </w:rPr>
        <w:t>experimental temperature</w:t>
      </w:r>
      <w:r w:rsidR="004B4076">
        <w:rPr>
          <w:rFonts w:cstheme="minorHAnsi"/>
          <w:lang w:val="en-US"/>
        </w:rPr>
        <w:t xml:space="preserve"> set points. </w:t>
      </w:r>
      <w:ins w:id="185" w:author="Jennifer Donelson" w:date="2023-02-10T14:04:00Z">
        <w:r w:rsidR="00E655EB">
          <w:rPr>
            <w:rFonts w:cstheme="minorHAnsi"/>
            <w:lang w:val="en-US"/>
          </w:rPr>
          <w:t xml:space="preserve">Minimal background respiration was achieved through </w:t>
        </w:r>
      </w:ins>
      <w:r w:rsidR="004B4076">
        <w:rPr>
          <w:rFonts w:cstheme="minorHAnsi"/>
          <w:lang w:val="en-US"/>
        </w:rPr>
        <w:t>UV filt</w:t>
      </w:r>
      <w:del w:id="186" w:author="Jennifer Donelson" w:date="2023-02-10T14:04:00Z">
        <w:r w:rsidR="004B4076" w:rsidDel="00E655EB">
          <w:rPr>
            <w:rFonts w:cstheme="minorHAnsi"/>
            <w:lang w:val="en-US"/>
          </w:rPr>
          <w:delText>er</w:delText>
        </w:r>
      </w:del>
      <w:del w:id="187" w:author="Jennifer Donelson" w:date="2023-02-10T14:05:00Z">
        <w:r w:rsidR="004B4076" w:rsidDel="00E655EB">
          <w:rPr>
            <w:rFonts w:cstheme="minorHAnsi"/>
            <w:lang w:val="en-US"/>
          </w:rPr>
          <w:delText>s</w:delText>
        </w:r>
      </w:del>
      <w:ins w:id="188" w:author="Jennifer Donelson" w:date="2023-02-10T14:05:00Z">
        <w:r w:rsidR="00E655EB">
          <w:rPr>
            <w:rFonts w:cstheme="minorHAnsi"/>
            <w:lang w:val="en-US"/>
          </w:rPr>
          <w:t>ration</w:t>
        </w:r>
      </w:ins>
      <w:r w:rsidR="000C169A">
        <w:rPr>
          <w:rFonts w:cstheme="minorHAnsi"/>
          <w:lang w:val="en-US"/>
        </w:rPr>
        <w:t xml:space="preserve">, </w:t>
      </w:r>
      <w:ins w:id="189" w:author="Jennifer Donelson" w:date="2023-02-10T14:05:00Z">
        <w:r w:rsidR="00E655EB">
          <w:rPr>
            <w:rFonts w:cstheme="minorHAnsi"/>
            <w:lang w:val="en-US"/>
          </w:rPr>
          <w:t>particle filtration (</w:t>
        </w:r>
      </w:ins>
      <w:del w:id="190" w:author="Jennifer Donelson" w:date="2023-02-10T14:04:00Z">
        <w:r w:rsidR="000C169A" w:rsidDel="00E655EB">
          <w:rPr>
            <w:rFonts w:cstheme="minorHAnsi"/>
            <w:lang w:val="en-US"/>
          </w:rPr>
          <w:delText>one-hundred-micron</w:delText>
        </w:r>
      </w:del>
      <w:ins w:id="191" w:author="Jennifer Donelson" w:date="2023-02-10T14:04:00Z">
        <w:r w:rsidR="00E655EB">
          <w:rPr>
            <w:rFonts w:cstheme="minorHAnsi"/>
            <w:lang w:val="en-US"/>
          </w:rPr>
          <w:t>100 µm</w:t>
        </w:r>
      </w:ins>
      <w:r w:rsidR="000C169A">
        <w:rPr>
          <w:rFonts w:cstheme="minorHAnsi"/>
          <w:lang w:val="en-US"/>
        </w:rPr>
        <w:t xml:space="preserve"> bag filters</w:t>
      </w:r>
      <w:ins w:id="192" w:author="Jennifer Donelson" w:date="2023-02-10T14:05:00Z">
        <w:r w:rsidR="00E655EB">
          <w:rPr>
            <w:rFonts w:cstheme="minorHAnsi"/>
            <w:lang w:val="en-US"/>
          </w:rPr>
          <w:t>)</w:t>
        </w:r>
      </w:ins>
      <w:r w:rsidR="000C169A">
        <w:rPr>
          <w:rFonts w:cstheme="minorHAnsi"/>
          <w:lang w:val="en-US"/>
        </w:rPr>
        <w:t>, and daily cleaning of equipment</w:t>
      </w:r>
      <w:r w:rsidR="00FB047D">
        <w:rPr>
          <w:rFonts w:cstheme="minorHAnsi"/>
          <w:lang w:val="en-US"/>
        </w:rPr>
        <w:t xml:space="preserve"> </w:t>
      </w:r>
      <w:r w:rsidR="00193A7A">
        <w:rPr>
          <w:rFonts w:cstheme="minorHAnsi"/>
          <w:lang w:val="en-US"/>
        </w:rPr>
        <w:t>(bleach diluted to 200</w:t>
      </w:r>
      <w:ins w:id="193" w:author="Jennifer Donelson" w:date="2023-02-10T14:03:00Z">
        <w:r w:rsidR="00521FCC">
          <w:rPr>
            <w:rFonts w:cstheme="minorHAnsi"/>
            <w:lang w:val="en-US"/>
          </w:rPr>
          <w:t xml:space="preserve"> </w:t>
        </w:r>
      </w:ins>
      <w:r w:rsidR="00193A7A">
        <w:rPr>
          <w:rFonts w:cstheme="minorHAnsi"/>
          <w:lang w:val="en-US"/>
        </w:rPr>
        <w:t>ppm with fresh water)</w:t>
      </w:r>
      <w:del w:id="194" w:author="Jennifer Donelson" w:date="2023-02-10T14:05:00Z">
        <w:r w:rsidR="00193A7A" w:rsidDel="00E655EB">
          <w:rPr>
            <w:rFonts w:cstheme="minorHAnsi"/>
            <w:lang w:val="en-US"/>
          </w:rPr>
          <w:delText xml:space="preserve"> </w:delText>
        </w:r>
        <w:r w:rsidR="00FB047D" w:rsidDel="00E655EB">
          <w:rPr>
            <w:rFonts w:cstheme="minorHAnsi"/>
            <w:lang w:val="en-US"/>
          </w:rPr>
          <w:delText>ensure</w:delText>
        </w:r>
        <w:r w:rsidR="003D0763" w:rsidDel="00E655EB">
          <w:rPr>
            <w:rFonts w:cstheme="minorHAnsi"/>
            <w:lang w:val="en-US"/>
          </w:rPr>
          <w:delText>d</w:delText>
        </w:r>
        <w:r w:rsidR="00FB047D" w:rsidDel="00E655EB">
          <w:rPr>
            <w:rFonts w:cstheme="minorHAnsi"/>
            <w:lang w:val="en-US"/>
          </w:rPr>
          <w:delText xml:space="preserve"> </w:delText>
        </w:r>
      </w:del>
      <w:del w:id="195" w:author="Jennifer Donelson" w:date="2023-02-10T14:04:00Z">
        <w:r w:rsidR="00FB047D" w:rsidDel="00E655EB">
          <w:rPr>
            <w:rFonts w:cstheme="minorHAnsi"/>
            <w:lang w:val="en-US"/>
          </w:rPr>
          <w:delText xml:space="preserve">minimal background respiration </w:delText>
        </w:r>
      </w:del>
      <w:del w:id="196" w:author="Jennifer Donelson" w:date="2023-02-10T14:05:00Z">
        <w:r w:rsidR="00FB047D" w:rsidDel="00E655EB">
          <w:rPr>
            <w:rFonts w:cstheme="minorHAnsi"/>
            <w:lang w:val="en-US"/>
          </w:rPr>
          <w:delText>rates</w:delText>
        </w:r>
      </w:del>
      <w:r w:rsidR="001E31D5">
        <w:rPr>
          <w:rFonts w:cstheme="minorHAnsi"/>
          <w:lang w:val="en-US"/>
        </w:rPr>
        <w:t xml:space="preserve">. </w:t>
      </w:r>
      <w:r w:rsidR="005C3387">
        <w:rPr>
          <w:rFonts w:cstheme="minorHAnsi"/>
          <w:lang w:val="en-US"/>
        </w:rPr>
        <w:t xml:space="preserve">Fish were deprived of food </w:t>
      </w:r>
      <w:ins w:id="197" w:author="Jennifer Donelson" w:date="2023-02-10T14:05:00Z">
        <w:r w:rsidR="00E655EB">
          <w:rPr>
            <w:rFonts w:cstheme="minorHAnsi"/>
            <w:lang w:val="en-US"/>
          </w:rPr>
          <w:t xml:space="preserve">for </w:t>
        </w:r>
      </w:ins>
      <w:r w:rsidR="005C3387">
        <w:rPr>
          <w:rFonts w:cstheme="minorHAnsi"/>
          <w:lang w:val="en-US"/>
        </w:rPr>
        <w:t>18-24 h</w:t>
      </w:r>
      <w:del w:id="198" w:author="Jennifer Donelson" w:date="2023-02-10T14:03:00Z">
        <w:r w:rsidR="005C3387" w:rsidDel="00521FCC">
          <w:rPr>
            <w:rFonts w:cstheme="minorHAnsi"/>
            <w:lang w:val="en-US"/>
          </w:rPr>
          <w:delText>ours</w:delText>
        </w:r>
      </w:del>
      <w:r w:rsidR="005C3387">
        <w:rPr>
          <w:rFonts w:cstheme="minorHAnsi"/>
          <w:lang w:val="en-US"/>
        </w:rPr>
        <w:t xml:space="preserve"> before </w:t>
      </w:r>
      <w:ins w:id="199" w:author="Jennifer Donelson" w:date="2023-02-10T14:05:00Z">
        <w:r w:rsidR="00E655EB">
          <w:rPr>
            <w:rFonts w:cstheme="minorHAnsi"/>
            <w:lang w:val="en-US"/>
          </w:rPr>
          <w:t xml:space="preserve">aerobic physiology </w:t>
        </w:r>
      </w:ins>
      <w:r w:rsidR="005C3387">
        <w:rPr>
          <w:rFonts w:cstheme="minorHAnsi"/>
          <w:lang w:val="en-US"/>
        </w:rPr>
        <w:t>trials began</w:t>
      </w:r>
      <w:r w:rsidR="005D48B1">
        <w:rPr>
          <w:rFonts w:cstheme="minorHAnsi"/>
          <w:lang w:val="en-US"/>
        </w:rPr>
        <w:t xml:space="preserve"> and </w:t>
      </w:r>
      <w:del w:id="200" w:author="Jennifer Donelson" w:date="2023-02-10T14:06:00Z">
        <w:r w:rsidR="005D48B1" w:rsidDel="00E655EB">
          <w:rPr>
            <w:rFonts w:cstheme="minorHAnsi"/>
            <w:lang w:val="en-US"/>
          </w:rPr>
          <w:delText xml:space="preserve">sampled </w:delText>
        </w:r>
      </w:del>
      <w:ins w:id="201" w:author="Jennifer Donelson" w:date="2023-02-10T14:06:00Z">
        <w:r w:rsidR="00E655EB">
          <w:rPr>
            <w:rFonts w:cstheme="minorHAnsi"/>
            <w:lang w:val="en-US"/>
          </w:rPr>
          <w:t xml:space="preserve">trials were conducted </w:t>
        </w:r>
      </w:ins>
      <w:r w:rsidR="005D48B1">
        <w:rPr>
          <w:rFonts w:cstheme="minorHAnsi"/>
          <w:lang w:val="en-US"/>
        </w:rPr>
        <w:t xml:space="preserve">in </w:t>
      </w:r>
      <w:r w:rsidR="00DE69E7">
        <w:rPr>
          <w:rFonts w:cstheme="minorHAnsi"/>
          <w:lang w:val="en-US"/>
        </w:rPr>
        <w:t>a fully lit room</w:t>
      </w:r>
      <w:r w:rsidR="005C3387">
        <w:rPr>
          <w:rFonts w:cstheme="minorHAnsi"/>
          <w:lang w:val="en-US"/>
        </w:rPr>
        <w:t xml:space="preserve"> to </w:t>
      </w:r>
      <w:r w:rsidR="004356E4">
        <w:rPr>
          <w:rFonts w:cstheme="minorHAnsi"/>
          <w:lang w:val="en-US"/>
        </w:rPr>
        <w:t>eliminate metabolic costs associated with digestion</w:t>
      </w:r>
      <w:r w:rsidR="00DE69E7">
        <w:rPr>
          <w:rFonts w:cstheme="minorHAnsi"/>
          <w:lang w:val="en-US"/>
        </w:rPr>
        <w:t xml:space="preserve"> and photoperiod, respectively</w:t>
      </w:r>
      <w:r w:rsidR="00220A77">
        <w:rPr>
          <w:rFonts w:cstheme="minorHAnsi"/>
          <w:lang w:val="en-US"/>
        </w:rPr>
        <w:t xml:space="preserve"> [</w:t>
      </w:r>
      <w:r w:rsidR="00220A77" w:rsidRPr="00220A77">
        <w:rPr>
          <w:rFonts w:cstheme="minorHAnsi"/>
          <w:highlight w:val="yellow"/>
          <w:lang w:val="en-US"/>
        </w:rPr>
        <w:t>citation</w:t>
      </w:r>
      <w:r w:rsidR="00220A77">
        <w:rPr>
          <w:rFonts w:cstheme="minorHAnsi"/>
          <w:lang w:val="en-US"/>
        </w:rPr>
        <w:t>]</w:t>
      </w:r>
      <w:r w:rsidR="00DB298C">
        <w:rPr>
          <w:rFonts w:cstheme="minorHAnsi"/>
          <w:lang w:val="en-US"/>
        </w:rPr>
        <w:t>.</w:t>
      </w:r>
      <w:r w:rsidR="00220A77">
        <w:rPr>
          <w:rFonts w:cstheme="minorHAnsi"/>
          <w:lang w:val="en-US"/>
        </w:rPr>
        <w:t xml:space="preserve"> </w:t>
      </w:r>
    </w:p>
    <w:p w14:paraId="654DB4DC" w14:textId="750C23A1" w:rsidR="009F1282" w:rsidDel="009146E7" w:rsidRDefault="009F1282" w:rsidP="009F1282">
      <w:pPr>
        <w:pStyle w:val="Heading3"/>
        <w:rPr>
          <w:del w:id="202" w:author="Jennifer Donelson" w:date="2023-02-10T13:45:00Z"/>
          <w:lang w:val="en-US"/>
        </w:rPr>
      </w:pPr>
      <w:commentRangeStart w:id="203"/>
      <w:del w:id="204" w:author="Jennifer Donelson" w:date="2023-02-10T13:45:00Z">
        <w:r w:rsidDel="009146E7">
          <w:rPr>
            <w:lang w:val="en-US"/>
          </w:rPr>
          <w:delText xml:space="preserve">Maximum metabolic rate (MMR) </w:delText>
        </w:r>
      </w:del>
    </w:p>
    <w:p w14:paraId="403C531F" w14:textId="6DFA7059" w:rsidR="009F1282" w:rsidRPr="009F1282" w:rsidRDefault="009F1282" w:rsidP="00C163A7">
      <w:pPr>
        <w:jc w:val="both"/>
        <w:rPr>
          <w:lang w:val="en-US"/>
        </w:rPr>
      </w:pPr>
      <w:r>
        <w:rPr>
          <w:lang w:val="en-US"/>
        </w:rPr>
        <w:t xml:space="preserve">To measure </w:t>
      </w:r>
      <w:commentRangeEnd w:id="203"/>
      <w:r w:rsidR="009146E7">
        <w:rPr>
          <w:rStyle w:val="CommentReference"/>
        </w:rPr>
        <w:commentReference w:id="203"/>
      </w:r>
      <w:commentRangeStart w:id="205"/>
      <w:r>
        <w:rPr>
          <w:lang w:val="en-US"/>
        </w:rPr>
        <w:t xml:space="preserve">maximum </w:t>
      </w:r>
      <w:ins w:id="206" w:author="Jennifer Donelson" w:date="2023-02-10T14:06:00Z">
        <w:r w:rsidR="007A37FB">
          <w:rPr>
            <w:lang w:val="en-US"/>
          </w:rPr>
          <w:t xml:space="preserve">oxygen consumption as a proxy for maximum </w:t>
        </w:r>
      </w:ins>
      <w:r>
        <w:rPr>
          <w:lang w:val="en-US"/>
        </w:rPr>
        <w:t xml:space="preserve">metabolic rate </w:t>
      </w:r>
      <w:commentRangeEnd w:id="205"/>
      <w:r w:rsidR="009146E7">
        <w:rPr>
          <w:rStyle w:val="CommentReference"/>
        </w:rPr>
        <w:commentReference w:id="205"/>
      </w:r>
      <w:r>
        <w:rPr>
          <w:lang w:val="en-US"/>
        </w:rPr>
        <w:t>(</w:t>
      </w:r>
      <w:commentRangeStart w:id="207"/>
      <w:del w:id="208" w:author="Jennifer Donelson" w:date="2023-02-10T14:06:00Z">
        <w:r w:rsidDel="007A37FB">
          <w:rPr>
            <w:lang w:val="en-US"/>
          </w:rPr>
          <w:delText>MMR</w:delText>
        </w:r>
      </w:del>
      <w:ins w:id="209" w:author="Jennifer Donelson" w:date="2023-02-10T14:06:00Z">
        <w:r w:rsidR="007A37FB">
          <w:rPr>
            <w:lang w:val="en-US"/>
          </w:rPr>
          <w:t>MO</w:t>
        </w:r>
        <w:r w:rsidR="007A37FB" w:rsidRPr="007A37FB">
          <w:rPr>
            <w:vertAlign w:val="subscript"/>
            <w:lang w:val="en-US"/>
            <w:rPrChange w:id="210" w:author="Jennifer Donelson" w:date="2023-02-10T14:06:00Z">
              <w:rPr>
                <w:lang w:val="en-US"/>
              </w:rPr>
            </w:rPrChange>
          </w:rPr>
          <w:t>2Max</w:t>
        </w:r>
        <w:commentRangeEnd w:id="207"/>
        <w:r w:rsidR="007A37FB">
          <w:rPr>
            <w:rStyle w:val="CommentReference"/>
          </w:rPr>
          <w:commentReference w:id="207"/>
        </w:r>
      </w:ins>
      <w:r>
        <w:rPr>
          <w:lang w:val="en-US"/>
        </w:rPr>
        <w:t xml:space="preserve">) fish were placed in a swim tunnel for </w:t>
      </w:r>
      <w:del w:id="211" w:author="Jennifer Donelson" w:date="2023-02-10T14:07:00Z">
        <w:r w:rsidDel="007A37FB">
          <w:rPr>
            <w:lang w:val="en-US"/>
          </w:rPr>
          <w:delText>ten minutes</w:delText>
        </w:r>
      </w:del>
      <w:ins w:id="212" w:author="Jennifer Donelson" w:date="2023-02-10T14:07:00Z">
        <w:r w:rsidR="007A37FB">
          <w:rPr>
            <w:lang w:val="en-US"/>
          </w:rPr>
          <w:t>10 min</w:t>
        </w:r>
      </w:ins>
      <w:r>
        <w:rPr>
          <w:lang w:val="en-US"/>
        </w:rPr>
        <w:t xml:space="preserve">. During the first </w:t>
      </w:r>
      <w:del w:id="213" w:author="Jennifer Donelson" w:date="2023-02-10T14:07:00Z">
        <w:r w:rsidDel="00F47C41">
          <w:rPr>
            <w:lang w:val="en-US"/>
          </w:rPr>
          <w:delText>five-minute</w:delText>
        </w:r>
      </w:del>
      <w:ins w:id="214" w:author="Jennifer Donelson" w:date="2023-02-10T14:07:00Z">
        <w:r w:rsidR="00F47C41">
          <w:rPr>
            <w:lang w:val="en-US"/>
          </w:rPr>
          <w:t>5 min</w:t>
        </w:r>
      </w:ins>
      <w:r>
        <w:rPr>
          <w:lang w:val="en-US"/>
        </w:rPr>
        <w:t xml:space="preserve"> interval</w:t>
      </w:r>
      <w:r w:rsidR="003E16CA">
        <w:rPr>
          <w:lang w:val="en-US"/>
        </w:rPr>
        <w:t>,</w:t>
      </w:r>
      <w:r>
        <w:rPr>
          <w:lang w:val="en-US"/>
        </w:rPr>
        <w:t xml:space="preserve"> the speed of the swim tunnel was slowly increased until fish displayed a change in gait swimming behavior, defined as a transitioning </w:t>
      </w:r>
      <w:del w:id="215" w:author="Jennifer Donelson" w:date="2023-02-10T14:07:00Z">
        <w:r w:rsidDel="00F47C41">
          <w:rPr>
            <w:lang w:val="en-US"/>
          </w:rPr>
          <w:delText xml:space="preserve">behavior </w:delText>
        </w:r>
      </w:del>
      <w:r>
        <w:rPr>
          <w:lang w:val="en-US"/>
        </w:rPr>
        <w:t>between predominately pectoral swimming to predominately body/tail undulations (</w:t>
      </w:r>
      <w:r>
        <w:rPr>
          <w:b/>
          <w:bCs/>
          <w:lang w:val="en-US"/>
        </w:rPr>
        <w:t>SV1</w:t>
      </w:r>
      <w:r>
        <w:rPr>
          <w:lang w:val="en-US"/>
        </w:rPr>
        <w:t xml:space="preserve">). The speed of the swim tunnel that produced this intermediary transitional swimming behavior was maintained for the </w:t>
      </w:r>
      <w:del w:id="216" w:author="Jennifer Donelson" w:date="2023-02-10T14:07:00Z">
        <w:r w:rsidDel="007F132A">
          <w:rPr>
            <w:lang w:val="en-US"/>
          </w:rPr>
          <w:delText>second five-minute</w:delText>
        </w:r>
      </w:del>
      <w:ins w:id="217" w:author="Jennifer Donelson" w:date="2023-02-10T14:07:00Z">
        <w:r w:rsidR="007F132A">
          <w:rPr>
            <w:lang w:val="en-US"/>
          </w:rPr>
          <w:t>another 5 min</w:t>
        </w:r>
      </w:ins>
      <w:r>
        <w:rPr>
          <w:lang w:val="en-US"/>
        </w:rPr>
        <w:t xml:space="preserve"> interval to achieve maximum aerobic performance. Immediately after the </w:t>
      </w:r>
      <w:del w:id="218" w:author="Jennifer Donelson" w:date="2023-02-10T14:08:00Z">
        <w:r w:rsidDel="007F132A">
          <w:rPr>
            <w:lang w:val="en-US"/>
          </w:rPr>
          <w:delText>ten-minute</w:delText>
        </w:r>
      </w:del>
      <w:ins w:id="219" w:author="Jennifer Donelson" w:date="2023-02-10T14:08:00Z">
        <w:r w:rsidR="007F132A">
          <w:rPr>
            <w:lang w:val="en-US"/>
          </w:rPr>
          <w:t>10 min</w:t>
        </w:r>
      </w:ins>
      <w:r>
        <w:rPr>
          <w:lang w:val="en-US"/>
        </w:rPr>
        <w:t xml:space="preserve"> swimming period</w:t>
      </w:r>
      <w:r w:rsidR="00C72328">
        <w:rPr>
          <w:lang w:val="en-US"/>
        </w:rPr>
        <w:t>,</w:t>
      </w:r>
      <w:r>
        <w:rPr>
          <w:lang w:val="en-US"/>
        </w:rPr>
        <w:t xml:space="preserve"> </w:t>
      </w:r>
      <w:commentRangeStart w:id="220"/>
      <w:r>
        <w:rPr>
          <w:lang w:val="en-US"/>
        </w:rPr>
        <w:t xml:space="preserve">fish were collected by hand and transferred to respiration chambers. </w:t>
      </w:r>
      <w:commentRangeEnd w:id="220"/>
      <w:r w:rsidR="005A438A">
        <w:rPr>
          <w:rStyle w:val="CommentReference"/>
        </w:rPr>
        <w:commentReference w:id="220"/>
      </w:r>
      <w:r>
        <w:rPr>
          <w:lang w:val="en-US"/>
        </w:rPr>
        <w:t>T</w:t>
      </w:r>
      <w:ins w:id="221" w:author="Jennifer Donelson" w:date="2023-02-10T14:08:00Z">
        <w:r w:rsidR="005A438A">
          <w:rPr>
            <w:lang w:val="en-US"/>
          </w:rPr>
          <w:t>he t</w:t>
        </w:r>
      </w:ins>
      <w:r>
        <w:rPr>
          <w:lang w:val="en-US"/>
        </w:rPr>
        <w:t xml:space="preserve">ime between fish </w:t>
      </w:r>
      <w:r w:rsidR="00C72328">
        <w:rPr>
          <w:lang w:val="en-US"/>
        </w:rPr>
        <w:t>being</w:t>
      </w:r>
      <w:r>
        <w:rPr>
          <w:lang w:val="en-US"/>
        </w:rPr>
        <w:t xml:space="preserve"> placed in respiration chambers and </w:t>
      </w:r>
      <w:r w:rsidR="00C72328">
        <w:rPr>
          <w:lang w:val="en-US"/>
        </w:rPr>
        <w:t xml:space="preserve">the </w:t>
      </w:r>
      <w:ins w:id="222" w:author="Jennifer Donelson" w:date="2023-02-10T14:09:00Z">
        <w:r w:rsidR="005A438A">
          <w:rPr>
            <w:lang w:val="en-US"/>
          </w:rPr>
          <w:t xml:space="preserve">start </w:t>
        </w:r>
      </w:ins>
      <w:r w:rsidR="00C72328">
        <w:rPr>
          <w:lang w:val="en-US"/>
        </w:rPr>
        <w:t xml:space="preserve">of </w:t>
      </w:r>
      <w:r>
        <w:rPr>
          <w:lang w:val="en-US"/>
        </w:rPr>
        <w:t>data</w:t>
      </w:r>
      <w:r w:rsidR="00C72328">
        <w:rPr>
          <w:lang w:val="en-US"/>
        </w:rPr>
        <w:t xml:space="preserve"> being </w:t>
      </w:r>
      <w:del w:id="223" w:author="Jennifer Donelson" w:date="2023-02-10T13:52:00Z">
        <w:r w:rsidR="00C72328" w:rsidDel="00A705FE">
          <w:rPr>
            <w:lang w:val="en-US"/>
          </w:rPr>
          <w:delText xml:space="preserve"> </w:delText>
        </w:r>
      </w:del>
      <w:r>
        <w:rPr>
          <w:lang w:val="en-US"/>
        </w:rPr>
        <w:t xml:space="preserve">recorded was </w:t>
      </w:r>
      <w:r w:rsidR="00C72328">
        <w:rPr>
          <w:lang w:val="en-US"/>
        </w:rPr>
        <w:t>measured</w:t>
      </w:r>
      <w:r>
        <w:rPr>
          <w:lang w:val="en-US"/>
        </w:rPr>
        <w:t xml:space="preserve"> to</w:t>
      </w:r>
      <w:r w:rsidR="00C72328">
        <w:rPr>
          <w:lang w:val="en-US"/>
        </w:rPr>
        <w:t xml:space="preserve"> be</w:t>
      </w:r>
      <w:r>
        <w:rPr>
          <w:lang w:val="en-US"/>
        </w:rPr>
        <w:t xml:space="preserve"> less than </w:t>
      </w:r>
      <w:del w:id="224" w:author="Jennifer Donelson" w:date="2023-02-10T14:09:00Z">
        <w:r w:rsidR="00C72328" w:rsidDel="005A438A">
          <w:rPr>
            <w:lang w:val="en-US"/>
          </w:rPr>
          <w:delText xml:space="preserve">ten </w:delText>
        </w:r>
        <w:r w:rsidDel="005A438A">
          <w:rPr>
            <w:lang w:val="en-US"/>
          </w:rPr>
          <w:delText>seconds</w:delText>
        </w:r>
      </w:del>
      <w:ins w:id="225" w:author="Jennifer Donelson" w:date="2023-02-10T14:09:00Z">
        <w:r w:rsidR="005A438A">
          <w:rPr>
            <w:lang w:val="en-US"/>
          </w:rPr>
          <w:t>10 s</w:t>
        </w:r>
      </w:ins>
      <w:r>
        <w:rPr>
          <w:lang w:val="en-US"/>
        </w:rPr>
        <w:t xml:space="preserve">. </w:t>
      </w:r>
      <w:ins w:id="226" w:author="Jennifer Donelson" w:date="2023-02-10T14:10:00Z">
        <w:r w:rsidR="00D13632">
          <w:rPr>
            <w:rFonts w:eastAsiaTheme="minorEastAsia"/>
            <w:lang w:val="en-US"/>
          </w:rPr>
          <w:t>Oxygen concentration (percent air saturation) was measured continuously every ~1.14 s</w:t>
        </w:r>
        <w:r w:rsidR="00D13632">
          <w:rPr>
            <w:lang w:val="en-US"/>
          </w:rPr>
          <w:t xml:space="preserve">. </w:t>
        </w:r>
      </w:ins>
      <w:ins w:id="227" w:author="Jennifer Donelson" w:date="2023-02-10T14:09:00Z">
        <w:r w:rsidR="005A438A">
          <w:rPr>
            <w:lang w:val="en-US"/>
          </w:rPr>
          <w:t>MO</w:t>
        </w:r>
        <w:r w:rsidR="005A438A" w:rsidRPr="002F0F4E">
          <w:rPr>
            <w:vertAlign w:val="subscript"/>
            <w:lang w:val="en-US"/>
          </w:rPr>
          <w:t>2Max</w:t>
        </w:r>
        <w:commentRangeStart w:id="228"/>
        <w:commentRangeEnd w:id="228"/>
        <w:r w:rsidR="005A438A">
          <w:rPr>
            <w:rStyle w:val="CommentReference"/>
          </w:rPr>
          <w:commentReference w:id="228"/>
        </w:r>
      </w:ins>
      <w:del w:id="229" w:author="Jennifer Donelson" w:date="2023-02-10T14:09:00Z">
        <w:r w:rsidDel="005A438A">
          <w:rPr>
            <w:lang w:val="en-US"/>
          </w:rPr>
          <w:delText>MMR</w:delText>
        </w:r>
      </w:del>
      <w:r>
        <w:rPr>
          <w:lang w:val="en-US"/>
        </w:rPr>
        <w:t xml:space="preserve"> was measured over a </w:t>
      </w:r>
      <w:del w:id="230" w:author="Jennifer Donelson" w:date="2023-02-10T14:09:00Z">
        <w:r w:rsidR="009312A1" w:rsidDel="005A438A">
          <w:rPr>
            <w:lang w:val="en-US"/>
          </w:rPr>
          <w:delText>thirty</w:delText>
        </w:r>
        <w:r w:rsidDel="005A438A">
          <w:rPr>
            <w:lang w:val="en-US"/>
          </w:rPr>
          <w:delText xml:space="preserve"> second</w:delText>
        </w:r>
      </w:del>
      <w:ins w:id="231" w:author="Jennifer Donelson" w:date="2023-02-10T14:09:00Z">
        <w:r w:rsidR="005A438A">
          <w:rPr>
            <w:lang w:val="en-US"/>
          </w:rPr>
          <w:t>30 s</w:t>
        </w:r>
      </w:ins>
      <w:r>
        <w:rPr>
          <w:lang w:val="en-US"/>
        </w:rPr>
        <w:t xml:space="preserve"> </w:t>
      </w:r>
      <w:r w:rsidR="009312A1">
        <w:rPr>
          <w:lang w:val="en-US"/>
        </w:rPr>
        <w:t>interval</w:t>
      </w:r>
      <w:r>
        <w:rPr>
          <w:lang w:val="en-US"/>
        </w:rPr>
        <w:t xml:space="preserve"> via rolling regressions within the </w:t>
      </w:r>
      <w:r>
        <w:rPr>
          <w:i/>
          <w:iCs/>
          <w:lang w:val="en-US"/>
        </w:rPr>
        <w:t>‘</w:t>
      </w:r>
      <w:proofErr w:type="spellStart"/>
      <w:r w:rsidRPr="00AC5EBD">
        <w:rPr>
          <w:lang w:val="en-US"/>
        </w:rPr>
        <w:t>auto_rate</w:t>
      </w:r>
      <w:proofErr w:type="spellEnd"/>
      <w:r w:rsidRPr="00AC5EBD">
        <w:rPr>
          <w:lang w:val="en-US"/>
        </w:rPr>
        <w:t>’</w:t>
      </w:r>
      <w:r>
        <w:rPr>
          <w:lang w:val="en-US"/>
        </w:rPr>
        <w:t xml:space="preserve"> function included in the R package </w:t>
      </w:r>
      <w:r w:rsidR="00AC5EBD">
        <w:rPr>
          <w:lang w:val="en-US"/>
        </w:rPr>
        <w:t>‘</w:t>
      </w:r>
      <w:proofErr w:type="spellStart"/>
      <w:r>
        <w:rPr>
          <w:i/>
          <w:iCs/>
          <w:lang w:val="en-US"/>
        </w:rPr>
        <w:t>respR</w:t>
      </w:r>
      <w:proofErr w:type="spellEnd"/>
      <w:r w:rsidR="00AC5EBD">
        <w:rPr>
          <w:i/>
          <w:iCs/>
          <w:lang w:val="en-US"/>
        </w:rPr>
        <w:t xml:space="preserve">’ </w:t>
      </w:r>
      <w:r w:rsidR="00AC5EBD">
        <w:rPr>
          <w:rFonts w:eastAsiaTheme="minorEastAsia"/>
          <w:lang w:val="en-US"/>
        </w:rPr>
        <w:t>(v2.0.1)</w:t>
      </w:r>
      <w:r>
        <w:rPr>
          <w:lang w:val="en-US"/>
        </w:rPr>
        <w:t xml:space="preserve">. The steepest slope (highest oxygen consumption rate) with an </w:t>
      </w:r>
      <w:r>
        <w:rPr>
          <w:rFonts w:eastAsiaTheme="minorEastAsia"/>
          <w:i/>
          <w:iCs/>
          <w:lang w:val="en-US"/>
        </w:rPr>
        <w:t>r</w:t>
      </w:r>
      <w:r>
        <w:rPr>
          <w:rFonts w:eastAsiaTheme="minorEastAsia"/>
          <w:i/>
          <w:iCs/>
          <w:vertAlign w:val="superscript"/>
          <w:lang w:val="en-US"/>
        </w:rPr>
        <w:t>2</w:t>
      </w:r>
      <w:r>
        <w:rPr>
          <w:rFonts w:eastAsiaTheme="minorEastAsia"/>
          <w:i/>
          <w:iCs/>
          <w:lang w:val="en-US"/>
        </w:rPr>
        <w:t xml:space="preserve"> </w:t>
      </w:r>
      <w:r>
        <w:rPr>
          <w:rFonts w:eastAsiaTheme="minorEastAsia"/>
          <w:lang w:val="en-US"/>
        </w:rPr>
        <w:t xml:space="preserve">threshold of 0.95 was used to determine </w:t>
      </w:r>
      <w:ins w:id="232" w:author="Jennifer Donelson" w:date="2023-02-10T14:09:00Z">
        <w:r w:rsidR="005A438A">
          <w:rPr>
            <w:lang w:val="en-US"/>
          </w:rPr>
          <w:t>MO</w:t>
        </w:r>
        <w:r w:rsidR="005A438A" w:rsidRPr="002F0F4E">
          <w:rPr>
            <w:vertAlign w:val="subscript"/>
            <w:lang w:val="en-US"/>
          </w:rPr>
          <w:t>2Max</w:t>
        </w:r>
        <w:commentRangeStart w:id="233"/>
        <w:commentRangeEnd w:id="233"/>
        <w:r w:rsidR="005A438A">
          <w:rPr>
            <w:rStyle w:val="CommentReference"/>
          </w:rPr>
          <w:commentReference w:id="233"/>
        </w:r>
      </w:ins>
      <w:del w:id="234" w:author="Jennifer Donelson" w:date="2023-02-10T14:09:00Z">
        <w:r w:rsidDel="005A438A">
          <w:rPr>
            <w:rFonts w:eastAsiaTheme="minorEastAsia"/>
            <w:lang w:val="en-US"/>
          </w:rPr>
          <w:delText>MMR</w:delText>
        </w:r>
      </w:del>
      <w:r>
        <w:rPr>
          <w:rFonts w:eastAsiaTheme="minorEastAsia"/>
          <w:lang w:val="en-US"/>
        </w:rPr>
        <w:t xml:space="preserve">. </w:t>
      </w:r>
      <w:ins w:id="235" w:author="Jennifer Donelson" w:date="2023-02-10T14:09:00Z">
        <w:r w:rsidR="005A438A">
          <w:rPr>
            <w:lang w:val="en-US"/>
          </w:rPr>
          <w:t>MO</w:t>
        </w:r>
        <w:r w:rsidR="005A438A" w:rsidRPr="002F0F4E">
          <w:rPr>
            <w:vertAlign w:val="subscript"/>
            <w:lang w:val="en-US"/>
          </w:rPr>
          <w:t>2Max</w:t>
        </w:r>
        <w:commentRangeStart w:id="236"/>
        <w:commentRangeEnd w:id="236"/>
        <w:r w:rsidR="005A438A">
          <w:rPr>
            <w:rStyle w:val="CommentReference"/>
          </w:rPr>
          <w:commentReference w:id="236"/>
        </w:r>
      </w:ins>
      <w:del w:id="237" w:author="Jennifer Donelson" w:date="2023-02-10T14:09:00Z">
        <w:r w:rsidDel="005A438A">
          <w:rPr>
            <w:lang w:val="en-US"/>
          </w:rPr>
          <w:delText xml:space="preserve">MMR </w:delText>
        </w:r>
      </w:del>
      <w:r>
        <w:rPr>
          <w:lang w:val="en-US"/>
        </w:rPr>
        <w:t xml:space="preserve">was measured prior to </w:t>
      </w:r>
      <w:ins w:id="238" w:author="Jennifer Donelson" w:date="2023-02-10T14:10:00Z">
        <w:r w:rsidR="005A438A">
          <w:rPr>
            <w:rFonts w:eastAsiaTheme="minorEastAsia"/>
            <w:lang w:val="en-US"/>
          </w:rPr>
          <w:t>routine metabolic rate</w:t>
        </w:r>
        <w:r w:rsidR="005A438A">
          <w:rPr>
            <w:lang w:val="en-US"/>
          </w:rPr>
          <w:t xml:space="preserve"> </w:t>
        </w:r>
      </w:ins>
      <w:ins w:id="239" w:author="Jennifer Donelson" w:date="2023-02-10T14:11:00Z">
        <w:r w:rsidR="00F1521C">
          <w:rPr>
            <w:lang w:val="en-US"/>
          </w:rPr>
          <w:t>(</w:t>
        </w:r>
      </w:ins>
      <w:ins w:id="240" w:author="Jennifer Donelson" w:date="2023-02-10T14:09:00Z">
        <w:r w:rsidR="005A438A">
          <w:rPr>
            <w:lang w:val="en-US"/>
          </w:rPr>
          <w:t>MO</w:t>
        </w:r>
        <w:r w:rsidR="005A438A" w:rsidRPr="002F0F4E">
          <w:rPr>
            <w:vertAlign w:val="subscript"/>
            <w:lang w:val="en-US"/>
          </w:rPr>
          <w:t>2</w:t>
        </w:r>
        <w:r w:rsidR="005A438A">
          <w:rPr>
            <w:vertAlign w:val="subscript"/>
            <w:lang w:val="en-US"/>
          </w:rPr>
          <w:t>R</w:t>
        </w:r>
        <w:commentRangeStart w:id="241"/>
        <w:commentRangeEnd w:id="241"/>
        <w:r w:rsidR="005A438A">
          <w:rPr>
            <w:rStyle w:val="CommentReference"/>
          </w:rPr>
          <w:commentReference w:id="241"/>
        </w:r>
      </w:ins>
      <w:ins w:id="242" w:author="Jennifer Donelson" w:date="2023-02-10T14:10:00Z">
        <w:r w:rsidR="005A438A">
          <w:rPr>
            <w:vertAlign w:val="subscript"/>
            <w:lang w:val="en-US"/>
          </w:rPr>
          <w:t>outine</w:t>
        </w:r>
      </w:ins>
      <w:ins w:id="243" w:author="Jennifer Donelson" w:date="2023-02-10T14:11:00Z">
        <w:r w:rsidR="00F1521C" w:rsidRPr="00F1521C">
          <w:rPr>
            <w:lang w:val="en-US"/>
            <w:rPrChange w:id="244" w:author="Jennifer Donelson" w:date="2023-02-10T14:11:00Z">
              <w:rPr>
                <w:vertAlign w:val="subscript"/>
                <w:lang w:val="en-US"/>
              </w:rPr>
            </w:rPrChange>
          </w:rPr>
          <w:t>)</w:t>
        </w:r>
      </w:ins>
      <w:del w:id="245" w:author="Jennifer Donelson" w:date="2023-02-10T14:09:00Z">
        <w:r w:rsidDel="005A438A">
          <w:rPr>
            <w:lang w:val="en-US"/>
          </w:rPr>
          <w:delText>RMR</w:delText>
        </w:r>
      </w:del>
      <w:r>
        <w:rPr>
          <w:lang w:val="en-US"/>
        </w:rPr>
        <w:t xml:space="preserve">. </w:t>
      </w:r>
    </w:p>
    <w:p w14:paraId="37A2D051" w14:textId="31C85F21" w:rsidR="00E55EF8" w:rsidDel="00A705FE" w:rsidRDefault="00E55EF8" w:rsidP="00E55EF8">
      <w:pPr>
        <w:pStyle w:val="Heading3"/>
        <w:rPr>
          <w:del w:id="246" w:author="Jennifer Donelson" w:date="2023-02-10T13:52:00Z"/>
          <w:lang w:val="en-US"/>
        </w:rPr>
      </w:pPr>
      <w:del w:id="247" w:author="Jennifer Donelson" w:date="2023-02-10T13:52:00Z">
        <w:r w:rsidDel="00A705FE">
          <w:rPr>
            <w:lang w:val="en-US"/>
          </w:rPr>
          <w:delText xml:space="preserve">Routine metabolic rate (RMR) </w:delText>
        </w:r>
      </w:del>
    </w:p>
    <w:p w14:paraId="474FEA51" w14:textId="7950EC8D" w:rsidR="00C46FD5" w:rsidRDefault="005354DC" w:rsidP="00C46FD5">
      <w:pPr>
        <w:jc w:val="both"/>
        <w:rPr>
          <w:ins w:id="248" w:author="Jennifer Donelson" w:date="2023-02-10T14:13:00Z"/>
          <w:rFonts w:eastAsiaTheme="minorEastAsia"/>
          <w:lang w:val="en-US"/>
        </w:rPr>
      </w:pPr>
      <w:r>
        <w:rPr>
          <w:lang w:val="en-US"/>
        </w:rPr>
        <w:t>Fish were</w:t>
      </w:r>
      <w:r w:rsidR="00AE35BC">
        <w:rPr>
          <w:lang w:val="en-US"/>
        </w:rPr>
        <w:t xml:space="preserve"> randomly</w:t>
      </w:r>
      <w:r>
        <w:rPr>
          <w:lang w:val="en-US"/>
        </w:rPr>
        <w:t xml:space="preserve"> placed in individual</w:t>
      </w:r>
      <w:r w:rsidR="00F92A44">
        <w:rPr>
          <w:lang w:val="en-US"/>
        </w:rPr>
        <w:t xml:space="preserve"> respirometry </w:t>
      </w:r>
      <w:r w:rsidR="00B05552">
        <w:rPr>
          <w:lang w:val="en-US"/>
        </w:rPr>
        <w:t>chambers,</w:t>
      </w:r>
      <w:r w:rsidR="00F92A44">
        <w:rPr>
          <w:lang w:val="en-US"/>
        </w:rPr>
        <w:t xml:space="preserve"> and their oxygen consumption was measured over a </w:t>
      </w:r>
      <w:r w:rsidR="00A62D79">
        <w:rPr>
          <w:lang w:val="en-US"/>
        </w:rPr>
        <w:t>3.5 – 6</w:t>
      </w:r>
      <w:ins w:id="249" w:author="Jennifer Donelson" w:date="2023-02-10T14:10:00Z">
        <w:r w:rsidR="005A438A">
          <w:rPr>
            <w:lang w:val="en-US"/>
          </w:rPr>
          <w:t xml:space="preserve"> </w:t>
        </w:r>
      </w:ins>
      <w:proofErr w:type="spellStart"/>
      <w:r w:rsidR="0048335B">
        <w:rPr>
          <w:lang w:val="en-US"/>
        </w:rPr>
        <w:t>hr</w:t>
      </w:r>
      <w:proofErr w:type="spellEnd"/>
      <w:r w:rsidR="00A62D79">
        <w:rPr>
          <w:lang w:val="en-US"/>
        </w:rPr>
        <w:t xml:space="preserve"> </w:t>
      </w:r>
      <w:r w:rsidR="007C2234">
        <w:rPr>
          <w:lang w:val="en-US"/>
        </w:rPr>
        <w:t>(</w:t>
      </w:r>
      <m:oMath>
        <m:acc>
          <m:accPr>
            <m:chr m:val="̅"/>
            <m:ctrlPr>
              <w:rPr>
                <w:rFonts w:ascii="Cambria Math" w:hAnsi="Cambria Math"/>
                <w:i/>
                <w:lang w:val="en-US"/>
              </w:rPr>
            </m:ctrlPr>
          </m:accPr>
          <m:e>
            <m:r>
              <w:rPr>
                <w:rFonts w:ascii="Cambria Math" w:hAnsi="Cambria Math"/>
                <w:lang w:val="en-US"/>
              </w:rPr>
              <m:t>x</m:t>
            </m:r>
          </m:e>
        </m:acc>
      </m:oMath>
      <w:r w:rsidR="00613B51">
        <w:rPr>
          <w:rFonts w:eastAsiaTheme="minorEastAsia"/>
          <w:lang w:val="en-US"/>
        </w:rPr>
        <w:t xml:space="preserve"> =</w:t>
      </w:r>
      <w:ins w:id="250" w:author="Jennifer Donelson" w:date="2023-02-10T14:10:00Z">
        <w:r w:rsidR="005A438A">
          <w:rPr>
            <w:rFonts w:eastAsiaTheme="minorEastAsia"/>
            <w:lang w:val="en-US"/>
          </w:rPr>
          <w:t xml:space="preserve"> </w:t>
        </w:r>
      </w:ins>
      <w:r w:rsidR="00613B51">
        <w:rPr>
          <w:rFonts w:eastAsiaTheme="minorEastAsia"/>
          <w:lang w:val="en-US"/>
        </w:rPr>
        <w:t>4.</w:t>
      </w:r>
      <w:r w:rsidR="00B05552">
        <w:rPr>
          <w:rFonts w:eastAsiaTheme="minorEastAsia"/>
          <w:lang w:val="en-US"/>
        </w:rPr>
        <w:t xml:space="preserve">67hrs) </w:t>
      </w:r>
      <w:r w:rsidR="0048335B">
        <w:rPr>
          <w:rFonts w:eastAsiaTheme="minorEastAsia"/>
          <w:lang w:val="en-US"/>
        </w:rPr>
        <w:t>period</w:t>
      </w:r>
      <w:r w:rsidR="00B05552">
        <w:rPr>
          <w:rFonts w:eastAsiaTheme="minorEastAsia"/>
          <w:lang w:val="en-US"/>
        </w:rPr>
        <w:t xml:space="preserve">. </w:t>
      </w:r>
      <w:r w:rsidR="0048335B">
        <w:rPr>
          <w:rFonts w:eastAsiaTheme="minorEastAsia"/>
          <w:lang w:val="en-US"/>
        </w:rPr>
        <w:t>Oxygen c</w:t>
      </w:r>
      <w:r w:rsidR="00711A83">
        <w:rPr>
          <w:rFonts w:eastAsiaTheme="minorEastAsia"/>
          <w:lang w:val="en-US"/>
        </w:rPr>
        <w:t xml:space="preserve">oncentration </w:t>
      </w:r>
      <w:del w:id="251" w:author="Jennifer Donelson" w:date="2023-02-10T14:11:00Z">
        <w:r w:rsidR="00711A83" w:rsidDel="00F1521C">
          <w:rPr>
            <w:rFonts w:eastAsiaTheme="minorEastAsia"/>
            <w:lang w:val="en-US"/>
          </w:rPr>
          <w:delText xml:space="preserve">(percent air </w:delText>
        </w:r>
        <w:r w:rsidR="00DF21B8" w:rsidDel="00F1521C">
          <w:rPr>
            <w:rFonts w:eastAsiaTheme="minorEastAsia"/>
            <w:lang w:val="en-US"/>
          </w:rPr>
          <w:delText>saturation</w:delText>
        </w:r>
        <w:r w:rsidR="00711A83" w:rsidDel="00F1521C">
          <w:rPr>
            <w:rFonts w:eastAsiaTheme="minorEastAsia"/>
            <w:lang w:val="en-US"/>
          </w:rPr>
          <w:delText xml:space="preserve">) </w:delText>
        </w:r>
      </w:del>
      <w:r w:rsidR="00711A83">
        <w:rPr>
          <w:rFonts w:eastAsiaTheme="minorEastAsia"/>
          <w:lang w:val="en-US"/>
        </w:rPr>
        <w:t xml:space="preserve">was </w:t>
      </w:r>
      <w:ins w:id="252" w:author="Jennifer Donelson" w:date="2023-02-10T14:11:00Z">
        <w:r w:rsidR="00F1521C">
          <w:rPr>
            <w:rFonts w:eastAsiaTheme="minorEastAsia"/>
            <w:lang w:val="en-US"/>
          </w:rPr>
          <w:lastRenderedPageBreak/>
          <w:t xml:space="preserve">again </w:t>
        </w:r>
      </w:ins>
      <w:r w:rsidR="00711A83">
        <w:rPr>
          <w:rFonts w:eastAsiaTheme="minorEastAsia"/>
          <w:lang w:val="en-US"/>
        </w:rPr>
        <w:t>measured</w:t>
      </w:r>
      <w:r w:rsidR="006B34F1">
        <w:rPr>
          <w:rFonts w:eastAsiaTheme="minorEastAsia"/>
          <w:lang w:val="en-US"/>
        </w:rPr>
        <w:t xml:space="preserve"> continuously</w:t>
      </w:r>
      <w:r w:rsidR="00711A83">
        <w:rPr>
          <w:rFonts w:eastAsiaTheme="minorEastAsia"/>
          <w:lang w:val="en-US"/>
        </w:rPr>
        <w:t xml:space="preserve"> every</w:t>
      </w:r>
      <w:r w:rsidR="00DF21B8">
        <w:rPr>
          <w:rFonts w:eastAsiaTheme="minorEastAsia"/>
          <w:lang w:val="en-US"/>
        </w:rPr>
        <w:t xml:space="preserve"> ~1.14 seconds and </w:t>
      </w:r>
      <w:r w:rsidR="006F19FF">
        <w:rPr>
          <w:rFonts w:eastAsiaTheme="minorEastAsia"/>
          <w:lang w:val="en-US"/>
        </w:rPr>
        <w:t xml:space="preserve">did not drop below 80% air saturation. </w:t>
      </w:r>
      <w:r w:rsidR="00BE627E">
        <w:rPr>
          <w:rFonts w:eastAsiaTheme="minorEastAsia"/>
          <w:lang w:val="en-US"/>
        </w:rPr>
        <w:t xml:space="preserve">Oxygen consumption rates were measured over </w:t>
      </w:r>
      <w:commentRangeStart w:id="253"/>
      <w:r w:rsidR="00197ECD">
        <w:rPr>
          <w:rFonts w:eastAsiaTheme="minorEastAsia"/>
          <w:lang w:val="en-US"/>
        </w:rPr>
        <w:t xml:space="preserve">a </w:t>
      </w:r>
      <w:del w:id="254" w:author="Jennifer Donelson" w:date="2023-02-10T14:11:00Z">
        <w:r w:rsidR="00197ECD" w:rsidDel="00F1521C">
          <w:rPr>
            <w:rFonts w:eastAsiaTheme="minorEastAsia"/>
            <w:lang w:val="en-US"/>
          </w:rPr>
          <w:delText>three-minute and forty</w:delText>
        </w:r>
        <w:r w:rsidR="00A43631" w:rsidDel="00F1521C">
          <w:rPr>
            <w:rFonts w:eastAsiaTheme="minorEastAsia"/>
            <w:lang w:val="en-US"/>
          </w:rPr>
          <w:delText>-five</w:delText>
        </w:r>
      </w:del>
      <w:ins w:id="255" w:author="Jennifer Donelson" w:date="2023-02-10T14:11:00Z">
        <w:r w:rsidR="00F1521C">
          <w:rPr>
            <w:rFonts w:eastAsiaTheme="minorEastAsia"/>
            <w:lang w:val="en-US"/>
          </w:rPr>
          <w:t>3:45 s</w:t>
        </w:r>
      </w:ins>
      <w:del w:id="256" w:author="Jennifer Donelson" w:date="2023-02-10T14:11:00Z">
        <w:r w:rsidR="00197ECD" w:rsidDel="00F1521C">
          <w:rPr>
            <w:rFonts w:eastAsiaTheme="minorEastAsia"/>
            <w:lang w:val="en-US"/>
          </w:rPr>
          <w:delText xml:space="preserve"> second</w:delText>
        </w:r>
      </w:del>
      <w:r w:rsidR="00197ECD">
        <w:rPr>
          <w:rFonts w:eastAsiaTheme="minorEastAsia"/>
          <w:lang w:val="en-US"/>
        </w:rPr>
        <w:t xml:space="preserve"> </w:t>
      </w:r>
      <w:commentRangeEnd w:id="253"/>
      <w:r w:rsidR="00F1521C">
        <w:rPr>
          <w:rStyle w:val="CommentReference"/>
        </w:rPr>
        <w:commentReference w:id="253"/>
      </w:r>
      <w:r w:rsidR="00197ECD">
        <w:rPr>
          <w:rFonts w:eastAsiaTheme="minorEastAsia"/>
          <w:lang w:val="en-US"/>
        </w:rPr>
        <w:t xml:space="preserve">interval with an </w:t>
      </w:r>
      <w:r w:rsidR="00197ECD">
        <w:rPr>
          <w:rFonts w:eastAsiaTheme="minorEastAsia"/>
          <w:i/>
          <w:iCs/>
          <w:lang w:val="en-US"/>
        </w:rPr>
        <w:t>r</w:t>
      </w:r>
      <w:r w:rsidR="00197ECD">
        <w:rPr>
          <w:rFonts w:eastAsiaTheme="minorEastAsia"/>
          <w:i/>
          <w:iCs/>
          <w:vertAlign w:val="superscript"/>
          <w:lang w:val="en-US"/>
        </w:rPr>
        <w:t>2</w:t>
      </w:r>
      <w:r w:rsidR="00197ECD">
        <w:rPr>
          <w:rFonts w:eastAsiaTheme="minorEastAsia"/>
          <w:i/>
          <w:iCs/>
          <w:lang w:val="en-US"/>
        </w:rPr>
        <w:t xml:space="preserve"> </w:t>
      </w:r>
      <w:r w:rsidR="00197ECD">
        <w:rPr>
          <w:rFonts w:eastAsiaTheme="minorEastAsia"/>
          <w:lang w:val="en-US"/>
        </w:rPr>
        <w:t>threshold of 0.95</w:t>
      </w:r>
      <w:r w:rsidR="00714B77">
        <w:rPr>
          <w:rFonts w:eastAsiaTheme="minorEastAsia"/>
          <w:lang w:val="en-US"/>
        </w:rPr>
        <w:t>.</w:t>
      </w:r>
      <w:r w:rsidR="00197ECD">
        <w:rPr>
          <w:rFonts w:eastAsiaTheme="minorEastAsia"/>
          <w:i/>
          <w:iCs/>
          <w:lang w:val="en-US"/>
        </w:rPr>
        <w:t xml:space="preserve"> </w:t>
      </w:r>
      <w:ins w:id="257" w:author="Jennifer Donelson" w:date="2023-02-10T14:12:00Z">
        <w:r w:rsidR="00F1521C">
          <w:rPr>
            <w:lang w:val="en-US"/>
          </w:rPr>
          <w:t>MO</w:t>
        </w:r>
        <w:r w:rsidR="00F1521C" w:rsidRPr="002F0F4E">
          <w:rPr>
            <w:vertAlign w:val="subscript"/>
            <w:lang w:val="en-US"/>
          </w:rPr>
          <w:t>2</w:t>
        </w:r>
        <w:r w:rsidR="00F1521C">
          <w:rPr>
            <w:vertAlign w:val="subscript"/>
            <w:lang w:val="en-US"/>
          </w:rPr>
          <w:t>R</w:t>
        </w:r>
        <w:commentRangeStart w:id="258"/>
        <w:commentRangeEnd w:id="258"/>
        <w:r w:rsidR="00F1521C">
          <w:rPr>
            <w:rStyle w:val="CommentReference"/>
          </w:rPr>
          <w:commentReference w:id="258"/>
        </w:r>
        <w:r w:rsidR="00F1521C">
          <w:rPr>
            <w:vertAlign w:val="subscript"/>
            <w:lang w:val="en-US"/>
          </w:rPr>
          <w:t>outine</w:t>
        </w:r>
        <w:r w:rsidR="00F1521C" w:rsidDel="00F1521C">
          <w:rPr>
            <w:rFonts w:eastAsiaTheme="minorEastAsia"/>
            <w:lang w:val="en-US"/>
          </w:rPr>
          <w:t xml:space="preserve"> </w:t>
        </w:r>
      </w:ins>
      <w:del w:id="259" w:author="Jennifer Donelson" w:date="2023-02-10T14:12:00Z">
        <w:r w:rsidR="00EA29BC" w:rsidDel="00F1521C">
          <w:rPr>
            <w:rFonts w:eastAsiaTheme="minorEastAsia"/>
            <w:lang w:val="en-US"/>
          </w:rPr>
          <w:delText xml:space="preserve">Routine metabolic rate </w:delText>
        </w:r>
      </w:del>
      <w:r w:rsidR="00352612">
        <w:rPr>
          <w:rFonts w:eastAsiaTheme="minorEastAsia"/>
          <w:lang w:val="en-US"/>
        </w:rPr>
        <w:t>w</w:t>
      </w:r>
      <w:r w:rsidR="006A2FE6">
        <w:rPr>
          <w:rFonts w:eastAsiaTheme="minorEastAsia"/>
          <w:lang w:val="en-US"/>
        </w:rPr>
        <w:t>as</w:t>
      </w:r>
      <w:r w:rsidR="00EA29BC">
        <w:rPr>
          <w:rFonts w:eastAsiaTheme="minorEastAsia"/>
          <w:lang w:val="en-US"/>
        </w:rPr>
        <w:t xml:space="preserve"> </w:t>
      </w:r>
      <w:r w:rsidR="006A2FE6">
        <w:rPr>
          <w:rFonts w:eastAsiaTheme="minorEastAsia"/>
          <w:lang w:val="en-US"/>
        </w:rPr>
        <w:t>measured</w:t>
      </w:r>
      <w:r w:rsidR="00A443E8">
        <w:rPr>
          <w:rFonts w:eastAsiaTheme="minorEastAsia"/>
          <w:lang w:val="en-US"/>
        </w:rPr>
        <w:t xml:space="preserve"> by taking </w:t>
      </w:r>
      <w:r w:rsidR="006E7046">
        <w:rPr>
          <w:rFonts w:eastAsiaTheme="minorEastAsia"/>
          <w:lang w:val="en-US"/>
        </w:rPr>
        <w:t xml:space="preserve">the mean of </w:t>
      </w:r>
      <w:ins w:id="260" w:author="Jennifer Donelson" w:date="2023-02-10T14:12:00Z">
        <w:r w:rsidR="00F1521C">
          <w:rPr>
            <w:rFonts w:eastAsiaTheme="minorEastAsia"/>
            <w:lang w:val="en-US"/>
          </w:rPr>
          <w:t xml:space="preserve">the </w:t>
        </w:r>
      </w:ins>
      <w:r w:rsidR="006E7046">
        <w:rPr>
          <w:rFonts w:eastAsiaTheme="minorEastAsia"/>
          <w:lang w:val="en-US"/>
        </w:rPr>
        <w:t xml:space="preserve">lowest </w:t>
      </w:r>
      <w:commentRangeStart w:id="261"/>
      <w:r w:rsidR="006E7046">
        <w:rPr>
          <w:rFonts w:eastAsiaTheme="minorEastAsia"/>
          <w:lang w:val="en-US"/>
        </w:rPr>
        <w:t>five</w:t>
      </w:r>
      <w:commentRangeEnd w:id="261"/>
      <w:r w:rsidR="00F1521C">
        <w:rPr>
          <w:rStyle w:val="CommentReference"/>
        </w:rPr>
        <w:commentReference w:id="261"/>
      </w:r>
      <w:r w:rsidR="006E7046">
        <w:rPr>
          <w:rFonts w:eastAsiaTheme="minorEastAsia"/>
          <w:lang w:val="en-US"/>
        </w:rPr>
        <w:t xml:space="preserve"> oxygen consumption</w:t>
      </w:r>
      <w:r w:rsidR="009312A1">
        <w:rPr>
          <w:rFonts w:eastAsiaTheme="minorEastAsia"/>
          <w:lang w:val="en-US"/>
        </w:rPr>
        <w:t xml:space="preserve"> slopes</w:t>
      </w:r>
      <w:r w:rsidR="006E7046">
        <w:rPr>
          <w:rFonts w:eastAsiaTheme="minorEastAsia"/>
          <w:lang w:val="en-US"/>
        </w:rPr>
        <w:t>.</w:t>
      </w:r>
      <w:r w:rsidR="00352612">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were minuscule and typically accounted for &lt;2% of measured oxygen usage rates</w:t>
      </w:r>
      <w:r w:rsidR="00A95F6A">
        <w:rPr>
          <w:lang w:val="en-US"/>
        </w:rPr>
        <w:t xml:space="preserve"> and were subsequently ignored</w:t>
      </w:r>
      <w:r w:rsidR="00B85ECA" w:rsidRPr="00F342BC">
        <w:rPr>
          <w:lang w:val="en-US"/>
        </w:rPr>
        <w:t xml:space="preserve">. </w:t>
      </w:r>
      <w:ins w:id="262" w:author="Jennifer Donelson" w:date="2023-02-10T14:13:00Z">
        <w:r w:rsidR="00F1521C">
          <w:rPr>
            <w:lang w:val="en-US"/>
          </w:rPr>
          <w:t xml:space="preserve">The </w:t>
        </w:r>
      </w:ins>
      <w:del w:id="263" w:author="Jennifer Donelson" w:date="2023-02-10T14:13:00Z">
        <w:r w:rsidR="00C46FD5" w:rsidRPr="00F342BC" w:rsidDel="00F1521C">
          <w:rPr>
            <w:lang w:val="en-US"/>
          </w:rPr>
          <w:delText>M</w:delText>
        </w:r>
      </w:del>
      <w:ins w:id="264" w:author="Jennifer Donelson" w:date="2023-02-10T14:13:00Z">
        <w:r w:rsidR="00F1521C">
          <w:rPr>
            <w:lang w:val="en-US"/>
          </w:rPr>
          <w:t>m</w:t>
        </w:r>
      </w:ins>
      <w:r w:rsidR="00C46FD5" w:rsidRPr="00F342BC">
        <w:rPr>
          <w:lang w:val="en-US"/>
        </w:rPr>
        <w:t xml:space="preserve">ass of fish was measured at the end of </w:t>
      </w:r>
      <w:ins w:id="265" w:author="Jennifer Donelson" w:date="2023-02-10T14:13:00Z">
        <w:r w:rsidR="00F1521C">
          <w:rPr>
            <w:lang w:val="en-US"/>
          </w:rPr>
          <w:t xml:space="preserve">all </w:t>
        </w:r>
      </w:ins>
      <w:r w:rsidR="00C46FD5" w:rsidRPr="00F342BC">
        <w:rPr>
          <w:lang w:val="en-US"/>
        </w:rPr>
        <w:t>respir</w:t>
      </w:r>
      <w:ins w:id="266" w:author="Jennifer Donelson" w:date="2023-02-10T14:13:00Z">
        <w:r w:rsidR="00F1521C">
          <w:rPr>
            <w:lang w:val="en-US"/>
          </w:rPr>
          <w:t>omet</w:t>
        </w:r>
      </w:ins>
      <w:del w:id="267" w:author="Jennifer Donelson" w:date="2023-02-10T14:13:00Z">
        <w:r w:rsidR="00C46FD5" w:rsidRPr="00F342BC" w:rsidDel="00F1521C">
          <w:rPr>
            <w:lang w:val="en-US"/>
          </w:rPr>
          <w:delText>ato</w:delText>
        </w:r>
      </w:del>
      <w:r w:rsidR="00C46FD5" w:rsidRPr="00F342BC">
        <w:rPr>
          <w:lang w:val="en-US"/>
        </w:rPr>
        <w:t>ry trials</w:t>
      </w:r>
      <w:r w:rsidR="00F342BC" w:rsidRPr="00F342BC">
        <w:rPr>
          <w:lang w:val="en-US"/>
        </w:rPr>
        <w:t>,</w:t>
      </w:r>
      <w:r w:rsidR="00C46FD5" w:rsidRPr="00F342BC">
        <w:rPr>
          <w:lang w:val="en-US"/>
        </w:rPr>
        <w:t xml:space="preserve"> after fish had been euthanized and patted dry with paper towel to avoid the inclusion of excess moisture. </w:t>
      </w:r>
      <w:commentRangeStart w:id="268"/>
      <w:r w:rsidR="00C46FD5" w:rsidRPr="00F342BC">
        <w:rPr>
          <w:lang w:val="en-US"/>
        </w:rPr>
        <w:t xml:space="preserve">The net respirometer volume of chambers ranged from 1:116 to 1:36 </w:t>
      </w:r>
      <w:ins w:id="269" w:author="Jennifer Donelson" w:date="2023-02-10T14:14:00Z">
        <w:r w:rsidR="00F1521C">
          <w:rPr>
            <w:lang w:val="en-US"/>
          </w:rPr>
          <w:t xml:space="preserve">L </w:t>
        </w:r>
      </w:ins>
      <w:r w:rsidR="00C46FD5" w:rsidRPr="00F342BC">
        <w:rPr>
          <w:lang w:val="en-US"/>
        </w:rPr>
        <w:t>depending on the size of each fish</w:t>
      </w:r>
      <w:commentRangeEnd w:id="268"/>
      <w:r w:rsidR="00F1521C">
        <w:rPr>
          <w:rStyle w:val="CommentReference"/>
        </w:rPr>
        <w:commentReference w:id="268"/>
      </w:r>
      <w:r w:rsidR="00C46FD5" w:rsidRPr="00F342BC">
        <w:rPr>
          <w:lang w:val="en-US"/>
        </w:rPr>
        <w:t xml:space="preserve">. </w:t>
      </w:r>
      <w:r w:rsidR="00B71323">
        <w:rPr>
          <w:rFonts w:eastAsiaTheme="minorEastAsia"/>
          <w:lang w:val="en-US"/>
        </w:rPr>
        <w:t xml:space="preserve">Oxygen consumption rates were converted from percent air saturation values via the </w:t>
      </w:r>
      <w:r w:rsidR="00B71323">
        <w:rPr>
          <w:rFonts w:eastAsiaTheme="minorEastAsia"/>
          <w:i/>
          <w:iCs/>
          <w:lang w:val="en-US"/>
        </w:rPr>
        <w:t>‘</w:t>
      </w:r>
      <w:proofErr w:type="spellStart"/>
      <w:r w:rsidR="00B71323">
        <w:rPr>
          <w:rFonts w:eastAsiaTheme="minorEastAsia"/>
          <w:i/>
          <w:iCs/>
          <w:lang w:val="en-US"/>
        </w:rPr>
        <w:t>convert_rate</w:t>
      </w:r>
      <w:proofErr w:type="spellEnd"/>
      <w:r w:rsidR="00B71323">
        <w:rPr>
          <w:rFonts w:eastAsiaTheme="minorEastAsia"/>
          <w:i/>
          <w:iCs/>
          <w:lang w:val="en-US"/>
        </w:rPr>
        <w:t>’</w:t>
      </w:r>
      <w:r w:rsidR="00B71323">
        <w:rPr>
          <w:rFonts w:eastAsiaTheme="minorEastAsia"/>
          <w:lang w:val="en-US"/>
        </w:rPr>
        <w:t xml:space="preserve"> function within the R package </w:t>
      </w:r>
      <w:proofErr w:type="spellStart"/>
      <w:r w:rsidR="00B71323">
        <w:rPr>
          <w:rFonts w:eastAsiaTheme="minorEastAsia"/>
          <w:i/>
          <w:iCs/>
          <w:lang w:val="en-US"/>
        </w:rPr>
        <w:t>respR</w:t>
      </w:r>
      <w:proofErr w:type="spellEnd"/>
      <w:r w:rsidR="00B71323">
        <w:rPr>
          <w:rFonts w:eastAsiaTheme="minorEastAsia"/>
          <w:lang w:val="en-US"/>
        </w:rPr>
        <w:t xml:space="preserve"> [</w:t>
      </w:r>
      <w:r w:rsidR="00B71323" w:rsidRPr="00352612">
        <w:rPr>
          <w:rFonts w:eastAsiaTheme="minorEastAsia"/>
          <w:highlight w:val="yellow"/>
          <w:lang w:val="en-US"/>
        </w:rPr>
        <w:t>citation</w:t>
      </w:r>
      <w:r w:rsidR="00B71323">
        <w:rPr>
          <w:rFonts w:eastAsiaTheme="minorEastAsia"/>
          <w:lang w:val="en-US"/>
        </w:rPr>
        <w:t>].</w:t>
      </w:r>
    </w:p>
    <w:p w14:paraId="6D22987B" w14:textId="10D89067" w:rsidR="00F1521C" w:rsidRPr="00EC30AA" w:rsidRDefault="00F1521C" w:rsidP="00C46FD5">
      <w:pPr>
        <w:jc w:val="both"/>
        <w:rPr>
          <w:b/>
          <w:bCs/>
          <w:lang w:val="en-US"/>
        </w:rPr>
      </w:pPr>
      <w:ins w:id="270" w:author="Jennifer Donelson" w:date="2023-02-10T14:13:00Z">
        <w:r>
          <w:rPr>
            <w:rFonts w:eastAsiaTheme="minorEastAsia"/>
            <w:lang w:val="en-US"/>
          </w:rPr>
          <w:t xml:space="preserve">Absolute aerobic </w:t>
        </w:r>
        <w:proofErr w:type="gramStart"/>
        <w:r>
          <w:rPr>
            <w:rFonts w:eastAsiaTheme="minorEastAsia"/>
            <w:lang w:val="en-US"/>
          </w:rPr>
          <w:t xml:space="preserve">scope </w:t>
        </w:r>
      </w:ins>
      <w:ins w:id="271" w:author="Jennifer Donelson" w:date="2023-02-10T14:47:00Z">
        <w:r w:rsidR="001C2F17">
          <w:rPr>
            <w:rFonts w:eastAsiaTheme="minorEastAsia"/>
            <w:lang w:val="en-US"/>
          </w:rPr>
          <w:t xml:space="preserve"> (</w:t>
        </w:r>
        <w:proofErr w:type="gramEnd"/>
        <w:r w:rsidR="001C2F17">
          <w:rPr>
            <w:rFonts w:eastAsiaTheme="minorEastAsia"/>
            <w:lang w:val="en-US"/>
          </w:rPr>
          <w:t xml:space="preserve">AS) </w:t>
        </w:r>
      </w:ins>
      <w:ins w:id="272" w:author="Jennifer Donelson" w:date="2023-02-10T14:13:00Z">
        <w:r>
          <w:rPr>
            <w:rFonts w:eastAsiaTheme="minorEastAsia"/>
            <w:lang w:val="en-US"/>
          </w:rPr>
          <w:t>was calculated from…</w:t>
        </w:r>
      </w:ins>
      <w:ins w:id="273" w:author="Jennifer Donelson" w:date="2023-02-10T14:47:00Z">
        <w:r w:rsidR="001C2F17">
          <w:rPr>
            <w:rFonts w:eastAsiaTheme="minorEastAsia"/>
            <w:lang w:val="en-US"/>
          </w:rPr>
          <w:t xml:space="preserve"> </w:t>
        </w:r>
      </w:ins>
    </w:p>
    <w:p w14:paraId="138991FF" w14:textId="6E05D809" w:rsidR="00486F92" w:rsidRDefault="00F1521C" w:rsidP="00486F92">
      <w:pPr>
        <w:pStyle w:val="Heading2"/>
        <w:rPr>
          <w:lang w:val="en-US"/>
        </w:rPr>
      </w:pPr>
      <w:ins w:id="274" w:author="Jennifer Donelson" w:date="2023-02-10T14:16:00Z">
        <w:r>
          <w:rPr>
            <w:lang w:val="en-US"/>
          </w:rPr>
          <w:t xml:space="preserve">Immune response </w:t>
        </w:r>
      </w:ins>
      <w:del w:id="275" w:author="Jennifer Donelson" w:date="2023-02-10T14:36:00Z">
        <w:r w:rsidR="00486F92" w:rsidDel="00944091">
          <w:rPr>
            <w:lang w:val="en-US"/>
          </w:rPr>
          <w:delText xml:space="preserve">Phytohemagglutinin (PHA) </w:delText>
        </w:r>
      </w:del>
    </w:p>
    <w:p w14:paraId="0DD87707" w14:textId="00FC3633" w:rsidR="00AA33DC" w:rsidRDefault="00F1521C" w:rsidP="001F75B8">
      <w:pPr>
        <w:jc w:val="both"/>
        <w:rPr>
          <w:ins w:id="276" w:author="Jennifer Donelson" w:date="2023-02-10T14:41:00Z"/>
          <w:lang w:val="en-US"/>
        </w:rPr>
      </w:pPr>
      <w:ins w:id="277" w:author="Jennifer Donelson" w:date="2023-02-10T14:16:00Z">
        <w:r>
          <w:rPr>
            <w:lang w:val="en-US"/>
          </w:rPr>
          <w:t xml:space="preserve">To test the sensitivity of the immune </w:t>
        </w:r>
      </w:ins>
      <w:ins w:id="278" w:author="Jennifer Donelson" w:date="2023-02-10T14:19:00Z">
        <w:r w:rsidR="001F75B8">
          <w:rPr>
            <w:lang w:val="en-US"/>
          </w:rPr>
          <w:t xml:space="preserve">system an immune </w:t>
        </w:r>
      </w:ins>
      <w:ins w:id="279" w:author="Jennifer Donelson" w:date="2023-02-10T14:20:00Z">
        <w:r w:rsidR="001F75B8">
          <w:rPr>
            <w:lang w:val="en-US"/>
          </w:rPr>
          <w:t xml:space="preserve">challenge was undertaken. This involved injecting </w:t>
        </w:r>
      </w:ins>
      <w:ins w:id="280" w:author="Jennifer Donelson" w:date="2023-02-10T14:19:00Z">
        <w:r w:rsidR="001F75B8">
          <w:rPr>
            <w:lang w:val="en-US"/>
          </w:rPr>
          <w:t>p</w:t>
        </w:r>
      </w:ins>
      <w:ins w:id="281" w:author="Jennifer Donelson" w:date="2023-02-10T14:16:00Z">
        <w:r w:rsidRPr="00F1521C">
          <w:rPr>
            <w:lang w:val="en-US"/>
          </w:rPr>
          <w:t xml:space="preserve">hytohemagglutinin </w:t>
        </w:r>
      </w:ins>
      <w:ins w:id="282" w:author="Jennifer Donelson" w:date="2023-02-10T14:19:00Z">
        <w:r w:rsidR="001F75B8">
          <w:rPr>
            <w:lang w:val="en-US"/>
          </w:rPr>
          <w:t>(</w:t>
        </w:r>
      </w:ins>
      <w:r w:rsidR="00A47E71">
        <w:rPr>
          <w:lang w:val="en-US"/>
        </w:rPr>
        <w:t>PHA</w:t>
      </w:r>
      <w:ins w:id="283" w:author="Jennifer Donelson" w:date="2023-02-10T14:19:00Z">
        <w:r w:rsidR="001F75B8">
          <w:rPr>
            <w:lang w:val="en-US"/>
          </w:rPr>
          <w:t>)</w:t>
        </w:r>
      </w:ins>
      <w:r w:rsidR="00A47E71">
        <w:rPr>
          <w:lang w:val="en-US"/>
        </w:rPr>
        <w:t xml:space="preserve"> </w:t>
      </w:r>
      <w:del w:id="284" w:author="Jennifer Donelson" w:date="2023-02-10T14:20:00Z">
        <w:r w:rsidR="00A47E71" w:rsidDel="001F75B8">
          <w:rPr>
            <w:lang w:val="en-US"/>
          </w:rPr>
          <w:delText xml:space="preserve">injections </w:delText>
        </w:r>
      </w:del>
      <w:ins w:id="285" w:author="Jennifer Donelson" w:date="2023-02-10T14:20:00Z">
        <w:r w:rsidR="001F75B8">
          <w:rPr>
            <w:lang w:val="en-US"/>
          </w:rPr>
          <w:t xml:space="preserve">to </w:t>
        </w:r>
      </w:ins>
      <w:r w:rsidR="00A47E71">
        <w:rPr>
          <w:lang w:val="en-US"/>
        </w:rPr>
        <w:t>produce a cell-mediated response (e.g., inflammation and T-cell proliferation), representing a local cellular immune response</w:t>
      </w:r>
      <w:commentRangeStart w:id="286"/>
      <w:r w:rsidR="00A47E71">
        <w:rPr>
          <w:lang w:val="en-US"/>
        </w:rPr>
        <w:fldChar w:fldCharType="begin" w:fldLock="1"/>
      </w:r>
      <w:r w:rsidR="00F949B2">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lt;sup&gt;24&lt;/sup&gt;","plainTextFormattedCitation":"24","previouslyFormattedCitation":"&lt;sup&gt;24&lt;/sup&gt;"},"properties":{"noteIndex":0},"schema":"https://github.com/citation-style-language/schema/raw/master/csl-citation.json"}</w:instrText>
      </w:r>
      <w:r w:rsidR="00A47E71">
        <w:rPr>
          <w:lang w:val="en-US"/>
        </w:rPr>
        <w:fldChar w:fldCharType="separate"/>
      </w:r>
      <w:r w:rsidR="00A47E71" w:rsidRPr="00A47E71">
        <w:rPr>
          <w:noProof/>
          <w:vertAlign w:val="superscript"/>
          <w:lang w:val="en-US"/>
        </w:rPr>
        <w:t>24</w:t>
      </w:r>
      <w:r w:rsidR="00A47E71">
        <w:rPr>
          <w:lang w:val="en-US"/>
        </w:rPr>
        <w:fldChar w:fldCharType="end"/>
      </w:r>
      <w:commentRangeEnd w:id="286"/>
      <w:r w:rsidR="00D94801">
        <w:rPr>
          <w:rStyle w:val="CommentReference"/>
        </w:rPr>
        <w:commentReference w:id="286"/>
      </w:r>
      <w:r w:rsidR="00A47E71">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w:t>
      </w:r>
      <w:commentRangeStart w:id="287"/>
      <w:r w:rsidR="00AF49E4">
        <w:rPr>
          <w:lang w:val="en-US"/>
        </w:rPr>
        <w:t>0.</w:t>
      </w:r>
      <w:ins w:id="288" w:author="Jennifer Donelson" w:date="2023-02-10T14:21:00Z">
        <w:r w:rsidR="00DC4DAE">
          <w:rPr>
            <w:lang w:val="en-US"/>
          </w:rPr>
          <w:t>0</w:t>
        </w:r>
      </w:ins>
      <w:r w:rsidR="00AF49E4">
        <w:rPr>
          <w:lang w:val="en-US"/>
        </w:rPr>
        <w:t xml:space="preserve">3 mL </w:t>
      </w:r>
      <w:commentRangeEnd w:id="287"/>
      <w:r w:rsidR="00DC4DAE">
        <w:rPr>
          <w:rStyle w:val="CommentReference"/>
        </w:rPr>
        <w:commentReference w:id="287"/>
      </w:r>
      <w:r w:rsidR="00AF49E4">
        <w:rPr>
          <w:lang w:val="en-US"/>
        </w:rPr>
        <w:t xml:space="preserve">of </w:t>
      </w:r>
      <w:del w:id="289" w:author="Jennifer Donelson" w:date="2023-02-10T14:17:00Z">
        <w:r w:rsidR="00AF49E4" w:rsidDel="00F1521C">
          <w:rPr>
            <w:lang w:val="en-US"/>
          </w:rPr>
          <w:delText xml:space="preserve">phytohemagglutinin </w:delText>
        </w:r>
      </w:del>
      <w:ins w:id="290" w:author="Jennifer Donelson" w:date="2023-02-10T14:17:00Z">
        <w:r>
          <w:rPr>
            <w:lang w:val="en-US"/>
          </w:rPr>
          <w:t xml:space="preserve">PHA </w:t>
        </w:r>
      </w:ins>
      <w:r w:rsidR="00AF49E4">
        <w:rPr>
          <w:lang w:val="en-US"/>
        </w:rPr>
        <w:t>(</w:t>
      </w:r>
      <w:commentRangeStart w:id="291"/>
      <w:r w:rsidR="00AF49E4">
        <w:rPr>
          <w:lang w:val="en-US"/>
        </w:rPr>
        <w:t>PHA</w:t>
      </w:r>
      <w:r w:rsidR="00F13494">
        <w:rPr>
          <w:lang w:val="en-US"/>
        </w:rPr>
        <w:t xml:space="preserve">; </w:t>
      </w:r>
      <w:commentRangeEnd w:id="291"/>
      <w:r>
        <w:rPr>
          <w:rStyle w:val="CommentReference"/>
        </w:rPr>
        <w:commentReference w:id="291"/>
      </w:r>
      <w:r w:rsidR="00F13494" w:rsidRPr="00722B77">
        <w:rPr>
          <w:highlight w:val="cyan"/>
          <w:lang w:val="en-US"/>
        </w:rPr>
        <w:t>L8</w:t>
      </w:r>
      <w:r w:rsidR="00722B77" w:rsidRPr="00722B77">
        <w:rPr>
          <w:highlight w:val="cyan"/>
          <w:lang w:val="en-US"/>
        </w:rPr>
        <w:t>754 Sigma-Aldrich, 45 ug 10 uL</w:t>
      </w:r>
      <w:r w:rsidR="00722B77" w:rsidRPr="00722B77">
        <w:rPr>
          <w:highlight w:val="cyan"/>
          <w:vertAlign w:val="superscript"/>
          <w:lang w:val="en-US"/>
        </w:rPr>
        <w:t>-1</w:t>
      </w:r>
      <w:r w:rsidR="00AF49E4">
        <w:rPr>
          <w:lang w:val="en-US"/>
        </w:rPr>
        <w:t>)</w:t>
      </w:r>
      <w:ins w:id="292" w:author="Jennifer Donelson" w:date="2023-02-10T14:21:00Z">
        <w:r w:rsidR="00DC4DAE">
          <w:rPr>
            <w:lang w:val="en-US"/>
          </w:rPr>
          <w:t xml:space="preserve"> dissolved in phosphate buffered saline</w:t>
        </w:r>
      </w:ins>
      <w:ins w:id="293" w:author="Jennifer Donelson" w:date="2023-02-10T14:22:00Z">
        <w:r w:rsidR="00DC4DAE">
          <w:rPr>
            <w:lang w:val="en-US"/>
          </w:rPr>
          <w:t xml:space="preserve"> (PBS), </w:t>
        </w:r>
      </w:ins>
      <w:ins w:id="294" w:author="Jennifer Donelson" w:date="2023-02-10T14:21:00Z">
        <w:r w:rsidR="00DC4DAE">
          <w:rPr>
            <w:lang w:val="en-US"/>
          </w:rPr>
          <w:t xml:space="preserve">made to a ratio of </w:t>
        </w:r>
      </w:ins>
      <w:ins w:id="295" w:author="Jennifer Donelson" w:date="2023-02-10T14:22:00Z">
        <w:r w:rsidR="00DC4DAE">
          <w:rPr>
            <w:lang w:val="en-US"/>
          </w:rPr>
          <w:t>1 mg PHA to 1 mL PBS</w:t>
        </w:r>
      </w:ins>
      <w:r w:rsidR="003F59ED">
        <w:rPr>
          <w:lang w:val="en-US"/>
        </w:rPr>
        <w:t>.</w:t>
      </w:r>
      <w:r w:rsidR="006D1233">
        <w:rPr>
          <w:lang w:val="en-US"/>
        </w:rPr>
        <w:t xml:space="preserve"> </w:t>
      </w:r>
      <w:del w:id="296" w:author="Jennifer Donelson" w:date="2023-02-10T14:22:00Z">
        <w:r w:rsidR="006E5EAE" w:rsidDel="00DC4DAE">
          <w:rPr>
            <w:lang w:val="en-US"/>
          </w:rPr>
          <w:delText xml:space="preserve">Immune responses </w:delText>
        </w:r>
        <w:r w:rsidR="00474375" w:rsidDel="00DC4DAE">
          <w:rPr>
            <w:lang w:val="en-US"/>
          </w:rPr>
          <w:delText>(i.e.,</w:delText>
        </w:r>
      </w:del>
      <w:ins w:id="297" w:author="Jennifer Donelson" w:date="2023-02-10T14:22:00Z">
        <w:r w:rsidR="00DC4DAE">
          <w:rPr>
            <w:lang w:val="en-US"/>
          </w:rPr>
          <w:t>The</w:t>
        </w:r>
      </w:ins>
      <w:r w:rsidR="00474375">
        <w:rPr>
          <w:lang w:val="en-US"/>
        </w:rPr>
        <w:t xml:space="preserve"> immunocompetence</w:t>
      </w:r>
      <w:del w:id="298" w:author="Jennifer Donelson" w:date="2023-02-10T14:22:00Z">
        <w:r w:rsidR="00474375" w:rsidDel="00DC4DAE">
          <w:rPr>
            <w:lang w:val="en-US"/>
          </w:rPr>
          <w:delText>)</w:delText>
        </w:r>
      </w:del>
      <w:r w:rsidR="00474375">
        <w:rPr>
          <w:lang w:val="en-US"/>
        </w:rPr>
        <w:t xml:space="preserve"> of fish was determined by </w:t>
      </w:r>
      <w:r w:rsidR="00F50798">
        <w:rPr>
          <w:lang w:val="en-US"/>
        </w:rPr>
        <w:t>measuring</w:t>
      </w:r>
      <w:ins w:id="299" w:author="Jennifer Donelson" w:date="2023-02-10T14:22:00Z">
        <w:r w:rsidR="00DC4DAE">
          <w:rPr>
            <w:lang w:val="en-US"/>
          </w:rPr>
          <w:t xml:space="preserve"> </w:t>
        </w:r>
      </w:ins>
      <w:ins w:id="300" w:author="Jennifer Donelson" w:date="2023-02-10T14:23:00Z">
        <w:r w:rsidR="00DC4DAE">
          <w:rPr>
            <w:lang w:val="en-US"/>
          </w:rPr>
          <w:t xml:space="preserve">the injection </w:t>
        </w:r>
      </w:ins>
      <w:del w:id="301" w:author="Jennifer Donelson" w:date="2023-02-10T14:23:00Z">
        <w:r w:rsidR="00F50798" w:rsidDel="00DC4DAE">
          <w:rPr>
            <w:lang w:val="en-US"/>
          </w:rPr>
          <w:delText xml:space="preserve"> the swelling of the injected </w:delText>
        </w:r>
      </w:del>
      <w:r w:rsidR="00F50798">
        <w:rPr>
          <w:lang w:val="en-US"/>
        </w:rPr>
        <w:t>area</w:t>
      </w:r>
      <w:r w:rsidR="00FB6986">
        <w:rPr>
          <w:lang w:val="en-US"/>
        </w:rPr>
        <w:t xml:space="preserve"> </w:t>
      </w:r>
      <w:ins w:id="302" w:author="Jennifer Donelson" w:date="2023-02-10T14:23:00Z">
        <w:r w:rsidR="00DC4DAE">
          <w:rPr>
            <w:lang w:val="en-US"/>
          </w:rPr>
          <w:t xml:space="preserve">pre-injection </w:t>
        </w:r>
      </w:ins>
      <w:r w:rsidR="00FB6986">
        <w:rPr>
          <w:lang w:val="en-US"/>
        </w:rPr>
        <w:t xml:space="preserve">with </w:t>
      </w:r>
      <w:del w:id="303" w:author="Jennifer Donelson" w:date="2023-02-10T14:23:00Z">
        <w:r w:rsidR="00FB6986" w:rsidRPr="00FB6986" w:rsidDel="00DC4DAE">
          <w:rPr>
            <w:highlight w:val="cyan"/>
            <w:lang w:val="en-US"/>
          </w:rPr>
          <w:delText>XXX</w:delText>
        </w:r>
        <w:r w:rsidR="00FB6986" w:rsidDel="00DC4DAE">
          <w:rPr>
            <w:lang w:val="en-US"/>
          </w:rPr>
          <w:delText xml:space="preserve"> </w:delText>
        </w:r>
      </w:del>
      <w:r w:rsidR="00FB6986">
        <w:rPr>
          <w:lang w:val="en-US"/>
        </w:rPr>
        <w:t>pressure sensitive calipers</w:t>
      </w:r>
      <w:r w:rsidR="00F50798">
        <w:rPr>
          <w:lang w:val="en-US"/>
        </w:rPr>
        <w:t xml:space="preserve"> </w:t>
      </w:r>
      <w:ins w:id="304" w:author="Jennifer Donelson" w:date="2023-02-10T14:23:00Z">
        <w:r w:rsidR="00DC4DAE">
          <w:rPr>
            <w:lang w:val="en-US"/>
          </w:rPr>
          <w:t xml:space="preserve">(model, </w:t>
        </w:r>
        <w:r w:rsidR="00DC4DAE" w:rsidRPr="00FB6986">
          <w:rPr>
            <w:highlight w:val="cyan"/>
            <w:lang w:val="en-US"/>
          </w:rPr>
          <w:t>XXX</w:t>
        </w:r>
        <w:r w:rsidR="00DC4DAE">
          <w:rPr>
            <w:lang w:val="en-US"/>
          </w:rPr>
          <w:t xml:space="preserve">) </w:t>
        </w:r>
      </w:ins>
      <w:del w:id="305" w:author="Jennifer Donelson" w:date="2023-02-10T14:23:00Z">
        <w:r w:rsidR="00F637D3" w:rsidDel="00DC4DAE">
          <w:rPr>
            <w:lang w:val="en-US"/>
          </w:rPr>
          <w:delText xml:space="preserve">pre-injection </w:delText>
        </w:r>
      </w:del>
      <w:r w:rsidR="00F637D3">
        <w:rPr>
          <w:lang w:val="en-US"/>
        </w:rPr>
        <w:t xml:space="preserve">as well as </w:t>
      </w:r>
      <w:r w:rsidR="0001120A">
        <w:rPr>
          <w:lang w:val="en-US"/>
        </w:rPr>
        <w:t>~</w:t>
      </w:r>
      <w:r w:rsidR="00360EF3">
        <w:rPr>
          <w:lang w:val="en-US"/>
        </w:rPr>
        <w:t>18-</w:t>
      </w:r>
      <w:r w:rsidR="0001120A">
        <w:rPr>
          <w:lang w:val="en-US"/>
        </w:rPr>
        <w:t xml:space="preserve">24 hours </w:t>
      </w:r>
      <w:r w:rsidR="00360EF3">
        <w:rPr>
          <w:lang w:val="en-US"/>
        </w:rPr>
        <w:t>post-injection</w:t>
      </w:r>
      <w:ins w:id="306" w:author="Jennifer Donelson" w:date="2023-02-10T14:24:00Z">
        <w:r w:rsidR="00DC4DAE">
          <w:rPr>
            <w:lang w:val="en-US"/>
          </w:rPr>
          <w:t xml:space="preserve"> and determining the change (i.e., post-pre)</w:t>
        </w:r>
      </w:ins>
      <w:r w:rsidR="0001120A">
        <w:rPr>
          <w:lang w:val="en-US"/>
        </w:rPr>
        <w:t xml:space="preserve">. </w:t>
      </w:r>
    </w:p>
    <w:p w14:paraId="74FED9F0" w14:textId="7FF106A6" w:rsidR="00624A5A" w:rsidRDefault="00624A5A" w:rsidP="00624A5A">
      <w:pPr>
        <w:pStyle w:val="Heading2"/>
        <w:rPr>
          <w:ins w:id="307" w:author="Jennifer Donelson" w:date="2023-02-10T14:41:00Z"/>
          <w:lang w:val="en-US"/>
        </w:rPr>
      </w:pPr>
      <w:ins w:id="308" w:author="Jennifer Donelson" w:date="2023-02-10T14:41:00Z">
        <w:r>
          <w:rPr>
            <w:lang w:val="en-US"/>
          </w:rPr>
          <w:t xml:space="preserve">Fish sampling </w:t>
        </w:r>
      </w:ins>
    </w:p>
    <w:p w14:paraId="66B7FEB1" w14:textId="0F220685" w:rsidR="00624A5A" w:rsidRDefault="00624A5A" w:rsidP="001F75B8">
      <w:pPr>
        <w:jc w:val="both"/>
        <w:rPr>
          <w:ins w:id="309" w:author="Jennifer Donelson" w:date="2023-02-10T14:43:00Z"/>
          <w:lang w:val="en-US"/>
        </w:rPr>
      </w:pPr>
      <w:ins w:id="310" w:author="Jennifer Donelson" w:date="2023-02-10T14:41:00Z">
        <w:r>
          <w:rPr>
            <w:lang w:val="en-US"/>
          </w:rPr>
          <w:t>At 31</w:t>
        </w:r>
      </w:ins>
      <w:ins w:id="311" w:author="Jennifer Donelson" w:date="2023-02-10T14:42:00Z">
        <w:r>
          <w:rPr>
            <w:lang w:val="en-US"/>
          </w:rPr>
          <w:t xml:space="preserve">.5 … end experiment… </w:t>
        </w:r>
      </w:ins>
      <w:ins w:id="312" w:author="Jennifer Donelson" w:date="2023-02-10T14:41:00Z">
        <w:r>
          <w:rPr>
            <w:lang w:val="en-US"/>
          </w:rPr>
          <w:t xml:space="preserve">Took blood… measured… took tissues… </w:t>
        </w:r>
      </w:ins>
    </w:p>
    <w:p w14:paraId="2760E214" w14:textId="77777777" w:rsidR="00624A5A" w:rsidRDefault="00624A5A" w:rsidP="001F75B8">
      <w:pPr>
        <w:jc w:val="both"/>
        <w:rPr>
          <w:ins w:id="313" w:author="Jennifer Donelson" w:date="2023-02-10T14:43:00Z"/>
          <w:lang w:val="en-US"/>
        </w:rPr>
      </w:pPr>
    </w:p>
    <w:p w14:paraId="2C97697F" w14:textId="77777777" w:rsidR="00624A5A" w:rsidRDefault="00624A5A" w:rsidP="00624A5A">
      <w:pPr>
        <w:pStyle w:val="Heading2"/>
        <w:rPr>
          <w:ins w:id="314" w:author="Jennifer Donelson" w:date="2023-02-10T14:43:00Z"/>
          <w:lang w:val="en-US"/>
        </w:rPr>
      </w:pPr>
      <w:commentRangeStart w:id="315"/>
      <w:ins w:id="316" w:author="Jennifer Donelson" w:date="2023-02-10T14:43:00Z">
        <w:r>
          <w:rPr>
            <w:lang w:val="en-US"/>
          </w:rPr>
          <w:t xml:space="preserve">Hematocrit </w:t>
        </w:r>
        <w:commentRangeEnd w:id="315"/>
        <w:r>
          <w:rPr>
            <w:rStyle w:val="CommentReference"/>
            <w:rFonts w:asciiTheme="minorHAnsi" w:eastAsiaTheme="minorHAnsi" w:hAnsiTheme="minorHAnsi" w:cstheme="minorBidi"/>
            <w:color w:val="auto"/>
          </w:rPr>
          <w:commentReference w:id="315"/>
        </w:r>
      </w:ins>
    </w:p>
    <w:p w14:paraId="47B6FF7C" w14:textId="3C71EE03" w:rsidR="00624A5A" w:rsidRDefault="00624A5A" w:rsidP="00624A5A">
      <w:pPr>
        <w:jc w:val="both"/>
        <w:rPr>
          <w:ins w:id="317" w:author="Jennifer Donelson" w:date="2023-02-10T14:43:00Z"/>
          <w:lang w:val="en-US"/>
        </w:rPr>
      </w:pPr>
      <w:ins w:id="318" w:author="Jennifer Donelson" w:date="2023-02-10T14:43:00Z">
        <w:r>
          <w:rPr>
            <w:lang w:val="en-US"/>
          </w:rPr>
          <w:t>Blood used from hematocrit samples was collected at the end of the experiment when the temperature treatment was 31.5</w:t>
        </w:r>
        <w:r>
          <w:rPr>
            <w:rFonts w:cstheme="minorHAnsi"/>
            <w:lang w:val="en-US"/>
          </w:rPr>
          <w:t xml:space="preserve">°C, </w:t>
        </w:r>
        <w:r w:rsidRPr="00B90C33">
          <w:rPr>
            <w:rFonts w:cstheme="minorHAnsi"/>
            <w:highlight w:val="cyan"/>
            <w:lang w:val="en-US"/>
          </w:rPr>
          <w:t>XX</w:t>
        </w:r>
        <w:r>
          <w:rPr>
            <w:rFonts w:cstheme="minorHAnsi"/>
            <w:lang w:val="en-US"/>
          </w:rPr>
          <w:t xml:space="preserve"> days after the final PHA immune challenge had been completed. </w:t>
        </w:r>
        <w:r>
          <w:rPr>
            <w:lang w:val="en-US"/>
          </w:rPr>
          <w:t xml:space="preserve">Microcapillary tubes were used to collect </w:t>
        </w:r>
        <w:r w:rsidRPr="00B90C33">
          <w:rPr>
            <w:highlight w:val="cyan"/>
            <w:lang w:val="en-US"/>
          </w:rPr>
          <w:t>XX</w:t>
        </w:r>
        <w:r>
          <w:rPr>
            <w:lang w:val="en-US"/>
          </w:rPr>
          <w:t xml:space="preserve"> </w:t>
        </w:r>
        <w:proofErr w:type="spellStart"/>
        <w:r>
          <w:rPr>
            <w:lang w:val="en-US"/>
          </w:rPr>
          <w:t>ul</w:t>
        </w:r>
        <w:proofErr w:type="spellEnd"/>
        <w:r>
          <w:rPr>
            <w:lang w:val="en-US"/>
          </w:rPr>
          <w:t xml:space="preserve"> of blood from the caudal vein. Collected blood samples were centrifuged at </w:t>
        </w:r>
        <w:r w:rsidRPr="00B90C33">
          <w:rPr>
            <w:highlight w:val="cyan"/>
            <w:lang w:val="en-US"/>
          </w:rPr>
          <w:t>XXX</w:t>
        </w:r>
        <w:r>
          <w:rPr>
            <w:lang w:val="en-US"/>
          </w:rPr>
          <w:t xml:space="preserve"> rpm for </w:t>
        </w:r>
        <w:r w:rsidRPr="00B90C33">
          <w:rPr>
            <w:highlight w:val="cyan"/>
            <w:lang w:val="en-US"/>
          </w:rPr>
          <w:t>XX</w:t>
        </w:r>
        <w:r>
          <w:rPr>
            <w:lang w:val="en-US"/>
          </w:rPr>
          <w:t xml:space="preserve"> seconds to separate red cells from blood plasma. The proportion of blood volume occupied by red blood cells (hematocrit) was recorded by using a ruler to first measure the space of the microcapillary tube that was occupied by the total blood volume (packed red blood cells and blood plasma), followed by measuring the space occupied by just packed red blood cells. Hematocrit scores were calculated using the following formula: </w:t>
        </w:r>
      </w:ins>
    </w:p>
    <w:p w14:paraId="5274036D" w14:textId="77777777" w:rsidR="00624A5A" w:rsidRDefault="00624A5A" w:rsidP="00624A5A">
      <w:pPr>
        <w:jc w:val="center"/>
        <w:rPr>
          <w:ins w:id="319" w:author="Jennifer Donelson" w:date="2023-02-10T14:43:00Z"/>
          <w:lang w:val="en-US"/>
        </w:rPr>
      </w:pPr>
      <m:oMathPara>
        <m:oMath>
          <m:r>
            <w:ins w:id="320" w:author="Jennifer Donelson" w:date="2023-02-10T14:43:00Z">
              <w:rPr>
                <w:rFonts w:ascii="Cambria Math" w:hAnsi="Cambria Math"/>
                <w:lang w:val="en-US"/>
              </w:rPr>
              <m:t>hematocrit=</m:t>
            </w:ins>
          </m:r>
          <m:f>
            <m:fPr>
              <m:ctrlPr>
                <w:ins w:id="321" w:author="Jennifer Donelson" w:date="2023-02-10T14:43:00Z">
                  <w:rPr>
                    <w:rFonts w:ascii="Cambria Math" w:hAnsi="Cambria Math"/>
                    <w:i/>
                    <w:lang w:val="en-US"/>
                  </w:rPr>
                </w:ins>
              </m:ctrlPr>
            </m:fPr>
            <m:num>
              <m:r>
                <w:ins w:id="322" w:author="Jennifer Donelson" w:date="2023-02-10T14:43:00Z">
                  <w:rPr>
                    <w:rFonts w:ascii="Cambria Math" w:hAnsi="Cambria Math"/>
                    <w:lang w:val="en-US"/>
                  </w:rPr>
                  <m:t>packed red blood cells</m:t>
                </w:ins>
              </m:r>
            </m:num>
            <m:den>
              <m:r>
                <w:ins w:id="323" w:author="Jennifer Donelson" w:date="2023-02-10T14:43:00Z">
                  <w:rPr>
                    <w:rFonts w:ascii="Cambria Math" w:hAnsi="Cambria Math"/>
                    <w:lang w:val="en-US"/>
                  </w:rPr>
                  <m:t>total blood volume</m:t>
                </w:ins>
              </m:r>
            </m:den>
          </m:f>
        </m:oMath>
      </m:oMathPara>
    </w:p>
    <w:p w14:paraId="35E28D7E" w14:textId="77777777" w:rsidR="00624A5A" w:rsidRDefault="00624A5A">
      <w:pPr>
        <w:jc w:val="both"/>
        <w:rPr>
          <w:lang w:val="en-US"/>
        </w:rPr>
        <w:pPrChange w:id="324" w:author="Jennifer Donelson" w:date="2023-02-10T14:20:00Z">
          <w:pPr/>
        </w:pPrChange>
      </w:pPr>
    </w:p>
    <w:p w14:paraId="3906516E" w14:textId="62A0D2CB" w:rsidR="00FB0C0E" w:rsidRDefault="0001051C" w:rsidP="00486F92">
      <w:pPr>
        <w:pStyle w:val="Heading2"/>
        <w:rPr>
          <w:lang w:val="en-US"/>
        </w:rPr>
      </w:pPr>
      <w:ins w:id="325" w:author="Jennifer Donelson" w:date="2023-02-10T14:32:00Z">
        <w:r>
          <w:rPr>
            <w:lang w:val="en-US"/>
          </w:rPr>
          <w:t>E</w:t>
        </w:r>
      </w:ins>
      <w:del w:id="326" w:author="Jennifer Donelson" w:date="2023-02-10T14:32:00Z">
        <w:r w:rsidR="00E04DBE" w:rsidDel="0001051C">
          <w:rPr>
            <w:lang w:val="en-US"/>
          </w:rPr>
          <w:delText>Maximal e</w:delText>
        </w:r>
      </w:del>
      <w:r w:rsidR="00AA33DC">
        <w:rPr>
          <w:lang w:val="en-US"/>
        </w:rPr>
        <w:t xml:space="preserve">nzyme </w:t>
      </w:r>
      <w:r w:rsidR="00E843C0">
        <w:rPr>
          <w:lang w:val="en-US"/>
        </w:rPr>
        <w:t xml:space="preserve">activity </w:t>
      </w:r>
      <w:del w:id="327" w:author="Jennifer Donelson" w:date="2023-02-10T14:32:00Z">
        <w:r w:rsidR="00FB0C0E" w:rsidDel="0001051C">
          <w:rPr>
            <w:lang w:val="en-US"/>
          </w:rPr>
          <w:delText xml:space="preserve">analysis </w:delText>
        </w:r>
      </w:del>
    </w:p>
    <w:p w14:paraId="2D11B135" w14:textId="4A3956A1" w:rsidR="00FB0C0E" w:rsidRDefault="00842B67" w:rsidP="00281616">
      <w:pPr>
        <w:jc w:val="both"/>
        <w:rPr>
          <w:lang w:val="en-US"/>
        </w:rPr>
      </w:pPr>
      <w:r>
        <w:rPr>
          <w:lang w:val="en-US"/>
        </w:rPr>
        <w:t xml:space="preserve">White muscle tissue </w:t>
      </w:r>
      <w:del w:id="328" w:author="Jennifer Donelson" w:date="2023-02-10T14:35:00Z">
        <w:r w:rsidR="00281616" w:rsidDel="00943EFF">
          <w:rPr>
            <w:lang w:val="en-US"/>
          </w:rPr>
          <w:delText>(</w:delText>
        </w:r>
      </w:del>
      <w:r>
        <w:rPr>
          <w:lang w:val="en-US"/>
        </w:rPr>
        <w:t xml:space="preserve">dissected from </w:t>
      </w:r>
      <w:del w:id="329" w:author="Jennifer Donelson" w:date="2023-02-10T14:35:00Z">
        <w:r w:rsidR="00E56F79" w:rsidDel="00943EFF">
          <w:rPr>
            <w:lang w:val="en-US"/>
          </w:rPr>
          <w:delText xml:space="preserve">muscle </w:delText>
        </w:r>
      </w:del>
      <w:r w:rsidR="00E56F79">
        <w:rPr>
          <w:lang w:val="en-US"/>
        </w:rPr>
        <w:t>between the dorsal fin and lateral line</w:t>
      </w:r>
      <w:del w:id="330" w:author="Jennifer Donelson" w:date="2023-02-10T14:35:00Z">
        <w:r w:rsidR="00281616" w:rsidDel="00943EFF">
          <w:rPr>
            <w:lang w:val="en-US"/>
          </w:rPr>
          <w:delText>)</w:delText>
        </w:r>
      </w:del>
      <w:r w:rsidR="00E56F79">
        <w:rPr>
          <w:lang w:val="en-US"/>
        </w:rPr>
        <w:t xml:space="preserve"> 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ins w:id="331" w:author="Jennifer Donelson" w:date="2023-02-10T14:35:00Z">
        <w:r w:rsidR="00944091">
          <w:rPr>
            <w:lang w:val="en-US"/>
          </w:rPr>
          <w:t>esting t</w:t>
        </w:r>
      </w:ins>
      <w:r w:rsidR="000E64AB">
        <w:rPr>
          <w:lang w:val="en-US"/>
        </w:rPr>
        <w:t>emperatures</w:t>
      </w:r>
      <w:del w:id="332" w:author="Jennifer Donelson" w:date="2023-02-10T14:35:00Z">
        <w:r w:rsidR="000E64AB" w:rsidDel="00944091">
          <w:rPr>
            <w:lang w:val="en-US"/>
          </w:rPr>
          <w:delText xml:space="preserve"> including</w:delText>
        </w:r>
      </w:del>
      <w:ins w:id="333" w:author="Jennifer Donelson" w:date="2023-02-10T14:35:00Z">
        <w:r w:rsidR="00944091">
          <w:rPr>
            <w:lang w:val="en-US"/>
          </w:rPr>
          <w:t xml:space="preserve"> of</w:t>
        </w:r>
      </w:ins>
      <w:r w:rsidR="000E64AB">
        <w:rPr>
          <w:lang w:val="en-US"/>
        </w:rPr>
        <w:t xml:space="preserve"> </w:t>
      </w:r>
      <w:del w:id="334" w:author="Jennifer Donelson" w:date="2023-02-10T14:24:00Z">
        <w:r w:rsidR="000E64AB" w:rsidDel="00DC4DAE">
          <w:rPr>
            <w:lang w:val="en-US"/>
          </w:rPr>
          <w:delText>10</w:delText>
        </w:r>
        <w:r w:rsidR="000E64AB" w:rsidDel="00DC4DAE">
          <w:rPr>
            <w:rFonts w:cstheme="minorHAnsi"/>
            <w:lang w:val="en-US"/>
          </w:rPr>
          <w:delText xml:space="preserve">°C, </w:delText>
        </w:r>
      </w:del>
      <w:r w:rsidR="000E64AB">
        <w:rPr>
          <w:rFonts w:cstheme="minorHAnsi"/>
          <w:lang w:val="en-US"/>
        </w:rPr>
        <w:t>20°C, 30°C, 40°C, and 50°C</w:t>
      </w:r>
      <w:r w:rsidR="003B2FC5">
        <w:rPr>
          <w:rFonts w:cstheme="minorHAnsi"/>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 xml:space="preserve">tivity analysis because it plays an important </w:t>
      </w:r>
      <w:r w:rsidR="00A926D4">
        <w:rPr>
          <w:lang w:val="en-US"/>
        </w:rPr>
        <w:t>r</w:t>
      </w:r>
      <w:r w:rsidR="00141CC2">
        <w:rPr>
          <w:lang w:val="en-US"/>
        </w:rPr>
        <w:t>ole in locomotion activ</w:t>
      </w:r>
      <w:r w:rsidR="00A926D4">
        <w:rPr>
          <w:lang w:val="en-US"/>
        </w:rPr>
        <w:t>ities,</w:t>
      </w:r>
      <w:r w:rsidR="00976C6E">
        <w:rPr>
          <w:lang w:val="en-US"/>
        </w:rPr>
        <w:t xml:space="preserve"> compromises most of the body mass for </w:t>
      </w:r>
      <w:r w:rsidR="00976C6E">
        <w:rPr>
          <w:i/>
          <w:iCs/>
          <w:lang w:val="en-US"/>
        </w:rPr>
        <w:t xml:space="preserve">A. </w:t>
      </w:r>
      <w:r w:rsidR="00E36521">
        <w:rPr>
          <w:i/>
          <w:iCs/>
          <w:lang w:val="en-US"/>
        </w:rPr>
        <w:t>polyacanthus</w:t>
      </w:r>
      <w:r w:rsidR="00A926D4">
        <w:rPr>
          <w:lang w:val="en-US"/>
        </w:rPr>
        <w:t>,</w:t>
      </w:r>
      <w:r w:rsidR="00E36521">
        <w:rPr>
          <w:lang w:val="en-US"/>
        </w:rPr>
        <w:t xml:space="preserve"> and </w:t>
      </w:r>
      <w:r w:rsidR="00A926D4">
        <w:rPr>
          <w:lang w:val="en-US"/>
        </w:rPr>
        <w:t>is easily accessible</w:t>
      </w:r>
      <w:r w:rsidR="00E36521">
        <w:rPr>
          <w:lang w:val="en-US"/>
        </w:rPr>
        <w:t xml:space="preserve"> (</w:t>
      </w:r>
      <w:r w:rsidR="00E36521" w:rsidRPr="00E86997">
        <w:rPr>
          <w:highlight w:val="yellow"/>
          <w:lang w:val="en-US"/>
        </w:rPr>
        <w:t xml:space="preserve">more information </w:t>
      </w:r>
      <w:r w:rsidR="00E36521" w:rsidRPr="00E86997">
        <w:rPr>
          <w:highlight w:val="yellow"/>
          <w:lang w:val="en-US"/>
        </w:rPr>
        <w:lastRenderedPageBreak/>
        <w:t xml:space="preserve">on why </w:t>
      </w:r>
      <w:r w:rsidR="00E86997" w:rsidRPr="00E86997">
        <w:rPr>
          <w:highlight w:val="yellow"/>
          <w:lang w:val="en-US"/>
        </w:rPr>
        <w:t>w. muscle tissue was used; citation</w:t>
      </w:r>
      <w:r w:rsidR="00E36521">
        <w:rPr>
          <w:lang w:val="en-US"/>
        </w:rPr>
        <w:t>)</w:t>
      </w:r>
      <w:r w:rsidR="00976C6E">
        <w:rPr>
          <w:lang w:val="en-US"/>
        </w:rPr>
        <w:t xml:space="preserve">. </w:t>
      </w:r>
      <w:r w:rsidR="00B8706C">
        <w:rPr>
          <w:lang w:val="en-US"/>
        </w:rPr>
        <w:t>White tissue samples were extracted from fis</w:t>
      </w:r>
      <w:r w:rsidR="00570EDE">
        <w:rPr>
          <w:lang w:val="en-US"/>
        </w:rPr>
        <w:t>h immediately after fish had been euthanized</w:t>
      </w:r>
      <w:r w:rsidR="00623126">
        <w:rPr>
          <w:lang w:val="en-US"/>
        </w:rPr>
        <w:t xml:space="preserve">, </w:t>
      </w:r>
      <w:r w:rsidR="00570EDE">
        <w:rPr>
          <w:lang w:val="en-US"/>
        </w:rPr>
        <w:t>placed in liquid nitrogen</w:t>
      </w:r>
      <w:r w:rsidR="00623126">
        <w:rPr>
          <w:lang w:val="en-US"/>
        </w:rPr>
        <w:t>, and then transferred to a -80</w:t>
      </w:r>
      <w:r w:rsidR="00623126">
        <w:rPr>
          <w:rFonts w:cstheme="minorHAnsi"/>
          <w:lang w:val="en-US"/>
        </w:rPr>
        <w:t xml:space="preserve">°C freezer for </w:t>
      </w:r>
      <w:del w:id="335" w:author="Jennifer Donelson" w:date="2023-02-10T14:32:00Z">
        <w:r w:rsidR="00623126" w:rsidDel="00D62DD7">
          <w:rPr>
            <w:rFonts w:cstheme="minorHAnsi"/>
            <w:lang w:val="en-US"/>
          </w:rPr>
          <w:delText xml:space="preserve">long term </w:delText>
        </w:r>
      </w:del>
      <w:r w:rsidR="00623126">
        <w:rPr>
          <w:rFonts w:cstheme="minorHAnsi"/>
          <w:lang w:val="en-US"/>
        </w:rPr>
        <w:t xml:space="preserve">storage. </w:t>
      </w:r>
      <w:r w:rsidR="00B8706C">
        <w:rPr>
          <w:lang w:val="en-US"/>
        </w:rPr>
        <w:t xml:space="preserve"> </w:t>
      </w:r>
    </w:p>
    <w:p w14:paraId="23CF7116" w14:textId="20D6F369" w:rsidR="00C57CB9" w:rsidRDefault="007D4816" w:rsidP="00BD293B">
      <w:pPr>
        <w:jc w:val="both"/>
        <w:rPr>
          <w:lang w:val="en-US"/>
        </w:rPr>
      </w:pPr>
      <w:r>
        <w:rPr>
          <w:lang w:val="en-US"/>
        </w:rPr>
        <w:t xml:space="preserve">The maximal enzyme activity </w:t>
      </w:r>
      <w:ins w:id="336" w:author="Jennifer Donelson" w:date="2023-02-10T14:33:00Z">
        <w:r w:rsidR="00D62DD7">
          <w:rPr>
            <w:lang w:val="en-US"/>
          </w:rPr>
          <w:t>methods</w:t>
        </w:r>
      </w:ins>
      <w:del w:id="337" w:author="Jennifer Donelson" w:date="2023-02-10T14:33:00Z">
        <w:r w:rsidDel="00D62DD7">
          <w:rPr>
            <w:lang w:val="en-US"/>
          </w:rPr>
          <w:delText>analysis</w:delText>
        </w:r>
      </w:del>
      <w:r>
        <w:rPr>
          <w:lang w:val="en-US"/>
        </w:rPr>
        <w:t xml:space="preserve"> used </w:t>
      </w:r>
      <w:ins w:id="338" w:author="Jennifer Donelson" w:date="2023-02-10T14:36:00Z">
        <w:r w:rsidR="00944091">
          <w:rPr>
            <w:lang w:val="en-US"/>
          </w:rPr>
          <w:t xml:space="preserve">here </w:t>
        </w:r>
      </w:ins>
      <w:r>
        <w:rPr>
          <w:lang w:val="en-US"/>
        </w:rPr>
        <w:t>was adapted from</w:t>
      </w:r>
      <w:r w:rsidR="004D4E03">
        <w:rPr>
          <w:lang w:val="en-US"/>
        </w:rPr>
        <w:t xml:space="preserve"> previous studies</w:t>
      </w:r>
      <w:r w:rsidR="00F949B2">
        <w:rPr>
          <w:highlight w:val="yellow"/>
          <w:lang w:val="en-US"/>
        </w:rPr>
        <w:fldChar w:fldCharType="begin" w:fldLock="1"/>
      </w:r>
      <w:r w:rsidR="00F949B2">
        <w:rPr>
          <w:highlight w:val="yellow"/>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mendeley":{"formattedCitation":"&lt;sup&gt;25,26&lt;/sup&gt;","plainTextFormattedCitation":"25,26"},"properties":{"noteIndex":0},"schema":"https://github.com/citation-style-language/schema/raw/master/csl-citation.json"}</w:instrText>
      </w:r>
      <w:r w:rsidR="00F949B2">
        <w:rPr>
          <w:highlight w:val="yellow"/>
          <w:lang w:val="en-US"/>
        </w:rPr>
        <w:fldChar w:fldCharType="separate"/>
      </w:r>
      <w:r w:rsidR="00F949B2" w:rsidRPr="00F949B2">
        <w:rPr>
          <w:noProof/>
          <w:highlight w:val="yellow"/>
          <w:vertAlign w:val="superscript"/>
          <w:lang w:val="en-US"/>
        </w:rPr>
        <w:t>25,26</w:t>
      </w:r>
      <w:r w:rsidR="00F949B2">
        <w:rPr>
          <w:highlight w:val="yellow"/>
          <w:lang w:val="en-US"/>
        </w:rPr>
        <w:fldChar w:fldCharType="end"/>
      </w:r>
      <w:r>
        <w:rPr>
          <w:lang w:val="en-US"/>
        </w:rPr>
        <w:t xml:space="preserve"> </w:t>
      </w:r>
      <w:proofErr w:type="spellStart"/>
      <w:r w:rsidR="00C56C88" w:rsidRPr="00C56C88">
        <w:rPr>
          <w:highlight w:val="yellow"/>
          <w:lang w:val="en-US"/>
        </w:rPr>
        <w:t>Seebacher</w:t>
      </w:r>
      <w:proofErr w:type="spellEnd"/>
      <w:r w:rsidR="00C56C88" w:rsidRPr="00C56C88">
        <w:rPr>
          <w:highlight w:val="yellow"/>
          <w:lang w:val="en-US"/>
        </w:rPr>
        <w:t xml:space="preserve"> (2003),</w:t>
      </w:r>
      <w:r w:rsidR="00C56C88">
        <w:rPr>
          <w:lang w:val="en-US"/>
        </w:rPr>
        <w:t xml:space="preserve"> </w:t>
      </w:r>
      <w:r w:rsidR="00C56C88" w:rsidRPr="00C56C88">
        <w:rPr>
          <w:highlight w:val="yellow"/>
          <w:lang w:val="en-US"/>
        </w:rPr>
        <w:t>McClelland (2005).</w:t>
      </w:r>
      <w:r w:rsidR="00C56C88">
        <w:rPr>
          <w:lang w:val="en-US"/>
        </w:rPr>
        <w:t xml:space="preserve"> </w:t>
      </w:r>
      <w:r w:rsidR="00143F68">
        <w:rPr>
          <w:lang w:val="en-US"/>
        </w:rPr>
        <w:t xml:space="preserve">Samples from </w:t>
      </w:r>
      <w:commentRangeStart w:id="339"/>
      <w:r w:rsidR="00143F68">
        <w:rPr>
          <w:i/>
          <w:iCs/>
          <w:lang w:val="en-US"/>
        </w:rPr>
        <w:t xml:space="preserve">n =38 </w:t>
      </w:r>
      <w:commentRangeEnd w:id="339"/>
      <w:r w:rsidR="00944091">
        <w:rPr>
          <w:rStyle w:val="CommentReference"/>
        </w:rPr>
        <w:commentReference w:id="339"/>
      </w:r>
      <w:r w:rsidR="00143F68">
        <w:rPr>
          <w:lang w:val="en-US"/>
        </w:rPr>
        <w:t>fish were defrosted on ic</w:t>
      </w:r>
      <w:r w:rsidR="00F01A64">
        <w:rPr>
          <w:lang w:val="en-US"/>
        </w:rPr>
        <w:t>e</w:t>
      </w:r>
      <w:r w:rsidR="0024019E">
        <w:rPr>
          <w:lang w:val="en-US"/>
        </w:rPr>
        <w:t xml:space="preserve">. </w:t>
      </w:r>
      <w:r w:rsidR="00156B17">
        <w:rPr>
          <w:lang w:val="en-US"/>
        </w:rPr>
        <w:t xml:space="preserve">A sterile scalpel blade was used to </w:t>
      </w:r>
      <w:r w:rsidR="00813B5D">
        <w:rPr>
          <w:lang w:val="en-US"/>
        </w:rPr>
        <w:t xml:space="preserve">extract a tissue sample </w:t>
      </w:r>
      <w:r w:rsidR="00F73CB8">
        <w:rPr>
          <w:lang w:val="en-US"/>
        </w:rPr>
        <w:t>(</w:t>
      </w:r>
      <w:r w:rsidR="00813B5D">
        <w:rPr>
          <w:lang w:val="en-US"/>
        </w:rPr>
        <w:t>20</w:t>
      </w:r>
      <w:ins w:id="340" w:author="Jennifer Donelson" w:date="2023-02-10T14:39:00Z">
        <w:r w:rsidR="00A737F3">
          <w:rPr>
            <w:lang w:val="en-US"/>
          </w:rPr>
          <w:t>-</w:t>
        </w:r>
      </w:ins>
      <w:del w:id="341" w:author="Jennifer Donelson" w:date="2023-02-10T14:39:00Z">
        <w:r w:rsidR="00813B5D" w:rsidDel="00A737F3">
          <w:rPr>
            <w:lang w:val="en-US"/>
          </w:rPr>
          <w:delText xml:space="preserve"> –</w:delText>
        </w:r>
      </w:del>
      <w:del w:id="342" w:author="Jennifer Donelson" w:date="2023-02-10T14:38:00Z">
        <w:r w:rsidR="00813B5D" w:rsidDel="00A737F3">
          <w:rPr>
            <w:lang w:val="en-US"/>
          </w:rPr>
          <w:delText xml:space="preserve"> </w:delText>
        </w:r>
      </w:del>
      <w:r w:rsidR="00813B5D">
        <w:rPr>
          <w:lang w:val="en-US"/>
        </w:rPr>
        <w:t>40 mg</w:t>
      </w:r>
      <w:r w:rsidR="00F73CB8">
        <w:rPr>
          <w:lang w:val="en-US"/>
        </w:rPr>
        <w:t>)</w:t>
      </w:r>
      <w:r w:rsidR="00813B5D">
        <w:rPr>
          <w:lang w:val="en-US"/>
        </w:rPr>
        <w:t xml:space="preserve">. </w:t>
      </w:r>
      <w:r w:rsidR="00D62AE9">
        <w:rPr>
          <w:lang w:val="en-US"/>
        </w:rPr>
        <w:t xml:space="preserve">Extracted tissue samples were homogenized via a microtube </w:t>
      </w:r>
      <w:r w:rsidR="00EE1D2A">
        <w:rPr>
          <w:lang w:val="en-US"/>
        </w:rPr>
        <w:t xml:space="preserve">homogenizer </w:t>
      </w:r>
      <w:r w:rsidR="00EE1D2A" w:rsidRPr="00EE1D2A">
        <w:rPr>
          <w:highlight w:val="yellow"/>
          <w:lang w:val="en-US"/>
        </w:rPr>
        <w:t>(</w:t>
      </w:r>
      <w:proofErr w:type="spellStart"/>
      <w:r w:rsidR="00EE1D2A" w:rsidRPr="00EE1D2A">
        <w:rPr>
          <w:highlight w:val="yellow"/>
          <w:lang w:val="en-US"/>
        </w:rPr>
        <w:t>BeadBug</w:t>
      </w:r>
      <w:proofErr w:type="spellEnd"/>
      <w:r w:rsidR="00EE1D2A" w:rsidRPr="00EE1D2A">
        <w:rPr>
          <w:highlight w:val="yellow"/>
          <w:lang w:val="en-US"/>
        </w:rPr>
        <w:t xml:space="preserve"> 6, Benchmark Scientific, Edison NJ – double check)</w:t>
      </w:r>
      <w:r w:rsidR="00407485">
        <w:rPr>
          <w:lang w:val="en-US"/>
        </w:rPr>
        <w:t xml:space="preserve"> in </w:t>
      </w:r>
      <w:r w:rsidR="00407485" w:rsidRPr="00407485">
        <w:rPr>
          <w:highlight w:val="yellow"/>
          <w:lang w:val="en-US"/>
        </w:rPr>
        <w:t>1:10</w:t>
      </w:r>
      <w:r w:rsidR="00407485">
        <w:rPr>
          <w:lang w:val="en-US"/>
        </w:rPr>
        <w:t xml:space="preserve"> proportions</w:t>
      </w:r>
      <w:r w:rsidR="006E1638">
        <w:rPr>
          <w:lang w:val="en-US"/>
        </w:rPr>
        <w:t xml:space="preserve"> with a buffer consisting of 50 mmol L</w:t>
      </w:r>
      <w:r w:rsidR="006E1638">
        <w:rPr>
          <w:vertAlign w:val="superscript"/>
          <w:lang w:val="en-US"/>
        </w:rPr>
        <w:t>-1</w:t>
      </w:r>
      <w:r w:rsidR="006E1638">
        <w:rPr>
          <w:lang w:val="en-US"/>
        </w:rPr>
        <w:t xml:space="preserve"> </w:t>
      </w:r>
      <w:r w:rsidR="00A96F10">
        <w:rPr>
          <w:lang w:val="en-US"/>
        </w:rPr>
        <w:t>4-(2-hydroxyethyl)-1-piperazineethanesulfonic acid (HEPES)</w:t>
      </w:r>
      <w:r w:rsidR="00C92EA3">
        <w:rPr>
          <w:lang w:val="en-US"/>
        </w:rPr>
        <w:t>, 1 mmol L</w:t>
      </w:r>
      <w:r w:rsidR="00C92EA3">
        <w:rPr>
          <w:vertAlign w:val="superscript"/>
          <w:lang w:val="en-US"/>
        </w:rPr>
        <w:t>-1</w:t>
      </w:r>
      <w:r w:rsidR="00C92EA3">
        <w:rPr>
          <w:lang w:val="en-US"/>
        </w:rPr>
        <w:t xml:space="preserve"> ethylenediaminetetraacetic </w:t>
      </w:r>
      <w:r w:rsidR="00756953">
        <w:rPr>
          <w:lang w:val="en-US"/>
        </w:rPr>
        <w:t>acid (EDTA), 0.01% Triton X-100, and 99.99% Milli-Q water</w:t>
      </w:r>
      <w:r w:rsidR="00A743DE">
        <w:rPr>
          <w:lang w:val="en-US"/>
        </w:rPr>
        <w:t xml:space="preserve">, </w:t>
      </w:r>
      <w:r w:rsidR="00D615DE">
        <w:rPr>
          <w:lang w:val="en-US"/>
        </w:rPr>
        <w:t xml:space="preserve">and </w:t>
      </w:r>
      <w:r w:rsidR="00A743DE">
        <w:rPr>
          <w:lang w:val="en-US"/>
        </w:rPr>
        <w:t>adjusted</w:t>
      </w:r>
      <w:r w:rsidR="00D615DE">
        <w:rPr>
          <w:lang w:val="en-US"/>
        </w:rPr>
        <w:t xml:space="preserve"> to pH 7.4</w:t>
      </w:r>
      <w:r w:rsidR="00E54C6B">
        <w:rPr>
          <w:lang w:val="en-US"/>
        </w:rPr>
        <w:t xml:space="preserve"> with sodium hydroxide (NaOH). </w:t>
      </w:r>
      <w:r w:rsidR="006F4AFA">
        <w:rPr>
          <w:lang w:val="en-US"/>
        </w:rPr>
        <w:t xml:space="preserve">A subset of homogenized tissue was extracted for </w:t>
      </w:r>
      <w:r w:rsidR="00486715">
        <w:rPr>
          <w:lang w:val="en-US"/>
        </w:rPr>
        <w:t>LDH,</w:t>
      </w:r>
      <w:r w:rsidR="006F4AFA">
        <w:rPr>
          <w:lang w:val="en-US"/>
        </w:rPr>
        <w:t xml:space="preserve"> and </w:t>
      </w:r>
      <w:r w:rsidR="00612B70">
        <w:rPr>
          <w:lang w:val="en-US"/>
        </w:rPr>
        <w:t>CS</w:t>
      </w:r>
      <w:r w:rsidR="003C7AE4">
        <w:rPr>
          <w:lang w:val="en-US"/>
        </w:rPr>
        <w:t xml:space="preserve">. </w:t>
      </w:r>
      <w:r w:rsidR="003C3E88">
        <w:rPr>
          <w:lang w:val="en-US"/>
        </w:rPr>
        <w:t>Homogenized tissue samples</w:t>
      </w:r>
      <w:r w:rsidR="003E7A9A">
        <w:rPr>
          <w:lang w:val="en-US"/>
        </w:rPr>
        <w:t xml:space="preserve"> used</w:t>
      </w:r>
      <w:r w:rsidR="00464BB0">
        <w:rPr>
          <w:lang w:val="en-US"/>
        </w:rPr>
        <w:t xml:space="preserve"> for the LDH assay</w:t>
      </w:r>
      <w:r w:rsidR="003E7A9A">
        <w:rPr>
          <w:lang w:val="en-US"/>
        </w:rPr>
        <w:t xml:space="preserve"> </w:t>
      </w:r>
      <w:r w:rsidR="00805894">
        <w:rPr>
          <w:lang w:val="en-US"/>
        </w:rPr>
        <w:t>were centrifuged (</w:t>
      </w:r>
      <w:r w:rsidR="00805894" w:rsidRPr="00805894">
        <w:rPr>
          <w:highlight w:val="yellow"/>
          <w:lang w:val="en-US"/>
        </w:rPr>
        <w:t>Eppendorf Centrifuge 5430, Hamburg, Germany</w:t>
      </w:r>
      <w:r w:rsidR="00805894">
        <w:rPr>
          <w:lang w:val="en-US"/>
        </w:rPr>
        <w:t>)</w:t>
      </w:r>
      <w:r w:rsidR="00F805FA">
        <w:rPr>
          <w:lang w:val="en-US"/>
        </w:rPr>
        <w:t xml:space="preserve"> at </w:t>
      </w:r>
      <w:r w:rsidR="005D6514">
        <w:rPr>
          <w:lang w:val="en-US"/>
        </w:rPr>
        <w:t>150</w:t>
      </w:r>
      <w:r w:rsidR="00FF46A8">
        <w:rPr>
          <w:lang w:val="en-US"/>
        </w:rPr>
        <w:t xml:space="preserve"> </w:t>
      </w:r>
      <w:r w:rsidR="00F805FA">
        <w:rPr>
          <w:lang w:val="en-US"/>
        </w:rPr>
        <w:t xml:space="preserve">rpm for </w:t>
      </w:r>
      <w:r w:rsidR="005D6514">
        <w:rPr>
          <w:lang w:val="en-US"/>
        </w:rPr>
        <w:t>&lt;3 s</w:t>
      </w:r>
      <w:del w:id="343" w:author="Jennifer Donelson" w:date="2023-02-10T14:39:00Z">
        <w:r w:rsidR="005D6514" w:rsidDel="00A737F3">
          <w:rPr>
            <w:lang w:val="en-US"/>
          </w:rPr>
          <w:delText>econds</w:delText>
        </w:r>
      </w:del>
      <w:r w:rsidR="00895C48">
        <w:rPr>
          <w:lang w:val="en-US"/>
        </w:rPr>
        <w:t>. H</w:t>
      </w:r>
      <w:r w:rsidR="00D305CD">
        <w:rPr>
          <w:lang w:val="en-US"/>
        </w:rPr>
        <w:t>omogenized tissue samples used for the CS assay were not centrifuged</w:t>
      </w:r>
      <w:r w:rsidR="00375B8C">
        <w:rPr>
          <w:lang w:val="en-US"/>
        </w:rPr>
        <w:t xml:space="preserve"> to allow mitochondria to be retained </w:t>
      </w:r>
      <w:r w:rsidR="00464BB0">
        <w:rPr>
          <w:lang w:val="en-US"/>
        </w:rPr>
        <w:t>within the supernatant</w:t>
      </w:r>
      <w:r w:rsidR="00F805FA">
        <w:rPr>
          <w:lang w:val="en-US"/>
        </w:rPr>
        <w:t>.</w:t>
      </w:r>
      <w:r w:rsidR="00464BB0">
        <w:rPr>
          <w:lang w:val="en-US"/>
        </w:rPr>
        <w:t xml:space="preserve"> </w:t>
      </w:r>
    </w:p>
    <w:p w14:paraId="2F772D37" w14:textId="0D6BE384" w:rsidR="00B51A61" w:rsidRDefault="00B01648" w:rsidP="00BD293B">
      <w:pPr>
        <w:jc w:val="both"/>
        <w:rPr>
          <w:lang w:val="en-US"/>
        </w:rPr>
      </w:pPr>
      <w:r>
        <w:rPr>
          <w:lang w:val="en-US"/>
        </w:rPr>
        <w:t xml:space="preserve">Absorbance readings were measured with a spectrophotometer </w:t>
      </w:r>
      <w:ins w:id="344" w:author="Jennifer Donelson" w:date="2023-02-10T14:39:00Z">
        <w:r w:rsidR="00B25A3E">
          <w:rPr>
            <w:lang w:val="en-US"/>
          </w:rPr>
          <w:t xml:space="preserve">every 2 s, with 20 readings over 13 min </w:t>
        </w:r>
      </w:ins>
      <w:r>
        <w:rPr>
          <w:lang w:val="en-US"/>
        </w:rPr>
        <w:t>(</w:t>
      </w:r>
      <w:del w:id="345" w:author="Jennifer Donelson" w:date="2023-02-10T14:39:00Z">
        <w:r w:rsidR="000B3A99" w:rsidDel="00B25A3E">
          <w:rPr>
            <w:lang w:val="en-US"/>
          </w:rPr>
          <w:delText xml:space="preserve">2-s readings, with 20 readings over 13 </w:delText>
        </w:r>
        <w:r w:rsidR="00C2377A" w:rsidDel="00B25A3E">
          <w:rPr>
            <w:lang w:val="en-US"/>
          </w:rPr>
          <w:delText xml:space="preserve">minutes: </w:delText>
        </w:r>
      </w:del>
      <w:r>
        <w:rPr>
          <w:lang w:val="en-US"/>
        </w:rPr>
        <w:t xml:space="preserve">UV5, Mettler-Toledo, Columbus, OH). </w:t>
      </w:r>
      <w:del w:id="346" w:author="Jennifer Donelson" w:date="2023-02-10T14:40:00Z">
        <w:r w:rsidR="009716BB" w:rsidDel="00624A5A">
          <w:rPr>
            <w:lang w:val="en-US"/>
          </w:rPr>
          <w:delText xml:space="preserve">Treatment </w:delText>
        </w:r>
      </w:del>
      <w:ins w:id="347" w:author="Jennifer Donelson" w:date="2023-02-10T14:40:00Z">
        <w:r w:rsidR="00624A5A">
          <w:rPr>
            <w:lang w:val="en-US"/>
          </w:rPr>
          <w:t xml:space="preserve">Testing </w:t>
        </w:r>
      </w:ins>
      <w:r w:rsidR="009716BB">
        <w:rPr>
          <w:lang w:val="en-US"/>
        </w:rPr>
        <w:t>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ins w:id="348" w:author="Jennifer Donelson" w:date="2023-02-10T14:40:00Z">
        <w:r w:rsidR="00624A5A">
          <w:rPr>
            <w:rFonts w:cstheme="minorHAnsi"/>
            <w:lang w:val="en-US"/>
          </w:rPr>
          <w:t>control</w:t>
        </w:r>
      </w:ins>
      <w:del w:id="349" w:author="Jennifer Donelson" w:date="2023-02-10T14:40:00Z">
        <w:r w:rsidR="00A74E97" w:rsidDel="00624A5A">
          <w:rPr>
            <w:rFonts w:cstheme="minorHAnsi"/>
            <w:lang w:val="en-US"/>
          </w:rPr>
          <w:delText>sampl</w:delText>
        </w:r>
        <w:r w:rsidR="000C4A51" w:rsidDel="00624A5A">
          <w:rPr>
            <w:rFonts w:cstheme="minorHAnsi"/>
            <w:lang w:val="en-US"/>
          </w:rPr>
          <w:delText>e</w:delText>
        </w:r>
      </w:del>
      <w:r w:rsidR="000B3A99">
        <w:rPr>
          <w:rFonts w:cstheme="minorHAnsi"/>
          <w:lang w:val="en-US"/>
        </w:rPr>
        <w:t>.</w:t>
      </w:r>
    </w:p>
    <w:p w14:paraId="36100489" w14:textId="7663783B" w:rsidR="00245EF9" w:rsidRDefault="00617DD8" w:rsidP="00E64F75">
      <w:pPr>
        <w:jc w:val="both"/>
        <w:rPr>
          <w:rFonts w:cstheme="minorHAnsi"/>
          <w:lang w:val="en-US"/>
        </w:rPr>
      </w:pPr>
      <w:r>
        <w:rPr>
          <w:lang w:val="en-US"/>
        </w:rPr>
        <w:t xml:space="preserve">LDH was assayed in </w:t>
      </w:r>
      <w:r w:rsidR="003C60AB">
        <w:rPr>
          <w:lang w:val="en-US"/>
        </w:rPr>
        <w:t>0.5 mmol L</w:t>
      </w:r>
      <w:r w:rsidR="003C60AB">
        <w:rPr>
          <w:vertAlign w:val="superscript"/>
          <w:lang w:val="en-US"/>
        </w:rPr>
        <w:t>-1</w:t>
      </w:r>
      <w:r w:rsidR="003C60AB">
        <w:rPr>
          <w:lang w:val="en-US"/>
        </w:rPr>
        <w:t xml:space="preserve"> of </w:t>
      </w:r>
      <w:r w:rsidR="00CB4314" w:rsidRPr="00EE69E4">
        <w:rPr>
          <w:rFonts w:cstheme="minorHAnsi"/>
          <w:lang w:val="en-US"/>
        </w:rPr>
        <w:t>β</w:t>
      </w:r>
      <w:r w:rsidR="00EE69E4">
        <w:rPr>
          <w:rFonts w:cstheme="minorHAnsi"/>
          <w:i/>
          <w:iCs/>
          <w:lang w:val="en-US"/>
        </w:rPr>
        <w:t>-</w:t>
      </w:r>
      <w:r w:rsidR="00EE69E4">
        <w:rPr>
          <w:rFonts w:cstheme="minorHAnsi"/>
          <w:lang w:val="en-US"/>
        </w:rPr>
        <w:t>nicotinamide adenine dinucleotide</w:t>
      </w:r>
      <w:r w:rsidR="00E86498">
        <w:rPr>
          <w:rFonts w:cstheme="minorHAnsi"/>
          <w:lang w:val="en-US"/>
        </w:rPr>
        <w:t xml:space="preserve"> reduced disodium salt hydrate (NADH)-</w:t>
      </w:r>
      <w:proofErr w:type="gramStart"/>
      <w:r w:rsidR="00E86498">
        <w:rPr>
          <w:rFonts w:cstheme="minorHAnsi"/>
          <w:lang w:val="en-US"/>
        </w:rPr>
        <w:t>Tris</w:t>
      </w:r>
      <w:proofErr w:type="gramEnd"/>
      <w:r w:rsidR="00E86498">
        <w:rPr>
          <w:rFonts w:cstheme="minorHAnsi"/>
          <w:lang w:val="en-US"/>
        </w:rPr>
        <w:t xml:space="preserve"> solution (pH 7.4). and 50 </w:t>
      </w:r>
      <w:r w:rsidR="00FC1B76">
        <w:rPr>
          <w:rFonts w:cstheme="minorHAnsi"/>
          <w:lang w:val="en-US"/>
        </w:rPr>
        <w:t>mmol L</w:t>
      </w:r>
      <w:r w:rsidR="00FC1B76">
        <w:rPr>
          <w:rFonts w:cstheme="minorHAnsi"/>
          <w:vertAlign w:val="superscript"/>
          <w:lang w:val="en-US"/>
        </w:rPr>
        <w:t>-1</w:t>
      </w:r>
      <w:r w:rsidR="00FC1B76">
        <w:rPr>
          <w:rFonts w:cstheme="minorHAnsi"/>
          <w:lang w:val="en-US"/>
        </w:rPr>
        <w:t xml:space="preserve"> of sodium-pyruvate-NADH-</w:t>
      </w:r>
      <w:proofErr w:type="gramStart"/>
      <w:r w:rsidR="00FC1B76">
        <w:rPr>
          <w:rFonts w:cstheme="minorHAnsi"/>
          <w:lang w:val="en-US"/>
        </w:rPr>
        <w:t>Tris</w:t>
      </w:r>
      <w:proofErr w:type="gramEnd"/>
      <w:r w:rsidR="00FC1B76">
        <w:rPr>
          <w:rFonts w:cstheme="minorHAnsi"/>
          <w:lang w:val="en-US"/>
        </w:rPr>
        <w:t xml:space="preserve"> solution (pH 7.4). </w:t>
      </w:r>
      <w:r w:rsidR="00F3248C">
        <w:rPr>
          <w:rFonts w:cstheme="minorHAnsi"/>
          <w:lang w:val="en-US"/>
        </w:rPr>
        <w:t>NADH absorbance was measured at a wavelength of 340</w:t>
      </w:r>
      <w:r w:rsidR="008D4C99">
        <w:rPr>
          <w:rFonts w:cstheme="minorHAnsi"/>
          <w:lang w:val="en-US"/>
        </w:rPr>
        <w:t xml:space="preserve"> nm (</w:t>
      </w:r>
      <w:proofErr w:type="spellStart"/>
      <w:r w:rsidR="008D4C99">
        <w:rPr>
          <w:rFonts w:cstheme="minorHAnsi"/>
          <w:lang w:val="en-US"/>
        </w:rPr>
        <w:t>Seebacher</w:t>
      </w:r>
      <w:proofErr w:type="spellEnd"/>
      <w:r w:rsidR="008D4C99">
        <w:rPr>
          <w:rFonts w:cstheme="minorHAnsi"/>
          <w:lang w:val="en-US"/>
        </w:rPr>
        <w:t xml:space="preserve"> 2003). </w:t>
      </w:r>
      <w:r w:rsidR="00245EF9">
        <w:rPr>
          <w:rFonts w:cstheme="minorHAnsi"/>
          <w:lang w:val="en-US"/>
        </w:rPr>
        <w:t>CS was assay in 2 mmol L</w:t>
      </w:r>
      <w:r w:rsidR="00245EF9">
        <w:rPr>
          <w:rFonts w:cstheme="minorHAnsi"/>
          <w:vertAlign w:val="superscript"/>
          <w:lang w:val="en-US"/>
        </w:rPr>
        <w:t>-1</w:t>
      </w:r>
      <w:r w:rsidR="00245EF9">
        <w:rPr>
          <w:rFonts w:cstheme="minorHAnsi"/>
          <w:lang w:val="en-US"/>
        </w:rPr>
        <w:t xml:space="preserve"> 5,5’-dithobi</w:t>
      </w:r>
      <w:r w:rsidR="00A127AA">
        <w:rPr>
          <w:rFonts w:cstheme="minorHAnsi"/>
          <w:lang w:val="en-US"/>
        </w:rPr>
        <w:t>s-(2-nitronemzoic acid) (DTNB)-ethanol solution</w:t>
      </w:r>
      <w:r w:rsidR="00D823E2">
        <w:rPr>
          <w:rFonts w:cstheme="minorHAnsi"/>
          <w:lang w:val="en-US"/>
        </w:rPr>
        <w:t>, 12 mmol L</w:t>
      </w:r>
      <w:r w:rsidR="00D823E2">
        <w:rPr>
          <w:rFonts w:cstheme="minorHAnsi"/>
          <w:vertAlign w:val="superscript"/>
          <w:lang w:val="en-US"/>
        </w:rPr>
        <w:t>-1</w:t>
      </w:r>
      <w:r w:rsidR="00D823E2">
        <w:rPr>
          <w:rFonts w:cstheme="minorHAnsi"/>
          <w:lang w:val="en-US"/>
        </w:rPr>
        <w:t xml:space="preserve"> </w:t>
      </w:r>
      <w:r w:rsidR="00930C41">
        <w:rPr>
          <w:rFonts w:cstheme="minorHAnsi"/>
          <w:lang w:val="en-US"/>
        </w:rPr>
        <w:t>acetyl coenzyme A-lithium salt-Milli-Q solution, and 50 mmol L</w:t>
      </w:r>
      <w:r w:rsidR="00930C41">
        <w:rPr>
          <w:rFonts w:cstheme="minorHAnsi"/>
          <w:vertAlign w:val="superscript"/>
          <w:lang w:val="en-US"/>
        </w:rPr>
        <w:t>-1</w:t>
      </w:r>
      <w:r w:rsidR="00482934">
        <w:rPr>
          <w:rFonts w:cstheme="minorHAnsi"/>
          <w:lang w:val="en-US"/>
        </w:rPr>
        <w:t xml:space="preserve"> oxaloacetic acid-</w:t>
      </w:r>
      <w:proofErr w:type="gramStart"/>
      <w:r w:rsidR="00482934">
        <w:rPr>
          <w:rFonts w:cstheme="minorHAnsi"/>
          <w:lang w:val="en-US"/>
        </w:rPr>
        <w:t>Tris</w:t>
      </w:r>
      <w:proofErr w:type="gramEnd"/>
      <w:r w:rsidR="00482934">
        <w:rPr>
          <w:rFonts w:cstheme="minorHAnsi"/>
          <w:lang w:val="en-US"/>
        </w:rPr>
        <w:t xml:space="preserve"> solution (pH 8.0). </w:t>
      </w:r>
      <w:r w:rsidR="00294559">
        <w:rPr>
          <w:rFonts w:cstheme="minorHAnsi"/>
          <w:lang w:val="en-US"/>
        </w:rPr>
        <w:t>DTNB absorbance was measured at a wavelength of 412 nm (</w:t>
      </w:r>
      <w:proofErr w:type="spellStart"/>
      <w:r w:rsidR="00294559">
        <w:rPr>
          <w:rFonts w:cstheme="minorHAnsi"/>
          <w:lang w:val="en-US"/>
        </w:rPr>
        <w:t>Seebacher</w:t>
      </w:r>
      <w:proofErr w:type="spellEnd"/>
      <w:r w:rsidR="00294559">
        <w:rPr>
          <w:rFonts w:cstheme="minorHAnsi"/>
          <w:lang w:val="en-US"/>
        </w:rPr>
        <w:t xml:space="preserve"> 2003</w:t>
      </w:r>
      <w:r w:rsidR="00E64F75">
        <w:rPr>
          <w:rFonts w:cstheme="minorHAnsi"/>
          <w:lang w:val="en-US"/>
        </w:rPr>
        <w:t xml:space="preserve">; Blank 2004).  </w:t>
      </w:r>
    </w:p>
    <w:p w14:paraId="610872EE" w14:textId="0C64262E" w:rsidR="00E64F75" w:rsidRDefault="00E64F75" w:rsidP="00E64F75">
      <w:pPr>
        <w:jc w:val="both"/>
        <w:rPr>
          <w:rFonts w:cstheme="minorHAnsi"/>
          <w:lang w:val="en-US"/>
        </w:rPr>
      </w:pPr>
      <w:commentRangeStart w:id="350"/>
      <w:r>
        <w:rPr>
          <w:rFonts w:cstheme="minorHAnsi"/>
          <w:lang w:val="en-US"/>
        </w:rPr>
        <w:t>The</w:t>
      </w:r>
      <w:r w:rsidR="00832836">
        <w:rPr>
          <w:rFonts w:cstheme="minorHAnsi"/>
          <w:lang w:val="en-US"/>
        </w:rPr>
        <w:t xml:space="preserve"> mean of the three absorbance slopes was used </w:t>
      </w:r>
      <w:commentRangeEnd w:id="350"/>
      <w:r w:rsidR="00624A5A">
        <w:rPr>
          <w:rStyle w:val="CommentReference"/>
        </w:rPr>
        <w:commentReference w:id="350"/>
      </w:r>
      <w:r w:rsidR="00832836">
        <w:rPr>
          <w:rFonts w:cstheme="minorHAnsi"/>
          <w:lang w:val="en-US"/>
        </w:rPr>
        <w:t xml:space="preserve">to determine maximal enzyme activity. </w:t>
      </w:r>
      <w:r w:rsidR="00023028">
        <w:rPr>
          <w:rFonts w:cstheme="minorHAnsi"/>
          <w:lang w:val="en-US"/>
        </w:rPr>
        <w:t xml:space="preserve">Background activity was subtracted from sample absorbance slopes </w:t>
      </w:r>
      <w:r w:rsidR="00D47322">
        <w:rPr>
          <w:rFonts w:cstheme="minorHAnsi"/>
          <w:lang w:val="en-US"/>
        </w:rPr>
        <w:t>(</w:t>
      </w:r>
      <w:r w:rsidR="00D47322" w:rsidRPr="00D47322">
        <w:rPr>
          <w:rFonts w:cstheme="minorHAnsi"/>
          <w:highlight w:val="yellow"/>
          <w:lang w:val="en-US"/>
        </w:rPr>
        <w:t>citation</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 </w:t>
      </w:r>
    </w:p>
    <w:p w14:paraId="120301E1" w14:textId="6ED687D9" w:rsidR="00FC24E9" w:rsidRDefault="00FC24E9" w:rsidP="00E64F75">
      <w:pPr>
        <w:jc w:val="both"/>
        <w:rPr>
          <w:rFonts w:cstheme="minorHAnsi"/>
          <w:lang w:val="en-US"/>
        </w:rPr>
      </w:pPr>
      <w:r>
        <w:rPr>
          <w:rFonts w:cstheme="minorHAnsi"/>
          <w:lang w:val="en-US"/>
        </w:rPr>
        <w:t>[</w:t>
      </w:r>
      <w:r w:rsidRPr="00FC24E9">
        <w:rPr>
          <w:rFonts w:cstheme="minorHAnsi"/>
          <w:highlight w:val="yellow"/>
          <w:lang w:val="en-US"/>
        </w:rPr>
        <w:t>ENTER FORMULA HERE</w:t>
      </w:r>
      <w:r>
        <w:rPr>
          <w:rFonts w:cstheme="minorHAnsi"/>
          <w:lang w:val="en-US"/>
        </w:rPr>
        <w:t xml:space="preserve">} </w:t>
      </w:r>
    </w:p>
    <w:p w14:paraId="372679A2" w14:textId="6778BEFA" w:rsidR="00FC24E9" w:rsidRPr="00E5332D" w:rsidRDefault="00FC24E9" w:rsidP="00E64F75">
      <w:pPr>
        <w:jc w:val="both"/>
        <w:rPr>
          <w:rFonts w:cstheme="minorHAnsi"/>
          <w:lang w:val="en-US"/>
        </w:rPr>
      </w:pPr>
      <w:r>
        <w:rPr>
          <w:rFonts w:cstheme="minorHAnsi"/>
          <w:lang w:val="en-US"/>
        </w:rPr>
        <w:t>(</w:t>
      </w:r>
      <w:r w:rsidRPr="00FC24E9">
        <w:rPr>
          <w:rFonts w:cstheme="minorHAnsi"/>
          <w:highlight w:val="cyan"/>
          <w:lang w:val="en-US"/>
        </w:rPr>
        <w:t>Description of variables in formula</w:t>
      </w:r>
      <w:r>
        <w:rPr>
          <w:rFonts w:cstheme="minorHAnsi"/>
          <w:lang w:val="en-US"/>
        </w:rPr>
        <w:t xml:space="preserve">). </w:t>
      </w:r>
    </w:p>
    <w:p w14:paraId="08628D21" w14:textId="77777777" w:rsidR="00FB0C0E" w:rsidRDefault="00FB0C0E" w:rsidP="00486F92">
      <w:pPr>
        <w:pStyle w:val="Heading2"/>
        <w:rPr>
          <w:lang w:val="en-US"/>
        </w:rPr>
      </w:pPr>
    </w:p>
    <w:p w14:paraId="58A9A8DE" w14:textId="57F9A782" w:rsidR="00FB0C0E" w:rsidDel="00624A5A" w:rsidRDefault="00FB0C0E" w:rsidP="00486F92">
      <w:pPr>
        <w:pStyle w:val="Heading2"/>
        <w:rPr>
          <w:del w:id="351" w:author="Jennifer Donelson" w:date="2023-02-10T14:43:00Z"/>
          <w:lang w:val="en-US"/>
        </w:rPr>
      </w:pPr>
      <w:del w:id="352" w:author="Jennifer Donelson" w:date="2023-02-10T14:43:00Z">
        <w:r w:rsidDel="00624A5A">
          <w:rPr>
            <w:lang w:val="en-US"/>
          </w:rPr>
          <w:delText xml:space="preserve">Hematocrit </w:delText>
        </w:r>
      </w:del>
    </w:p>
    <w:p w14:paraId="204BB17B" w14:textId="38B78133" w:rsidR="00A70CC3" w:rsidDel="00624A5A" w:rsidRDefault="00066817" w:rsidP="00B90C33">
      <w:pPr>
        <w:jc w:val="both"/>
        <w:rPr>
          <w:del w:id="353" w:author="Jennifer Donelson" w:date="2023-02-10T14:43:00Z"/>
          <w:lang w:val="en-US"/>
        </w:rPr>
      </w:pPr>
      <w:del w:id="354" w:author="Jennifer Donelson" w:date="2023-02-10T14:43:00Z">
        <w:r w:rsidDel="00624A5A">
          <w:rPr>
            <w:lang w:val="en-US"/>
          </w:rPr>
          <w:delText xml:space="preserve">Blood </w:delText>
        </w:r>
        <w:r w:rsidR="00044791" w:rsidDel="00624A5A">
          <w:rPr>
            <w:lang w:val="en-US"/>
          </w:rPr>
          <w:delText>used</w:delText>
        </w:r>
        <w:r w:rsidDel="00624A5A">
          <w:rPr>
            <w:lang w:val="en-US"/>
          </w:rPr>
          <w:delText xml:space="preserve"> from hematocrit</w:delText>
        </w:r>
        <w:r w:rsidR="00044791" w:rsidDel="00624A5A">
          <w:rPr>
            <w:lang w:val="en-US"/>
          </w:rPr>
          <w:delText xml:space="preserve"> samples was collected at the end of the </w:delText>
        </w:r>
        <w:r w:rsidR="004326B4" w:rsidDel="00624A5A">
          <w:rPr>
            <w:lang w:val="en-US"/>
          </w:rPr>
          <w:delText>experiment when the temperature treatment was 31.5</w:delText>
        </w:r>
        <w:r w:rsidR="004326B4" w:rsidDel="00624A5A">
          <w:rPr>
            <w:rFonts w:cstheme="minorHAnsi"/>
            <w:lang w:val="en-US"/>
          </w:rPr>
          <w:delText>°C</w:delText>
        </w:r>
        <w:r w:rsidR="00B90C33" w:rsidDel="00624A5A">
          <w:rPr>
            <w:rFonts w:cstheme="minorHAnsi"/>
            <w:lang w:val="en-US"/>
          </w:rPr>
          <w:delText xml:space="preserve">, </w:delText>
        </w:r>
        <w:r w:rsidR="00B90C33" w:rsidRPr="00B90C33" w:rsidDel="00624A5A">
          <w:rPr>
            <w:rFonts w:cstheme="minorHAnsi"/>
            <w:highlight w:val="cyan"/>
            <w:lang w:val="en-US"/>
          </w:rPr>
          <w:delText>XX</w:delText>
        </w:r>
        <w:r w:rsidR="00B90C33" w:rsidDel="00624A5A">
          <w:rPr>
            <w:rFonts w:cstheme="minorHAnsi"/>
            <w:lang w:val="en-US"/>
          </w:rPr>
          <w:delText xml:space="preserve"> days after the final PHA </w:delText>
        </w:r>
      </w:del>
      <w:del w:id="355" w:author="Jennifer Donelson" w:date="2023-02-10T14:42:00Z">
        <w:r w:rsidR="00B90C33" w:rsidDel="00624A5A">
          <w:rPr>
            <w:rFonts w:cstheme="minorHAnsi"/>
            <w:lang w:val="en-US"/>
          </w:rPr>
          <w:delText>immunocompetence trial</w:delText>
        </w:r>
      </w:del>
      <w:del w:id="356" w:author="Jennifer Donelson" w:date="2023-02-10T14:43:00Z">
        <w:r w:rsidR="00B90C33" w:rsidDel="00624A5A">
          <w:rPr>
            <w:rFonts w:cstheme="minorHAnsi"/>
            <w:lang w:val="en-US"/>
          </w:rPr>
          <w:delText xml:space="preserve"> had been completed.</w:delText>
        </w:r>
        <w:r w:rsidR="004326B4" w:rsidDel="00624A5A">
          <w:rPr>
            <w:rFonts w:cstheme="minorHAnsi"/>
            <w:lang w:val="en-US"/>
          </w:rPr>
          <w:delText xml:space="preserve"> </w:delText>
        </w:r>
        <w:r w:rsidR="00836352" w:rsidDel="00624A5A">
          <w:rPr>
            <w:lang w:val="en-US"/>
          </w:rPr>
          <w:delText>Microcapillary tube</w:delText>
        </w:r>
        <w:r w:rsidR="005D7531" w:rsidDel="00624A5A">
          <w:rPr>
            <w:lang w:val="en-US"/>
          </w:rPr>
          <w:delText xml:space="preserve">s </w:delText>
        </w:r>
        <w:r w:rsidR="0069409A" w:rsidDel="00624A5A">
          <w:rPr>
            <w:lang w:val="en-US"/>
          </w:rPr>
          <w:delText xml:space="preserve">were used to collect </w:delText>
        </w:r>
        <w:r w:rsidR="0069409A" w:rsidRPr="00B90C33" w:rsidDel="00624A5A">
          <w:rPr>
            <w:highlight w:val="cyan"/>
            <w:lang w:val="en-US"/>
          </w:rPr>
          <w:delText>XX</w:delText>
        </w:r>
        <w:r w:rsidR="0069409A" w:rsidDel="00624A5A">
          <w:rPr>
            <w:lang w:val="en-US"/>
          </w:rPr>
          <w:delText xml:space="preserve"> ul of blood from the</w:delText>
        </w:r>
        <w:r w:rsidR="00AC2826" w:rsidDel="00624A5A">
          <w:rPr>
            <w:lang w:val="en-US"/>
          </w:rPr>
          <w:delText xml:space="preserve"> </w:delText>
        </w:r>
        <w:r w:rsidR="0041505F" w:rsidDel="00624A5A">
          <w:rPr>
            <w:lang w:val="en-US"/>
          </w:rPr>
          <w:delText>caudal</w:delText>
        </w:r>
        <w:r w:rsidR="00AC2826" w:rsidDel="00624A5A">
          <w:rPr>
            <w:lang w:val="en-US"/>
          </w:rPr>
          <w:delText xml:space="preserve"> vein. Collected blood samples were</w:delText>
        </w:r>
        <w:r w:rsidR="00B37C3B" w:rsidDel="00624A5A">
          <w:rPr>
            <w:lang w:val="en-US"/>
          </w:rPr>
          <w:delText xml:space="preserve"> centrifuged at </w:delText>
        </w:r>
        <w:r w:rsidR="00B37C3B" w:rsidRPr="00B90C33" w:rsidDel="00624A5A">
          <w:rPr>
            <w:highlight w:val="cyan"/>
            <w:lang w:val="en-US"/>
          </w:rPr>
          <w:delText>XXX</w:delText>
        </w:r>
        <w:r w:rsidR="00B37C3B" w:rsidDel="00624A5A">
          <w:rPr>
            <w:lang w:val="en-US"/>
          </w:rPr>
          <w:delText xml:space="preserve"> rpm for </w:delText>
        </w:r>
        <w:r w:rsidR="00B37C3B" w:rsidRPr="00B90C33" w:rsidDel="00624A5A">
          <w:rPr>
            <w:highlight w:val="cyan"/>
            <w:lang w:val="en-US"/>
          </w:rPr>
          <w:delText>XX</w:delText>
        </w:r>
        <w:r w:rsidR="00B37C3B" w:rsidDel="00624A5A">
          <w:rPr>
            <w:lang w:val="en-US"/>
          </w:rPr>
          <w:delText xml:space="preserve"> seconds to separate red cells from blood plasma</w:delText>
        </w:r>
        <w:r w:rsidR="009D212D" w:rsidDel="00624A5A">
          <w:rPr>
            <w:lang w:val="en-US"/>
          </w:rPr>
          <w:delText>. The proportion of blood volume occupied by red blood cells</w:delText>
        </w:r>
        <w:r w:rsidR="00F65581" w:rsidDel="00624A5A">
          <w:rPr>
            <w:lang w:val="en-US"/>
          </w:rPr>
          <w:delText xml:space="preserve"> (hematocrit)</w:delText>
        </w:r>
        <w:r w:rsidR="009D212D" w:rsidDel="00624A5A">
          <w:rPr>
            <w:lang w:val="en-US"/>
          </w:rPr>
          <w:delText xml:space="preserve"> </w:delText>
        </w:r>
        <w:r w:rsidR="00180A9A" w:rsidDel="00624A5A">
          <w:rPr>
            <w:lang w:val="en-US"/>
          </w:rPr>
          <w:delText xml:space="preserve">was </w:delText>
        </w:r>
        <w:r w:rsidR="00CE4E38" w:rsidDel="00624A5A">
          <w:rPr>
            <w:lang w:val="en-US"/>
          </w:rPr>
          <w:delText>recorded</w:delText>
        </w:r>
        <w:r w:rsidR="00180A9A" w:rsidDel="00624A5A">
          <w:rPr>
            <w:lang w:val="en-US"/>
          </w:rPr>
          <w:delText xml:space="preserve"> by</w:delText>
        </w:r>
        <w:r w:rsidR="00B21FB9" w:rsidDel="00624A5A">
          <w:rPr>
            <w:lang w:val="en-US"/>
          </w:rPr>
          <w:delText xml:space="preserve"> using</w:delText>
        </w:r>
        <w:r w:rsidR="002D490C" w:rsidDel="00624A5A">
          <w:rPr>
            <w:lang w:val="en-US"/>
          </w:rPr>
          <w:delText>a</w:delText>
        </w:r>
        <w:r w:rsidR="00B21FB9" w:rsidDel="00624A5A">
          <w:rPr>
            <w:lang w:val="en-US"/>
          </w:rPr>
          <w:delText xml:space="preserve"> ruler to</w:delText>
        </w:r>
        <w:r w:rsidR="00180A9A" w:rsidDel="00624A5A">
          <w:rPr>
            <w:lang w:val="en-US"/>
          </w:rPr>
          <w:delText xml:space="preserve"> first </w:delText>
        </w:r>
        <w:r w:rsidR="007B725B" w:rsidDel="00624A5A">
          <w:rPr>
            <w:lang w:val="en-US"/>
          </w:rPr>
          <w:delText>measure</w:delText>
        </w:r>
        <w:r w:rsidR="00180A9A" w:rsidDel="00624A5A">
          <w:rPr>
            <w:lang w:val="en-US"/>
          </w:rPr>
          <w:delText xml:space="preserve"> the </w:delText>
        </w:r>
        <w:r w:rsidR="00CD5454" w:rsidDel="00624A5A">
          <w:rPr>
            <w:lang w:val="en-US"/>
          </w:rPr>
          <w:delText>space of the microcapillary tube that was occupied by</w:delText>
        </w:r>
        <w:r w:rsidR="003C678B" w:rsidDel="00624A5A">
          <w:rPr>
            <w:lang w:val="en-US"/>
          </w:rPr>
          <w:delText xml:space="preserve"> </w:delText>
        </w:r>
        <w:r w:rsidR="00C87018" w:rsidDel="00624A5A">
          <w:rPr>
            <w:lang w:val="en-US"/>
          </w:rPr>
          <w:delText>the total blood volume (</w:delText>
        </w:r>
        <w:r w:rsidR="003C678B" w:rsidDel="00624A5A">
          <w:rPr>
            <w:lang w:val="en-US"/>
          </w:rPr>
          <w:delText>packed</w:delText>
        </w:r>
        <w:r w:rsidR="00180A9A" w:rsidDel="00624A5A">
          <w:rPr>
            <w:lang w:val="en-US"/>
          </w:rPr>
          <w:delText xml:space="preserve"> red blood cells and blood plasma</w:delText>
        </w:r>
        <w:r w:rsidR="00C87018" w:rsidDel="00624A5A">
          <w:rPr>
            <w:lang w:val="en-US"/>
          </w:rPr>
          <w:delText>)</w:delText>
        </w:r>
        <w:r w:rsidR="00180A9A" w:rsidDel="00624A5A">
          <w:rPr>
            <w:lang w:val="en-US"/>
          </w:rPr>
          <w:delText>, followed by measuring the</w:delText>
        </w:r>
        <w:r w:rsidR="00CD5454" w:rsidDel="00624A5A">
          <w:rPr>
            <w:lang w:val="en-US"/>
          </w:rPr>
          <w:delText xml:space="preserve"> space occupied by</w:delText>
        </w:r>
        <w:r w:rsidR="00180A9A" w:rsidDel="00624A5A">
          <w:rPr>
            <w:lang w:val="en-US"/>
          </w:rPr>
          <w:delText xml:space="preserve"> just</w:delText>
        </w:r>
        <w:r w:rsidR="00C87018" w:rsidDel="00624A5A">
          <w:rPr>
            <w:lang w:val="en-US"/>
          </w:rPr>
          <w:delText xml:space="preserve"> packed</w:delText>
        </w:r>
        <w:r w:rsidR="00180A9A" w:rsidDel="00624A5A">
          <w:rPr>
            <w:lang w:val="en-US"/>
          </w:rPr>
          <w:delText xml:space="preserve"> red blood cells</w:delText>
        </w:r>
        <w:r w:rsidR="00B21FB9" w:rsidDel="00624A5A">
          <w:rPr>
            <w:lang w:val="en-US"/>
          </w:rPr>
          <w:delText xml:space="preserve">. </w:delText>
        </w:r>
        <w:r w:rsidR="007F1792" w:rsidDel="00624A5A">
          <w:rPr>
            <w:lang w:val="en-US"/>
          </w:rPr>
          <w:delText xml:space="preserve">Hematocrit scores were </w:delText>
        </w:r>
        <w:r w:rsidR="00A70CC3" w:rsidDel="00624A5A">
          <w:rPr>
            <w:lang w:val="en-US"/>
          </w:rPr>
          <w:delText xml:space="preserve">calculated using the following formula: </w:delText>
        </w:r>
      </w:del>
    </w:p>
    <w:p w14:paraId="0B74455C" w14:textId="256A8835" w:rsidR="00FB0C0E" w:rsidDel="00624A5A" w:rsidRDefault="00A70CC3">
      <w:pPr>
        <w:jc w:val="center"/>
        <w:rPr>
          <w:del w:id="357" w:author="Jennifer Donelson" w:date="2023-02-10T14:43:00Z"/>
          <w:lang w:val="en-US"/>
        </w:rPr>
        <w:pPrChange w:id="358" w:author="Jennifer Donelson" w:date="2023-02-10T14:37:00Z">
          <w:pPr/>
        </w:pPrChange>
      </w:pPr>
      <m:oMathPara>
        <m:oMath>
          <m:r>
            <w:del w:id="359" w:author="Jennifer Donelson" w:date="2023-02-10T14:43:00Z">
              <w:rPr>
                <w:rFonts w:ascii="Cambria Math" w:hAnsi="Cambria Math"/>
                <w:lang w:val="en-US"/>
              </w:rPr>
              <m:t>hematocrit=</m:t>
            </w:del>
          </m:r>
          <m:f>
            <m:fPr>
              <m:ctrlPr>
                <w:del w:id="360" w:author="Jennifer Donelson" w:date="2023-02-10T14:43:00Z">
                  <w:rPr>
                    <w:rFonts w:ascii="Cambria Math" w:hAnsi="Cambria Math"/>
                    <w:i/>
                    <w:lang w:val="en-US"/>
                  </w:rPr>
                </w:del>
              </m:ctrlPr>
            </m:fPr>
            <m:num>
              <m:r>
                <w:del w:id="361" w:author="Jennifer Donelson" w:date="2023-02-10T14:43:00Z">
                  <w:rPr>
                    <w:rFonts w:ascii="Cambria Math" w:hAnsi="Cambria Math"/>
                    <w:lang w:val="en-US"/>
                  </w:rPr>
                  <m:t>packed red blood cells</m:t>
                </w:del>
              </m:r>
            </m:num>
            <m:den>
              <m:r>
                <w:del w:id="362" w:author="Jennifer Donelson" w:date="2023-02-10T14:43:00Z">
                  <w:rPr>
                    <w:rFonts w:ascii="Cambria Math" w:hAnsi="Cambria Math"/>
                    <w:lang w:val="en-US"/>
                  </w:rPr>
                  <m:t>total blood volume</m:t>
                </w:del>
              </m:r>
            </m:den>
          </m:f>
        </m:oMath>
      </m:oMathPara>
    </w:p>
    <w:p w14:paraId="322105D9" w14:textId="1E5F6B32" w:rsidR="00FB0C0E" w:rsidRDefault="005B2247" w:rsidP="005B2247">
      <w:pPr>
        <w:pStyle w:val="Heading2"/>
        <w:rPr>
          <w:lang w:val="en-US"/>
        </w:rPr>
      </w:pPr>
      <w:r>
        <w:rPr>
          <w:lang w:val="en-US"/>
        </w:rPr>
        <w:lastRenderedPageBreak/>
        <w:t xml:space="preserve">Statistical analysis </w:t>
      </w:r>
    </w:p>
    <w:p w14:paraId="4DA014AF" w14:textId="3367C287" w:rsidR="005B2247" w:rsidRDefault="00833455" w:rsidP="001944F6">
      <w:pPr>
        <w:jc w:val="both"/>
        <w:rPr>
          <w:lang w:val="en-US"/>
        </w:rPr>
      </w:pPr>
      <w:r>
        <w:rPr>
          <w:lang w:val="en-US"/>
        </w:rPr>
        <w:t xml:space="preserve">Generalized linear mixed effect models were used to </w:t>
      </w:r>
      <w:commentRangeStart w:id="363"/>
      <w:del w:id="364" w:author="Jennifer Donelson" w:date="2023-02-10T14:49:00Z">
        <w:r w:rsidDel="0070332D">
          <w:rPr>
            <w:lang w:val="en-US"/>
          </w:rPr>
          <w:delText xml:space="preserve">model </w:delText>
        </w:r>
      </w:del>
      <w:ins w:id="365" w:author="Jennifer Donelson" w:date="2023-02-10T14:49:00Z">
        <w:r w:rsidR="0070332D">
          <w:rPr>
            <w:lang w:val="en-US"/>
          </w:rPr>
          <w:t>test</w:t>
        </w:r>
      </w:ins>
      <w:commentRangeEnd w:id="363"/>
      <w:ins w:id="366" w:author="Jennifer Donelson" w:date="2023-02-10T14:59:00Z">
        <w:r w:rsidR="00E353A5">
          <w:rPr>
            <w:rStyle w:val="CommentReference"/>
          </w:rPr>
          <w:commentReference w:id="363"/>
        </w:r>
      </w:ins>
      <w:ins w:id="367" w:author="Jennifer Donelson" w:date="2023-02-10T14:50:00Z">
        <w:r w:rsidR="0070332D">
          <w:rPr>
            <w:lang w:val="en-US"/>
          </w:rPr>
          <w:t xml:space="preserve"> the </w:t>
        </w:r>
      </w:ins>
      <w:del w:id="368" w:author="Jennifer Donelson" w:date="2023-02-10T14:45:00Z">
        <w:r w:rsidR="00F33C35" w:rsidDel="001C2F17">
          <w:rPr>
            <w:lang w:val="en-US"/>
          </w:rPr>
          <w:delText>metabolic</w:delText>
        </w:r>
      </w:del>
      <w:ins w:id="369" w:author="Jennifer Donelson" w:date="2023-02-10T14:45:00Z">
        <w:r w:rsidR="001C2F17">
          <w:rPr>
            <w:lang w:val="en-US"/>
          </w:rPr>
          <w:t>aerobic metabo</w:t>
        </w:r>
      </w:ins>
      <w:ins w:id="370" w:author="Jennifer Donelson" w:date="2023-02-10T14:46:00Z">
        <w:r w:rsidR="001C2F17">
          <w:rPr>
            <w:lang w:val="en-US"/>
          </w:rPr>
          <w:t xml:space="preserve">lic </w:t>
        </w:r>
      </w:ins>
      <w:ins w:id="371" w:author="Jennifer Donelson" w:date="2023-02-10T14:45:00Z">
        <w:r w:rsidR="001C2F17">
          <w:rPr>
            <w:lang w:val="en-US"/>
          </w:rPr>
          <w:t>physiology</w:t>
        </w:r>
      </w:ins>
      <w:r w:rsidR="00F33C35">
        <w:rPr>
          <w:lang w:val="en-US"/>
        </w:rPr>
        <w:t>,</w:t>
      </w:r>
      <w:commentRangeStart w:id="372"/>
      <w:r w:rsidR="00F33C35">
        <w:rPr>
          <w:lang w:val="en-US"/>
        </w:rPr>
        <w:t xml:space="preserve"> </w:t>
      </w:r>
      <w:del w:id="373" w:author="Jennifer Donelson" w:date="2023-02-10T14:45:00Z">
        <w:r w:rsidR="00F33C35" w:rsidDel="001C2F17">
          <w:rPr>
            <w:lang w:val="en-US"/>
          </w:rPr>
          <w:delText>immun</w:delText>
        </w:r>
      </w:del>
      <w:ins w:id="374" w:author="Jennifer Donelson" w:date="2023-02-10T14:45:00Z">
        <w:r w:rsidR="001C2F17">
          <w:rPr>
            <w:lang w:val="en-US"/>
          </w:rPr>
          <w:t>immune response</w:t>
        </w:r>
      </w:ins>
      <w:del w:id="375" w:author="Jennifer Donelson" w:date="2023-02-10T14:45:00Z">
        <w:r w:rsidR="00F33C35" w:rsidDel="001C2F17">
          <w:rPr>
            <w:lang w:val="en-US"/>
          </w:rPr>
          <w:delText>ocompetence</w:delText>
        </w:r>
      </w:del>
      <w:commentRangeEnd w:id="372"/>
      <w:r w:rsidR="001C2F17">
        <w:rPr>
          <w:rStyle w:val="CommentReference"/>
        </w:rPr>
        <w:commentReference w:id="372"/>
      </w:r>
      <w:r w:rsidR="00F33C35">
        <w:rPr>
          <w:lang w:val="en-US"/>
        </w:rPr>
        <w:t xml:space="preserve">, </w:t>
      </w:r>
      <w:ins w:id="376" w:author="Jennifer Donelson" w:date="2023-02-10T14:45:00Z">
        <w:r w:rsidR="001C2F17">
          <w:rPr>
            <w:lang w:val="en-US"/>
          </w:rPr>
          <w:t xml:space="preserve">hematocrit and </w:t>
        </w:r>
      </w:ins>
      <w:r w:rsidR="00F33C35">
        <w:rPr>
          <w:lang w:val="en-US"/>
        </w:rPr>
        <w:t>enzyme activity</w:t>
      </w:r>
      <w:ins w:id="377" w:author="Jennifer Donelson" w:date="2023-02-10T14:45:00Z">
        <w:r w:rsidR="001C2F17">
          <w:rPr>
            <w:lang w:val="en-US"/>
          </w:rPr>
          <w:t xml:space="preserve"> </w:t>
        </w:r>
      </w:ins>
      <w:del w:id="378" w:author="Jennifer Donelson" w:date="2023-02-10T14:45:00Z">
        <w:r w:rsidR="00F33C35" w:rsidDel="001C2F17">
          <w:rPr>
            <w:lang w:val="en-US"/>
          </w:rPr>
          <w:delText xml:space="preserve">, and hematocrit </w:delText>
        </w:r>
      </w:del>
      <w:r w:rsidR="004B284A">
        <w:rPr>
          <w:lang w:val="en-US"/>
        </w:rPr>
        <w:t>responses</w:t>
      </w:r>
      <w:r w:rsidR="00F33C35">
        <w:rPr>
          <w:lang w:val="en-US"/>
        </w:rPr>
        <w:t xml:space="preserve"> within Cairns and Mackay re</w:t>
      </w:r>
      <w:r w:rsidR="004B284A">
        <w:rPr>
          <w:lang w:val="en-US"/>
        </w:rPr>
        <w:t>gion</w:t>
      </w:r>
      <w:r w:rsidR="00274405">
        <w:rPr>
          <w:lang w:val="en-US"/>
        </w:rPr>
        <w:t xml:space="preserve"> fish</w:t>
      </w:r>
      <w:r w:rsidR="004B284A">
        <w:rPr>
          <w:lang w:val="en-US"/>
        </w:rPr>
        <w:t xml:space="preserve"> to temperature</w:t>
      </w:r>
      <w:del w:id="379" w:author="Jennifer Donelson" w:date="2023-02-10T14:45:00Z">
        <w:r w:rsidR="00C95774" w:rsidDel="001C2F17">
          <w:rPr>
            <w:lang w:val="en-US"/>
          </w:rPr>
          <w:delText xml:space="preserve"> treatments</w:delText>
        </w:r>
      </w:del>
      <w:r w:rsidR="004B284A">
        <w:rPr>
          <w:lang w:val="en-US"/>
        </w:rPr>
        <w:t xml:space="preserve">. </w:t>
      </w:r>
      <w:r w:rsidR="00F6742C">
        <w:rPr>
          <w:lang w:val="en-US"/>
        </w:rPr>
        <w:t xml:space="preserve">All </w:t>
      </w:r>
      <w:ins w:id="380" w:author="Jennifer Donelson" w:date="2023-02-10T14:46:00Z">
        <w:r w:rsidR="001C2F17">
          <w:rPr>
            <w:lang w:val="en-US"/>
          </w:rPr>
          <w:t xml:space="preserve">aerobic </w:t>
        </w:r>
      </w:ins>
      <w:r w:rsidR="00F6742C">
        <w:rPr>
          <w:lang w:val="en-US"/>
        </w:rPr>
        <w:t xml:space="preserve">metabolic models were run using a gaussian distribution, </w:t>
      </w:r>
      <w:commentRangeStart w:id="381"/>
      <w:r w:rsidR="00F6742C">
        <w:rPr>
          <w:lang w:val="en-US"/>
        </w:rPr>
        <w:t>unless otherwise stated</w:t>
      </w:r>
      <w:commentRangeEnd w:id="381"/>
      <w:r w:rsidR="0070332D">
        <w:rPr>
          <w:rStyle w:val="CommentReference"/>
        </w:rPr>
        <w:commentReference w:id="381"/>
      </w:r>
      <w:r w:rsidR="00F6742C">
        <w:rPr>
          <w:lang w:val="en-US"/>
        </w:rPr>
        <w:t xml:space="preserve">. </w:t>
      </w:r>
      <w:r w:rsidR="001944F6">
        <w:rPr>
          <w:lang w:val="en-US"/>
        </w:rPr>
        <w:t>To model</w:t>
      </w:r>
      <w:r w:rsidR="005E4481">
        <w:rPr>
          <w:lang w:val="en-US"/>
        </w:rPr>
        <w:t xml:space="preserve"> metabolic responses</w:t>
      </w:r>
      <w:r w:rsidR="00E50077">
        <w:rPr>
          <w:lang w:val="en-US"/>
        </w:rPr>
        <w:t xml:space="preserve"> including</w:t>
      </w:r>
      <w:r w:rsidR="0095702B">
        <w:rPr>
          <w:lang w:val="en-US"/>
        </w:rPr>
        <w:t xml:space="preserve"> </w:t>
      </w:r>
      <w:commentRangeStart w:id="382"/>
      <w:del w:id="383" w:author="Jennifer Donelson" w:date="2023-02-10T14:46:00Z">
        <w:r w:rsidR="00C95774" w:rsidDel="001C2F17">
          <w:rPr>
            <w:lang w:val="en-US"/>
          </w:rPr>
          <w:delText>N</w:delText>
        </w:r>
      </w:del>
      <w:del w:id="384" w:author="Jennifer Donelson" w:date="2023-02-10T14:47:00Z">
        <w:r w:rsidR="00C95774" w:rsidDel="001C2F17">
          <w:rPr>
            <w:lang w:val="en-US"/>
          </w:rPr>
          <w:delText>A</w:delText>
        </w:r>
      </w:del>
      <w:ins w:id="385" w:author="Jennifer Donelson" w:date="2023-02-10T14:47:00Z">
        <w:r w:rsidR="001C2F17">
          <w:rPr>
            <w:lang w:val="en-US"/>
          </w:rPr>
          <w:t>MO</w:t>
        </w:r>
        <w:r w:rsidR="001C2F17" w:rsidRPr="002F0F4E">
          <w:rPr>
            <w:vertAlign w:val="subscript"/>
            <w:lang w:val="en-US"/>
          </w:rPr>
          <w:t>2</w:t>
        </w:r>
        <w:r w:rsidR="001C2F17">
          <w:rPr>
            <w:vertAlign w:val="subscript"/>
            <w:lang w:val="en-US"/>
          </w:rPr>
          <w:t>Routine</w:t>
        </w:r>
      </w:ins>
      <w:del w:id="386" w:author="Jennifer Donelson" w:date="2023-02-10T14:47:00Z">
        <w:r w:rsidR="00C95774" w:rsidDel="001C2F17">
          <w:rPr>
            <w:lang w:val="en-US"/>
          </w:rPr>
          <w:delText>S</w:delText>
        </w:r>
      </w:del>
      <w:commentRangeEnd w:id="382"/>
      <w:r w:rsidR="001C2F17">
        <w:rPr>
          <w:rStyle w:val="CommentReference"/>
        </w:rPr>
        <w:commentReference w:id="382"/>
      </w:r>
      <w:r w:rsidR="00C95774">
        <w:rPr>
          <w:lang w:val="en-US"/>
        </w:rPr>
        <w:t xml:space="preserve">, </w:t>
      </w:r>
      <w:ins w:id="387" w:author="Jennifer Donelson" w:date="2023-02-10T14:47:00Z">
        <w:r w:rsidR="001C2F17">
          <w:rPr>
            <w:lang w:val="en-US"/>
          </w:rPr>
          <w:t>MO</w:t>
        </w:r>
        <w:r w:rsidR="001C2F17" w:rsidRPr="002F0F4E">
          <w:rPr>
            <w:vertAlign w:val="subscript"/>
            <w:lang w:val="en-US"/>
          </w:rPr>
          <w:t>2Max</w:t>
        </w:r>
      </w:ins>
      <w:del w:id="388" w:author="Jennifer Donelson" w:date="2023-02-10T14:47:00Z">
        <w:r w:rsidR="00C95774" w:rsidDel="001C2F17">
          <w:rPr>
            <w:lang w:val="en-US"/>
          </w:rPr>
          <w:delText>RMR</w:delText>
        </w:r>
      </w:del>
      <w:r w:rsidR="00C95774">
        <w:rPr>
          <w:lang w:val="en-US"/>
        </w:rPr>
        <w:t xml:space="preserve">, and </w:t>
      </w:r>
      <w:del w:id="389" w:author="Jennifer Donelson" w:date="2023-02-10T14:47:00Z">
        <w:r w:rsidR="00C95774" w:rsidDel="001C2F17">
          <w:rPr>
            <w:lang w:val="en-US"/>
          </w:rPr>
          <w:delText>MMR</w:delText>
        </w:r>
      </w:del>
      <w:ins w:id="390" w:author="Jennifer Donelson" w:date="2023-02-10T14:47:00Z">
        <w:r w:rsidR="001C2F17">
          <w:rPr>
            <w:lang w:val="en-US"/>
          </w:rPr>
          <w:t>AS</w:t>
        </w:r>
      </w:ins>
      <w:r w:rsidR="001944F6">
        <w:rPr>
          <w:lang w:val="en-US"/>
        </w:rPr>
        <w:t>,</w:t>
      </w:r>
      <w:r w:rsidR="008B43CC">
        <w:rPr>
          <w:lang w:val="en-US"/>
        </w:rPr>
        <w:t xml:space="preserve"> independent variables</w:t>
      </w:r>
      <w:r w:rsidR="00B33242">
        <w:rPr>
          <w:lang w:val="en-US"/>
        </w:rPr>
        <w:t xml:space="preserve"> including</w:t>
      </w:r>
      <w:r w:rsidR="00634CC8">
        <w:rPr>
          <w:lang w:val="en-US"/>
        </w:rPr>
        <w:t xml:space="preserve">, region and temperature were </w:t>
      </w:r>
      <w:r w:rsidR="00F0277C">
        <w:rPr>
          <w:lang w:val="en-US"/>
        </w:rPr>
        <w:t>modelled</w:t>
      </w:r>
      <w:r w:rsidR="00634CC8">
        <w:rPr>
          <w:lang w:val="en-US"/>
        </w:rPr>
        <w:t xml:space="preserve"> as </w:t>
      </w:r>
      <w:ins w:id="391" w:author="Jennifer Donelson" w:date="2023-02-10T14:48:00Z">
        <w:r w:rsidR="001C2F17">
          <w:rPr>
            <w:lang w:val="en-US"/>
          </w:rPr>
          <w:t xml:space="preserve">fixed factors with </w:t>
        </w:r>
      </w:ins>
      <w:r w:rsidR="00634CC8">
        <w:rPr>
          <w:lang w:val="en-US"/>
        </w:rPr>
        <w:t>an interaction and</w:t>
      </w:r>
      <w:r w:rsidR="00705DCB">
        <w:rPr>
          <w:lang w:val="en-US"/>
        </w:rPr>
        <w:t xml:space="preserve"> fish mass (centered)</w:t>
      </w:r>
      <w:r w:rsidR="00534CDE">
        <w:rPr>
          <w:lang w:val="en-US"/>
        </w:rPr>
        <w:t xml:space="preserve"> was used as a covariate</w:t>
      </w:r>
      <w:r w:rsidR="00BD7AD1">
        <w:rPr>
          <w:lang w:val="en-US"/>
        </w:rPr>
        <w:t>.</w:t>
      </w:r>
      <w:r w:rsidR="00534CDE">
        <w:rPr>
          <w:lang w:val="en-US"/>
        </w:rPr>
        <w:t xml:space="preserve"> </w:t>
      </w:r>
      <w:r w:rsidR="00130DE4">
        <w:rPr>
          <w:lang w:val="en-US"/>
        </w:rPr>
        <w:t xml:space="preserve">Individual identification codes for each fish </w:t>
      </w:r>
      <w:r w:rsidR="00BD7AD1">
        <w:rPr>
          <w:lang w:val="en-US"/>
        </w:rPr>
        <w:t>were</w:t>
      </w:r>
      <w:r w:rsidR="00130DE4">
        <w:rPr>
          <w:lang w:val="en-US"/>
        </w:rPr>
        <w:t xml:space="preserve"> used as a random factor</w:t>
      </w:r>
      <w:r w:rsidR="00B33242">
        <w:rPr>
          <w:lang w:val="en-US"/>
        </w:rPr>
        <w:t xml:space="preserve"> due to </w:t>
      </w:r>
      <w:ins w:id="392" w:author="Jennifer Donelson" w:date="2023-02-10T14:48:00Z">
        <w:r w:rsidR="001C2F17">
          <w:rPr>
            <w:lang w:val="en-US"/>
          </w:rPr>
          <w:t xml:space="preserve">the </w:t>
        </w:r>
      </w:ins>
      <w:r w:rsidR="00B33242">
        <w:rPr>
          <w:lang w:val="en-US"/>
        </w:rPr>
        <w:t>repeated measures</w:t>
      </w:r>
      <w:ins w:id="393" w:author="Jennifer Donelson" w:date="2023-02-10T14:48:00Z">
        <w:r w:rsidR="001C2F17">
          <w:rPr>
            <w:lang w:val="en-US"/>
          </w:rPr>
          <w:t xml:space="preserve"> design</w:t>
        </w:r>
      </w:ins>
      <w:r w:rsidR="001944F6">
        <w:rPr>
          <w:lang w:val="en-US"/>
        </w:rPr>
        <w:t xml:space="preserve">. </w:t>
      </w:r>
      <w:r w:rsidR="00D45119">
        <w:rPr>
          <w:lang w:val="en-US"/>
        </w:rPr>
        <w:t xml:space="preserve">The model for </w:t>
      </w:r>
      <w:ins w:id="394" w:author="Jennifer Donelson" w:date="2023-02-10T14:48:00Z">
        <w:r w:rsidR="001C2F17">
          <w:rPr>
            <w:lang w:val="en-US"/>
          </w:rPr>
          <w:t>MO</w:t>
        </w:r>
        <w:r w:rsidR="001C2F17" w:rsidRPr="002F0F4E">
          <w:rPr>
            <w:vertAlign w:val="subscript"/>
            <w:lang w:val="en-US"/>
          </w:rPr>
          <w:t>2</w:t>
        </w:r>
        <w:r w:rsidR="001C2F17">
          <w:rPr>
            <w:vertAlign w:val="subscript"/>
            <w:lang w:val="en-US"/>
          </w:rPr>
          <w:t xml:space="preserve">Routine </w:t>
        </w:r>
      </w:ins>
      <w:del w:id="395" w:author="Jennifer Donelson" w:date="2023-02-10T14:48:00Z">
        <w:r w:rsidR="00D45119" w:rsidDel="001C2F17">
          <w:rPr>
            <w:lang w:val="en-US"/>
          </w:rPr>
          <w:delText>resting metabolic rat</w:delText>
        </w:r>
        <w:r w:rsidR="00F0277C" w:rsidDel="001C2F17">
          <w:rPr>
            <w:lang w:val="en-US"/>
          </w:rPr>
          <w:delText>e</w:delText>
        </w:r>
        <w:r w:rsidR="00D45119" w:rsidDel="001C2F17">
          <w:rPr>
            <w:lang w:val="en-US"/>
          </w:rPr>
          <w:delText xml:space="preserve"> </w:delText>
        </w:r>
      </w:del>
      <w:r w:rsidR="00D45119">
        <w:rPr>
          <w:lang w:val="en-US"/>
        </w:rPr>
        <w:t xml:space="preserve">included the additional covariate of </w:t>
      </w:r>
      <w:r w:rsidR="00722326">
        <w:rPr>
          <w:lang w:val="en-US"/>
        </w:rPr>
        <w:t xml:space="preserve">testing runtime. </w:t>
      </w:r>
      <w:r w:rsidR="009952E6">
        <w:rPr>
          <w:lang w:val="en-US"/>
        </w:rPr>
        <w:t>The same</w:t>
      </w:r>
      <w:r w:rsidR="00787209">
        <w:rPr>
          <w:lang w:val="en-US"/>
        </w:rPr>
        <w:t xml:space="preserve"> </w:t>
      </w:r>
      <w:ins w:id="396" w:author="Jennifer Donelson" w:date="2023-02-10T14:58:00Z">
        <w:r w:rsidR="00E353A5">
          <w:rPr>
            <w:lang w:val="en-US"/>
          </w:rPr>
          <w:t xml:space="preserve">fixed </w:t>
        </w:r>
      </w:ins>
      <w:r w:rsidR="00787209">
        <w:rPr>
          <w:lang w:val="en-US"/>
        </w:rPr>
        <w:t xml:space="preserve">variables </w:t>
      </w:r>
      <w:ins w:id="397" w:author="Jennifer Donelson" w:date="2023-02-10T14:58:00Z">
        <w:r w:rsidR="00E353A5">
          <w:rPr>
            <w:lang w:val="en-US"/>
          </w:rPr>
          <w:t xml:space="preserve">of region and temperature </w:t>
        </w:r>
      </w:ins>
      <w:ins w:id="398" w:author="Jennifer Donelson" w:date="2023-02-10T14:49:00Z">
        <w:r w:rsidR="001C2F17">
          <w:rPr>
            <w:lang w:val="en-US"/>
          </w:rPr>
          <w:t xml:space="preserve">were </w:t>
        </w:r>
      </w:ins>
      <w:r w:rsidR="00787209">
        <w:rPr>
          <w:lang w:val="en-US"/>
        </w:rPr>
        <w:t>included in the</w:t>
      </w:r>
      <w:r w:rsidR="009952E6">
        <w:rPr>
          <w:lang w:val="en-US"/>
        </w:rPr>
        <w:t xml:space="preserve"> </w:t>
      </w:r>
      <w:del w:id="399" w:author="Jennifer Donelson" w:date="2023-02-10T14:49:00Z">
        <w:r w:rsidR="009952E6" w:rsidDel="001C2F17">
          <w:rPr>
            <w:lang w:val="en-US"/>
          </w:rPr>
          <w:delText xml:space="preserve">GLMM </w:delText>
        </w:r>
        <w:r w:rsidR="00787209" w:rsidDel="001C2F17">
          <w:rPr>
            <w:lang w:val="en-US"/>
          </w:rPr>
          <w:delText>used</w:delText>
        </w:r>
        <w:r w:rsidR="009952E6" w:rsidDel="001C2F17">
          <w:rPr>
            <w:lang w:val="en-US"/>
          </w:rPr>
          <w:delText xml:space="preserve"> for metabolic rates</w:delText>
        </w:r>
        <w:r w:rsidR="00787209" w:rsidDel="001C2F17">
          <w:rPr>
            <w:lang w:val="en-US"/>
          </w:rPr>
          <w:delText>, w</w:delText>
        </w:r>
        <w:r w:rsidR="00FF7B86" w:rsidDel="001C2F17">
          <w:rPr>
            <w:lang w:val="en-US"/>
          </w:rPr>
          <w:delText>ere</w:delText>
        </w:r>
        <w:r w:rsidR="00787209" w:rsidDel="001C2F17">
          <w:rPr>
            <w:lang w:val="en-US"/>
          </w:rPr>
          <w:delText xml:space="preserve"> used for </w:delText>
        </w:r>
      </w:del>
      <w:r w:rsidR="00787209">
        <w:rPr>
          <w:lang w:val="en-US"/>
        </w:rPr>
        <w:t>modelling PHA immunocompetence response</w:t>
      </w:r>
      <w:r w:rsidR="00E129E5">
        <w:rPr>
          <w:lang w:val="en-US"/>
        </w:rPr>
        <w:t xml:space="preserve"> and</w:t>
      </w:r>
      <w:r w:rsidR="00D922E1">
        <w:rPr>
          <w:lang w:val="en-US"/>
        </w:rPr>
        <w:t xml:space="preserve"> enzyme (</w:t>
      </w:r>
      <w:del w:id="400" w:author="Jennifer Donelson" w:date="2023-02-10T14:58:00Z">
        <w:r w:rsidR="00D922E1" w:rsidDel="00E353A5">
          <w:rPr>
            <w:lang w:val="en-US"/>
          </w:rPr>
          <w:delText>lactate dehydrogenase</w:delText>
        </w:r>
      </w:del>
      <w:ins w:id="401" w:author="Jennifer Donelson" w:date="2023-02-10T14:58:00Z">
        <w:r w:rsidR="00E353A5">
          <w:rPr>
            <w:lang w:val="en-US"/>
          </w:rPr>
          <w:t>LDH</w:t>
        </w:r>
      </w:ins>
      <w:r w:rsidR="00D922E1">
        <w:rPr>
          <w:lang w:val="en-US"/>
        </w:rPr>
        <w:t>) activity.</w:t>
      </w:r>
      <w:r w:rsidR="00787209">
        <w:rPr>
          <w:lang w:val="en-US"/>
        </w:rPr>
        <w:t xml:space="preserve"> </w:t>
      </w:r>
      <w:r w:rsidR="00D922E1">
        <w:rPr>
          <w:lang w:val="en-US"/>
        </w:rPr>
        <w:t>H</w:t>
      </w:r>
      <w:r w:rsidR="00787209">
        <w:rPr>
          <w:lang w:val="en-US"/>
        </w:rPr>
        <w:t xml:space="preserve">owever, </w:t>
      </w:r>
      <w:r w:rsidR="00D922E1">
        <w:rPr>
          <w:lang w:val="en-US"/>
        </w:rPr>
        <w:t xml:space="preserve">for the PHA swelling response model </w:t>
      </w:r>
      <w:r w:rsidR="00787209">
        <w:rPr>
          <w:lang w:val="en-US"/>
        </w:rPr>
        <w:t>instead of a gaussian distribution, a gamma distribution was used with an inverse link</w:t>
      </w:r>
      <w:r w:rsidR="00B33ADF">
        <w:rPr>
          <w:lang w:val="en-US"/>
        </w:rPr>
        <w:t>. For the enzyme analysis for</w:t>
      </w:r>
      <w:r w:rsidR="00D922E1">
        <w:rPr>
          <w:lang w:val="en-US"/>
        </w:rPr>
        <w:t xml:space="preserve"> lactate dehydrogenase model tissue mass (centered) was used instead of fish mass. </w:t>
      </w:r>
      <w:r w:rsidR="00DD3182">
        <w:rPr>
          <w:lang w:val="en-US"/>
        </w:rPr>
        <w:t xml:space="preserve">To model the </w:t>
      </w:r>
      <w:r w:rsidR="00D16726">
        <w:rPr>
          <w:lang w:val="en-US"/>
        </w:rPr>
        <w:t>(combined region) correlation between</w:t>
      </w:r>
      <w:r w:rsidR="00DD3182">
        <w:rPr>
          <w:lang w:val="en-US"/>
        </w:rPr>
        <w:t xml:space="preserve"> lactate dehydrogenase </w:t>
      </w:r>
      <w:r w:rsidR="00D16726">
        <w:rPr>
          <w:lang w:val="en-US"/>
        </w:rPr>
        <w:t>activity and temperature</w:t>
      </w:r>
      <w:r w:rsidR="003639C8">
        <w:rPr>
          <w:lang w:val="en-US"/>
        </w:rPr>
        <w:t xml:space="preserve">, </w:t>
      </w:r>
      <w:r w:rsidR="00A56CDE">
        <w:rPr>
          <w:lang w:val="en-US"/>
        </w:rPr>
        <w:t xml:space="preserve">temperature </w:t>
      </w:r>
      <w:r w:rsidR="003639C8">
        <w:rPr>
          <w:lang w:val="en-US"/>
        </w:rPr>
        <w:t>w</w:t>
      </w:r>
      <w:r w:rsidR="00A56CDE">
        <w:rPr>
          <w:lang w:val="en-US"/>
        </w:rPr>
        <w:t xml:space="preserve">as </w:t>
      </w:r>
      <w:r w:rsidR="003639C8">
        <w:rPr>
          <w:lang w:val="en-US"/>
        </w:rPr>
        <w:t xml:space="preserve">modelled as </w:t>
      </w:r>
      <w:r w:rsidR="00A56CDE">
        <w:rPr>
          <w:lang w:val="en-US"/>
        </w:rPr>
        <w:t>a continuous numerical variable</w:t>
      </w:r>
      <w:r w:rsidR="00B2430E">
        <w:rPr>
          <w:lang w:val="en-US"/>
        </w:rPr>
        <w:t xml:space="preserve"> and third order polynomial</w:t>
      </w:r>
      <w:r w:rsidR="00A56CDE">
        <w:rPr>
          <w:lang w:val="en-US"/>
        </w:rPr>
        <w:t>, tissue mass (centered</w:t>
      </w:r>
      <w:r w:rsidR="00591C53">
        <w:rPr>
          <w:lang w:val="en-US"/>
        </w:rPr>
        <w:t>; fixed</w:t>
      </w:r>
      <w:r w:rsidR="00A56CDE">
        <w:rPr>
          <w:lang w:val="en-US"/>
        </w:rPr>
        <w:t>), and individual</w:t>
      </w:r>
      <w:r w:rsidR="00B2430E">
        <w:rPr>
          <w:lang w:val="en-US"/>
        </w:rPr>
        <w:t xml:space="preserve"> fish identification codes as a random factor. </w:t>
      </w:r>
      <w:r w:rsidR="00642412">
        <w:rPr>
          <w:lang w:val="en-US"/>
        </w:rPr>
        <w:t>Hematocrit was modelled as</w:t>
      </w:r>
      <w:r w:rsidR="00591C53">
        <w:rPr>
          <w:lang w:val="en-US"/>
        </w:rPr>
        <w:t xml:space="preserve"> a</w:t>
      </w:r>
      <w:r w:rsidR="00642412">
        <w:rPr>
          <w:lang w:val="en-US"/>
        </w:rPr>
        <w:t xml:space="preserve"> linear regression with percent packed blood cells as the dependent factor and region as an independent variable. </w:t>
      </w:r>
    </w:p>
    <w:p w14:paraId="598E56E9" w14:textId="522F994D" w:rsidR="00F02D61" w:rsidRPr="005B2247" w:rsidRDefault="00642412" w:rsidP="001944F6">
      <w:pPr>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GLMMs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 xml:space="preserve">(v.1.47.1).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1.8.2) package was used to extract estimated marginal means from models that were used to tested for statistical significance.</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p>
    <w:p w14:paraId="5E0E321C" w14:textId="5F879645" w:rsidR="00486F92" w:rsidRPr="00486F92" w:rsidRDefault="00FB0C0E" w:rsidP="00486F92">
      <w:pPr>
        <w:pStyle w:val="Heading2"/>
        <w:rPr>
          <w:lang w:val="en-US"/>
        </w:rPr>
      </w:pPr>
      <w:r>
        <w:rPr>
          <w:lang w:val="en-US"/>
        </w:rPr>
        <w:t xml:space="preserve">Genetic sequencing </w:t>
      </w:r>
    </w:p>
    <w:p w14:paraId="5E3C3CD8" w14:textId="5F4D09A8" w:rsidR="00BB13BE" w:rsidRDefault="00BB13BE" w:rsidP="00BB13BE">
      <w:pPr>
        <w:jc w:val="both"/>
        <w:rPr>
          <w:lang w:val="en-US"/>
        </w:rPr>
      </w:pPr>
    </w:p>
    <w:p w14:paraId="29785204" w14:textId="07EF3115" w:rsidR="002E764B" w:rsidRDefault="002E764B" w:rsidP="00BB13BE">
      <w:pPr>
        <w:jc w:val="both"/>
        <w:rPr>
          <w:lang w:val="en-US"/>
        </w:rPr>
      </w:pPr>
    </w:p>
    <w:p w14:paraId="7E3AACFF" w14:textId="5D8824D0" w:rsidR="002E764B" w:rsidRDefault="002E764B" w:rsidP="002E764B">
      <w:pPr>
        <w:pStyle w:val="Heading1"/>
        <w:rPr>
          <w:lang w:val="en-US"/>
        </w:rPr>
      </w:pPr>
      <w:r>
        <w:rPr>
          <w:lang w:val="en-US"/>
        </w:rPr>
        <w:t xml:space="preserve">Results </w:t>
      </w:r>
    </w:p>
    <w:p w14:paraId="4AF917FA" w14:textId="4BC51BAD" w:rsidR="002E764B" w:rsidRDefault="00856A93" w:rsidP="00CF792A">
      <w:pPr>
        <w:jc w:val="both"/>
        <w:rPr>
          <w:lang w:val="en-US"/>
        </w:rPr>
      </w:pPr>
      <w:commentRangeStart w:id="402"/>
      <w:r>
        <w:rPr>
          <w:lang w:val="en-US"/>
        </w:rPr>
        <w:t xml:space="preserve">In total </w:t>
      </w:r>
      <w:r w:rsidR="00B1563E" w:rsidRPr="0004467B">
        <w:rPr>
          <w:highlight w:val="cyan"/>
          <w:lang w:val="en-US"/>
        </w:rPr>
        <w:t>XX</w:t>
      </w:r>
      <w:r w:rsidR="00B1563E">
        <w:rPr>
          <w:lang w:val="en-US"/>
        </w:rPr>
        <w:t xml:space="preserve"> fish were sampled</w:t>
      </w:r>
      <w:r w:rsidR="0027011E">
        <w:rPr>
          <w:lang w:val="en-US"/>
        </w:rPr>
        <w:t xml:space="preserve"> over the duration of the experiment</w:t>
      </w:r>
      <w:r w:rsidR="00C104C6">
        <w:rPr>
          <w:lang w:val="en-US"/>
        </w:rPr>
        <w:t xml:space="preserve"> (</w:t>
      </w:r>
      <w:r w:rsidR="00C104C6">
        <w:rPr>
          <w:b/>
          <w:bCs/>
          <w:lang w:val="en-US"/>
        </w:rPr>
        <w:t xml:space="preserve">Table </w:t>
      </w:r>
      <w:r w:rsidR="00A4739D">
        <w:rPr>
          <w:b/>
          <w:bCs/>
          <w:lang w:val="en-US"/>
        </w:rPr>
        <w:t>1</w:t>
      </w:r>
      <w:r w:rsidR="00A4739D">
        <w:rPr>
          <w:lang w:val="en-US"/>
        </w:rPr>
        <w:t xml:space="preserve">). </w:t>
      </w:r>
      <w:r w:rsidR="002E101D">
        <w:rPr>
          <w:lang w:val="en-US"/>
        </w:rPr>
        <w:t>Resting metabolic rate</w:t>
      </w:r>
      <w:r w:rsidR="00A64D80">
        <w:rPr>
          <w:lang w:val="en-US"/>
        </w:rPr>
        <w:t>, maximum metabolic rate, aerobic scope, immunocompetence, maximal enzyme analysis, hematocrit samples</w:t>
      </w:r>
      <w:r w:rsidR="00582907">
        <w:rPr>
          <w:lang w:val="en-US"/>
        </w:rPr>
        <w:t>, and genetic sequencing data</w:t>
      </w:r>
      <w:r w:rsidR="00A64D80">
        <w:rPr>
          <w:lang w:val="en-US"/>
        </w:rPr>
        <w:t xml:space="preserve"> were all collected </w:t>
      </w:r>
      <w:r w:rsidR="00D2564E">
        <w:rPr>
          <w:lang w:val="en-US"/>
        </w:rPr>
        <w:t>for</w:t>
      </w:r>
      <w:r w:rsidR="001F4139">
        <w:rPr>
          <w:lang w:val="en-US"/>
        </w:rPr>
        <w:t xml:space="preserve"> </w:t>
      </w:r>
      <w:r w:rsidR="001F4139">
        <w:rPr>
          <w:i/>
          <w:iCs/>
          <w:lang w:val="en-US"/>
        </w:rPr>
        <w:t>n =38</w:t>
      </w:r>
      <w:r w:rsidR="001F4139">
        <w:rPr>
          <w:lang w:val="en-US"/>
        </w:rPr>
        <w:t xml:space="preserve"> fish in total</w:t>
      </w:r>
      <w:r w:rsidR="00B31189">
        <w:rPr>
          <w:lang w:val="en-US"/>
        </w:rPr>
        <w:t>, sampled from Tongue Reef</w:t>
      </w:r>
      <w:r w:rsidR="00D86123">
        <w:rPr>
          <w:lang w:val="en-US"/>
        </w:rPr>
        <w:t xml:space="preserve"> (</w:t>
      </w:r>
      <w:r w:rsidR="002372D0">
        <w:rPr>
          <w:i/>
          <w:iCs/>
          <w:lang w:val="en-US"/>
        </w:rPr>
        <w:t>n =</w:t>
      </w:r>
      <w:r w:rsidR="005A5201">
        <w:rPr>
          <w:i/>
          <w:iCs/>
          <w:lang w:val="en-US"/>
        </w:rPr>
        <w:t>6</w:t>
      </w:r>
      <w:r w:rsidR="00D86123">
        <w:rPr>
          <w:lang w:val="en-US"/>
        </w:rPr>
        <w:t>), Sudbury Reef (</w:t>
      </w:r>
      <w:r w:rsidR="002372D0">
        <w:rPr>
          <w:i/>
          <w:iCs/>
          <w:lang w:val="en-US"/>
        </w:rPr>
        <w:t>n =</w:t>
      </w:r>
      <w:r w:rsidR="005A5201">
        <w:rPr>
          <w:i/>
          <w:iCs/>
          <w:lang w:val="en-US"/>
        </w:rPr>
        <w:t>9</w:t>
      </w:r>
      <w:r w:rsidR="00D86123">
        <w:rPr>
          <w:lang w:val="en-US"/>
        </w:rPr>
        <w:t>), Vlassof Cay (</w:t>
      </w:r>
      <w:r w:rsidR="002372D0">
        <w:rPr>
          <w:i/>
          <w:iCs/>
          <w:lang w:val="en-US"/>
        </w:rPr>
        <w:t>n =</w:t>
      </w:r>
      <w:r w:rsidR="00F30971">
        <w:rPr>
          <w:i/>
          <w:iCs/>
          <w:lang w:val="en-US"/>
        </w:rPr>
        <w:t>6</w:t>
      </w:r>
      <w:r w:rsidR="00D86123">
        <w:rPr>
          <w:lang w:val="en-US"/>
        </w:rPr>
        <w:t>), Cockermouth Island (</w:t>
      </w:r>
      <w:r w:rsidR="002372D0">
        <w:rPr>
          <w:i/>
          <w:iCs/>
          <w:lang w:val="en-US"/>
        </w:rPr>
        <w:t>n =</w:t>
      </w:r>
      <w:r w:rsidR="005A5201">
        <w:rPr>
          <w:i/>
          <w:iCs/>
          <w:lang w:val="en-US"/>
        </w:rPr>
        <w:t>8</w:t>
      </w:r>
      <w:r w:rsidR="00D86123">
        <w:rPr>
          <w:lang w:val="en-US"/>
        </w:rPr>
        <w:t>), Keswick Island (</w:t>
      </w:r>
      <w:r w:rsidR="002372D0">
        <w:rPr>
          <w:i/>
          <w:iCs/>
          <w:lang w:val="en-US"/>
        </w:rPr>
        <w:t>n =</w:t>
      </w:r>
      <w:r w:rsidR="005A5201">
        <w:rPr>
          <w:i/>
          <w:iCs/>
          <w:lang w:val="en-US"/>
        </w:rPr>
        <w:t>4</w:t>
      </w:r>
      <w:r w:rsidR="00D86123">
        <w:rPr>
          <w:lang w:val="en-US"/>
        </w:rPr>
        <w:t>), and Chauvel Reef (</w:t>
      </w:r>
      <w:r w:rsidR="002372D0">
        <w:rPr>
          <w:i/>
          <w:iCs/>
          <w:lang w:val="en-US"/>
        </w:rPr>
        <w:t>n =</w:t>
      </w:r>
      <w:r w:rsidR="0025011F">
        <w:rPr>
          <w:i/>
          <w:iCs/>
          <w:lang w:val="en-US"/>
        </w:rPr>
        <w:t>5</w:t>
      </w:r>
      <w:r w:rsidR="002372D0">
        <w:rPr>
          <w:lang w:val="en-US"/>
        </w:rPr>
        <w:t>).</w:t>
      </w:r>
      <w:r w:rsidR="00F30971">
        <w:rPr>
          <w:lang w:val="en-US"/>
        </w:rPr>
        <w:t xml:space="preserve"> </w:t>
      </w:r>
      <w:r w:rsidR="00C315BA">
        <w:rPr>
          <w:lang w:val="en-US"/>
        </w:rPr>
        <w:t>Additional samples were included for the respirometry and immunocompetence trials</w:t>
      </w:r>
      <w:r w:rsidR="00341629">
        <w:rPr>
          <w:lang w:val="en-US"/>
        </w:rPr>
        <w:t xml:space="preserve">, however, not all fish survived </w:t>
      </w:r>
      <w:r w:rsidR="00AF22AA">
        <w:rPr>
          <w:lang w:val="en-US"/>
        </w:rPr>
        <w:t>the duration of the</w:t>
      </w:r>
      <w:r w:rsidR="00341629">
        <w:rPr>
          <w:lang w:val="en-US"/>
        </w:rPr>
        <w:t xml:space="preserve"> experiment.</w:t>
      </w:r>
      <w:commentRangeEnd w:id="402"/>
      <w:r w:rsidR="00944091">
        <w:rPr>
          <w:rStyle w:val="CommentReference"/>
        </w:rPr>
        <w:commentReference w:id="402"/>
      </w:r>
    </w:p>
    <w:p w14:paraId="2190C010" w14:textId="403A01FC" w:rsidR="00F30971" w:rsidRDefault="00F30971" w:rsidP="00F30971">
      <w:pPr>
        <w:pStyle w:val="Heading2"/>
        <w:rPr>
          <w:lang w:val="en-US"/>
        </w:rPr>
      </w:pPr>
      <w:commentRangeStart w:id="403"/>
      <w:r>
        <w:rPr>
          <w:lang w:val="en-US"/>
        </w:rPr>
        <w:lastRenderedPageBreak/>
        <w:t xml:space="preserve">Metabolic rate </w:t>
      </w:r>
      <w:commentRangeEnd w:id="403"/>
      <w:r w:rsidR="00097C4F">
        <w:rPr>
          <w:rStyle w:val="CommentReference"/>
          <w:rFonts w:asciiTheme="minorHAnsi" w:eastAsiaTheme="minorHAnsi" w:hAnsiTheme="minorHAnsi" w:cstheme="minorBidi"/>
          <w:color w:val="auto"/>
        </w:rPr>
        <w:commentReference w:id="403"/>
      </w:r>
    </w:p>
    <w:p w14:paraId="0C6AF2BF" w14:textId="72E605D9" w:rsidR="00AF5D17" w:rsidRPr="00CE657F" w:rsidDel="00CE657F" w:rsidRDefault="00752F7D" w:rsidP="00AF5D17">
      <w:pPr>
        <w:pStyle w:val="Heading3"/>
        <w:rPr>
          <w:del w:id="404" w:author="Jennifer Donelson" w:date="2023-02-14T15:39:00Z"/>
          <w:rFonts w:asciiTheme="minorHAnsi" w:hAnsiTheme="minorHAnsi" w:cstheme="minorHAnsi"/>
          <w:sz w:val="22"/>
          <w:szCs w:val="22"/>
          <w:lang w:val="en-US"/>
          <w:rPrChange w:id="405" w:author="Jennifer Donelson" w:date="2023-02-14T15:40:00Z">
            <w:rPr>
              <w:del w:id="406" w:author="Jennifer Donelson" w:date="2023-02-14T15:39:00Z"/>
              <w:lang w:val="en-US"/>
            </w:rPr>
          </w:rPrChange>
        </w:rPr>
      </w:pPr>
      <w:ins w:id="407" w:author="Jennifer Donelson" w:date="2023-02-14T15:34:00Z">
        <w:r w:rsidRPr="00CE657F">
          <w:rPr>
            <w:rFonts w:asciiTheme="minorHAnsi" w:hAnsiTheme="minorHAnsi" w:cstheme="minorHAnsi"/>
            <w:lang w:val="en-US"/>
            <w:rPrChange w:id="408" w:author="Jennifer Donelson" w:date="2023-02-14T15:40:00Z">
              <w:rPr>
                <w:lang w:val="en-US"/>
              </w:rPr>
            </w:rPrChange>
          </w:rPr>
          <w:t>MO</w:t>
        </w:r>
        <w:r w:rsidRPr="00CE657F">
          <w:rPr>
            <w:rFonts w:asciiTheme="minorHAnsi" w:hAnsiTheme="minorHAnsi" w:cstheme="minorHAnsi"/>
            <w:vertAlign w:val="subscript"/>
            <w:lang w:val="en-US"/>
            <w:rPrChange w:id="409" w:author="Jennifer Donelson" w:date="2023-02-14T15:40:00Z">
              <w:rPr>
                <w:lang w:val="en-US"/>
              </w:rPr>
            </w:rPrChange>
          </w:rPr>
          <w:t>2Rest</w:t>
        </w:r>
        <w:r w:rsidRPr="00CE657F">
          <w:rPr>
            <w:rFonts w:asciiTheme="minorHAnsi" w:hAnsiTheme="minorHAnsi" w:cstheme="minorHAnsi"/>
            <w:lang w:val="en-US"/>
            <w:rPrChange w:id="410" w:author="Jennifer Donelson" w:date="2023-02-14T15:40:00Z">
              <w:rPr>
                <w:lang w:val="en-US"/>
              </w:rPr>
            </w:rPrChange>
          </w:rPr>
          <w:t xml:space="preserve"> displayed a positive relationship with temperature</w:t>
        </w:r>
      </w:ins>
      <w:ins w:id="411" w:author="Jennifer Donelson" w:date="2023-02-14T15:41:00Z">
        <w:r w:rsidR="00796013">
          <w:rPr>
            <w:rFonts w:asciiTheme="minorHAnsi" w:hAnsiTheme="minorHAnsi" w:cstheme="minorHAnsi"/>
            <w:sz w:val="22"/>
            <w:szCs w:val="22"/>
            <w:lang w:val="en-US"/>
          </w:rPr>
          <w:t>,</w:t>
        </w:r>
      </w:ins>
      <w:del w:id="412" w:author="Jennifer Donelson" w:date="2023-02-14T15:35:00Z">
        <w:r w:rsidR="00AF5D17" w:rsidRPr="00CE657F" w:rsidDel="00752F7D">
          <w:rPr>
            <w:rFonts w:asciiTheme="minorHAnsi" w:hAnsiTheme="minorHAnsi" w:cstheme="minorHAnsi"/>
            <w:sz w:val="22"/>
            <w:szCs w:val="22"/>
            <w:lang w:val="en-US"/>
            <w:rPrChange w:id="413" w:author="Jennifer Donelson" w:date="2023-02-14T15:40:00Z">
              <w:rPr>
                <w:lang w:val="en-US"/>
              </w:rPr>
            </w:rPrChange>
          </w:rPr>
          <w:delText>Net aerobic scope</w:delText>
        </w:r>
      </w:del>
    </w:p>
    <w:p w14:paraId="090E0DBB" w14:textId="1A7D579C" w:rsidR="00752F7D" w:rsidRPr="002C646E" w:rsidRDefault="00F42102">
      <w:pPr>
        <w:pStyle w:val="Heading3"/>
        <w:jc w:val="both"/>
        <w:rPr>
          <w:moveTo w:id="414" w:author="Jennifer Donelson" w:date="2023-02-14T15:33:00Z"/>
          <w:rFonts w:cstheme="minorHAnsi"/>
          <w:lang w:val="en-US"/>
        </w:rPr>
        <w:pPrChange w:id="415" w:author="Jennifer Donelson" w:date="2023-02-14T15:54:00Z">
          <w:pPr>
            <w:jc w:val="both"/>
          </w:pPr>
        </w:pPrChange>
      </w:pPr>
      <w:moveFromRangeStart w:id="416" w:author="Jennifer Donelson" w:date="2023-02-14T15:33:00Z" w:name="move127281216"/>
      <w:commentRangeStart w:id="417"/>
      <w:moveFrom w:id="418" w:author="Jennifer Donelson" w:date="2023-02-14T15:33:00Z">
        <w:r w:rsidRPr="00CE657F" w:rsidDel="00752F7D">
          <w:rPr>
            <w:rFonts w:asciiTheme="minorHAnsi" w:hAnsiTheme="minorHAnsi" w:cstheme="minorHAnsi"/>
            <w:sz w:val="22"/>
            <w:szCs w:val="22"/>
            <w:lang w:val="en-US"/>
            <w:rPrChange w:id="419" w:author="Jennifer Donelson" w:date="2023-02-14T15:40:00Z">
              <w:rPr>
                <w:rFonts w:cstheme="minorHAnsi"/>
                <w:lang w:val="en-US"/>
              </w:rPr>
            </w:rPrChange>
          </w:rPr>
          <w:t xml:space="preserve">Significant differences in net aerobic scope </w:t>
        </w:r>
        <w:r w:rsidR="002A25C7" w:rsidRPr="00CE657F" w:rsidDel="00752F7D">
          <w:rPr>
            <w:rFonts w:asciiTheme="minorHAnsi" w:hAnsiTheme="minorHAnsi" w:cstheme="minorHAnsi"/>
            <w:sz w:val="22"/>
            <w:szCs w:val="22"/>
            <w:lang w:val="en-US"/>
            <w:rPrChange w:id="420" w:author="Jennifer Donelson" w:date="2023-02-14T15:40:00Z">
              <w:rPr>
                <w:rFonts w:cstheme="minorHAnsi"/>
                <w:lang w:val="en-US"/>
              </w:rPr>
            </w:rPrChange>
          </w:rPr>
          <w:t xml:space="preserve">(NAS) </w:t>
        </w:r>
        <w:r w:rsidRPr="00CE657F" w:rsidDel="00752F7D">
          <w:rPr>
            <w:rFonts w:asciiTheme="minorHAnsi" w:hAnsiTheme="minorHAnsi" w:cstheme="minorHAnsi"/>
            <w:sz w:val="22"/>
            <w:szCs w:val="22"/>
            <w:lang w:val="en-US"/>
            <w:rPrChange w:id="421" w:author="Jennifer Donelson" w:date="2023-02-14T15:40:00Z">
              <w:rPr>
                <w:rFonts w:cstheme="minorHAnsi"/>
                <w:lang w:val="en-US"/>
              </w:rPr>
            </w:rPrChange>
          </w:rPr>
          <w:t xml:space="preserve">were seen between </w:t>
        </w:r>
        <w:r w:rsidR="00FD7C4E" w:rsidRPr="00CE657F" w:rsidDel="00752F7D">
          <w:rPr>
            <w:rFonts w:asciiTheme="minorHAnsi" w:hAnsiTheme="minorHAnsi" w:cstheme="minorHAnsi"/>
            <w:sz w:val="22"/>
            <w:szCs w:val="22"/>
            <w:lang w:val="en-US"/>
            <w:rPrChange w:id="422" w:author="Jennifer Donelson" w:date="2023-02-14T15:40:00Z">
              <w:rPr>
                <w:rFonts w:cstheme="minorHAnsi"/>
                <w:lang w:val="en-US"/>
              </w:rPr>
            </w:rPrChange>
          </w:rPr>
          <w:t>fish from Cairns and Mackay regions of the GBR at</w:t>
        </w:r>
        <w:r w:rsidR="00D52A87" w:rsidRPr="00CE657F" w:rsidDel="00752F7D">
          <w:rPr>
            <w:rFonts w:asciiTheme="minorHAnsi" w:hAnsiTheme="minorHAnsi" w:cstheme="minorHAnsi"/>
            <w:sz w:val="22"/>
            <w:szCs w:val="22"/>
            <w:lang w:val="en-US"/>
            <w:rPrChange w:id="423" w:author="Jennifer Donelson" w:date="2023-02-14T15:40:00Z">
              <w:rPr>
                <w:rFonts w:cstheme="minorHAnsi"/>
                <w:lang w:val="en-US"/>
              </w:rPr>
            </w:rPrChange>
          </w:rPr>
          <w:t xml:space="preserve"> warmer temperatures</w:t>
        </w:r>
        <w:r w:rsidR="00060B5A" w:rsidRPr="00CE657F" w:rsidDel="00752F7D">
          <w:rPr>
            <w:rFonts w:asciiTheme="minorHAnsi" w:hAnsiTheme="minorHAnsi" w:cstheme="minorHAnsi"/>
            <w:sz w:val="22"/>
            <w:szCs w:val="22"/>
            <w:lang w:val="en-US"/>
            <w:rPrChange w:id="424" w:author="Jennifer Donelson" w:date="2023-02-14T15:40:00Z">
              <w:rPr>
                <w:rFonts w:cstheme="minorHAnsi"/>
                <w:lang w:val="en-US"/>
              </w:rPr>
            </w:rPrChange>
          </w:rPr>
          <w:t xml:space="preserve"> (</w:t>
        </w:r>
        <w:r w:rsidR="00060B5A" w:rsidRPr="00CE657F" w:rsidDel="00752F7D">
          <w:rPr>
            <w:rFonts w:asciiTheme="minorHAnsi" w:hAnsiTheme="minorHAnsi" w:cstheme="minorHAnsi"/>
            <w:b/>
            <w:bCs/>
            <w:sz w:val="22"/>
            <w:szCs w:val="22"/>
            <w:lang w:val="en-US"/>
            <w:rPrChange w:id="425" w:author="Jennifer Donelson" w:date="2023-02-14T15:40:00Z">
              <w:rPr>
                <w:rFonts w:cstheme="minorHAnsi"/>
                <w:b/>
                <w:bCs/>
                <w:lang w:val="en-US"/>
              </w:rPr>
            </w:rPrChange>
          </w:rPr>
          <w:t>Figure</w:t>
        </w:r>
        <w:r w:rsidR="002F42C1" w:rsidRPr="00CE657F" w:rsidDel="00752F7D">
          <w:rPr>
            <w:rFonts w:asciiTheme="minorHAnsi" w:hAnsiTheme="minorHAnsi" w:cstheme="minorHAnsi"/>
            <w:b/>
            <w:bCs/>
            <w:sz w:val="22"/>
            <w:szCs w:val="22"/>
            <w:lang w:val="en-US"/>
            <w:rPrChange w:id="426" w:author="Jennifer Donelson" w:date="2023-02-14T15:40:00Z">
              <w:rPr>
                <w:rFonts w:cstheme="minorHAnsi"/>
                <w:b/>
                <w:bCs/>
                <w:lang w:val="en-US"/>
              </w:rPr>
            </w:rPrChange>
          </w:rPr>
          <w:t>2</w:t>
        </w:r>
        <w:r w:rsidR="0010579E" w:rsidRPr="00CE657F" w:rsidDel="00752F7D">
          <w:rPr>
            <w:rFonts w:asciiTheme="minorHAnsi" w:hAnsiTheme="minorHAnsi" w:cstheme="minorHAnsi"/>
            <w:b/>
            <w:bCs/>
            <w:sz w:val="22"/>
            <w:szCs w:val="22"/>
            <w:lang w:val="en-US"/>
            <w:rPrChange w:id="427" w:author="Jennifer Donelson" w:date="2023-02-14T15:40:00Z">
              <w:rPr>
                <w:rFonts w:cstheme="minorHAnsi"/>
                <w:b/>
                <w:bCs/>
                <w:lang w:val="en-US"/>
              </w:rPr>
            </w:rPrChange>
          </w:rPr>
          <w:t>a</w:t>
        </w:r>
        <w:r w:rsidR="00060B5A" w:rsidRPr="00CE657F" w:rsidDel="00752F7D">
          <w:rPr>
            <w:rFonts w:asciiTheme="minorHAnsi" w:hAnsiTheme="minorHAnsi" w:cstheme="minorHAnsi"/>
            <w:sz w:val="22"/>
            <w:szCs w:val="22"/>
            <w:lang w:val="en-US"/>
            <w:rPrChange w:id="428" w:author="Jennifer Donelson" w:date="2023-02-14T15:40:00Z">
              <w:rPr>
                <w:rFonts w:cstheme="minorHAnsi"/>
                <w:lang w:val="en-US"/>
              </w:rPr>
            </w:rPrChange>
          </w:rPr>
          <w:t>)</w:t>
        </w:r>
        <w:r w:rsidR="00D52A87" w:rsidRPr="00CE657F" w:rsidDel="00752F7D">
          <w:rPr>
            <w:rFonts w:asciiTheme="minorHAnsi" w:hAnsiTheme="minorHAnsi" w:cstheme="minorHAnsi"/>
            <w:sz w:val="22"/>
            <w:szCs w:val="22"/>
            <w:lang w:val="en-US"/>
            <w:rPrChange w:id="429" w:author="Jennifer Donelson" w:date="2023-02-14T15:40:00Z">
              <w:rPr>
                <w:rFonts w:cstheme="minorHAnsi"/>
                <w:lang w:val="en-US"/>
              </w:rPr>
            </w:rPrChange>
          </w:rPr>
          <w:t>.</w:t>
        </w:r>
        <w:r w:rsidR="005B2247" w:rsidRPr="00CE657F" w:rsidDel="00752F7D">
          <w:rPr>
            <w:rFonts w:asciiTheme="minorHAnsi" w:hAnsiTheme="minorHAnsi" w:cstheme="minorHAnsi"/>
            <w:sz w:val="22"/>
            <w:szCs w:val="22"/>
            <w:lang w:val="en-US"/>
            <w:rPrChange w:id="430" w:author="Jennifer Donelson" w:date="2023-02-14T15:40:00Z">
              <w:rPr>
                <w:rFonts w:cstheme="minorHAnsi"/>
                <w:lang w:val="en-US"/>
              </w:rPr>
            </w:rPrChange>
          </w:rPr>
          <w:t xml:space="preserve"> At 30°C (</w:t>
        </w:r>
        <w:r w:rsidR="001B199C" w:rsidRPr="00CE657F" w:rsidDel="00752F7D">
          <w:rPr>
            <w:rFonts w:asciiTheme="minorHAnsi" w:hAnsiTheme="minorHAnsi" w:cstheme="minorHAnsi"/>
            <w:i/>
            <w:iCs/>
            <w:sz w:val="22"/>
            <w:szCs w:val="22"/>
            <w:lang w:val="en-US"/>
            <w:rPrChange w:id="431" w:author="Jennifer Donelson" w:date="2023-02-14T15:40:00Z">
              <w:rPr>
                <w:rFonts w:cstheme="minorHAnsi"/>
                <w:i/>
                <w:iCs/>
                <w:lang w:val="en-US"/>
              </w:rPr>
            </w:rPrChange>
          </w:rPr>
          <w:t>p =0.0050</w:t>
        </w:r>
        <w:r w:rsidR="000F2E21" w:rsidRPr="00CE657F" w:rsidDel="00752F7D">
          <w:rPr>
            <w:rFonts w:asciiTheme="minorHAnsi" w:hAnsiTheme="minorHAnsi" w:cstheme="minorHAnsi"/>
            <w:i/>
            <w:iCs/>
            <w:sz w:val="22"/>
            <w:szCs w:val="22"/>
            <w:lang w:val="en-US"/>
            <w:rPrChange w:id="432" w:author="Jennifer Donelson" w:date="2023-02-14T15:40:00Z">
              <w:rPr>
                <w:rFonts w:cstheme="minorHAnsi"/>
                <w:i/>
                <w:iCs/>
                <w:lang w:val="en-US"/>
              </w:rPr>
            </w:rPrChange>
          </w:rPr>
          <w:t xml:space="preserve">, </w:t>
        </w:r>
        <w:r w:rsidR="000F2E21" w:rsidRPr="00CE657F" w:rsidDel="00752F7D">
          <w:rPr>
            <w:rFonts w:asciiTheme="minorHAnsi" w:hAnsiTheme="minorHAnsi" w:cstheme="minorHAnsi"/>
            <w:sz w:val="22"/>
            <w:szCs w:val="22"/>
            <w:lang w:val="en-US"/>
            <w:rPrChange w:id="433" w:author="Jennifer Donelson" w:date="2023-02-14T15:40:00Z">
              <w:rPr>
                <w:rFonts w:cstheme="minorHAnsi"/>
                <w:lang w:val="en-US"/>
              </w:rPr>
            </w:rPrChange>
          </w:rPr>
          <w:t xml:space="preserve">[CI: </w:t>
        </w:r>
        <w:r w:rsidR="000059BF" w:rsidRPr="00CE657F" w:rsidDel="00752F7D">
          <w:rPr>
            <w:rFonts w:asciiTheme="minorHAnsi" w:hAnsiTheme="minorHAnsi" w:cstheme="minorHAnsi"/>
            <w:sz w:val="22"/>
            <w:szCs w:val="22"/>
            <w:lang w:val="en-US"/>
            <w:rPrChange w:id="434" w:author="Jennifer Donelson" w:date="2023-02-14T15:40:00Z">
              <w:rPr>
                <w:rFonts w:cstheme="minorHAnsi"/>
                <w:lang w:val="en-US"/>
              </w:rPr>
            </w:rPrChange>
          </w:rPr>
          <w:t>0.732</w:t>
        </w:r>
        <w:r w:rsidR="00876293" w:rsidRPr="00CE657F" w:rsidDel="00752F7D">
          <w:rPr>
            <w:rFonts w:asciiTheme="minorHAnsi" w:hAnsiTheme="minorHAnsi" w:cstheme="minorHAnsi"/>
            <w:sz w:val="22"/>
            <w:szCs w:val="22"/>
            <w:lang w:val="en-US"/>
            <w:rPrChange w:id="435" w:author="Jennifer Donelson" w:date="2023-02-14T15:40:00Z">
              <w:rPr>
                <w:rFonts w:cstheme="minorHAnsi"/>
                <w:lang w:val="en-US"/>
              </w:rPr>
            </w:rPrChange>
          </w:rPr>
          <w:t>,</w:t>
        </w:r>
        <w:r w:rsidR="000059BF" w:rsidRPr="00CE657F" w:rsidDel="00752F7D">
          <w:rPr>
            <w:rFonts w:asciiTheme="minorHAnsi" w:hAnsiTheme="minorHAnsi" w:cstheme="minorHAnsi"/>
            <w:sz w:val="22"/>
            <w:szCs w:val="22"/>
            <w:lang w:val="en-US"/>
            <w:rPrChange w:id="436" w:author="Jennifer Donelson" w:date="2023-02-14T15:40:00Z">
              <w:rPr>
                <w:rFonts w:cstheme="minorHAnsi"/>
                <w:lang w:val="en-US"/>
              </w:rPr>
            </w:rPrChange>
          </w:rPr>
          <w:t xml:space="preserve"> 4.06]</w:t>
        </w:r>
        <w:r w:rsidR="005B2247" w:rsidRPr="00CE657F" w:rsidDel="00752F7D">
          <w:rPr>
            <w:rFonts w:asciiTheme="minorHAnsi" w:hAnsiTheme="minorHAnsi" w:cstheme="minorHAnsi"/>
            <w:sz w:val="22"/>
            <w:szCs w:val="22"/>
            <w:lang w:val="en-US"/>
            <w:rPrChange w:id="437" w:author="Jennifer Donelson" w:date="2023-02-14T15:40:00Z">
              <w:rPr>
                <w:rFonts w:cstheme="minorHAnsi"/>
                <w:lang w:val="en-US"/>
              </w:rPr>
            </w:rPrChange>
          </w:rPr>
          <w:t>) and 31.5°C (</w:t>
        </w:r>
        <w:r w:rsidR="001B199C" w:rsidRPr="00CE657F" w:rsidDel="00752F7D">
          <w:rPr>
            <w:rFonts w:asciiTheme="minorHAnsi" w:hAnsiTheme="minorHAnsi" w:cstheme="minorHAnsi"/>
            <w:i/>
            <w:iCs/>
            <w:sz w:val="22"/>
            <w:szCs w:val="22"/>
            <w:lang w:val="en-US"/>
            <w:rPrChange w:id="438" w:author="Jennifer Donelson" w:date="2023-02-14T15:40:00Z">
              <w:rPr>
                <w:rFonts w:cstheme="minorHAnsi"/>
                <w:i/>
                <w:iCs/>
                <w:lang w:val="en-US"/>
              </w:rPr>
            </w:rPrChange>
          </w:rPr>
          <w:t>p =</w:t>
        </w:r>
        <w:r w:rsidR="000F2E21" w:rsidRPr="00CE657F" w:rsidDel="00752F7D">
          <w:rPr>
            <w:rFonts w:asciiTheme="minorHAnsi" w:hAnsiTheme="minorHAnsi" w:cstheme="minorHAnsi"/>
            <w:i/>
            <w:iCs/>
            <w:sz w:val="22"/>
            <w:szCs w:val="22"/>
            <w:lang w:val="en-US"/>
            <w:rPrChange w:id="439" w:author="Jennifer Donelson" w:date="2023-02-14T15:40:00Z">
              <w:rPr>
                <w:rFonts w:cstheme="minorHAnsi"/>
                <w:i/>
                <w:iCs/>
                <w:lang w:val="en-US"/>
              </w:rPr>
            </w:rPrChange>
          </w:rPr>
          <w:t>0.0094</w:t>
        </w:r>
        <w:r w:rsidR="000059BF" w:rsidRPr="00CE657F" w:rsidDel="00752F7D">
          <w:rPr>
            <w:rFonts w:asciiTheme="minorHAnsi" w:hAnsiTheme="minorHAnsi" w:cstheme="minorHAnsi"/>
            <w:i/>
            <w:iCs/>
            <w:sz w:val="22"/>
            <w:szCs w:val="22"/>
            <w:lang w:val="en-US"/>
            <w:rPrChange w:id="440" w:author="Jennifer Donelson" w:date="2023-02-14T15:40:00Z">
              <w:rPr>
                <w:rFonts w:cstheme="minorHAnsi"/>
                <w:i/>
                <w:iCs/>
                <w:lang w:val="en-US"/>
              </w:rPr>
            </w:rPrChange>
          </w:rPr>
          <w:t>,</w:t>
        </w:r>
        <w:r w:rsidR="00C249C2" w:rsidRPr="00CE657F" w:rsidDel="00752F7D">
          <w:rPr>
            <w:rFonts w:asciiTheme="minorHAnsi" w:hAnsiTheme="minorHAnsi" w:cstheme="minorHAnsi"/>
            <w:i/>
            <w:iCs/>
            <w:sz w:val="22"/>
            <w:szCs w:val="22"/>
            <w:lang w:val="en-US"/>
            <w:rPrChange w:id="441" w:author="Jennifer Donelson" w:date="2023-02-14T15:40:00Z">
              <w:rPr>
                <w:rFonts w:cstheme="minorHAnsi"/>
                <w:i/>
                <w:iCs/>
                <w:lang w:val="en-US"/>
              </w:rPr>
            </w:rPrChange>
          </w:rPr>
          <w:t xml:space="preserve"> </w:t>
        </w:r>
        <w:r w:rsidR="000059BF" w:rsidRPr="00CE657F" w:rsidDel="00752F7D">
          <w:rPr>
            <w:rFonts w:asciiTheme="minorHAnsi" w:hAnsiTheme="minorHAnsi" w:cstheme="minorHAnsi"/>
            <w:sz w:val="22"/>
            <w:szCs w:val="22"/>
            <w:lang w:val="en-US"/>
            <w:rPrChange w:id="442" w:author="Jennifer Donelson" w:date="2023-02-14T15:40:00Z">
              <w:rPr>
                <w:rFonts w:cstheme="minorHAnsi"/>
                <w:lang w:val="en-US"/>
              </w:rPr>
            </w:rPrChange>
          </w:rPr>
          <w:t xml:space="preserve">[CI: 0.565, </w:t>
        </w:r>
        <w:r w:rsidR="00876293" w:rsidRPr="00CE657F" w:rsidDel="00752F7D">
          <w:rPr>
            <w:rFonts w:asciiTheme="minorHAnsi" w:hAnsiTheme="minorHAnsi" w:cstheme="minorHAnsi"/>
            <w:sz w:val="22"/>
            <w:szCs w:val="22"/>
            <w:lang w:val="en-US"/>
            <w:rPrChange w:id="443" w:author="Jennifer Donelson" w:date="2023-02-14T15:40:00Z">
              <w:rPr>
                <w:rFonts w:cstheme="minorHAnsi"/>
                <w:lang w:val="en-US"/>
              </w:rPr>
            </w:rPrChange>
          </w:rPr>
          <w:t>3.99]</w:t>
        </w:r>
        <w:r w:rsidR="005B2247" w:rsidRPr="00CE657F" w:rsidDel="00752F7D">
          <w:rPr>
            <w:rFonts w:asciiTheme="minorHAnsi" w:hAnsiTheme="minorHAnsi" w:cstheme="minorHAnsi"/>
            <w:sz w:val="22"/>
            <w:szCs w:val="22"/>
            <w:lang w:val="en-US"/>
            <w:rPrChange w:id="444" w:author="Jennifer Donelson" w:date="2023-02-14T15:40:00Z">
              <w:rPr>
                <w:rFonts w:cstheme="minorHAnsi"/>
                <w:lang w:val="en-US"/>
              </w:rPr>
            </w:rPrChange>
          </w:rPr>
          <w:t>)</w:t>
        </w:r>
        <w:r w:rsidR="00D914EC" w:rsidRPr="00CE657F" w:rsidDel="00752F7D">
          <w:rPr>
            <w:rFonts w:asciiTheme="minorHAnsi" w:hAnsiTheme="minorHAnsi" w:cstheme="minorHAnsi"/>
            <w:sz w:val="22"/>
            <w:szCs w:val="22"/>
            <w:lang w:val="en-US"/>
            <w:rPrChange w:id="445" w:author="Jennifer Donelson" w:date="2023-02-14T15:40:00Z">
              <w:rPr>
                <w:rFonts w:cstheme="minorHAnsi"/>
                <w:lang w:val="en-US"/>
              </w:rPr>
            </w:rPrChange>
          </w:rPr>
          <w:t xml:space="preserve"> fish from the Cairns region had significantly larger aerobic scope capacity than fish from Mackay. </w:t>
        </w:r>
        <w:r w:rsidR="00EB6430" w:rsidRPr="00CE657F" w:rsidDel="00752F7D">
          <w:rPr>
            <w:rFonts w:asciiTheme="minorHAnsi" w:hAnsiTheme="minorHAnsi" w:cstheme="minorHAnsi"/>
            <w:sz w:val="22"/>
            <w:szCs w:val="22"/>
            <w:lang w:val="en-US"/>
            <w:rPrChange w:id="446" w:author="Jennifer Donelson" w:date="2023-02-14T15:40:00Z">
              <w:rPr>
                <w:rFonts w:cstheme="minorHAnsi"/>
                <w:lang w:val="en-US"/>
              </w:rPr>
            </w:rPrChange>
          </w:rPr>
          <w:t>The net aerobic capacity of Cairns region fish w</w:t>
        </w:r>
        <w:r w:rsidR="00A11929" w:rsidRPr="00CE657F" w:rsidDel="00752F7D">
          <w:rPr>
            <w:rFonts w:asciiTheme="minorHAnsi" w:hAnsiTheme="minorHAnsi" w:cstheme="minorHAnsi"/>
            <w:sz w:val="22"/>
            <w:szCs w:val="22"/>
            <w:lang w:val="en-US"/>
            <w:rPrChange w:id="447" w:author="Jennifer Donelson" w:date="2023-02-14T15:40:00Z">
              <w:rPr>
                <w:rFonts w:cstheme="minorHAnsi"/>
                <w:lang w:val="en-US"/>
              </w:rPr>
            </w:rPrChange>
          </w:rPr>
          <w:t>as</w:t>
        </w:r>
        <w:r w:rsidR="008A3355" w:rsidRPr="00CE657F" w:rsidDel="00752F7D">
          <w:rPr>
            <w:rFonts w:asciiTheme="minorHAnsi" w:hAnsiTheme="minorHAnsi" w:cstheme="minorHAnsi"/>
            <w:sz w:val="22"/>
            <w:szCs w:val="22"/>
            <w:lang w:val="en-US"/>
            <w:rPrChange w:id="448" w:author="Jennifer Donelson" w:date="2023-02-14T15:40:00Z">
              <w:rPr>
                <w:rFonts w:cstheme="minorHAnsi"/>
                <w:lang w:val="en-US"/>
              </w:rPr>
            </w:rPrChange>
          </w:rPr>
          <w:t xml:space="preserve"> </w:t>
        </w:r>
        <w:r w:rsidR="00AF5D17" w:rsidRPr="00CE657F" w:rsidDel="00752F7D">
          <w:rPr>
            <w:rFonts w:asciiTheme="minorHAnsi" w:hAnsiTheme="minorHAnsi" w:cstheme="minorHAnsi"/>
            <w:sz w:val="22"/>
            <w:szCs w:val="22"/>
            <w:lang w:val="en-US"/>
            <w:rPrChange w:id="449" w:author="Jennifer Donelson" w:date="2023-02-14T15:40:00Z">
              <w:rPr>
                <w:rFonts w:cstheme="minorHAnsi"/>
                <w:lang w:val="en-US"/>
              </w:rPr>
            </w:rPrChange>
          </w:rPr>
          <w:t>2.40 and</w:t>
        </w:r>
        <w:r w:rsidR="00A01637" w:rsidRPr="00CE657F" w:rsidDel="00752F7D">
          <w:rPr>
            <w:rFonts w:asciiTheme="minorHAnsi" w:hAnsiTheme="minorHAnsi" w:cstheme="minorHAnsi"/>
            <w:sz w:val="22"/>
            <w:szCs w:val="22"/>
            <w:lang w:val="en-US"/>
            <w:rPrChange w:id="450" w:author="Jennifer Donelson" w:date="2023-02-14T15:40:00Z">
              <w:rPr>
                <w:rFonts w:cstheme="minorHAnsi"/>
                <w:lang w:val="en-US"/>
              </w:rPr>
            </w:rPrChange>
          </w:rPr>
          <w:t xml:space="preserve"> 2.28 </w:t>
        </w:r>
        <w:r w:rsidR="008A3355" w:rsidRPr="00CE657F" w:rsidDel="00752F7D">
          <w:rPr>
            <w:rFonts w:asciiTheme="minorHAnsi" w:hAnsiTheme="minorHAnsi" w:cstheme="minorHAnsi"/>
            <w:sz w:val="22"/>
            <w:szCs w:val="22"/>
            <w:highlight w:val="yellow"/>
            <w:lang w:val="en-US"/>
            <w:rPrChange w:id="451" w:author="Jennifer Donelson" w:date="2023-02-14T15:40:00Z">
              <w:rPr>
                <w:rFonts w:cstheme="minorHAnsi"/>
                <w:highlight w:val="yellow"/>
                <w:lang w:val="en-US"/>
              </w:rPr>
            </w:rPrChange>
          </w:rPr>
          <w:t>MgO2_hr</w:t>
        </w:r>
        <w:r w:rsidR="008A3355" w:rsidRPr="00CE657F" w:rsidDel="00752F7D">
          <w:rPr>
            <w:rFonts w:asciiTheme="minorHAnsi" w:hAnsiTheme="minorHAnsi" w:cstheme="minorHAnsi"/>
            <w:sz w:val="22"/>
            <w:szCs w:val="22"/>
            <w:lang w:val="en-US"/>
            <w:rPrChange w:id="452" w:author="Jennifer Donelson" w:date="2023-02-14T15:40:00Z">
              <w:rPr>
                <w:rFonts w:cstheme="minorHAnsi"/>
                <w:lang w:val="en-US"/>
              </w:rPr>
            </w:rPrChange>
          </w:rPr>
          <w:t xml:space="preserve"> of oxygen larger at</w:t>
        </w:r>
        <w:r w:rsidR="00A01637" w:rsidRPr="00CE657F" w:rsidDel="00752F7D">
          <w:rPr>
            <w:rFonts w:asciiTheme="minorHAnsi" w:hAnsiTheme="minorHAnsi" w:cstheme="minorHAnsi"/>
            <w:sz w:val="22"/>
            <w:szCs w:val="22"/>
            <w:lang w:val="en-US"/>
            <w:rPrChange w:id="453" w:author="Jennifer Donelson" w:date="2023-02-14T15:40:00Z">
              <w:rPr>
                <w:rFonts w:cstheme="minorHAnsi"/>
                <w:lang w:val="en-US"/>
              </w:rPr>
            </w:rPrChange>
          </w:rPr>
          <w:t xml:space="preserve"> 30°C and 31.5°C</w:t>
        </w:r>
        <w:r w:rsidR="006A488B" w:rsidRPr="00CE657F" w:rsidDel="00752F7D">
          <w:rPr>
            <w:rFonts w:asciiTheme="minorHAnsi" w:hAnsiTheme="minorHAnsi" w:cstheme="minorHAnsi"/>
            <w:sz w:val="22"/>
            <w:szCs w:val="22"/>
            <w:lang w:val="en-US"/>
            <w:rPrChange w:id="454" w:author="Jennifer Donelson" w:date="2023-02-14T15:40:00Z">
              <w:rPr>
                <w:rFonts w:cstheme="minorHAnsi"/>
                <w:lang w:val="en-US"/>
              </w:rPr>
            </w:rPrChange>
          </w:rPr>
          <w:t>, re</w:t>
        </w:r>
        <w:r w:rsidR="00CA7E22" w:rsidRPr="00CE657F" w:rsidDel="00752F7D">
          <w:rPr>
            <w:rFonts w:asciiTheme="minorHAnsi" w:hAnsiTheme="minorHAnsi" w:cstheme="minorHAnsi"/>
            <w:sz w:val="22"/>
            <w:szCs w:val="22"/>
            <w:lang w:val="en-US"/>
            <w:rPrChange w:id="455" w:author="Jennifer Donelson" w:date="2023-02-14T15:40:00Z">
              <w:rPr>
                <w:rFonts w:cstheme="minorHAnsi"/>
                <w:lang w:val="en-US"/>
              </w:rPr>
            </w:rPrChange>
          </w:rPr>
          <w:t>spectively, both representing an increase in MgO2_hr of 30%</w:t>
        </w:r>
        <w:r w:rsidR="00FC0B81" w:rsidRPr="00CE657F" w:rsidDel="00752F7D">
          <w:rPr>
            <w:rFonts w:asciiTheme="minorHAnsi" w:hAnsiTheme="minorHAnsi" w:cstheme="minorHAnsi"/>
            <w:sz w:val="22"/>
            <w:szCs w:val="22"/>
            <w:lang w:val="en-US"/>
            <w:rPrChange w:id="456" w:author="Jennifer Donelson" w:date="2023-02-14T15:40:00Z">
              <w:rPr>
                <w:rFonts w:cstheme="minorHAnsi"/>
                <w:lang w:val="en-US"/>
              </w:rPr>
            </w:rPrChange>
          </w:rPr>
          <w:t xml:space="preserve"> over Mackay region fish</w:t>
        </w:r>
        <w:r w:rsidR="00CA7E22" w:rsidRPr="00CE657F" w:rsidDel="00752F7D">
          <w:rPr>
            <w:rFonts w:asciiTheme="minorHAnsi" w:hAnsiTheme="minorHAnsi" w:cstheme="minorHAnsi"/>
            <w:sz w:val="22"/>
            <w:szCs w:val="22"/>
            <w:lang w:val="en-US"/>
            <w:rPrChange w:id="457" w:author="Jennifer Donelson" w:date="2023-02-14T15:40:00Z">
              <w:rPr>
                <w:rFonts w:cstheme="minorHAnsi"/>
                <w:lang w:val="en-US"/>
              </w:rPr>
            </w:rPrChange>
          </w:rPr>
          <w:t>.</w:t>
        </w:r>
        <w:r w:rsidR="00AF5D17" w:rsidRPr="00CE657F" w:rsidDel="00752F7D">
          <w:rPr>
            <w:rFonts w:asciiTheme="minorHAnsi" w:hAnsiTheme="minorHAnsi" w:cstheme="minorHAnsi"/>
            <w:sz w:val="22"/>
            <w:szCs w:val="22"/>
            <w:lang w:val="en-US"/>
            <w:rPrChange w:id="458" w:author="Jennifer Donelson" w:date="2023-02-14T15:40:00Z">
              <w:rPr>
                <w:rFonts w:cstheme="minorHAnsi"/>
                <w:lang w:val="en-US"/>
              </w:rPr>
            </w:rPrChange>
          </w:rPr>
          <w:t xml:space="preserve"> No significant differences</w:t>
        </w:r>
        <w:r w:rsidR="00CA7E22" w:rsidRPr="00CE657F" w:rsidDel="00752F7D">
          <w:rPr>
            <w:rFonts w:asciiTheme="minorHAnsi" w:hAnsiTheme="minorHAnsi" w:cstheme="minorHAnsi"/>
            <w:sz w:val="22"/>
            <w:szCs w:val="22"/>
            <w:lang w:val="en-US"/>
            <w:rPrChange w:id="459" w:author="Jennifer Donelson" w:date="2023-02-14T15:40:00Z">
              <w:rPr>
                <w:rFonts w:cstheme="minorHAnsi"/>
                <w:lang w:val="en-US"/>
              </w:rPr>
            </w:rPrChange>
          </w:rPr>
          <w:t xml:space="preserve"> </w:t>
        </w:r>
        <w:r w:rsidR="00AF5D17" w:rsidRPr="00CE657F" w:rsidDel="00752F7D">
          <w:rPr>
            <w:rFonts w:asciiTheme="minorHAnsi" w:hAnsiTheme="minorHAnsi" w:cstheme="minorHAnsi"/>
            <w:sz w:val="22"/>
            <w:szCs w:val="22"/>
            <w:lang w:val="en-US"/>
            <w:rPrChange w:id="460" w:author="Jennifer Donelson" w:date="2023-02-14T15:40:00Z">
              <w:rPr>
                <w:rFonts w:cstheme="minorHAnsi"/>
                <w:lang w:val="en-US"/>
              </w:rPr>
            </w:rPrChange>
          </w:rPr>
          <w:t xml:space="preserve">were identified between Cairns and Mackay region fish at </w:t>
        </w:r>
        <w:r w:rsidR="002A0D3E" w:rsidRPr="00CE657F" w:rsidDel="00752F7D">
          <w:rPr>
            <w:rFonts w:asciiTheme="minorHAnsi" w:hAnsiTheme="minorHAnsi" w:cstheme="minorHAnsi"/>
            <w:sz w:val="22"/>
            <w:szCs w:val="22"/>
            <w:lang w:val="en-US"/>
            <w:rPrChange w:id="461" w:author="Jennifer Donelson" w:date="2023-02-14T15:40:00Z">
              <w:rPr>
                <w:rFonts w:cstheme="minorHAnsi"/>
                <w:lang w:val="en-US"/>
              </w:rPr>
            </w:rPrChange>
          </w:rPr>
          <w:t>27</w:t>
        </w:r>
        <w:r w:rsidR="00DE6943" w:rsidRPr="00CE657F" w:rsidDel="00752F7D">
          <w:rPr>
            <w:rFonts w:asciiTheme="minorHAnsi" w:hAnsiTheme="minorHAnsi" w:cstheme="minorHAnsi"/>
            <w:sz w:val="22"/>
            <w:szCs w:val="22"/>
            <w:lang w:val="en-US"/>
            <w:rPrChange w:id="462" w:author="Jennifer Donelson" w:date="2023-02-14T15:40:00Z">
              <w:rPr>
                <w:rFonts w:cstheme="minorHAnsi"/>
                <w:lang w:val="en-US"/>
              </w:rPr>
            </w:rPrChange>
          </w:rPr>
          <w:t>°C</w:t>
        </w:r>
        <w:r w:rsidR="007A1F4C" w:rsidRPr="00CE657F" w:rsidDel="00752F7D">
          <w:rPr>
            <w:rFonts w:asciiTheme="minorHAnsi" w:hAnsiTheme="minorHAnsi" w:cstheme="minorHAnsi"/>
            <w:sz w:val="22"/>
            <w:szCs w:val="22"/>
            <w:lang w:val="en-US"/>
            <w:rPrChange w:id="463" w:author="Jennifer Donelson" w:date="2023-02-14T15:40:00Z">
              <w:rPr>
                <w:rFonts w:cstheme="minorHAnsi"/>
                <w:lang w:val="en-US"/>
              </w:rPr>
            </w:rPrChange>
          </w:rPr>
          <w:t xml:space="preserve"> (</w:t>
        </w:r>
        <w:r w:rsidR="007A1F4C" w:rsidRPr="00CE657F" w:rsidDel="00752F7D">
          <w:rPr>
            <w:rFonts w:asciiTheme="minorHAnsi" w:hAnsiTheme="minorHAnsi" w:cstheme="minorHAnsi"/>
            <w:i/>
            <w:iCs/>
            <w:sz w:val="22"/>
            <w:szCs w:val="22"/>
            <w:lang w:val="en-US"/>
            <w:rPrChange w:id="464" w:author="Jennifer Donelson" w:date="2023-02-14T15:40:00Z">
              <w:rPr>
                <w:rFonts w:cstheme="minorHAnsi"/>
                <w:i/>
                <w:iCs/>
                <w:lang w:val="en-US"/>
              </w:rPr>
            </w:rPrChange>
          </w:rPr>
          <w:t>p = 0.</w:t>
        </w:r>
        <w:r w:rsidR="005E0FBB" w:rsidRPr="00CE657F" w:rsidDel="00752F7D">
          <w:rPr>
            <w:rFonts w:asciiTheme="minorHAnsi" w:hAnsiTheme="minorHAnsi" w:cstheme="minorHAnsi"/>
            <w:i/>
            <w:iCs/>
            <w:sz w:val="22"/>
            <w:szCs w:val="22"/>
            <w:lang w:val="en-US"/>
            <w:rPrChange w:id="465" w:author="Jennifer Donelson" w:date="2023-02-14T15:40:00Z">
              <w:rPr>
                <w:rFonts w:cstheme="minorHAnsi"/>
                <w:i/>
                <w:iCs/>
                <w:lang w:val="en-US"/>
              </w:rPr>
            </w:rPrChange>
          </w:rPr>
          <w:t>70</w:t>
        </w:r>
        <w:r w:rsidR="007A1F4C" w:rsidRPr="00CE657F" w:rsidDel="00752F7D">
          <w:rPr>
            <w:rFonts w:asciiTheme="minorHAnsi" w:hAnsiTheme="minorHAnsi" w:cstheme="minorHAnsi"/>
            <w:sz w:val="22"/>
            <w:szCs w:val="22"/>
            <w:lang w:val="en-US"/>
            <w:rPrChange w:id="466" w:author="Jennifer Donelson" w:date="2023-02-14T15:40:00Z">
              <w:rPr>
                <w:rFonts w:cstheme="minorHAnsi"/>
                <w:lang w:val="en-US"/>
              </w:rPr>
            </w:rPrChange>
          </w:rPr>
          <w:t>), or 28.5°C</w:t>
        </w:r>
        <w:r w:rsidR="005E0FBB" w:rsidRPr="00CE657F" w:rsidDel="00752F7D">
          <w:rPr>
            <w:rFonts w:asciiTheme="minorHAnsi" w:hAnsiTheme="minorHAnsi" w:cstheme="minorHAnsi"/>
            <w:sz w:val="22"/>
            <w:szCs w:val="22"/>
            <w:lang w:val="en-US"/>
            <w:rPrChange w:id="467" w:author="Jennifer Donelson" w:date="2023-02-14T15:40:00Z">
              <w:rPr>
                <w:rFonts w:cstheme="minorHAnsi"/>
                <w:lang w:val="en-US"/>
              </w:rPr>
            </w:rPrChange>
          </w:rPr>
          <w:t xml:space="preserve"> (</w:t>
        </w:r>
        <w:r w:rsidR="005E0FBB" w:rsidRPr="00CE657F" w:rsidDel="00752F7D">
          <w:rPr>
            <w:rFonts w:asciiTheme="minorHAnsi" w:hAnsiTheme="minorHAnsi" w:cstheme="minorHAnsi"/>
            <w:i/>
            <w:iCs/>
            <w:sz w:val="22"/>
            <w:szCs w:val="22"/>
            <w:lang w:val="en-US"/>
            <w:rPrChange w:id="468" w:author="Jennifer Donelson" w:date="2023-02-14T15:40:00Z">
              <w:rPr>
                <w:rFonts w:cstheme="minorHAnsi"/>
                <w:i/>
                <w:iCs/>
                <w:lang w:val="en-US"/>
              </w:rPr>
            </w:rPrChange>
          </w:rPr>
          <w:t>p = 0.086</w:t>
        </w:r>
        <w:r w:rsidR="005E0FBB" w:rsidRPr="00CE657F" w:rsidDel="00752F7D">
          <w:rPr>
            <w:rFonts w:asciiTheme="minorHAnsi" w:hAnsiTheme="minorHAnsi" w:cstheme="minorHAnsi"/>
            <w:sz w:val="22"/>
            <w:szCs w:val="22"/>
            <w:lang w:val="en-US"/>
            <w:rPrChange w:id="469" w:author="Jennifer Donelson" w:date="2023-02-14T15:40:00Z">
              <w:rPr>
                <w:rFonts w:cstheme="minorHAnsi"/>
                <w:lang w:val="en-US"/>
              </w:rPr>
            </w:rPrChange>
          </w:rPr>
          <w:t>).</w:t>
        </w:r>
        <w:r w:rsidR="00A73A42" w:rsidRPr="00CE657F" w:rsidDel="00752F7D">
          <w:rPr>
            <w:rFonts w:asciiTheme="minorHAnsi" w:hAnsiTheme="minorHAnsi" w:cstheme="minorHAnsi"/>
            <w:sz w:val="22"/>
            <w:szCs w:val="22"/>
            <w:lang w:val="en-US"/>
            <w:rPrChange w:id="470" w:author="Jennifer Donelson" w:date="2023-02-14T15:40:00Z">
              <w:rPr>
                <w:rFonts w:cstheme="minorHAnsi"/>
                <w:lang w:val="en-US"/>
              </w:rPr>
            </w:rPrChange>
          </w:rPr>
          <w:t xml:space="preserve"> Changes in NAS across tested experimental temperatures occurred across greater increments (steeper trends) within fish from the Cairns region compared to fish from Mackay region.</w:t>
        </w:r>
        <w:r w:rsidR="005E0FBB" w:rsidRPr="00CE657F" w:rsidDel="00752F7D">
          <w:rPr>
            <w:rFonts w:asciiTheme="minorHAnsi" w:hAnsiTheme="minorHAnsi" w:cstheme="minorHAnsi"/>
            <w:sz w:val="22"/>
            <w:szCs w:val="22"/>
            <w:lang w:val="en-US"/>
            <w:rPrChange w:id="471" w:author="Jennifer Donelson" w:date="2023-02-14T15:40:00Z">
              <w:rPr>
                <w:rFonts w:cstheme="minorHAnsi"/>
                <w:lang w:val="en-US"/>
              </w:rPr>
            </w:rPrChange>
          </w:rPr>
          <w:t xml:space="preserve"> </w:t>
        </w:r>
        <w:r w:rsidR="002A25C7" w:rsidRPr="00CE657F" w:rsidDel="00752F7D">
          <w:rPr>
            <w:rFonts w:asciiTheme="minorHAnsi" w:hAnsiTheme="minorHAnsi" w:cstheme="minorHAnsi"/>
            <w:sz w:val="22"/>
            <w:szCs w:val="22"/>
            <w:lang w:val="en-US"/>
            <w:rPrChange w:id="472" w:author="Jennifer Donelson" w:date="2023-02-14T15:40:00Z">
              <w:rPr>
                <w:rFonts w:cstheme="minorHAnsi"/>
                <w:lang w:val="en-US"/>
              </w:rPr>
            </w:rPrChange>
          </w:rPr>
          <w:t>NAS</w:t>
        </w:r>
        <w:r w:rsidR="0097202A" w:rsidRPr="00CE657F" w:rsidDel="00752F7D">
          <w:rPr>
            <w:rFonts w:asciiTheme="minorHAnsi" w:hAnsiTheme="minorHAnsi" w:cstheme="minorHAnsi"/>
            <w:sz w:val="22"/>
            <w:szCs w:val="22"/>
            <w:lang w:val="en-US"/>
            <w:rPrChange w:id="473" w:author="Jennifer Donelson" w:date="2023-02-14T15:40:00Z">
              <w:rPr>
                <w:rFonts w:cstheme="minorHAnsi"/>
                <w:lang w:val="en-US"/>
              </w:rPr>
            </w:rPrChange>
          </w:rPr>
          <w:t xml:space="preserve"> for Cairns region fish was lowest at</w:t>
        </w:r>
        <w:r w:rsidR="00757C42" w:rsidRPr="00CE657F" w:rsidDel="00752F7D">
          <w:rPr>
            <w:rFonts w:asciiTheme="minorHAnsi" w:hAnsiTheme="minorHAnsi" w:cstheme="minorHAnsi"/>
            <w:sz w:val="22"/>
            <w:szCs w:val="22"/>
            <w:lang w:val="en-US"/>
            <w:rPrChange w:id="474" w:author="Jennifer Donelson" w:date="2023-02-14T15:40:00Z">
              <w:rPr>
                <w:rFonts w:cstheme="minorHAnsi"/>
                <w:lang w:val="en-US"/>
              </w:rPr>
            </w:rPrChange>
          </w:rPr>
          <w:t xml:space="preserve"> 27°C (</w:t>
        </w:r>
        <w:r w:rsidR="00294D2B" w:rsidRPr="00CE657F" w:rsidDel="00752F7D">
          <w:rPr>
            <w:rFonts w:asciiTheme="minorHAnsi" w:hAnsiTheme="minorHAnsi" w:cstheme="minorHAnsi"/>
            <w:sz w:val="22"/>
            <w:szCs w:val="22"/>
            <w:lang w:val="en-US"/>
            <w:rPrChange w:id="475" w:author="Jennifer Donelson" w:date="2023-02-14T15:40:00Z">
              <w:rPr>
                <w:rFonts w:cstheme="minorHAnsi"/>
                <w:lang w:val="en-US"/>
              </w:rPr>
            </w:rPrChange>
          </w:rPr>
          <w:t>8.04 MgO2</w:t>
        </w:r>
        <w:r w:rsidR="003F3A8B" w:rsidRPr="00CE657F" w:rsidDel="00752F7D">
          <w:rPr>
            <w:rFonts w:asciiTheme="minorHAnsi" w:hAnsiTheme="minorHAnsi" w:cstheme="minorHAnsi"/>
            <w:sz w:val="22"/>
            <w:szCs w:val="22"/>
            <w:lang w:val="en-US"/>
            <w:rPrChange w:id="476" w:author="Jennifer Donelson" w:date="2023-02-14T15:40:00Z">
              <w:rPr>
                <w:rFonts w:cstheme="minorHAnsi"/>
                <w:lang w:val="en-US"/>
              </w:rPr>
            </w:rPrChange>
          </w:rPr>
          <w:t xml:space="preserve"> hr</w:t>
        </w:r>
        <w:r w:rsidR="003F3A8B" w:rsidRPr="00CE657F" w:rsidDel="00752F7D">
          <w:rPr>
            <w:rFonts w:asciiTheme="minorHAnsi" w:hAnsiTheme="minorHAnsi" w:cstheme="minorHAnsi"/>
            <w:sz w:val="22"/>
            <w:szCs w:val="22"/>
            <w:vertAlign w:val="superscript"/>
            <w:lang w:val="en-US"/>
            <w:rPrChange w:id="477" w:author="Jennifer Donelson" w:date="2023-02-14T15:40:00Z">
              <w:rPr>
                <w:rFonts w:cstheme="minorHAnsi"/>
                <w:vertAlign w:val="superscript"/>
                <w:lang w:val="en-US"/>
              </w:rPr>
            </w:rPrChange>
          </w:rPr>
          <w:t>-1</w:t>
        </w:r>
        <w:r w:rsidR="00757C42" w:rsidRPr="00CE657F" w:rsidDel="00752F7D">
          <w:rPr>
            <w:rFonts w:asciiTheme="minorHAnsi" w:hAnsiTheme="minorHAnsi" w:cstheme="minorHAnsi"/>
            <w:sz w:val="22"/>
            <w:szCs w:val="22"/>
            <w:lang w:val="en-US"/>
            <w:rPrChange w:id="478" w:author="Jennifer Donelson" w:date="2023-02-14T15:40:00Z">
              <w:rPr>
                <w:rFonts w:cstheme="minorHAnsi"/>
                <w:lang w:val="en-US"/>
              </w:rPr>
            </w:rPrChange>
          </w:rPr>
          <w:t>)</w:t>
        </w:r>
        <w:r w:rsidR="003F3A8B" w:rsidRPr="00CE657F" w:rsidDel="00752F7D">
          <w:rPr>
            <w:rFonts w:asciiTheme="minorHAnsi" w:hAnsiTheme="minorHAnsi" w:cstheme="minorHAnsi"/>
            <w:sz w:val="22"/>
            <w:szCs w:val="22"/>
            <w:lang w:val="en-US"/>
            <w:rPrChange w:id="479" w:author="Jennifer Donelson" w:date="2023-02-14T15:40:00Z">
              <w:rPr>
                <w:rFonts w:cstheme="minorHAnsi"/>
                <w:lang w:val="en-US"/>
              </w:rPr>
            </w:rPrChange>
          </w:rPr>
          <w:t>, and highest at 30°C (10.40 MgO2</w:t>
        </w:r>
        <w:r w:rsidR="00132A05" w:rsidRPr="00CE657F" w:rsidDel="00752F7D">
          <w:rPr>
            <w:rFonts w:asciiTheme="minorHAnsi" w:hAnsiTheme="minorHAnsi" w:cstheme="minorHAnsi"/>
            <w:sz w:val="22"/>
            <w:szCs w:val="22"/>
            <w:lang w:val="en-US"/>
            <w:rPrChange w:id="480" w:author="Jennifer Donelson" w:date="2023-02-14T15:40:00Z">
              <w:rPr>
                <w:rFonts w:cstheme="minorHAnsi"/>
                <w:lang w:val="en-US"/>
              </w:rPr>
            </w:rPrChange>
          </w:rPr>
          <w:t xml:space="preserve"> hr</w:t>
        </w:r>
        <w:r w:rsidR="00132A05" w:rsidRPr="00CE657F" w:rsidDel="00752F7D">
          <w:rPr>
            <w:rFonts w:asciiTheme="minorHAnsi" w:hAnsiTheme="minorHAnsi" w:cstheme="minorHAnsi"/>
            <w:sz w:val="22"/>
            <w:szCs w:val="22"/>
            <w:vertAlign w:val="superscript"/>
            <w:lang w:val="en-US"/>
            <w:rPrChange w:id="481" w:author="Jennifer Donelson" w:date="2023-02-14T15:40:00Z">
              <w:rPr>
                <w:rFonts w:cstheme="minorHAnsi"/>
                <w:vertAlign w:val="superscript"/>
                <w:lang w:val="en-US"/>
              </w:rPr>
            </w:rPrChange>
          </w:rPr>
          <w:t>-1</w:t>
        </w:r>
        <w:r w:rsidR="00132A05" w:rsidRPr="00CE657F" w:rsidDel="00752F7D">
          <w:rPr>
            <w:rFonts w:asciiTheme="minorHAnsi" w:hAnsiTheme="minorHAnsi" w:cstheme="minorHAnsi"/>
            <w:sz w:val="22"/>
            <w:szCs w:val="22"/>
            <w:lang w:val="en-US"/>
            <w:rPrChange w:id="482" w:author="Jennifer Donelson" w:date="2023-02-14T15:40:00Z">
              <w:rPr>
                <w:rFonts w:cstheme="minorHAnsi"/>
                <w:lang w:val="en-US"/>
              </w:rPr>
            </w:rPrChange>
          </w:rPr>
          <w:t xml:space="preserve">), an increase of </w:t>
        </w:r>
        <w:r w:rsidR="004E1C1C" w:rsidRPr="00CE657F" w:rsidDel="00752F7D">
          <w:rPr>
            <w:rFonts w:asciiTheme="minorHAnsi" w:hAnsiTheme="minorHAnsi" w:cstheme="minorHAnsi"/>
            <w:sz w:val="22"/>
            <w:szCs w:val="22"/>
            <w:lang w:val="en-US"/>
            <w:rPrChange w:id="483" w:author="Jennifer Donelson" w:date="2023-02-14T15:40:00Z">
              <w:rPr>
                <w:rFonts w:cstheme="minorHAnsi"/>
                <w:lang w:val="en-US"/>
              </w:rPr>
            </w:rPrChange>
          </w:rPr>
          <w:t xml:space="preserve">29%. </w:t>
        </w:r>
        <w:r w:rsidR="00A96B8F" w:rsidRPr="00CE657F" w:rsidDel="00752F7D">
          <w:rPr>
            <w:rFonts w:asciiTheme="minorHAnsi" w:hAnsiTheme="minorHAnsi" w:cstheme="minorHAnsi"/>
            <w:sz w:val="22"/>
            <w:szCs w:val="22"/>
            <w:lang w:val="en-US"/>
            <w:rPrChange w:id="484" w:author="Jennifer Donelson" w:date="2023-02-14T15:40:00Z">
              <w:rPr>
                <w:rFonts w:cstheme="minorHAnsi"/>
                <w:lang w:val="en-US"/>
              </w:rPr>
            </w:rPrChange>
          </w:rPr>
          <w:t xml:space="preserve">Interestingly, at </w:t>
        </w:r>
        <w:r w:rsidR="00540A06" w:rsidRPr="00CE657F" w:rsidDel="00752F7D">
          <w:rPr>
            <w:rFonts w:asciiTheme="minorHAnsi" w:hAnsiTheme="minorHAnsi" w:cstheme="minorHAnsi"/>
            <w:sz w:val="22"/>
            <w:szCs w:val="22"/>
            <w:lang w:val="en-US"/>
            <w:rPrChange w:id="485" w:author="Jennifer Donelson" w:date="2023-02-14T15:40:00Z">
              <w:rPr>
                <w:rFonts w:cstheme="minorHAnsi"/>
                <w:lang w:val="en-US"/>
              </w:rPr>
            </w:rPrChange>
          </w:rPr>
          <w:t>28.5°C and 31.5°C Cairns region fish showed similar NAS values</w:t>
        </w:r>
        <w:r w:rsidR="00351D68" w:rsidRPr="00CE657F" w:rsidDel="00752F7D">
          <w:rPr>
            <w:rFonts w:asciiTheme="minorHAnsi" w:hAnsiTheme="minorHAnsi" w:cstheme="minorHAnsi"/>
            <w:sz w:val="22"/>
            <w:szCs w:val="22"/>
            <w:lang w:val="en-US"/>
            <w:rPrChange w:id="486" w:author="Jennifer Donelson" w:date="2023-02-14T15:40:00Z">
              <w:rPr>
                <w:rFonts w:cstheme="minorHAnsi"/>
                <w:lang w:val="en-US"/>
              </w:rPr>
            </w:rPrChange>
          </w:rPr>
          <w:t xml:space="preserve"> of 9.72 MgO2 hr</w:t>
        </w:r>
        <w:r w:rsidR="00351D68" w:rsidRPr="00CE657F" w:rsidDel="00752F7D">
          <w:rPr>
            <w:rFonts w:asciiTheme="minorHAnsi" w:hAnsiTheme="minorHAnsi" w:cstheme="minorHAnsi"/>
            <w:sz w:val="22"/>
            <w:szCs w:val="22"/>
            <w:vertAlign w:val="superscript"/>
            <w:lang w:val="en-US"/>
            <w:rPrChange w:id="487" w:author="Jennifer Donelson" w:date="2023-02-14T15:40:00Z">
              <w:rPr>
                <w:rFonts w:cstheme="minorHAnsi"/>
                <w:vertAlign w:val="superscript"/>
                <w:lang w:val="en-US"/>
              </w:rPr>
            </w:rPrChange>
          </w:rPr>
          <w:t xml:space="preserve">-1 </w:t>
        </w:r>
        <w:r w:rsidR="00351D68" w:rsidRPr="00CE657F" w:rsidDel="00752F7D">
          <w:rPr>
            <w:rFonts w:asciiTheme="minorHAnsi" w:hAnsiTheme="minorHAnsi" w:cstheme="minorHAnsi"/>
            <w:sz w:val="22"/>
            <w:szCs w:val="22"/>
            <w:lang w:val="en-US"/>
            <w:rPrChange w:id="488" w:author="Jennifer Donelson" w:date="2023-02-14T15:40:00Z">
              <w:rPr>
                <w:rFonts w:cstheme="minorHAnsi"/>
                <w:lang w:val="en-US"/>
              </w:rPr>
            </w:rPrChange>
          </w:rPr>
          <w:t>and 9.80 MgO2 hr</w:t>
        </w:r>
        <w:r w:rsidR="00351D68" w:rsidRPr="00CE657F" w:rsidDel="00752F7D">
          <w:rPr>
            <w:rFonts w:asciiTheme="minorHAnsi" w:hAnsiTheme="minorHAnsi" w:cstheme="minorHAnsi"/>
            <w:sz w:val="22"/>
            <w:szCs w:val="22"/>
            <w:vertAlign w:val="superscript"/>
            <w:lang w:val="en-US"/>
            <w:rPrChange w:id="489" w:author="Jennifer Donelson" w:date="2023-02-14T15:40:00Z">
              <w:rPr>
                <w:rFonts w:cstheme="minorHAnsi"/>
                <w:vertAlign w:val="superscript"/>
                <w:lang w:val="en-US"/>
              </w:rPr>
            </w:rPrChange>
          </w:rPr>
          <w:t>-1</w:t>
        </w:r>
        <w:r w:rsidR="00421E2E" w:rsidRPr="00CE657F" w:rsidDel="00752F7D">
          <w:rPr>
            <w:rFonts w:asciiTheme="minorHAnsi" w:hAnsiTheme="minorHAnsi" w:cstheme="minorHAnsi"/>
            <w:sz w:val="22"/>
            <w:szCs w:val="22"/>
            <w:lang w:val="en-US"/>
            <w:rPrChange w:id="490" w:author="Jennifer Donelson" w:date="2023-02-14T15:40:00Z">
              <w:rPr>
                <w:rFonts w:cstheme="minorHAnsi"/>
                <w:lang w:val="en-US"/>
              </w:rPr>
            </w:rPrChange>
          </w:rPr>
          <w:t xml:space="preserve">, respectively. </w:t>
        </w:r>
        <w:r w:rsidR="00520708" w:rsidRPr="00CE657F" w:rsidDel="00752F7D">
          <w:rPr>
            <w:rFonts w:asciiTheme="minorHAnsi" w:hAnsiTheme="minorHAnsi" w:cstheme="minorHAnsi"/>
            <w:sz w:val="22"/>
            <w:szCs w:val="22"/>
            <w:lang w:val="en-US"/>
            <w:rPrChange w:id="491" w:author="Jennifer Donelson" w:date="2023-02-14T15:40:00Z">
              <w:rPr>
                <w:rFonts w:cstheme="minorHAnsi"/>
                <w:lang w:val="en-US"/>
              </w:rPr>
            </w:rPrChange>
          </w:rPr>
          <w:t>Differences between NAS values within Mackay region fish were</w:t>
        </w:r>
        <w:r w:rsidR="00B33F2C" w:rsidRPr="00CE657F" w:rsidDel="00752F7D">
          <w:rPr>
            <w:rFonts w:asciiTheme="minorHAnsi" w:hAnsiTheme="minorHAnsi" w:cstheme="minorHAnsi"/>
            <w:sz w:val="22"/>
            <w:szCs w:val="22"/>
            <w:lang w:val="en-US"/>
            <w:rPrChange w:id="492" w:author="Jennifer Donelson" w:date="2023-02-14T15:40:00Z">
              <w:rPr>
                <w:rFonts w:cstheme="minorHAnsi"/>
                <w:lang w:val="en-US"/>
              </w:rPr>
            </w:rPrChange>
          </w:rPr>
          <w:t xml:space="preserve"> much less pronounced. The </w:t>
        </w:r>
        <w:r w:rsidR="008152BA" w:rsidRPr="00CE657F" w:rsidDel="00752F7D">
          <w:rPr>
            <w:rFonts w:asciiTheme="minorHAnsi" w:hAnsiTheme="minorHAnsi" w:cstheme="minorHAnsi"/>
            <w:sz w:val="22"/>
            <w:szCs w:val="22"/>
            <w:lang w:val="en-US"/>
            <w:rPrChange w:id="493" w:author="Jennifer Donelson" w:date="2023-02-14T15:40:00Z">
              <w:rPr>
                <w:rFonts w:cstheme="minorHAnsi"/>
                <w:lang w:val="en-US"/>
              </w:rPr>
            </w:rPrChange>
          </w:rPr>
          <w:t xml:space="preserve">lowest </w:t>
        </w:r>
        <w:r w:rsidR="00B33F2C" w:rsidRPr="00CE657F" w:rsidDel="00752F7D">
          <w:rPr>
            <w:rFonts w:asciiTheme="minorHAnsi" w:hAnsiTheme="minorHAnsi" w:cstheme="minorHAnsi"/>
            <w:sz w:val="22"/>
            <w:szCs w:val="22"/>
            <w:lang w:val="en-US"/>
            <w:rPrChange w:id="494" w:author="Jennifer Donelson" w:date="2023-02-14T15:40:00Z">
              <w:rPr>
                <w:rFonts w:cstheme="minorHAnsi"/>
                <w:lang w:val="en-US"/>
              </w:rPr>
            </w:rPrChange>
          </w:rPr>
          <w:t xml:space="preserve">NAS value for Mackay region fish was at </w:t>
        </w:r>
        <w:r w:rsidR="008152BA" w:rsidRPr="00CE657F" w:rsidDel="00752F7D">
          <w:rPr>
            <w:rFonts w:asciiTheme="minorHAnsi" w:hAnsiTheme="minorHAnsi" w:cstheme="minorHAnsi"/>
            <w:sz w:val="22"/>
            <w:szCs w:val="22"/>
            <w:lang w:val="en-US"/>
            <w:rPrChange w:id="495" w:author="Jennifer Donelson" w:date="2023-02-14T15:40:00Z">
              <w:rPr>
                <w:rFonts w:cstheme="minorHAnsi"/>
                <w:lang w:val="en-US"/>
              </w:rPr>
            </w:rPrChange>
          </w:rPr>
          <w:t>31.5 °C (7.52 MgO2 hr</w:t>
        </w:r>
        <w:r w:rsidR="008152BA" w:rsidRPr="00CE657F" w:rsidDel="00752F7D">
          <w:rPr>
            <w:rFonts w:asciiTheme="minorHAnsi" w:hAnsiTheme="minorHAnsi" w:cstheme="minorHAnsi"/>
            <w:sz w:val="22"/>
            <w:szCs w:val="22"/>
            <w:vertAlign w:val="superscript"/>
            <w:lang w:val="en-US"/>
            <w:rPrChange w:id="496" w:author="Jennifer Donelson" w:date="2023-02-14T15:40:00Z">
              <w:rPr>
                <w:rFonts w:cstheme="minorHAnsi"/>
                <w:vertAlign w:val="superscript"/>
                <w:lang w:val="en-US"/>
              </w:rPr>
            </w:rPrChange>
          </w:rPr>
          <w:t>-1</w:t>
        </w:r>
        <w:r w:rsidR="008152BA" w:rsidRPr="00CE657F" w:rsidDel="00752F7D">
          <w:rPr>
            <w:rFonts w:asciiTheme="minorHAnsi" w:hAnsiTheme="minorHAnsi" w:cstheme="minorHAnsi"/>
            <w:sz w:val="22"/>
            <w:szCs w:val="22"/>
            <w:lang w:val="en-US"/>
            <w:rPrChange w:id="497" w:author="Jennifer Donelson" w:date="2023-02-14T15:40:00Z">
              <w:rPr>
                <w:rFonts w:cstheme="minorHAnsi"/>
                <w:lang w:val="en-US"/>
              </w:rPr>
            </w:rPrChange>
          </w:rPr>
          <w:t>),</w:t>
        </w:r>
        <w:r w:rsidR="009C125C" w:rsidRPr="00CE657F" w:rsidDel="00752F7D">
          <w:rPr>
            <w:rFonts w:asciiTheme="minorHAnsi" w:hAnsiTheme="minorHAnsi" w:cstheme="minorHAnsi"/>
            <w:sz w:val="22"/>
            <w:szCs w:val="22"/>
            <w:lang w:val="en-US"/>
            <w:rPrChange w:id="498" w:author="Jennifer Donelson" w:date="2023-02-14T15:40:00Z">
              <w:rPr>
                <w:rFonts w:cstheme="minorHAnsi"/>
                <w:lang w:val="en-US"/>
              </w:rPr>
            </w:rPrChange>
          </w:rPr>
          <w:t xml:space="preserve"> while the </w:t>
        </w:r>
        <w:r w:rsidR="008152BA" w:rsidRPr="00CE657F" w:rsidDel="00752F7D">
          <w:rPr>
            <w:rFonts w:asciiTheme="minorHAnsi" w:hAnsiTheme="minorHAnsi" w:cstheme="minorHAnsi"/>
            <w:sz w:val="22"/>
            <w:szCs w:val="22"/>
            <w:lang w:val="en-US"/>
            <w:rPrChange w:id="499" w:author="Jennifer Donelson" w:date="2023-02-14T15:40:00Z">
              <w:rPr>
                <w:rFonts w:cstheme="minorHAnsi"/>
                <w:lang w:val="en-US"/>
              </w:rPr>
            </w:rPrChange>
          </w:rPr>
          <w:t>highest</w:t>
        </w:r>
        <w:r w:rsidR="009C125C" w:rsidRPr="00CE657F" w:rsidDel="00752F7D">
          <w:rPr>
            <w:rFonts w:asciiTheme="minorHAnsi" w:hAnsiTheme="minorHAnsi" w:cstheme="minorHAnsi"/>
            <w:sz w:val="22"/>
            <w:szCs w:val="22"/>
            <w:lang w:val="en-US"/>
            <w:rPrChange w:id="500" w:author="Jennifer Donelson" w:date="2023-02-14T15:40:00Z">
              <w:rPr>
                <w:rFonts w:cstheme="minorHAnsi"/>
                <w:lang w:val="en-US"/>
              </w:rPr>
            </w:rPrChange>
          </w:rPr>
          <w:t xml:space="preserve"> value at </w:t>
        </w:r>
        <w:r w:rsidR="008152BA" w:rsidRPr="00CE657F" w:rsidDel="00752F7D">
          <w:rPr>
            <w:rFonts w:asciiTheme="minorHAnsi" w:hAnsiTheme="minorHAnsi" w:cstheme="minorHAnsi"/>
            <w:sz w:val="22"/>
            <w:szCs w:val="22"/>
            <w:lang w:val="en-US"/>
            <w:rPrChange w:id="501" w:author="Jennifer Donelson" w:date="2023-02-14T15:40:00Z">
              <w:rPr>
                <w:rFonts w:cstheme="minorHAnsi"/>
                <w:lang w:val="en-US"/>
              </w:rPr>
            </w:rPrChange>
          </w:rPr>
          <w:t>27 °C (8.37 MgO2 hr</w:t>
        </w:r>
        <w:r w:rsidR="008152BA" w:rsidRPr="00CE657F" w:rsidDel="00752F7D">
          <w:rPr>
            <w:rFonts w:asciiTheme="minorHAnsi" w:hAnsiTheme="minorHAnsi" w:cstheme="minorHAnsi"/>
            <w:sz w:val="22"/>
            <w:szCs w:val="22"/>
            <w:vertAlign w:val="superscript"/>
            <w:lang w:val="en-US"/>
            <w:rPrChange w:id="502" w:author="Jennifer Donelson" w:date="2023-02-14T15:40:00Z">
              <w:rPr>
                <w:rFonts w:cstheme="minorHAnsi"/>
                <w:vertAlign w:val="superscript"/>
                <w:lang w:val="en-US"/>
              </w:rPr>
            </w:rPrChange>
          </w:rPr>
          <w:t>-1</w:t>
        </w:r>
        <w:r w:rsidR="008152BA" w:rsidRPr="00CE657F" w:rsidDel="00752F7D">
          <w:rPr>
            <w:rFonts w:asciiTheme="minorHAnsi" w:hAnsiTheme="minorHAnsi" w:cstheme="minorHAnsi"/>
            <w:sz w:val="22"/>
            <w:szCs w:val="22"/>
            <w:lang w:val="en-US"/>
            <w:rPrChange w:id="503" w:author="Jennifer Donelson" w:date="2023-02-14T15:40:00Z">
              <w:rPr>
                <w:rFonts w:cstheme="minorHAnsi"/>
                <w:lang w:val="en-US"/>
              </w:rPr>
            </w:rPrChange>
          </w:rPr>
          <w:t>),</w:t>
        </w:r>
        <w:r w:rsidR="00581620" w:rsidRPr="00CE657F" w:rsidDel="00752F7D">
          <w:rPr>
            <w:rFonts w:asciiTheme="minorHAnsi" w:hAnsiTheme="minorHAnsi" w:cstheme="minorHAnsi"/>
            <w:sz w:val="22"/>
            <w:szCs w:val="22"/>
            <w:lang w:val="en-US"/>
            <w:rPrChange w:id="504" w:author="Jennifer Donelson" w:date="2023-02-14T15:40:00Z">
              <w:rPr>
                <w:rFonts w:cstheme="minorHAnsi"/>
                <w:lang w:val="en-US"/>
              </w:rPr>
            </w:rPrChange>
          </w:rPr>
          <w:t xml:space="preserve"> just </w:t>
        </w:r>
        <w:r w:rsidR="008152BA" w:rsidRPr="00CE657F" w:rsidDel="00752F7D">
          <w:rPr>
            <w:rFonts w:asciiTheme="minorHAnsi" w:hAnsiTheme="minorHAnsi" w:cstheme="minorHAnsi"/>
            <w:sz w:val="22"/>
            <w:szCs w:val="22"/>
            <w:lang w:val="en-US"/>
            <w:rPrChange w:id="505" w:author="Jennifer Donelson" w:date="2023-02-14T15:40:00Z">
              <w:rPr>
                <w:rFonts w:cstheme="minorHAnsi"/>
                <w:lang w:val="en-US"/>
              </w:rPr>
            </w:rPrChange>
          </w:rPr>
          <w:t>0.85 MgO2 hr</w:t>
        </w:r>
        <w:r w:rsidR="008152BA" w:rsidRPr="00CE657F" w:rsidDel="00752F7D">
          <w:rPr>
            <w:rFonts w:asciiTheme="minorHAnsi" w:hAnsiTheme="minorHAnsi" w:cstheme="minorHAnsi"/>
            <w:sz w:val="22"/>
            <w:szCs w:val="22"/>
            <w:vertAlign w:val="superscript"/>
            <w:lang w:val="en-US"/>
            <w:rPrChange w:id="506" w:author="Jennifer Donelson" w:date="2023-02-14T15:40:00Z">
              <w:rPr>
                <w:rFonts w:cstheme="minorHAnsi"/>
                <w:vertAlign w:val="superscript"/>
                <w:lang w:val="en-US"/>
              </w:rPr>
            </w:rPrChange>
          </w:rPr>
          <w:t xml:space="preserve">-1 </w:t>
        </w:r>
        <w:r w:rsidR="008152BA" w:rsidRPr="00CE657F" w:rsidDel="00752F7D">
          <w:rPr>
            <w:rFonts w:asciiTheme="minorHAnsi" w:hAnsiTheme="minorHAnsi" w:cstheme="minorHAnsi"/>
            <w:sz w:val="22"/>
            <w:szCs w:val="22"/>
            <w:lang w:val="en-US"/>
            <w:rPrChange w:id="507" w:author="Jennifer Donelson" w:date="2023-02-14T15:40:00Z">
              <w:rPr>
                <w:rFonts w:cstheme="minorHAnsi"/>
                <w:lang w:val="en-US"/>
              </w:rPr>
            </w:rPrChange>
          </w:rPr>
          <w:t xml:space="preserve">or </w:t>
        </w:r>
        <w:r w:rsidR="00234E7E" w:rsidRPr="00CE657F" w:rsidDel="00752F7D">
          <w:rPr>
            <w:rFonts w:asciiTheme="minorHAnsi" w:hAnsiTheme="minorHAnsi" w:cstheme="minorHAnsi"/>
            <w:sz w:val="22"/>
            <w:szCs w:val="22"/>
            <w:lang w:val="en-US"/>
            <w:rPrChange w:id="508" w:author="Jennifer Donelson" w:date="2023-02-14T15:40:00Z">
              <w:rPr>
                <w:rFonts w:cstheme="minorHAnsi"/>
                <w:lang w:val="en-US"/>
              </w:rPr>
            </w:rPrChange>
          </w:rPr>
          <w:t xml:space="preserve">11% higher. </w:t>
        </w:r>
      </w:moveFrom>
      <w:moveFromRangeEnd w:id="416"/>
      <w:moveToRangeStart w:id="509" w:author="Jennifer Donelson" w:date="2023-02-14T15:33:00Z" w:name="move127281209"/>
      <w:moveTo w:id="510" w:author="Jennifer Donelson" w:date="2023-02-14T15:33:00Z">
        <w:del w:id="511" w:author="Jennifer Donelson" w:date="2023-02-14T15:41:00Z">
          <w:r w:rsidR="00752F7D" w:rsidRPr="00CE657F" w:rsidDel="00796013">
            <w:rPr>
              <w:rFonts w:asciiTheme="minorHAnsi" w:hAnsiTheme="minorHAnsi" w:cstheme="minorHAnsi"/>
              <w:sz w:val="22"/>
              <w:szCs w:val="22"/>
              <w:lang w:val="en-US"/>
              <w:rPrChange w:id="512" w:author="Jennifer Donelson" w:date="2023-02-14T15:40:00Z">
                <w:rPr>
                  <w:lang w:val="en-US"/>
                </w:rPr>
              </w:rPrChange>
            </w:rPr>
            <w:delText>N</w:delText>
          </w:r>
        </w:del>
      </w:moveTo>
      <w:ins w:id="513" w:author="Jennifer Donelson" w:date="2023-02-14T15:41:00Z">
        <w:r w:rsidR="00796013">
          <w:rPr>
            <w:rFonts w:asciiTheme="minorHAnsi" w:hAnsiTheme="minorHAnsi" w:cstheme="minorHAnsi"/>
            <w:sz w:val="22"/>
            <w:szCs w:val="22"/>
            <w:lang w:val="en-US"/>
          </w:rPr>
          <w:t xml:space="preserve"> but n</w:t>
        </w:r>
      </w:ins>
      <w:moveTo w:id="514" w:author="Jennifer Donelson" w:date="2023-02-14T15:33:00Z">
        <w:r w:rsidR="00752F7D" w:rsidRPr="00CE657F">
          <w:rPr>
            <w:rFonts w:asciiTheme="minorHAnsi" w:hAnsiTheme="minorHAnsi" w:cstheme="minorHAnsi"/>
            <w:sz w:val="22"/>
            <w:szCs w:val="22"/>
            <w:lang w:val="en-US"/>
            <w:rPrChange w:id="515" w:author="Jennifer Donelson" w:date="2023-02-14T15:40:00Z">
              <w:rPr>
                <w:lang w:val="en-US"/>
              </w:rPr>
            </w:rPrChange>
          </w:rPr>
          <w:t xml:space="preserve">o significant differences </w:t>
        </w:r>
      </w:moveTo>
      <w:commentRangeEnd w:id="417"/>
      <w:r w:rsidR="00752F7D" w:rsidRPr="00E5780A">
        <w:rPr>
          <w:rStyle w:val="CommentReference"/>
          <w:rFonts w:asciiTheme="minorHAnsi" w:eastAsiaTheme="minorHAnsi" w:hAnsiTheme="minorHAnsi" w:cstheme="minorHAnsi"/>
          <w:color w:val="auto"/>
        </w:rPr>
        <w:commentReference w:id="417"/>
      </w:r>
      <w:moveTo w:id="516" w:author="Jennifer Donelson" w:date="2023-02-14T15:33:00Z">
        <w:r w:rsidR="00752F7D" w:rsidRPr="00CE657F">
          <w:rPr>
            <w:rFonts w:asciiTheme="minorHAnsi" w:hAnsiTheme="minorHAnsi" w:cstheme="minorHAnsi"/>
            <w:sz w:val="22"/>
            <w:szCs w:val="22"/>
            <w:lang w:val="en-US"/>
            <w:rPrChange w:id="517" w:author="Jennifer Donelson" w:date="2023-02-14T15:40:00Z">
              <w:rPr>
                <w:lang w:val="en-US"/>
              </w:rPr>
            </w:rPrChange>
          </w:rPr>
          <w:t xml:space="preserve">were seen in </w:t>
        </w:r>
      </w:moveTo>
      <w:ins w:id="518" w:author="Jennifer Donelson" w:date="2023-02-14T15:40:00Z">
        <w:r w:rsidR="00796013">
          <w:rPr>
            <w:rFonts w:asciiTheme="minorHAnsi" w:hAnsiTheme="minorHAnsi" w:cstheme="minorHAnsi"/>
            <w:sz w:val="22"/>
            <w:szCs w:val="22"/>
            <w:lang w:val="en-US"/>
          </w:rPr>
          <w:t xml:space="preserve">the pattern of increasing </w:t>
        </w:r>
      </w:ins>
      <w:ins w:id="519" w:author="Jennifer Donelson" w:date="2023-02-14T15:39:00Z">
        <w:r w:rsidR="00CE657F" w:rsidRPr="00CE657F">
          <w:rPr>
            <w:rFonts w:asciiTheme="minorHAnsi" w:hAnsiTheme="minorHAnsi" w:cstheme="minorHAnsi"/>
            <w:sz w:val="22"/>
            <w:szCs w:val="22"/>
            <w:lang w:val="en-US"/>
            <w:rPrChange w:id="520" w:author="Jennifer Donelson" w:date="2023-02-14T15:40:00Z">
              <w:rPr>
                <w:lang w:val="en-US"/>
              </w:rPr>
            </w:rPrChange>
          </w:rPr>
          <w:t>MO</w:t>
        </w:r>
        <w:r w:rsidR="00CE657F" w:rsidRPr="00CE657F">
          <w:rPr>
            <w:rFonts w:asciiTheme="minorHAnsi" w:hAnsiTheme="minorHAnsi" w:cstheme="minorHAnsi"/>
            <w:sz w:val="22"/>
            <w:szCs w:val="22"/>
            <w:vertAlign w:val="subscript"/>
            <w:lang w:val="en-US"/>
            <w:rPrChange w:id="521" w:author="Jennifer Donelson" w:date="2023-02-14T15:40:00Z">
              <w:rPr>
                <w:vertAlign w:val="subscript"/>
                <w:lang w:val="en-US"/>
              </w:rPr>
            </w:rPrChange>
          </w:rPr>
          <w:t>2Rest</w:t>
        </w:r>
      </w:ins>
      <w:moveTo w:id="522" w:author="Jennifer Donelson" w:date="2023-02-14T15:33:00Z">
        <w:del w:id="523" w:author="Jennifer Donelson" w:date="2023-02-14T15:39:00Z">
          <w:r w:rsidR="00752F7D" w:rsidRPr="00CE657F" w:rsidDel="00CE657F">
            <w:rPr>
              <w:rFonts w:asciiTheme="minorHAnsi" w:hAnsiTheme="minorHAnsi" w:cstheme="minorHAnsi"/>
              <w:sz w:val="22"/>
              <w:szCs w:val="22"/>
              <w:lang w:val="en-US"/>
              <w:rPrChange w:id="524" w:author="Jennifer Donelson" w:date="2023-02-14T15:40:00Z">
                <w:rPr>
                  <w:lang w:val="en-US"/>
                </w:rPr>
              </w:rPrChange>
            </w:rPr>
            <w:delText>RMR</w:delText>
          </w:r>
        </w:del>
        <w:r w:rsidR="00752F7D" w:rsidRPr="00CE657F">
          <w:rPr>
            <w:rFonts w:asciiTheme="minorHAnsi" w:hAnsiTheme="minorHAnsi" w:cstheme="minorHAnsi"/>
            <w:sz w:val="22"/>
            <w:szCs w:val="22"/>
            <w:lang w:val="en-US"/>
            <w:rPrChange w:id="525" w:author="Jennifer Donelson" w:date="2023-02-14T15:40:00Z">
              <w:rPr>
                <w:lang w:val="en-US"/>
              </w:rPr>
            </w:rPrChange>
          </w:rPr>
          <w:t xml:space="preserve"> when comparing fish from Cairns and Mackay regions </w:t>
        </w:r>
        <w:del w:id="526" w:author="Jennifer Donelson" w:date="2023-02-14T15:39:00Z">
          <w:r w:rsidR="00752F7D" w:rsidRPr="00CE657F" w:rsidDel="00CE657F">
            <w:rPr>
              <w:rFonts w:asciiTheme="minorHAnsi" w:hAnsiTheme="minorHAnsi" w:cstheme="minorHAnsi"/>
              <w:sz w:val="22"/>
              <w:szCs w:val="22"/>
              <w:lang w:val="en-US"/>
              <w:rPrChange w:id="527" w:author="Jennifer Donelson" w:date="2023-02-14T15:40:00Z">
                <w:rPr>
                  <w:lang w:val="en-US"/>
                </w:rPr>
              </w:rPrChange>
            </w:rPr>
            <w:delText>at tested</w:delText>
          </w:r>
        </w:del>
        <w:del w:id="528" w:author="Jennifer Donelson" w:date="2023-02-14T15:49:00Z">
          <w:r w:rsidR="00752F7D" w:rsidRPr="00CE657F" w:rsidDel="00E5780A">
            <w:rPr>
              <w:rFonts w:asciiTheme="minorHAnsi" w:hAnsiTheme="minorHAnsi" w:cstheme="minorHAnsi"/>
              <w:sz w:val="22"/>
              <w:szCs w:val="22"/>
              <w:lang w:val="en-US"/>
              <w:rPrChange w:id="529" w:author="Jennifer Donelson" w:date="2023-02-14T15:40:00Z">
                <w:rPr>
                  <w:lang w:val="en-US"/>
                </w:rPr>
              </w:rPrChange>
            </w:rPr>
            <w:delText xml:space="preserve"> experimental temperatures </w:delText>
          </w:r>
        </w:del>
        <w:r w:rsidR="00752F7D" w:rsidRPr="00CE657F">
          <w:rPr>
            <w:rFonts w:asciiTheme="minorHAnsi" w:hAnsiTheme="minorHAnsi" w:cstheme="minorHAnsi"/>
            <w:sz w:val="22"/>
            <w:szCs w:val="22"/>
            <w:lang w:val="en-US"/>
            <w:rPrChange w:id="530" w:author="Jennifer Donelson" w:date="2023-02-14T15:40:00Z">
              <w:rPr>
                <w:lang w:val="en-US"/>
              </w:rPr>
            </w:rPrChange>
          </w:rPr>
          <w:t>(</w:t>
        </w:r>
        <w:r w:rsidR="00752F7D" w:rsidRPr="00CE657F">
          <w:rPr>
            <w:rFonts w:asciiTheme="minorHAnsi" w:hAnsiTheme="minorHAnsi" w:cstheme="minorHAnsi"/>
            <w:b/>
            <w:bCs/>
            <w:sz w:val="22"/>
            <w:szCs w:val="22"/>
            <w:lang w:val="en-US"/>
            <w:rPrChange w:id="531" w:author="Jennifer Donelson" w:date="2023-02-14T15:40:00Z">
              <w:rPr>
                <w:b/>
                <w:bCs/>
                <w:lang w:val="en-US"/>
              </w:rPr>
            </w:rPrChange>
          </w:rPr>
          <w:t>Figure2</w:t>
        </w:r>
        <w:del w:id="532" w:author="Jennifer Donelson" w:date="2023-02-14T15:39:00Z">
          <w:r w:rsidR="00752F7D" w:rsidRPr="00CE657F" w:rsidDel="00CE657F">
            <w:rPr>
              <w:rFonts w:asciiTheme="minorHAnsi" w:hAnsiTheme="minorHAnsi" w:cstheme="minorHAnsi"/>
              <w:b/>
              <w:bCs/>
              <w:sz w:val="22"/>
              <w:szCs w:val="22"/>
              <w:lang w:val="en-US"/>
              <w:rPrChange w:id="533" w:author="Jennifer Donelson" w:date="2023-02-14T15:40:00Z">
                <w:rPr>
                  <w:b/>
                  <w:bCs/>
                  <w:lang w:val="en-US"/>
                </w:rPr>
              </w:rPrChange>
            </w:rPr>
            <w:delText>c</w:delText>
          </w:r>
        </w:del>
      </w:moveTo>
      <w:ins w:id="534" w:author="Jennifer Donelson" w:date="2023-02-14T15:39:00Z">
        <w:r w:rsidR="00CE657F" w:rsidRPr="00CE657F">
          <w:rPr>
            <w:rFonts w:asciiTheme="minorHAnsi" w:hAnsiTheme="minorHAnsi" w:cstheme="minorHAnsi"/>
            <w:b/>
            <w:bCs/>
            <w:sz w:val="22"/>
            <w:szCs w:val="22"/>
            <w:lang w:val="en-US"/>
            <w:rPrChange w:id="535" w:author="Jennifer Donelson" w:date="2023-02-14T15:40:00Z">
              <w:rPr>
                <w:b/>
                <w:bCs/>
                <w:lang w:val="en-US"/>
              </w:rPr>
            </w:rPrChange>
          </w:rPr>
          <w:t>a</w:t>
        </w:r>
      </w:ins>
      <w:ins w:id="536" w:author="Jennifer Donelson" w:date="2023-02-14T16:07:00Z">
        <w:r w:rsidR="002378DB">
          <w:rPr>
            <w:rFonts w:asciiTheme="minorHAnsi" w:hAnsiTheme="minorHAnsi" w:cstheme="minorHAnsi"/>
            <w:b/>
            <w:bCs/>
            <w:sz w:val="22"/>
            <w:szCs w:val="22"/>
            <w:lang w:val="en-US"/>
          </w:rPr>
          <w:t>; Stats</w:t>
        </w:r>
      </w:ins>
      <w:moveTo w:id="537" w:author="Jennifer Donelson" w:date="2023-02-14T15:33:00Z">
        <w:r w:rsidR="00752F7D" w:rsidRPr="00CE657F">
          <w:rPr>
            <w:rFonts w:asciiTheme="minorHAnsi" w:hAnsiTheme="minorHAnsi" w:cstheme="minorHAnsi"/>
            <w:sz w:val="22"/>
            <w:szCs w:val="22"/>
            <w:lang w:val="en-US"/>
            <w:rPrChange w:id="538" w:author="Jennifer Donelson" w:date="2023-02-14T15:40:00Z">
              <w:rPr>
                <w:lang w:val="en-US"/>
              </w:rPr>
            </w:rPrChange>
          </w:rPr>
          <w:t>)</w:t>
        </w:r>
      </w:moveTo>
      <w:ins w:id="539" w:author="Jennifer Donelson" w:date="2023-02-14T15:42:00Z">
        <w:r w:rsidR="00E5780A">
          <w:rPr>
            <w:rFonts w:asciiTheme="minorHAnsi" w:hAnsiTheme="minorHAnsi" w:cstheme="minorHAnsi"/>
            <w:sz w:val="22"/>
            <w:szCs w:val="22"/>
            <w:lang w:val="en-US"/>
          </w:rPr>
          <w:t xml:space="preserve">. For both populations, </w:t>
        </w:r>
        <w:r w:rsidR="00E5780A" w:rsidRPr="002F0F4E">
          <w:rPr>
            <w:rFonts w:asciiTheme="minorHAnsi" w:hAnsiTheme="minorHAnsi" w:cstheme="minorHAnsi"/>
            <w:sz w:val="22"/>
            <w:szCs w:val="22"/>
            <w:lang w:val="en-US"/>
          </w:rPr>
          <w:t>MO</w:t>
        </w:r>
        <w:r w:rsidR="00E5780A" w:rsidRPr="002F0F4E">
          <w:rPr>
            <w:rFonts w:asciiTheme="minorHAnsi" w:hAnsiTheme="minorHAnsi" w:cstheme="minorHAnsi"/>
            <w:sz w:val="22"/>
            <w:szCs w:val="22"/>
            <w:vertAlign w:val="subscript"/>
            <w:lang w:val="en-US"/>
          </w:rPr>
          <w:t>2Rest</w:t>
        </w:r>
        <w:r w:rsidR="00E5780A">
          <w:rPr>
            <w:rFonts w:asciiTheme="minorHAnsi" w:hAnsiTheme="minorHAnsi" w:cstheme="minorHAnsi"/>
            <w:sz w:val="22"/>
            <w:szCs w:val="22"/>
            <w:vertAlign w:val="subscript"/>
            <w:lang w:val="en-US"/>
          </w:rPr>
          <w:t xml:space="preserve"> </w:t>
        </w:r>
        <w:r w:rsidR="00E5780A">
          <w:rPr>
            <w:rFonts w:asciiTheme="minorHAnsi" w:hAnsiTheme="minorHAnsi" w:cstheme="minorHAnsi"/>
            <w:sz w:val="22"/>
            <w:szCs w:val="22"/>
            <w:lang w:val="en-US"/>
          </w:rPr>
          <w:t>was</w:t>
        </w:r>
      </w:ins>
      <w:ins w:id="540" w:author="Jennifer Donelson" w:date="2023-02-14T15:46:00Z">
        <w:r w:rsidR="00E5780A">
          <w:rPr>
            <w:rFonts w:asciiTheme="minorHAnsi" w:hAnsiTheme="minorHAnsi" w:cstheme="minorHAnsi"/>
            <w:sz w:val="22"/>
            <w:szCs w:val="22"/>
            <w:lang w:val="en-US"/>
          </w:rPr>
          <w:t xml:space="preserve"> </w:t>
        </w:r>
      </w:ins>
      <w:ins w:id="541" w:author="Jennifer Donelson" w:date="2023-02-14T15:48:00Z">
        <w:r w:rsidR="00E5780A">
          <w:rPr>
            <w:rFonts w:asciiTheme="minorHAnsi" w:hAnsiTheme="minorHAnsi" w:cstheme="minorHAnsi"/>
            <w:sz w:val="22"/>
            <w:szCs w:val="22"/>
            <w:lang w:val="en-US"/>
          </w:rPr>
          <w:t>similar between the lowest two testing temperatures from X to Y mgO2hr</w:t>
        </w:r>
        <w:r w:rsidR="00E5780A" w:rsidRPr="0018769C">
          <w:rPr>
            <w:rFonts w:asciiTheme="minorHAnsi" w:hAnsiTheme="minorHAnsi" w:cstheme="minorHAnsi"/>
            <w:sz w:val="22"/>
            <w:szCs w:val="22"/>
            <w:vertAlign w:val="superscript"/>
            <w:lang w:val="en-US"/>
            <w:rPrChange w:id="542" w:author="Jennifer Donelson" w:date="2023-02-14T15:52:00Z">
              <w:rPr>
                <w:rFonts w:cstheme="minorHAnsi"/>
                <w:lang w:val="en-US"/>
              </w:rPr>
            </w:rPrChange>
          </w:rPr>
          <w:t>-1</w:t>
        </w:r>
      </w:ins>
      <w:ins w:id="543" w:author="Jennifer Donelson" w:date="2023-02-14T15:50:00Z">
        <w:r w:rsidR="00E5780A">
          <w:rPr>
            <w:rFonts w:asciiTheme="minorHAnsi" w:hAnsiTheme="minorHAnsi" w:cstheme="minorHAnsi"/>
            <w:sz w:val="22"/>
            <w:szCs w:val="22"/>
            <w:lang w:val="en-US"/>
          </w:rPr>
          <w:t xml:space="preserve"> (not sig post-hoc)</w:t>
        </w:r>
      </w:ins>
      <w:ins w:id="544" w:author="Jennifer Donelson" w:date="2023-02-14T15:49:00Z">
        <w:r w:rsidR="00E5780A">
          <w:rPr>
            <w:rFonts w:asciiTheme="minorHAnsi" w:hAnsiTheme="minorHAnsi" w:cstheme="minorHAnsi"/>
            <w:sz w:val="22"/>
            <w:szCs w:val="22"/>
            <w:lang w:val="en-US"/>
          </w:rPr>
          <w:t xml:space="preserve">. Additionally, </w:t>
        </w:r>
        <w:r w:rsidR="00E5780A" w:rsidRPr="002F0F4E">
          <w:rPr>
            <w:rFonts w:asciiTheme="minorHAnsi" w:hAnsiTheme="minorHAnsi" w:cstheme="minorHAnsi"/>
            <w:sz w:val="22"/>
            <w:szCs w:val="22"/>
            <w:lang w:val="en-US"/>
          </w:rPr>
          <w:t>MO</w:t>
        </w:r>
        <w:r w:rsidR="00E5780A" w:rsidRPr="002F0F4E">
          <w:rPr>
            <w:rFonts w:asciiTheme="minorHAnsi" w:hAnsiTheme="minorHAnsi" w:cstheme="minorHAnsi"/>
            <w:sz w:val="22"/>
            <w:szCs w:val="22"/>
            <w:vertAlign w:val="subscript"/>
            <w:lang w:val="en-US"/>
          </w:rPr>
          <w:t>2Rest</w:t>
        </w:r>
        <w:r w:rsidR="00E5780A">
          <w:rPr>
            <w:rFonts w:asciiTheme="minorHAnsi" w:hAnsiTheme="minorHAnsi" w:cstheme="minorHAnsi"/>
            <w:sz w:val="22"/>
            <w:szCs w:val="22"/>
            <w:vertAlign w:val="subscript"/>
            <w:lang w:val="en-US"/>
          </w:rPr>
          <w:t xml:space="preserve"> </w:t>
        </w:r>
        <w:r w:rsidR="00E5780A">
          <w:rPr>
            <w:rFonts w:asciiTheme="minorHAnsi" w:hAnsiTheme="minorHAnsi" w:cstheme="minorHAnsi"/>
            <w:sz w:val="22"/>
            <w:szCs w:val="22"/>
            <w:lang w:val="en-US"/>
          </w:rPr>
          <w:t xml:space="preserve">was </w:t>
        </w:r>
      </w:ins>
      <w:ins w:id="545" w:author="Jennifer Donelson" w:date="2023-02-14T15:46:00Z">
        <w:r w:rsidR="00E5780A">
          <w:rPr>
            <w:rFonts w:asciiTheme="minorHAnsi" w:hAnsiTheme="minorHAnsi" w:cstheme="minorHAnsi"/>
            <w:sz w:val="22"/>
            <w:szCs w:val="22"/>
            <w:lang w:val="en-US"/>
          </w:rPr>
          <w:t>significantly</w:t>
        </w:r>
      </w:ins>
      <w:ins w:id="546" w:author="Jennifer Donelson" w:date="2023-02-14T15:44:00Z">
        <w:r w:rsidR="00E5780A">
          <w:rPr>
            <w:rFonts w:asciiTheme="minorHAnsi" w:hAnsiTheme="minorHAnsi" w:cstheme="minorHAnsi"/>
            <w:sz w:val="22"/>
            <w:szCs w:val="22"/>
            <w:lang w:val="en-US"/>
          </w:rPr>
          <w:t xml:space="preserve"> </w:t>
        </w:r>
      </w:ins>
      <w:ins w:id="547" w:author="Jennifer Donelson" w:date="2023-02-14T15:42:00Z">
        <w:r w:rsidR="00E5780A">
          <w:rPr>
            <w:rFonts w:asciiTheme="minorHAnsi" w:hAnsiTheme="minorHAnsi" w:cstheme="minorHAnsi"/>
            <w:sz w:val="22"/>
            <w:szCs w:val="22"/>
            <w:lang w:val="en-US"/>
          </w:rPr>
          <w:t xml:space="preserve">higher at both </w:t>
        </w:r>
        <w:commentRangeStart w:id="548"/>
        <w:r w:rsidR="00E5780A">
          <w:rPr>
            <w:rFonts w:asciiTheme="minorHAnsi" w:hAnsiTheme="minorHAnsi" w:cstheme="minorHAnsi"/>
            <w:sz w:val="22"/>
            <w:szCs w:val="22"/>
            <w:lang w:val="en-US"/>
          </w:rPr>
          <w:t>30 and 31.5C than at 27</w:t>
        </w:r>
      </w:ins>
      <w:ins w:id="549" w:author="Jennifer Donelson" w:date="2023-02-14T15:43:00Z">
        <w:r w:rsidR="00E5780A">
          <w:rPr>
            <w:rFonts w:asciiTheme="minorHAnsi" w:hAnsiTheme="minorHAnsi" w:cstheme="minorHAnsi"/>
            <w:sz w:val="22"/>
            <w:szCs w:val="22"/>
            <w:lang w:val="en-US"/>
          </w:rPr>
          <w:t xml:space="preserve"> and 28.5</w:t>
        </w:r>
      </w:ins>
      <w:ins w:id="550" w:author="Jennifer Donelson" w:date="2023-02-14T15:42:00Z">
        <w:r w:rsidR="00E5780A">
          <w:rPr>
            <w:rFonts w:asciiTheme="minorHAnsi" w:hAnsiTheme="minorHAnsi" w:cstheme="minorHAnsi"/>
            <w:sz w:val="22"/>
            <w:szCs w:val="22"/>
            <w:lang w:val="en-US"/>
          </w:rPr>
          <w:t xml:space="preserve">C (stats from </w:t>
        </w:r>
      </w:ins>
      <w:ins w:id="551" w:author="Jennifer Donelson" w:date="2023-02-14T15:43:00Z">
        <w:r w:rsidR="00E5780A">
          <w:rPr>
            <w:rFonts w:asciiTheme="minorHAnsi" w:hAnsiTheme="minorHAnsi" w:cstheme="minorHAnsi"/>
            <w:sz w:val="22"/>
            <w:szCs w:val="22"/>
            <w:lang w:val="en-US"/>
          </w:rPr>
          <w:t>overall post-hoc of model</w:t>
        </w:r>
        <w:commentRangeEnd w:id="548"/>
        <w:r w:rsidR="00E5780A">
          <w:rPr>
            <w:rStyle w:val="CommentReference"/>
            <w:rFonts w:asciiTheme="minorHAnsi" w:eastAsiaTheme="minorHAnsi" w:hAnsiTheme="minorHAnsi" w:cstheme="minorBidi"/>
            <w:color w:val="auto"/>
          </w:rPr>
          <w:commentReference w:id="548"/>
        </w:r>
      </w:ins>
      <w:ins w:id="552" w:author="Jennifer Donelson" w:date="2023-02-14T15:42:00Z">
        <w:r w:rsidR="00E5780A">
          <w:rPr>
            <w:rFonts w:asciiTheme="minorHAnsi" w:hAnsiTheme="minorHAnsi" w:cstheme="minorHAnsi"/>
            <w:sz w:val="22"/>
            <w:szCs w:val="22"/>
            <w:lang w:val="en-US"/>
          </w:rPr>
          <w:t>).</w:t>
        </w:r>
      </w:ins>
      <w:ins w:id="553" w:author="Jennifer Donelson" w:date="2023-02-14T15:45:00Z">
        <w:r w:rsidR="00E5780A">
          <w:rPr>
            <w:rFonts w:asciiTheme="minorHAnsi" w:hAnsiTheme="minorHAnsi" w:cstheme="minorHAnsi"/>
            <w:sz w:val="22"/>
            <w:szCs w:val="22"/>
            <w:lang w:val="en-US"/>
          </w:rPr>
          <w:t xml:space="preserve"> While not significant, Cairns fish </w:t>
        </w:r>
      </w:ins>
      <w:ins w:id="554" w:author="Jennifer Donelson" w:date="2023-02-14T15:46:00Z">
        <w:r w:rsidR="00E5780A">
          <w:rPr>
            <w:rFonts w:asciiTheme="minorHAnsi" w:hAnsiTheme="minorHAnsi" w:cstheme="minorHAnsi"/>
            <w:sz w:val="22"/>
            <w:szCs w:val="22"/>
            <w:lang w:val="en-US"/>
          </w:rPr>
          <w:t xml:space="preserve">exhibited the greatest increase in </w:t>
        </w:r>
        <w:r w:rsidR="00E5780A" w:rsidRPr="002F0F4E">
          <w:rPr>
            <w:rFonts w:asciiTheme="minorHAnsi" w:hAnsiTheme="minorHAnsi" w:cstheme="minorHAnsi"/>
            <w:sz w:val="22"/>
            <w:szCs w:val="22"/>
            <w:lang w:val="en-US"/>
          </w:rPr>
          <w:t>MO</w:t>
        </w:r>
        <w:r w:rsidR="00E5780A" w:rsidRPr="002F0F4E">
          <w:rPr>
            <w:rFonts w:asciiTheme="minorHAnsi" w:hAnsiTheme="minorHAnsi" w:cstheme="minorHAnsi"/>
            <w:sz w:val="22"/>
            <w:szCs w:val="22"/>
            <w:vertAlign w:val="subscript"/>
            <w:lang w:val="en-US"/>
          </w:rPr>
          <w:t>2Rest</w:t>
        </w:r>
      </w:ins>
      <w:ins w:id="555" w:author="Jennifer Donelson" w:date="2023-02-14T15:42:00Z">
        <w:r w:rsidR="00E5780A">
          <w:rPr>
            <w:rFonts w:asciiTheme="minorHAnsi" w:hAnsiTheme="minorHAnsi" w:cstheme="minorHAnsi"/>
            <w:sz w:val="22"/>
            <w:szCs w:val="22"/>
            <w:lang w:val="en-US"/>
          </w:rPr>
          <w:t xml:space="preserve"> </w:t>
        </w:r>
      </w:ins>
      <w:ins w:id="556" w:author="Jennifer Donelson" w:date="2023-02-14T15:46:00Z">
        <w:r w:rsidR="00E5780A">
          <w:rPr>
            <w:rFonts w:asciiTheme="minorHAnsi" w:hAnsiTheme="minorHAnsi" w:cstheme="minorHAnsi"/>
            <w:sz w:val="22"/>
            <w:szCs w:val="22"/>
            <w:lang w:val="en-US"/>
          </w:rPr>
          <w:t>from 30</w:t>
        </w:r>
      </w:ins>
      <w:ins w:id="557" w:author="Jennifer Donelson" w:date="2023-02-14T15:47:00Z">
        <w:r w:rsidR="00E5780A">
          <w:rPr>
            <w:rFonts w:asciiTheme="minorHAnsi" w:hAnsiTheme="minorHAnsi" w:cstheme="minorHAnsi"/>
            <w:sz w:val="22"/>
            <w:szCs w:val="22"/>
            <w:lang w:val="en-US"/>
          </w:rPr>
          <w:t xml:space="preserve">-31.5C of </w:t>
        </w:r>
      </w:ins>
      <w:commentRangeStart w:id="558"/>
      <w:ins w:id="559" w:author="Jennifer Donelson" w:date="2023-02-14T15:50:00Z">
        <w:r w:rsidR="00E5780A">
          <w:rPr>
            <w:rFonts w:asciiTheme="minorHAnsi" w:hAnsiTheme="minorHAnsi" w:cstheme="minorHAnsi"/>
            <w:sz w:val="22"/>
            <w:szCs w:val="22"/>
            <w:lang w:val="en-US"/>
          </w:rPr>
          <w:t>15</w:t>
        </w:r>
        <w:commentRangeEnd w:id="558"/>
        <w:r w:rsidR="00E5780A">
          <w:rPr>
            <w:rStyle w:val="CommentReference"/>
            <w:rFonts w:asciiTheme="minorHAnsi" w:eastAsiaTheme="minorHAnsi" w:hAnsiTheme="minorHAnsi" w:cstheme="minorBidi"/>
            <w:color w:val="auto"/>
          </w:rPr>
          <w:commentReference w:id="558"/>
        </w:r>
      </w:ins>
      <w:ins w:id="560" w:author="Jennifer Donelson" w:date="2023-02-14T15:47:00Z">
        <w:r w:rsidR="00E5780A">
          <w:rPr>
            <w:rFonts w:asciiTheme="minorHAnsi" w:hAnsiTheme="minorHAnsi" w:cstheme="minorHAnsi"/>
            <w:sz w:val="22"/>
            <w:szCs w:val="22"/>
            <w:lang w:val="en-US"/>
          </w:rPr>
          <w:t>%, while Mack</w:t>
        </w:r>
      </w:ins>
      <w:ins w:id="561" w:author="Jennifer Donelson" w:date="2023-02-14T15:48:00Z">
        <w:r w:rsidR="00E5780A">
          <w:rPr>
            <w:rFonts w:asciiTheme="minorHAnsi" w:hAnsiTheme="minorHAnsi" w:cstheme="minorHAnsi"/>
            <w:sz w:val="22"/>
            <w:szCs w:val="22"/>
            <w:lang w:val="en-US"/>
          </w:rPr>
          <w:t>a</w:t>
        </w:r>
      </w:ins>
      <w:ins w:id="562" w:author="Jennifer Donelson" w:date="2023-02-14T15:47:00Z">
        <w:r w:rsidR="00E5780A">
          <w:rPr>
            <w:rFonts w:asciiTheme="minorHAnsi" w:hAnsiTheme="minorHAnsi" w:cstheme="minorHAnsi"/>
            <w:sz w:val="22"/>
            <w:szCs w:val="22"/>
            <w:lang w:val="en-US"/>
          </w:rPr>
          <w:t xml:space="preserve">y fish </w:t>
        </w:r>
      </w:ins>
      <w:ins w:id="563" w:author="Jennifer Donelson" w:date="2023-02-14T15:51:00Z">
        <w:r w:rsidR="00E5780A" w:rsidRPr="002F0F4E">
          <w:rPr>
            <w:rFonts w:asciiTheme="minorHAnsi" w:hAnsiTheme="minorHAnsi" w:cstheme="minorHAnsi"/>
            <w:sz w:val="22"/>
            <w:szCs w:val="22"/>
            <w:lang w:val="en-US"/>
          </w:rPr>
          <w:t>MO</w:t>
        </w:r>
        <w:r w:rsidR="00E5780A" w:rsidRPr="002F0F4E">
          <w:rPr>
            <w:rFonts w:asciiTheme="minorHAnsi" w:hAnsiTheme="minorHAnsi" w:cstheme="minorHAnsi"/>
            <w:sz w:val="22"/>
            <w:szCs w:val="22"/>
            <w:vertAlign w:val="subscript"/>
            <w:lang w:val="en-US"/>
          </w:rPr>
          <w:t>2Rest</w:t>
        </w:r>
        <w:r w:rsidR="00E5780A">
          <w:rPr>
            <w:rFonts w:asciiTheme="minorHAnsi" w:hAnsiTheme="minorHAnsi" w:cstheme="minorHAnsi"/>
            <w:sz w:val="22"/>
            <w:szCs w:val="22"/>
            <w:vertAlign w:val="subscript"/>
            <w:lang w:val="en-US"/>
          </w:rPr>
          <w:t xml:space="preserve"> </w:t>
        </w:r>
        <w:r w:rsidR="00E5780A">
          <w:rPr>
            <w:rFonts w:asciiTheme="minorHAnsi" w:hAnsiTheme="minorHAnsi" w:cstheme="minorHAnsi"/>
            <w:sz w:val="22"/>
            <w:szCs w:val="22"/>
            <w:lang w:val="en-US"/>
          </w:rPr>
          <w:t>increased by 14% between 28.5</w:t>
        </w:r>
      </w:ins>
      <w:ins w:id="564" w:author="Jennifer Donelson" w:date="2023-02-14T15:52:00Z">
        <w:r w:rsidR="006956F3">
          <w:rPr>
            <w:rFonts w:asciiTheme="minorHAnsi" w:hAnsiTheme="minorHAnsi" w:cstheme="minorHAnsi"/>
            <w:sz w:val="22"/>
            <w:szCs w:val="22"/>
            <w:lang w:val="en-US"/>
          </w:rPr>
          <w:t xml:space="preserve"> to</w:t>
        </w:r>
      </w:ins>
      <w:ins w:id="565" w:author="Jennifer Donelson" w:date="2023-02-14T15:51:00Z">
        <w:r w:rsidR="00E5780A">
          <w:rPr>
            <w:rFonts w:asciiTheme="minorHAnsi" w:hAnsiTheme="minorHAnsi" w:cstheme="minorHAnsi"/>
            <w:sz w:val="22"/>
            <w:szCs w:val="22"/>
            <w:lang w:val="en-US"/>
          </w:rPr>
          <w:t xml:space="preserve"> 30</w:t>
        </w:r>
        <w:r w:rsidR="006956F3">
          <w:rPr>
            <w:rFonts w:asciiTheme="minorHAnsi" w:hAnsiTheme="minorHAnsi" w:cstheme="minorHAnsi"/>
            <w:sz w:val="22"/>
            <w:szCs w:val="22"/>
            <w:lang w:val="en-US"/>
          </w:rPr>
          <w:t>C</w:t>
        </w:r>
      </w:ins>
      <w:ins w:id="566" w:author="Jennifer Donelson" w:date="2023-02-14T15:52:00Z">
        <w:r w:rsidR="006956F3">
          <w:rPr>
            <w:rFonts w:asciiTheme="minorHAnsi" w:hAnsiTheme="minorHAnsi" w:cstheme="minorHAnsi"/>
            <w:sz w:val="22"/>
            <w:szCs w:val="22"/>
            <w:lang w:val="en-US"/>
          </w:rPr>
          <w:t xml:space="preserve"> and by 7% from 30 to 31.5</w:t>
        </w:r>
      </w:ins>
      <w:moveTo w:id="567" w:author="Jennifer Donelson" w:date="2023-02-14T15:33:00Z">
        <w:del w:id="568" w:author="Jennifer Donelson" w:date="2023-02-14T15:42:00Z">
          <w:r w:rsidR="00752F7D" w:rsidRPr="00CE657F" w:rsidDel="00E5780A">
            <w:rPr>
              <w:rFonts w:asciiTheme="minorHAnsi" w:hAnsiTheme="minorHAnsi" w:cstheme="minorHAnsi"/>
              <w:sz w:val="22"/>
              <w:szCs w:val="22"/>
              <w:lang w:val="en-US"/>
              <w:rPrChange w:id="569" w:author="Jennifer Donelson" w:date="2023-02-14T15:40:00Z">
                <w:rPr>
                  <w:lang w:val="en-US"/>
                </w:rPr>
              </w:rPrChange>
            </w:rPr>
            <w:delText>,</w:delText>
          </w:r>
        </w:del>
        <w:del w:id="570" w:author="Jennifer Donelson" w:date="2023-02-14T15:41:00Z">
          <w:r w:rsidR="00752F7D" w:rsidRPr="00CE657F" w:rsidDel="00E5780A">
            <w:rPr>
              <w:rFonts w:asciiTheme="minorHAnsi" w:hAnsiTheme="minorHAnsi" w:cstheme="minorHAnsi"/>
              <w:sz w:val="22"/>
              <w:szCs w:val="22"/>
              <w:lang w:val="en-US"/>
              <w:rPrChange w:id="571" w:author="Jennifer Donelson" w:date="2023-02-14T15:40:00Z">
                <w:rPr>
                  <w:lang w:val="en-US"/>
                </w:rPr>
              </w:rPrChange>
            </w:rPr>
            <w:delText xml:space="preserve"> </w:delText>
          </w:r>
        </w:del>
        <w:commentRangeStart w:id="572"/>
        <w:del w:id="573" w:author="Jennifer Donelson" w:date="2023-02-14T15:36:00Z">
          <w:r w:rsidR="00752F7D" w:rsidRPr="00CE657F" w:rsidDel="00752F7D">
            <w:rPr>
              <w:rFonts w:asciiTheme="minorHAnsi" w:hAnsiTheme="minorHAnsi" w:cstheme="minorHAnsi"/>
              <w:sz w:val="22"/>
              <w:szCs w:val="22"/>
              <w:lang w:val="en-US"/>
              <w:rPrChange w:id="574" w:author="Jennifer Donelson" w:date="2023-02-14T15:40:00Z">
                <w:rPr>
                  <w:lang w:val="en-US"/>
                </w:rPr>
              </w:rPrChange>
            </w:rPr>
            <w:delText xml:space="preserve">however, RMR displayed a positive relationship with temperature. </w:delText>
          </w:r>
        </w:del>
        <w:del w:id="575" w:author="Jennifer Donelson" w:date="2023-02-14T15:54:00Z">
          <w:r w:rsidR="00752F7D" w:rsidRPr="00CE657F" w:rsidDel="0018769C">
            <w:rPr>
              <w:rFonts w:asciiTheme="minorHAnsi" w:hAnsiTheme="minorHAnsi" w:cstheme="minorHAnsi"/>
              <w:sz w:val="22"/>
              <w:szCs w:val="22"/>
              <w:lang w:val="en-US"/>
              <w:rPrChange w:id="576" w:author="Jennifer Donelson" w:date="2023-02-14T15:40:00Z">
                <w:rPr>
                  <w:lang w:val="en-US"/>
                </w:rPr>
              </w:rPrChange>
            </w:rPr>
            <w:delText>Among Cairns region fish, RMR was significantly higher at 31.5</w:delText>
          </w:r>
          <w:r w:rsidR="00752F7D" w:rsidRPr="00CE657F" w:rsidDel="0018769C">
            <w:rPr>
              <w:rFonts w:asciiTheme="minorHAnsi" w:hAnsiTheme="minorHAnsi" w:cstheme="minorHAnsi"/>
              <w:sz w:val="22"/>
              <w:szCs w:val="22"/>
              <w:lang w:val="en-US"/>
              <w:rPrChange w:id="577" w:author="Jennifer Donelson" w:date="2023-02-14T15:40:00Z">
                <w:rPr>
                  <w:rFonts w:cstheme="minorHAnsi"/>
                  <w:lang w:val="en-US"/>
                </w:rPr>
              </w:rPrChange>
            </w:rPr>
            <w:delText>°C compared to RMR</w:delText>
          </w:r>
          <w:r w:rsidR="00752F7D" w:rsidRPr="00CE657F" w:rsidDel="0018769C">
            <w:rPr>
              <w:rFonts w:asciiTheme="minorHAnsi" w:hAnsiTheme="minorHAnsi" w:cstheme="minorHAnsi"/>
              <w:sz w:val="22"/>
              <w:szCs w:val="22"/>
              <w:lang w:val="en-US"/>
              <w:rPrChange w:id="578" w:author="Jennifer Donelson" w:date="2023-02-14T15:40:00Z">
                <w:rPr>
                  <w:lang w:val="en-US"/>
                </w:rPr>
              </w:rPrChange>
            </w:rPr>
            <w:delText xml:space="preserve"> at 27</w:delText>
          </w:r>
          <w:r w:rsidR="00752F7D" w:rsidRPr="00CE657F" w:rsidDel="0018769C">
            <w:rPr>
              <w:rFonts w:asciiTheme="minorHAnsi" w:hAnsiTheme="minorHAnsi" w:cstheme="minorHAnsi"/>
              <w:sz w:val="22"/>
              <w:szCs w:val="22"/>
              <w:lang w:val="en-US"/>
              <w:rPrChange w:id="579" w:author="Jennifer Donelson" w:date="2023-02-14T15:40:00Z">
                <w:rPr>
                  <w:rFonts w:cstheme="minorHAnsi"/>
                  <w:lang w:val="en-US"/>
                </w:rPr>
              </w:rPrChange>
            </w:rPr>
            <w:delText>°C (</w:delText>
          </w:r>
          <w:r w:rsidR="00752F7D" w:rsidRPr="00CE657F" w:rsidDel="0018769C">
            <w:rPr>
              <w:rFonts w:asciiTheme="minorHAnsi" w:hAnsiTheme="minorHAnsi" w:cstheme="minorHAnsi"/>
              <w:i/>
              <w:iCs/>
              <w:sz w:val="22"/>
              <w:szCs w:val="22"/>
              <w:lang w:val="en-US"/>
              <w:rPrChange w:id="580" w:author="Jennifer Donelson" w:date="2023-02-14T15:40:00Z">
                <w:rPr>
                  <w:rFonts w:cstheme="minorHAnsi"/>
                  <w:i/>
                  <w:iCs/>
                  <w:lang w:val="en-US"/>
                </w:rPr>
              </w:rPrChange>
            </w:rPr>
            <w:delText xml:space="preserve">p </w:delText>
          </w:r>
          <w:r w:rsidR="00752F7D" w:rsidRPr="00CE657F" w:rsidDel="0018769C">
            <w:rPr>
              <w:rFonts w:asciiTheme="minorHAnsi" w:hAnsiTheme="minorHAnsi" w:cstheme="minorHAnsi"/>
              <w:sz w:val="22"/>
              <w:szCs w:val="22"/>
              <w:lang w:val="en-US"/>
              <w:rPrChange w:id="581" w:author="Jennifer Donelson" w:date="2023-02-14T15:40:00Z">
                <w:rPr>
                  <w:rFonts w:cstheme="minorHAnsi"/>
                  <w:lang w:val="en-US"/>
                </w:rPr>
              </w:rPrChange>
            </w:rPr>
            <w:delText>&lt;0.0001, [CI: -2.07, -0.66])</w:delText>
          </w:r>
          <w:r w:rsidR="00752F7D" w:rsidRPr="00CE657F" w:rsidDel="0018769C">
            <w:rPr>
              <w:rFonts w:asciiTheme="minorHAnsi" w:hAnsiTheme="minorHAnsi" w:cstheme="minorHAnsi"/>
              <w:sz w:val="22"/>
              <w:szCs w:val="22"/>
              <w:lang w:val="en-US"/>
              <w:rPrChange w:id="582" w:author="Jennifer Donelson" w:date="2023-02-14T15:40:00Z">
                <w:rPr>
                  <w:lang w:val="en-US"/>
                </w:rPr>
              </w:rPrChange>
            </w:rPr>
            <w:delText>, 28.5</w:delText>
          </w:r>
          <w:r w:rsidR="00752F7D" w:rsidRPr="00CE657F" w:rsidDel="0018769C">
            <w:rPr>
              <w:rFonts w:asciiTheme="minorHAnsi" w:hAnsiTheme="minorHAnsi" w:cstheme="minorHAnsi"/>
              <w:sz w:val="22"/>
              <w:szCs w:val="22"/>
              <w:lang w:val="en-US"/>
              <w:rPrChange w:id="583" w:author="Jennifer Donelson" w:date="2023-02-14T15:40:00Z">
                <w:rPr>
                  <w:rFonts w:cstheme="minorHAnsi"/>
                  <w:lang w:val="en-US"/>
                </w:rPr>
              </w:rPrChange>
            </w:rPr>
            <w:delText>°C (</w:delText>
          </w:r>
          <w:r w:rsidR="00752F7D" w:rsidRPr="00CE657F" w:rsidDel="0018769C">
            <w:rPr>
              <w:rFonts w:asciiTheme="minorHAnsi" w:hAnsiTheme="minorHAnsi" w:cstheme="minorHAnsi"/>
              <w:i/>
              <w:iCs/>
              <w:sz w:val="22"/>
              <w:szCs w:val="22"/>
              <w:lang w:val="en-US"/>
              <w:rPrChange w:id="584" w:author="Jennifer Donelson" w:date="2023-02-14T15:40:00Z">
                <w:rPr>
                  <w:rFonts w:cstheme="minorHAnsi"/>
                  <w:i/>
                  <w:iCs/>
                  <w:lang w:val="en-US"/>
                </w:rPr>
              </w:rPrChange>
            </w:rPr>
            <w:delText xml:space="preserve">p </w:delText>
          </w:r>
          <w:r w:rsidR="00752F7D" w:rsidRPr="00CE657F" w:rsidDel="0018769C">
            <w:rPr>
              <w:rFonts w:asciiTheme="minorHAnsi" w:hAnsiTheme="minorHAnsi" w:cstheme="minorHAnsi"/>
              <w:sz w:val="22"/>
              <w:szCs w:val="22"/>
              <w:lang w:val="en-US"/>
              <w:rPrChange w:id="585" w:author="Jennifer Donelson" w:date="2023-02-14T15:40:00Z">
                <w:rPr>
                  <w:rFonts w:cstheme="minorHAnsi"/>
                  <w:lang w:val="en-US"/>
                </w:rPr>
              </w:rPrChange>
            </w:rPr>
            <w:delText>&lt;0.0001, [CI: -1.99, -0.65])</w:delText>
          </w:r>
          <w:r w:rsidR="00752F7D" w:rsidRPr="00CE657F" w:rsidDel="0018769C">
            <w:rPr>
              <w:rFonts w:asciiTheme="minorHAnsi" w:hAnsiTheme="minorHAnsi" w:cstheme="minorHAnsi"/>
              <w:sz w:val="22"/>
              <w:szCs w:val="22"/>
              <w:lang w:val="en-US"/>
              <w:rPrChange w:id="586" w:author="Jennifer Donelson" w:date="2023-02-14T15:40:00Z">
                <w:rPr>
                  <w:lang w:val="en-US"/>
                </w:rPr>
              </w:rPrChange>
            </w:rPr>
            <w:delText>, and 30</w:delText>
          </w:r>
          <w:r w:rsidR="00752F7D" w:rsidRPr="00CE657F" w:rsidDel="0018769C">
            <w:rPr>
              <w:rFonts w:asciiTheme="minorHAnsi" w:hAnsiTheme="minorHAnsi" w:cstheme="minorHAnsi"/>
              <w:sz w:val="22"/>
              <w:szCs w:val="22"/>
              <w:lang w:val="en-US"/>
              <w:rPrChange w:id="587" w:author="Jennifer Donelson" w:date="2023-02-14T15:40:00Z">
                <w:rPr>
                  <w:rFonts w:cstheme="minorHAnsi"/>
                  <w:lang w:val="en-US"/>
                </w:rPr>
              </w:rPrChange>
            </w:rPr>
            <w:delText>°C (</w:delText>
          </w:r>
          <w:r w:rsidR="00752F7D" w:rsidRPr="00CE657F" w:rsidDel="0018769C">
            <w:rPr>
              <w:rFonts w:asciiTheme="minorHAnsi" w:hAnsiTheme="minorHAnsi" w:cstheme="minorHAnsi"/>
              <w:i/>
              <w:iCs/>
              <w:sz w:val="22"/>
              <w:szCs w:val="22"/>
              <w:lang w:val="en-US"/>
              <w:rPrChange w:id="588" w:author="Jennifer Donelson" w:date="2023-02-14T15:40:00Z">
                <w:rPr>
                  <w:rFonts w:cstheme="minorHAnsi"/>
                  <w:i/>
                  <w:iCs/>
                  <w:lang w:val="en-US"/>
                </w:rPr>
              </w:rPrChange>
            </w:rPr>
            <w:delText xml:space="preserve">p </w:delText>
          </w:r>
          <w:r w:rsidR="00752F7D" w:rsidRPr="00CE657F" w:rsidDel="0018769C">
            <w:rPr>
              <w:rFonts w:asciiTheme="minorHAnsi" w:hAnsiTheme="minorHAnsi" w:cstheme="minorHAnsi"/>
              <w:sz w:val="22"/>
              <w:szCs w:val="22"/>
              <w:lang w:val="en-US"/>
              <w:rPrChange w:id="589" w:author="Jennifer Donelson" w:date="2023-02-14T15:40:00Z">
                <w:rPr>
                  <w:rFonts w:cstheme="minorHAnsi"/>
                  <w:lang w:val="en-US"/>
                </w:rPr>
              </w:rPrChange>
            </w:rPr>
            <w:delText>=0.0077, [CI: -1.50, -0.17]). From the lowest temperature, 27°C, within Cairns region fish RMR</w:delText>
          </w:r>
          <w:r w:rsidR="00752F7D" w:rsidRPr="00CE657F" w:rsidDel="0018769C">
            <w:rPr>
              <w:rFonts w:asciiTheme="minorHAnsi" w:hAnsiTheme="minorHAnsi" w:cstheme="minorHAnsi"/>
              <w:sz w:val="22"/>
              <w:szCs w:val="22"/>
              <w:lang w:val="en-US"/>
              <w:rPrChange w:id="590" w:author="Jennifer Donelson" w:date="2023-02-14T15:40:00Z">
                <w:rPr>
                  <w:lang w:val="en-US"/>
                </w:rPr>
              </w:rPrChange>
            </w:rPr>
            <w:delText xml:space="preserve"> increase by 1%, 9%, and 24% at 28.5</w:delText>
          </w:r>
          <w:r w:rsidR="00752F7D" w:rsidRPr="00CE657F" w:rsidDel="0018769C">
            <w:rPr>
              <w:rFonts w:asciiTheme="minorHAnsi" w:hAnsiTheme="minorHAnsi" w:cstheme="minorHAnsi"/>
              <w:sz w:val="22"/>
              <w:szCs w:val="22"/>
              <w:lang w:val="en-US"/>
              <w:rPrChange w:id="591" w:author="Jennifer Donelson" w:date="2023-02-14T15:40:00Z">
                <w:rPr>
                  <w:rFonts w:cstheme="minorHAnsi"/>
                  <w:lang w:val="en-US"/>
                </w:rPr>
              </w:rPrChange>
            </w:rPr>
            <w:delText>°C, 30°C, and 31.5°C, respectively, when compared to RMR at 27°C. Among Mackay region fish RMR had the greatest increase between 28.5°C and 30°C; RMR at 30°C (</w:delText>
          </w:r>
          <w:r w:rsidR="00752F7D" w:rsidRPr="00CE657F" w:rsidDel="0018769C">
            <w:rPr>
              <w:rFonts w:asciiTheme="minorHAnsi" w:hAnsiTheme="minorHAnsi" w:cstheme="minorHAnsi"/>
              <w:i/>
              <w:iCs/>
              <w:sz w:val="22"/>
              <w:szCs w:val="22"/>
              <w:lang w:val="en-US"/>
              <w:rPrChange w:id="592" w:author="Jennifer Donelson" w:date="2023-02-14T15:40:00Z">
                <w:rPr>
                  <w:rFonts w:cstheme="minorHAnsi"/>
                  <w:i/>
                  <w:iCs/>
                  <w:lang w:val="en-US"/>
                </w:rPr>
              </w:rPrChange>
            </w:rPr>
            <w:delText>p</w:delText>
          </w:r>
          <w:r w:rsidR="00752F7D" w:rsidRPr="00CE657F" w:rsidDel="0018769C">
            <w:rPr>
              <w:rFonts w:asciiTheme="minorHAnsi" w:hAnsiTheme="minorHAnsi" w:cstheme="minorHAnsi"/>
              <w:i/>
              <w:iCs/>
              <w:sz w:val="22"/>
              <w:szCs w:val="22"/>
              <w:vertAlign w:val="subscript"/>
              <w:lang w:val="en-US"/>
              <w:rPrChange w:id="593" w:author="Jennifer Donelson" w:date="2023-02-14T15:40:00Z">
                <w:rPr>
                  <w:rFonts w:cstheme="minorHAnsi"/>
                  <w:i/>
                  <w:iCs/>
                  <w:vertAlign w:val="subscript"/>
                  <w:lang w:val="en-US"/>
                </w:rPr>
              </w:rPrChange>
            </w:rPr>
            <w:delText>27.0–30.0</w:delText>
          </w:r>
          <w:r w:rsidR="00752F7D" w:rsidRPr="00CE657F" w:rsidDel="0018769C">
            <w:rPr>
              <w:rFonts w:asciiTheme="minorHAnsi" w:hAnsiTheme="minorHAnsi" w:cstheme="minorHAnsi"/>
              <w:i/>
              <w:iCs/>
              <w:sz w:val="22"/>
              <w:szCs w:val="22"/>
              <w:lang w:val="en-US"/>
              <w:rPrChange w:id="594" w:author="Jennifer Donelson" w:date="2023-02-14T15:40:00Z">
                <w:rPr>
                  <w:rFonts w:cstheme="minorHAnsi"/>
                  <w:i/>
                  <w:iCs/>
                  <w:lang w:val="en-US"/>
                </w:rPr>
              </w:rPrChange>
            </w:rPr>
            <w:delText xml:space="preserve"> </w:delText>
          </w:r>
          <w:r w:rsidR="00752F7D" w:rsidRPr="00CE657F" w:rsidDel="0018769C">
            <w:rPr>
              <w:rFonts w:asciiTheme="minorHAnsi" w:hAnsiTheme="minorHAnsi" w:cstheme="minorHAnsi"/>
              <w:sz w:val="22"/>
              <w:szCs w:val="22"/>
              <w:lang w:val="en-US"/>
              <w:rPrChange w:id="595" w:author="Jennifer Donelson" w:date="2023-02-14T15:40:00Z">
                <w:rPr>
                  <w:rFonts w:cstheme="minorHAnsi"/>
                  <w:lang w:val="en-US"/>
                </w:rPr>
              </w:rPrChange>
            </w:rPr>
            <w:delText>&lt;0.0022, [CI</w:delText>
          </w:r>
          <w:r w:rsidR="00752F7D" w:rsidRPr="00CE657F" w:rsidDel="0018769C">
            <w:rPr>
              <w:rFonts w:asciiTheme="minorHAnsi" w:hAnsiTheme="minorHAnsi" w:cstheme="minorHAnsi"/>
              <w:i/>
              <w:iCs/>
              <w:sz w:val="22"/>
              <w:szCs w:val="22"/>
              <w:vertAlign w:val="subscript"/>
              <w:lang w:val="en-US"/>
              <w:rPrChange w:id="596" w:author="Jennifer Donelson" w:date="2023-02-14T15:40:00Z">
                <w:rPr>
                  <w:rFonts w:cstheme="minorHAnsi"/>
                  <w:i/>
                  <w:iCs/>
                  <w:vertAlign w:val="subscript"/>
                  <w:lang w:val="en-US"/>
                </w:rPr>
              </w:rPrChange>
            </w:rPr>
            <w:delText>27.0–30.0</w:delText>
          </w:r>
          <w:r w:rsidR="00752F7D" w:rsidRPr="00CE657F" w:rsidDel="0018769C">
            <w:rPr>
              <w:rFonts w:asciiTheme="minorHAnsi" w:hAnsiTheme="minorHAnsi" w:cstheme="minorHAnsi"/>
              <w:sz w:val="22"/>
              <w:szCs w:val="22"/>
              <w:lang w:val="en-US"/>
              <w:rPrChange w:id="597" w:author="Jennifer Donelson" w:date="2023-02-14T15:40:00Z">
                <w:rPr>
                  <w:rFonts w:cstheme="minorHAnsi"/>
                  <w:lang w:val="en-US"/>
                </w:rPr>
              </w:rPrChange>
            </w:rPr>
            <w:delText xml:space="preserve">: -1.78, -0.29]; </w:delText>
          </w:r>
          <w:r w:rsidR="00752F7D" w:rsidRPr="00CE657F" w:rsidDel="0018769C">
            <w:rPr>
              <w:rFonts w:asciiTheme="minorHAnsi" w:hAnsiTheme="minorHAnsi" w:cstheme="minorHAnsi"/>
              <w:i/>
              <w:iCs/>
              <w:sz w:val="22"/>
              <w:szCs w:val="22"/>
              <w:lang w:val="en-US"/>
              <w:rPrChange w:id="598" w:author="Jennifer Donelson" w:date="2023-02-14T15:40:00Z">
                <w:rPr>
                  <w:rFonts w:cstheme="minorHAnsi"/>
                  <w:i/>
                  <w:iCs/>
                  <w:lang w:val="en-US"/>
                </w:rPr>
              </w:rPrChange>
            </w:rPr>
            <w:delText>p</w:delText>
          </w:r>
          <w:r w:rsidR="00752F7D" w:rsidRPr="00CE657F" w:rsidDel="0018769C">
            <w:rPr>
              <w:rFonts w:asciiTheme="minorHAnsi" w:hAnsiTheme="minorHAnsi" w:cstheme="minorHAnsi"/>
              <w:i/>
              <w:iCs/>
              <w:sz w:val="22"/>
              <w:szCs w:val="22"/>
              <w:vertAlign w:val="subscript"/>
              <w:lang w:val="en-US"/>
              <w:rPrChange w:id="599" w:author="Jennifer Donelson" w:date="2023-02-14T15:40:00Z">
                <w:rPr>
                  <w:rFonts w:cstheme="minorHAnsi"/>
                  <w:i/>
                  <w:iCs/>
                  <w:vertAlign w:val="subscript"/>
                  <w:lang w:val="en-US"/>
                </w:rPr>
              </w:rPrChange>
            </w:rPr>
            <w:delText>28.5–30.0</w:delText>
          </w:r>
          <w:r w:rsidR="00752F7D" w:rsidRPr="00CE657F" w:rsidDel="0018769C">
            <w:rPr>
              <w:rFonts w:asciiTheme="minorHAnsi" w:hAnsiTheme="minorHAnsi" w:cstheme="minorHAnsi"/>
              <w:i/>
              <w:iCs/>
              <w:sz w:val="22"/>
              <w:szCs w:val="22"/>
              <w:lang w:val="en-US"/>
              <w:rPrChange w:id="600" w:author="Jennifer Donelson" w:date="2023-02-14T15:40:00Z">
                <w:rPr>
                  <w:rFonts w:cstheme="minorHAnsi"/>
                  <w:i/>
                  <w:iCs/>
                  <w:lang w:val="en-US"/>
                </w:rPr>
              </w:rPrChange>
            </w:rPr>
            <w:delText xml:space="preserve">  </w:delText>
          </w:r>
          <w:r w:rsidR="00752F7D" w:rsidRPr="00CE657F" w:rsidDel="0018769C">
            <w:rPr>
              <w:rFonts w:asciiTheme="minorHAnsi" w:hAnsiTheme="minorHAnsi" w:cstheme="minorHAnsi"/>
              <w:sz w:val="22"/>
              <w:szCs w:val="22"/>
              <w:lang w:val="en-US"/>
              <w:rPrChange w:id="601" w:author="Jennifer Donelson" w:date="2023-02-14T15:40:00Z">
                <w:rPr>
                  <w:rFonts w:cstheme="minorHAnsi"/>
                  <w:lang w:val="en-US"/>
                </w:rPr>
              </w:rPrChange>
            </w:rPr>
            <w:delText>&lt;0.035, [CI</w:delText>
          </w:r>
          <w:r w:rsidR="00752F7D" w:rsidRPr="00CE657F" w:rsidDel="0018769C">
            <w:rPr>
              <w:rFonts w:asciiTheme="minorHAnsi" w:hAnsiTheme="minorHAnsi" w:cstheme="minorHAnsi"/>
              <w:i/>
              <w:iCs/>
              <w:sz w:val="22"/>
              <w:szCs w:val="22"/>
              <w:vertAlign w:val="subscript"/>
              <w:lang w:val="en-US"/>
              <w:rPrChange w:id="602" w:author="Jennifer Donelson" w:date="2023-02-14T15:40:00Z">
                <w:rPr>
                  <w:rFonts w:cstheme="minorHAnsi"/>
                  <w:i/>
                  <w:iCs/>
                  <w:vertAlign w:val="subscript"/>
                  <w:lang w:val="en-US"/>
                </w:rPr>
              </w:rPrChange>
            </w:rPr>
            <w:delText>28.5–30.0</w:delText>
          </w:r>
          <w:r w:rsidR="00752F7D" w:rsidRPr="00CE657F" w:rsidDel="0018769C">
            <w:rPr>
              <w:rFonts w:asciiTheme="minorHAnsi" w:hAnsiTheme="minorHAnsi" w:cstheme="minorHAnsi"/>
              <w:sz w:val="22"/>
              <w:szCs w:val="22"/>
              <w:lang w:val="en-US"/>
              <w:rPrChange w:id="603" w:author="Jennifer Donelson" w:date="2023-02-14T15:40:00Z">
                <w:rPr>
                  <w:rFonts w:cstheme="minorHAnsi"/>
                  <w:lang w:val="en-US"/>
                </w:rPr>
              </w:rPrChange>
            </w:rPr>
            <w:delText>: -1.53, -0.039]) and 31.5°C (</w:delText>
          </w:r>
          <w:r w:rsidR="00752F7D" w:rsidRPr="00CE657F" w:rsidDel="0018769C">
            <w:rPr>
              <w:rFonts w:asciiTheme="minorHAnsi" w:hAnsiTheme="minorHAnsi" w:cstheme="minorHAnsi"/>
              <w:i/>
              <w:iCs/>
              <w:sz w:val="22"/>
              <w:szCs w:val="22"/>
              <w:lang w:val="en-US"/>
              <w:rPrChange w:id="604" w:author="Jennifer Donelson" w:date="2023-02-14T15:40:00Z">
                <w:rPr>
                  <w:rFonts w:cstheme="minorHAnsi"/>
                  <w:i/>
                  <w:iCs/>
                  <w:lang w:val="en-US"/>
                </w:rPr>
              </w:rPrChange>
            </w:rPr>
            <w:delText>p</w:delText>
          </w:r>
          <w:r w:rsidR="00752F7D" w:rsidRPr="00CE657F" w:rsidDel="0018769C">
            <w:rPr>
              <w:rFonts w:asciiTheme="minorHAnsi" w:hAnsiTheme="minorHAnsi" w:cstheme="minorHAnsi"/>
              <w:i/>
              <w:iCs/>
              <w:sz w:val="22"/>
              <w:szCs w:val="22"/>
              <w:vertAlign w:val="subscript"/>
              <w:lang w:val="en-US"/>
              <w:rPrChange w:id="605" w:author="Jennifer Donelson" w:date="2023-02-14T15:40:00Z">
                <w:rPr>
                  <w:rFonts w:cstheme="minorHAnsi"/>
                  <w:i/>
                  <w:iCs/>
                  <w:vertAlign w:val="subscript"/>
                  <w:lang w:val="en-US"/>
                </w:rPr>
              </w:rPrChange>
            </w:rPr>
            <w:delText>27-31.5</w:delText>
          </w:r>
          <w:r w:rsidR="00752F7D" w:rsidRPr="00CE657F" w:rsidDel="0018769C">
            <w:rPr>
              <w:rFonts w:asciiTheme="minorHAnsi" w:hAnsiTheme="minorHAnsi" w:cstheme="minorHAnsi"/>
              <w:i/>
              <w:iCs/>
              <w:sz w:val="22"/>
              <w:szCs w:val="22"/>
              <w:lang w:val="en-US"/>
              <w:rPrChange w:id="606" w:author="Jennifer Donelson" w:date="2023-02-14T15:40:00Z">
                <w:rPr>
                  <w:rFonts w:cstheme="minorHAnsi"/>
                  <w:i/>
                  <w:iCs/>
                  <w:lang w:val="en-US"/>
                </w:rPr>
              </w:rPrChange>
            </w:rPr>
            <w:delText xml:space="preserve"> </w:delText>
          </w:r>
          <w:r w:rsidR="00752F7D" w:rsidRPr="00CE657F" w:rsidDel="0018769C">
            <w:rPr>
              <w:rFonts w:asciiTheme="minorHAnsi" w:hAnsiTheme="minorHAnsi" w:cstheme="minorHAnsi"/>
              <w:sz w:val="22"/>
              <w:szCs w:val="22"/>
              <w:lang w:val="en-US"/>
              <w:rPrChange w:id="607" w:author="Jennifer Donelson" w:date="2023-02-14T15:40:00Z">
                <w:rPr>
                  <w:rFonts w:cstheme="minorHAnsi"/>
                  <w:lang w:val="en-US"/>
                </w:rPr>
              </w:rPrChange>
            </w:rPr>
            <w:delText>&lt;0.0001, [CI</w:delText>
          </w:r>
          <w:r w:rsidR="00752F7D" w:rsidRPr="00CE657F" w:rsidDel="0018769C">
            <w:rPr>
              <w:rFonts w:asciiTheme="minorHAnsi" w:hAnsiTheme="minorHAnsi" w:cstheme="minorHAnsi"/>
              <w:i/>
              <w:iCs/>
              <w:sz w:val="22"/>
              <w:szCs w:val="22"/>
              <w:vertAlign w:val="subscript"/>
              <w:lang w:val="en-US"/>
              <w:rPrChange w:id="608" w:author="Jennifer Donelson" w:date="2023-02-14T15:40:00Z">
                <w:rPr>
                  <w:rFonts w:cstheme="minorHAnsi"/>
                  <w:i/>
                  <w:iCs/>
                  <w:vertAlign w:val="subscript"/>
                  <w:lang w:val="en-US"/>
                </w:rPr>
              </w:rPrChange>
            </w:rPr>
            <w:delText>27–31.5</w:delText>
          </w:r>
          <w:r w:rsidR="00752F7D" w:rsidRPr="00CE657F" w:rsidDel="0018769C">
            <w:rPr>
              <w:rFonts w:asciiTheme="minorHAnsi" w:hAnsiTheme="minorHAnsi" w:cstheme="minorHAnsi"/>
              <w:sz w:val="22"/>
              <w:szCs w:val="22"/>
              <w:lang w:val="en-US"/>
              <w:rPrChange w:id="609" w:author="Jennifer Donelson" w:date="2023-02-14T15:40:00Z">
                <w:rPr>
                  <w:rFonts w:cstheme="minorHAnsi"/>
                  <w:lang w:val="en-US"/>
                </w:rPr>
              </w:rPrChange>
            </w:rPr>
            <w:delText xml:space="preserve">: -2.17, -0.66]; </w:delText>
          </w:r>
          <w:r w:rsidR="00752F7D" w:rsidRPr="00CE657F" w:rsidDel="0018769C">
            <w:rPr>
              <w:rFonts w:asciiTheme="minorHAnsi" w:hAnsiTheme="minorHAnsi" w:cstheme="minorHAnsi"/>
              <w:i/>
              <w:iCs/>
              <w:sz w:val="22"/>
              <w:szCs w:val="22"/>
              <w:lang w:val="en-US"/>
              <w:rPrChange w:id="610" w:author="Jennifer Donelson" w:date="2023-02-14T15:40:00Z">
                <w:rPr>
                  <w:rFonts w:cstheme="minorHAnsi"/>
                  <w:i/>
                  <w:iCs/>
                  <w:lang w:val="en-US"/>
                </w:rPr>
              </w:rPrChange>
            </w:rPr>
            <w:delText>p</w:delText>
          </w:r>
          <w:r w:rsidR="00752F7D" w:rsidRPr="00CE657F" w:rsidDel="0018769C">
            <w:rPr>
              <w:rFonts w:asciiTheme="minorHAnsi" w:hAnsiTheme="minorHAnsi" w:cstheme="minorHAnsi"/>
              <w:i/>
              <w:iCs/>
              <w:sz w:val="22"/>
              <w:szCs w:val="22"/>
              <w:vertAlign w:val="subscript"/>
              <w:lang w:val="en-US"/>
              <w:rPrChange w:id="611" w:author="Jennifer Donelson" w:date="2023-02-14T15:40:00Z">
                <w:rPr>
                  <w:rFonts w:cstheme="minorHAnsi"/>
                  <w:i/>
                  <w:iCs/>
                  <w:vertAlign w:val="subscript"/>
                  <w:lang w:val="en-US"/>
                </w:rPr>
              </w:rPrChange>
            </w:rPr>
            <w:delText>28.5–31.5</w:delText>
          </w:r>
          <w:r w:rsidR="00752F7D" w:rsidRPr="00CE657F" w:rsidDel="0018769C">
            <w:rPr>
              <w:rFonts w:asciiTheme="minorHAnsi" w:hAnsiTheme="minorHAnsi" w:cstheme="minorHAnsi"/>
              <w:i/>
              <w:iCs/>
              <w:sz w:val="22"/>
              <w:szCs w:val="22"/>
              <w:lang w:val="en-US"/>
              <w:rPrChange w:id="612" w:author="Jennifer Donelson" w:date="2023-02-14T15:40:00Z">
                <w:rPr>
                  <w:rFonts w:cstheme="minorHAnsi"/>
                  <w:i/>
                  <w:iCs/>
                  <w:lang w:val="en-US"/>
                </w:rPr>
              </w:rPrChange>
            </w:rPr>
            <w:delText xml:space="preserve">  </w:delText>
          </w:r>
          <w:r w:rsidR="00752F7D" w:rsidRPr="00CE657F" w:rsidDel="0018769C">
            <w:rPr>
              <w:rFonts w:asciiTheme="minorHAnsi" w:hAnsiTheme="minorHAnsi" w:cstheme="minorHAnsi"/>
              <w:sz w:val="22"/>
              <w:szCs w:val="22"/>
              <w:lang w:val="en-US"/>
              <w:rPrChange w:id="613" w:author="Jennifer Donelson" w:date="2023-02-14T15:40:00Z">
                <w:rPr>
                  <w:rFonts w:cstheme="minorHAnsi"/>
                  <w:lang w:val="en-US"/>
                </w:rPr>
              </w:rPrChange>
            </w:rPr>
            <w:delText>=0.0006, [CI</w:delText>
          </w:r>
          <w:r w:rsidR="00752F7D" w:rsidRPr="00CE657F" w:rsidDel="0018769C">
            <w:rPr>
              <w:rFonts w:asciiTheme="minorHAnsi" w:hAnsiTheme="minorHAnsi" w:cstheme="minorHAnsi"/>
              <w:i/>
              <w:iCs/>
              <w:sz w:val="22"/>
              <w:szCs w:val="22"/>
              <w:vertAlign w:val="subscript"/>
              <w:lang w:val="en-US"/>
              <w:rPrChange w:id="614" w:author="Jennifer Donelson" w:date="2023-02-14T15:40:00Z">
                <w:rPr>
                  <w:rFonts w:cstheme="minorHAnsi"/>
                  <w:i/>
                  <w:iCs/>
                  <w:vertAlign w:val="subscript"/>
                  <w:lang w:val="en-US"/>
                </w:rPr>
              </w:rPrChange>
            </w:rPr>
            <w:delText>28.5–31.5</w:delText>
          </w:r>
          <w:r w:rsidR="00752F7D" w:rsidRPr="00CE657F" w:rsidDel="0018769C">
            <w:rPr>
              <w:rFonts w:asciiTheme="minorHAnsi" w:hAnsiTheme="minorHAnsi" w:cstheme="minorHAnsi"/>
              <w:sz w:val="22"/>
              <w:szCs w:val="22"/>
              <w:lang w:val="en-US"/>
              <w:rPrChange w:id="615" w:author="Jennifer Donelson" w:date="2023-02-14T15:40:00Z">
                <w:rPr>
                  <w:rFonts w:cstheme="minorHAnsi"/>
                  <w:lang w:val="en-US"/>
                </w:rPr>
              </w:rPrChange>
            </w:rPr>
            <w:delText>: -1.91, -0.40]) were significantly different than RMR at 27°C and 28.5°C. From 27°C RMR of Mackay region fish increased by 5%, 19%, and 26% a</w:delText>
          </w:r>
          <w:r w:rsidR="00752F7D" w:rsidRPr="00CE657F" w:rsidDel="0018769C">
            <w:rPr>
              <w:rFonts w:asciiTheme="minorHAnsi" w:hAnsiTheme="minorHAnsi" w:cstheme="minorHAnsi"/>
              <w:sz w:val="22"/>
              <w:szCs w:val="22"/>
              <w:lang w:val="en-US"/>
              <w:rPrChange w:id="616" w:author="Jennifer Donelson" w:date="2023-02-14T15:40:00Z">
                <w:rPr>
                  <w:lang w:val="en-US"/>
                </w:rPr>
              </w:rPrChange>
            </w:rPr>
            <w:delText>t 28.5</w:delText>
          </w:r>
          <w:r w:rsidR="00752F7D" w:rsidRPr="00CE657F" w:rsidDel="0018769C">
            <w:rPr>
              <w:rFonts w:asciiTheme="minorHAnsi" w:hAnsiTheme="minorHAnsi" w:cstheme="minorHAnsi"/>
              <w:sz w:val="22"/>
              <w:szCs w:val="22"/>
              <w:lang w:val="en-US"/>
              <w:rPrChange w:id="617" w:author="Jennifer Donelson" w:date="2023-02-14T15:40:00Z">
                <w:rPr>
                  <w:rFonts w:cstheme="minorHAnsi"/>
                  <w:lang w:val="en-US"/>
                </w:rPr>
              </w:rPrChange>
            </w:rPr>
            <w:delText>°C, 30°C, and 31.5°C, respectively</w:delText>
          </w:r>
        </w:del>
      </w:moveTo>
      <w:commentRangeEnd w:id="572"/>
      <w:del w:id="618" w:author="Jennifer Donelson" w:date="2023-02-14T15:54:00Z">
        <w:r w:rsidR="00752F7D" w:rsidRPr="00CE657F" w:rsidDel="0018769C">
          <w:rPr>
            <w:rStyle w:val="CommentReference"/>
            <w:rFonts w:asciiTheme="minorHAnsi" w:eastAsiaTheme="minorHAnsi" w:hAnsiTheme="minorHAnsi" w:cstheme="minorHAnsi"/>
            <w:color w:val="auto"/>
            <w:rPrChange w:id="619" w:author="Jennifer Donelson" w:date="2023-02-14T15:40:00Z">
              <w:rPr>
                <w:rStyle w:val="CommentReference"/>
              </w:rPr>
            </w:rPrChange>
          </w:rPr>
          <w:commentReference w:id="572"/>
        </w:r>
      </w:del>
      <w:moveTo w:id="620" w:author="Jennifer Donelson" w:date="2023-02-14T15:33:00Z">
        <w:r w:rsidR="00752F7D" w:rsidRPr="00752F7D">
          <w:rPr>
            <w:rFonts w:cstheme="minorHAnsi"/>
            <w:sz w:val="22"/>
            <w:szCs w:val="22"/>
            <w:lang w:val="en-US"/>
            <w:rPrChange w:id="621" w:author="Jennifer Donelson" w:date="2023-02-14T15:33:00Z">
              <w:rPr>
                <w:rFonts w:cstheme="minorHAnsi"/>
                <w:lang w:val="en-US"/>
              </w:rPr>
            </w:rPrChange>
          </w:rPr>
          <w:t>.</w:t>
        </w:r>
      </w:moveTo>
    </w:p>
    <w:moveToRangeEnd w:id="509"/>
    <w:p w14:paraId="65AAD7E2" w14:textId="5E728089" w:rsidR="00752F7D" w:rsidDel="00752F7D" w:rsidRDefault="00752F7D" w:rsidP="004F0777">
      <w:pPr>
        <w:spacing w:after="0" w:line="240" w:lineRule="auto"/>
        <w:jc w:val="both"/>
        <w:rPr>
          <w:del w:id="622" w:author="Jennifer Donelson" w:date="2023-02-14T15:33:00Z"/>
          <w:rFonts w:cstheme="minorHAnsi"/>
          <w:lang w:val="en-US"/>
        </w:rPr>
      </w:pPr>
    </w:p>
    <w:p w14:paraId="0F4C7F97" w14:textId="71C82B6B" w:rsidR="00E45A33" w:rsidRDefault="00E45A33" w:rsidP="004F0777">
      <w:pPr>
        <w:spacing w:after="0" w:line="240" w:lineRule="auto"/>
        <w:jc w:val="both"/>
        <w:rPr>
          <w:rFonts w:cstheme="minorHAnsi"/>
          <w:lang w:val="en-US"/>
        </w:rPr>
      </w:pPr>
    </w:p>
    <w:p w14:paraId="77564D29" w14:textId="5AAD8B5B" w:rsidR="00A362AF" w:rsidDel="00752F7D" w:rsidRDefault="0018769C" w:rsidP="00A362AF">
      <w:pPr>
        <w:pStyle w:val="Heading3"/>
        <w:rPr>
          <w:del w:id="623" w:author="Jennifer Donelson" w:date="2023-02-14T15:33:00Z"/>
          <w:lang w:val="en-US"/>
        </w:rPr>
      </w:pPr>
      <w:ins w:id="624" w:author="Jennifer Donelson" w:date="2023-02-14T15:54:00Z">
        <w:r>
          <w:rPr>
            <w:lang w:val="en-US"/>
          </w:rPr>
          <w:t xml:space="preserve">The </w:t>
        </w:r>
      </w:ins>
      <w:ins w:id="625" w:author="Jennifer Donelson" w:date="2023-02-14T15:55:00Z">
        <w:r>
          <w:rPr>
            <w:lang w:val="en-US"/>
          </w:rPr>
          <w:t xml:space="preserve">relationship between </w:t>
        </w:r>
      </w:ins>
      <w:del w:id="626" w:author="Jennifer Donelson" w:date="2023-02-14T15:33:00Z">
        <w:r w:rsidR="00A362AF" w:rsidDel="00752F7D">
          <w:rPr>
            <w:lang w:val="en-US"/>
          </w:rPr>
          <w:delText xml:space="preserve">Maximum metabolic rate </w:delText>
        </w:r>
      </w:del>
    </w:p>
    <w:p w14:paraId="2736AB4C" w14:textId="65008E3F" w:rsidR="00A362AF" w:rsidRDefault="00A362AF" w:rsidP="00C70B78">
      <w:pPr>
        <w:jc w:val="both"/>
        <w:rPr>
          <w:ins w:id="627" w:author="Jennifer Donelson" w:date="2023-02-14T15:33:00Z"/>
          <w:rFonts w:cstheme="minorHAnsi"/>
          <w:lang w:val="en-US"/>
        </w:rPr>
      </w:pPr>
      <w:del w:id="628" w:author="Jennifer Donelson" w:date="2023-02-14T15:54:00Z">
        <w:r w:rsidDel="0018769C">
          <w:rPr>
            <w:lang w:val="en-US"/>
          </w:rPr>
          <w:delText>Significant differences</w:delText>
        </w:r>
        <w:r w:rsidR="002903B6" w:rsidDel="0018769C">
          <w:rPr>
            <w:lang w:val="en-US"/>
          </w:rPr>
          <w:delText xml:space="preserve"> in </w:delText>
        </w:r>
      </w:del>
      <w:ins w:id="629" w:author="Jennifer Donelson" w:date="2023-02-14T15:54:00Z">
        <w:r w:rsidR="0018769C" w:rsidRPr="002F0F4E">
          <w:rPr>
            <w:rFonts w:cstheme="minorHAnsi"/>
            <w:lang w:val="en-US"/>
          </w:rPr>
          <w:t>MO</w:t>
        </w:r>
        <w:r w:rsidR="0018769C" w:rsidRPr="002F0F4E">
          <w:rPr>
            <w:rFonts w:cstheme="minorHAnsi"/>
            <w:vertAlign w:val="subscript"/>
            <w:lang w:val="en-US"/>
          </w:rPr>
          <w:t>2</w:t>
        </w:r>
        <w:r w:rsidR="0018769C">
          <w:rPr>
            <w:rFonts w:cstheme="minorHAnsi"/>
            <w:vertAlign w:val="subscript"/>
            <w:lang w:val="en-US"/>
          </w:rPr>
          <w:t>Max</w:t>
        </w:r>
        <w:r w:rsidR="0018769C" w:rsidDel="0018769C">
          <w:rPr>
            <w:lang w:val="en-US"/>
          </w:rPr>
          <w:t xml:space="preserve"> </w:t>
        </w:r>
      </w:ins>
      <w:ins w:id="630" w:author="Jennifer Donelson" w:date="2023-02-14T15:55:00Z">
        <w:r w:rsidR="0018769C">
          <w:rPr>
            <w:lang w:val="en-US"/>
          </w:rPr>
          <w:t xml:space="preserve">and temperature differed </w:t>
        </w:r>
      </w:ins>
      <w:del w:id="631" w:author="Jennifer Donelson" w:date="2023-02-14T15:54:00Z">
        <w:r w:rsidR="002903B6" w:rsidDel="0018769C">
          <w:rPr>
            <w:lang w:val="en-US"/>
          </w:rPr>
          <w:delText xml:space="preserve">maximum metabolic rate </w:delText>
        </w:r>
      </w:del>
      <w:r w:rsidR="002903B6">
        <w:rPr>
          <w:lang w:val="en-US"/>
        </w:rPr>
        <w:t xml:space="preserve">between Cairns and Mackay region </w:t>
      </w:r>
      <w:r w:rsidR="00862E7A">
        <w:rPr>
          <w:lang w:val="en-US"/>
        </w:rPr>
        <w:t>fish</w:t>
      </w:r>
      <w:del w:id="632" w:author="Jennifer Donelson" w:date="2023-02-14T15:55:00Z">
        <w:r w:rsidR="00862E7A" w:rsidDel="0018769C">
          <w:rPr>
            <w:lang w:val="en-US"/>
          </w:rPr>
          <w:delText xml:space="preserve"> </w:delText>
        </w:r>
      </w:del>
      <w:ins w:id="633" w:author="Jennifer Donelson" w:date="2023-02-14T15:55:00Z">
        <w:r w:rsidR="0018769C">
          <w:rPr>
            <w:lang w:val="en-US"/>
          </w:rPr>
          <w:t xml:space="preserve"> (stats </w:t>
        </w:r>
        <w:proofErr w:type="spellStart"/>
        <w:r w:rsidR="0018769C">
          <w:rPr>
            <w:lang w:val="en-US"/>
          </w:rPr>
          <w:t>anova</w:t>
        </w:r>
        <w:proofErr w:type="spellEnd"/>
        <w:r w:rsidR="0018769C">
          <w:rPr>
            <w:lang w:val="en-US"/>
          </w:rPr>
          <w:t xml:space="preserve"> of model; Figure 2b)</w:t>
        </w:r>
      </w:ins>
      <w:del w:id="634" w:author="Jennifer Donelson" w:date="2023-02-14T15:55:00Z">
        <w:r w:rsidR="000342CF" w:rsidDel="0018769C">
          <w:rPr>
            <w:lang w:val="en-US"/>
          </w:rPr>
          <w:delText>were seen at similar temperatures as NAS</w:delText>
        </w:r>
      </w:del>
      <w:r w:rsidR="000342CF">
        <w:rPr>
          <w:lang w:val="en-US"/>
        </w:rPr>
        <w:t>.</w:t>
      </w:r>
      <w:ins w:id="635" w:author="Jennifer Donelson" w:date="2023-02-14T15:59:00Z">
        <w:r w:rsidR="0018769C">
          <w:rPr>
            <w:lang w:val="en-US"/>
          </w:rPr>
          <w:t xml:space="preserve"> </w:t>
        </w:r>
      </w:ins>
      <w:ins w:id="636" w:author="Jennifer Donelson" w:date="2023-02-14T15:56:00Z">
        <w:r w:rsidR="0018769C">
          <w:rPr>
            <w:lang w:val="en-US"/>
          </w:rPr>
          <w:t xml:space="preserve">Fish from Mackay showed a flat response where </w:t>
        </w:r>
        <w:r w:rsidR="0018769C" w:rsidRPr="002F0F4E">
          <w:rPr>
            <w:rFonts w:cstheme="minorHAnsi"/>
            <w:lang w:val="en-US"/>
          </w:rPr>
          <w:t>MO</w:t>
        </w:r>
        <w:r w:rsidR="0018769C" w:rsidRPr="002F0F4E">
          <w:rPr>
            <w:rFonts w:cstheme="minorHAnsi"/>
            <w:vertAlign w:val="subscript"/>
            <w:lang w:val="en-US"/>
          </w:rPr>
          <w:t>2</w:t>
        </w:r>
        <w:r w:rsidR="0018769C">
          <w:rPr>
            <w:rFonts w:cstheme="minorHAnsi"/>
            <w:vertAlign w:val="subscript"/>
            <w:lang w:val="en-US"/>
          </w:rPr>
          <w:t>Max</w:t>
        </w:r>
        <w:r w:rsidR="0018769C">
          <w:rPr>
            <w:lang w:val="en-US"/>
          </w:rPr>
          <w:t xml:space="preserve"> was similar of XXX</w:t>
        </w:r>
      </w:ins>
      <w:ins w:id="637" w:author="Jennifer Donelson" w:date="2023-02-14T16:00:00Z">
        <w:r w:rsidR="0018769C" w:rsidRPr="0018769C">
          <w:rPr>
            <w:rFonts w:cstheme="minorHAnsi"/>
            <w:lang w:val="en-US"/>
          </w:rPr>
          <w:t xml:space="preserve"> </w:t>
        </w:r>
        <w:r w:rsidR="0018769C">
          <w:rPr>
            <w:rFonts w:cstheme="minorHAnsi"/>
            <w:lang w:val="en-US"/>
          </w:rPr>
          <w:t>mgO2hr</w:t>
        </w:r>
        <w:r w:rsidR="0018769C" w:rsidRPr="002F0F4E">
          <w:rPr>
            <w:rFonts w:cstheme="minorHAnsi"/>
            <w:vertAlign w:val="superscript"/>
            <w:lang w:val="en-US"/>
          </w:rPr>
          <w:t>-1</w:t>
        </w:r>
      </w:ins>
      <w:ins w:id="638" w:author="Jennifer Donelson" w:date="2023-02-14T15:56:00Z">
        <w:r w:rsidR="0018769C">
          <w:rPr>
            <w:lang w:val="en-US"/>
          </w:rPr>
          <w:t xml:space="preserve"> on average at all </w:t>
        </w:r>
      </w:ins>
      <w:ins w:id="639" w:author="Jennifer Donelson" w:date="2023-02-14T15:57:00Z">
        <w:r w:rsidR="0018769C">
          <w:rPr>
            <w:lang w:val="en-US"/>
          </w:rPr>
          <w:t>temperatures</w:t>
        </w:r>
      </w:ins>
      <w:ins w:id="640" w:author="Jennifer Donelson" w:date="2023-02-14T15:56:00Z">
        <w:r w:rsidR="0018769C">
          <w:rPr>
            <w:lang w:val="en-US"/>
          </w:rPr>
          <w:t>. Whi</w:t>
        </w:r>
      </w:ins>
      <w:ins w:id="641" w:author="Jennifer Donelson" w:date="2023-02-14T15:57:00Z">
        <w:r w:rsidR="0018769C">
          <w:rPr>
            <w:lang w:val="en-US"/>
          </w:rPr>
          <w:t xml:space="preserve">le for Cairns region fish </w:t>
        </w:r>
      </w:ins>
      <w:ins w:id="642" w:author="Jennifer Donelson" w:date="2023-02-14T16:00:00Z">
        <w:r w:rsidR="0018769C">
          <w:rPr>
            <w:lang w:val="en-US"/>
          </w:rPr>
          <w:t xml:space="preserve">an increase in </w:t>
        </w:r>
        <w:r w:rsidR="0018769C" w:rsidRPr="002F0F4E">
          <w:rPr>
            <w:rFonts w:cstheme="minorHAnsi"/>
            <w:lang w:val="en-US"/>
          </w:rPr>
          <w:t>MO</w:t>
        </w:r>
        <w:r w:rsidR="0018769C" w:rsidRPr="002F0F4E">
          <w:rPr>
            <w:rFonts w:cstheme="minorHAnsi"/>
            <w:vertAlign w:val="subscript"/>
            <w:lang w:val="en-US"/>
          </w:rPr>
          <w:t>2</w:t>
        </w:r>
        <w:r w:rsidR="0018769C">
          <w:rPr>
            <w:rFonts w:cstheme="minorHAnsi"/>
            <w:vertAlign w:val="subscript"/>
            <w:lang w:val="en-US"/>
          </w:rPr>
          <w:t>Max</w:t>
        </w:r>
      </w:ins>
      <w:r w:rsidR="000342CF">
        <w:rPr>
          <w:lang w:val="en-US"/>
        </w:rPr>
        <w:t xml:space="preserve"> </w:t>
      </w:r>
      <w:ins w:id="643" w:author="Jennifer Donelson" w:date="2023-02-14T16:00:00Z">
        <w:r w:rsidR="0018769C">
          <w:rPr>
            <w:lang w:val="en-US"/>
          </w:rPr>
          <w:t>was found</w:t>
        </w:r>
      </w:ins>
      <w:ins w:id="644" w:author="Jennifer Donelson" w:date="2023-02-14T16:03:00Z">
        <w:r w:rsidR="0036420C">
          <w:rPr>
            <w:lang w:val="en-US"/>
          </w:rPr>
          <w:t xml:space="preserve"> </w:t>
        </w:r>
      </w:ins>
      <w:ins w:id="645" w:author="Jennifer Donelson" w:date="2023-02-14T16:00:00Z">
        <w:r w:rsidR="0018769C">
          <w:rPr>
            <w:lang w:val="en-US"/>
          </w:rPr>
          <w:t xml:space="preserve">across </w:t>
        </w:r>
      </w:ins>
      <w:ins w:id="646" w:author="Jennifer Donelson" w:date="2023-02-14T16:01:00Z">
        <w:r w:rsidR="0018769C">
          <w:rPr>
            <w:lang w:val="en-US"/>
          </w:rPr>
          <w:t>temperatures (</w:t>
        </w:r>
        <w:r w:rsidR="0018769C">
          <w:rPr>
            <w:rFonts w:cstheme="minorHAnsi"/>
            <w:lang w:val="en-US"/>
          </w:rPr>
          <w:t xml:space="preserve">27-28.5C: 10%, </w:t>
        </w:r>
      </w:ins>
      <w:ins w:id="647" w:author="Jennifer Donelson" w:date="2023-02-14T16:02:00Z">
        <w:r w:rsidR="0036420C">
          <w:rPr>
            <w:rFonts w:cstheme="minorHAnsi"/>
            <w:lang w:val="en-US"/>
          </w:rPr>
          <w:t>28.5-30C: X</w:t>
        </w:r>
      </w:ins>
      <w:ins w:id="648" w:author="Jennifer Donelson" w:date="2023-02-14T16:01:00Z">
        <w:r w:rsidR="0018769C">
          <w:rPr>
            <w:rFonts w:cstheme="minorHAnsi"/>
            <w:lang w:val="en-US"/>
          </w:rPr>
          <w:t xml:space="preserve">%, and </w:t>
        </w:r>
      </w:ins>
      <w:ins w:id="649" w:author="Jennifer Donelson" w:date="2023-02-14T16:02:00Z">
        <w:r w:rsidR="0036420C">
          <w:rPr>
            <w:rFonts w:cstheme="minorHAnsi"/>
            <w:lang w:val="en-US"/>
          </w:rPr>
          <w:t>30-31.5CY</w:t>
        </w:r>
      </w:ins>
      <w:ins w:id="650" w:author="Jennifer Donelson" w:date="2023-02-14T16:01:00Z">
        <w:r w:rsidR="0018769C">
          <w:rPr>
            <w:rFonts w:cstheme="minorHAnsi"/>
            <w:lang w:val="en-US"/>
          </w:rPr>
          <w:t>%</w:t>
        </w:r>
      </w:ins>
      <w:ins w:id="651" w:author="Jennifer Donelson" w:date="2023-02-14T16:02:00Z">
        <w:r w:rsidR="0036420C">
          <w:rPr>
            <w:rFonts w:cstheme="minorHAnsi"/>
            <w:lang w:val="en-US"/>
          </w:rPr>
          <w:t>)</w:t>
        </w:r>
      </w:ins>
      <w:ins w:id="652" w:author="Jennifer Donelson" w:date="2023-02-14T16:00:00Z">
        <w:r w:rsidR="0018769C">
          <w:rPr>
            <w:lang w:val="en-US"/>
          </w:rPr>
          <w:t xml:space="preserve">. </w:t>
        </w:r>
      </w:ins>
      <w:ins w:id="653" w:author="Jennifer Donelson" w:date="2023-02-14T16:03:00Z">
        <w:r w:rsidR="0036420C">
          <w:rPr>
            <w:lang w:val="en-US"/>
          </w:rPr>
          <w:t xml:space="preserve">This difference </w:t>
        </w:r>
        <w:proofErr w:type="spellStart"/>
        <w:r w:rsidR="0036420C">
          <w:rPr>
            <w:lang w:val="en-US"/>
          </w:rPr>
          <w:t>resulte</w:t>
        </w:r>
        <w:proofErr w:type="spellEnd"/>
        <w:r w:rsidR="0036420C">
          <w:rPr>
            <w:lang w:val="en-US"/>
          </w:rPr>
          <w:t xml:space="preserve"> din Cairns region fish having significantly higher </w:t>
        </w:r>
        <w:r w:rsidR="0036420C" w:rsidRPr="002F0F4E">
          <w:rPr>
            <w:rFonts w:cstheme="minorHAnsi"/>
            <w:lang w:val="en-US"/>
          </w:rPr>
          <w:t>MO</w:t>
        </w:r>
        <w:r w:rsidR="0036420C" w:rsidRPr="002F0F4E">
          <w:rPr>
            <w:rFonts w:cstheme="minorHAnsi"/>
            <w:vertAlign w:val="subscript"/>
            <w:lang w:val="en-US"/>
          </w:rPr>
          <w:t>2</w:t>
        </w:r>
        <w:r w:rsidR="0036420C">
          <w:rPr>
            <w:rFonts w:cstheme="minorHAnsi"/>
            <w:vertAlign w:val="subscript"/>
            <w:lang w:val="en-US"/>
          </w:rPr>
          <w:t>Max</w:t>
        </w:r>
        <w:r w:rsidR="0036420C">
          <w:rPr>
            <w:lang w:val="en-US"/>
          </w:rPr>
          <w:t xml:space="preserve"> a</w:t>
        </w:r>
      </w:ins>
      <w:del w:id="654" w:author="Jennifer Donelson" w:date="2023-02-14T16:03:00Z">
        <w:r w:rsidR="000342CF" w:rsidDel="0036420C">
          <w:rPr>
            <w:lang w:val="en-US"/>
          </w:rPr>
          <w:delText>A</w:delText>
        </w:r>
      </w:del>
      <w:r w:rsidR="000342CF">
        <w:rPr>
          <w:lang w:val="en-US"/>
        </w:rPr>
        <w:t>t 30</w:t>
      </w:r>
      <w:r w:rsidR="0010579E">
        <w:rPr>
          <w:rFonts w:cstheme="minorHAnsi"/>
          <w:lang w:val="en-US"/>
        </w:rPr>
        <w:t xml:space="preserve">°C </w:t>
      </w:r>
      <w:ins w:id="655" w:author="Jennifer Donelson" w:date="2023-02-14T16:04:00Z">
        <w:r w:rsidR="0036420C">
          <w:rPr>
            <w:rFonts w:cstheme="minorHAnsi"/>
            <w:lang w:val="en-US"/>
          </w:rPr>
          <w:t>by 1</w:t>
        </w:r>
      </w:ins>
      <w:ins w:id="656" w:author="Jennifer Donelson" w:date="2023-02-14T16:05:00Z">
        <w:r w:rsidR="0036420C">
          <w:rPr>
            <w:rFonts w:cstheme="minorHAnsi"/>
            <w:lang w:val="en-US"/>
          </w:rPr>
          <w:t>6</w:t>
        </w:r>
      </w:ins>
      <w:ins w:id="657" w:author="Jennifer Donelson" w:date="2023-02-14T16:04:00Z">
        <w:r w:rsidR="0036420C">
          <w:rPr>
            <w:rFonts w:cstheme="minorHAnsi"/>
            <w:lang w:val="en-US"/>
          </w:rPr>
          <w:t xml:space="preserve">% </w:t>
        </w:r>
      </w:ins>
      <w:r w:rsidR="0010579E">
        <w:rPr>
          <w:rFonts w:cstheme="minorHAnsi"/>
          <w:lang w:val="en-US"/>
        </w:rPr>
        <w:t>(</w:t>
      </w:r>
      <w:ins w:id="658" w:author="Jennifer Donelson" w:date="2023-02-14T16:05:00Z">
        <w:r w:rsidR="0036420C">
          <w:rPr>
            <w:rFonts w:cstheme="minorHAnsi"/>
            <w:lang w:val="en-US"/>
          </w:rPr>
          <w:t>2.31 MgO2 hr</w:t>
        </w:r>
        <w:r w:rsidR="0036420C">
          <w:rPr>
            <w:rFonts w:cstheme="minorHAnsi"/>
            <w:vertAlign w:val="superscript"/>
            <w:lang w:val="en-US"/>
          </w:rPr>
          <w:t>-</w:t>
        </w:r>
        <w:r w:rsidR="0036420C" w:rsidRPr="009F090D">
          <w:rPr>
            <w:rFonts w:cstheme="minorHAnsi"/>
            <w:lang w:val="en-US"/>
          </w:rPr>
          <w:t>1</w:t>
        </w:r>
        <w:r w:rsidR="0036420C">
          <w:rPr>
            <w:rFonts w:cstheme="minorHAnsi"/>
            <w:lang w:val="en-US"/>
          </w:rPr>
          <w:t xml:space="preserve">; </w:t>
        </w:r>
      </w:ins>
      <w:r w:rsidR="0010579E">
        <w:rPr>
          <w:rFonts w:cstheme="minorHAnsi"/>
          <w:i/>
          <w:iCs/>
          <w:lang w:val="en-US"/>
        </w:rPr>
        <w:t>p =</w:t>
      </w:r>
      <w:r w:rsidR="0010579E">
        <w:rPr>
          <w:rFonts w:cstheme="minorHAnsi"/>
          <w:lang w:val="en-US"/>
        </w:rPr>
        <w:t>0.0052</w:t>
      </w:r>
      <w:r w:rsidR="001904A4">
        <w:rPr>
          <w:rFonts w:cstheme="minorHAnsi"/>
          <w:lang w:val="en-US"/>
        </w:rPr>
        <w:t>, [CI: 0.697, – 3.92]) and 31.5°C</w:t>
      </w:r>
      <w:ins w:id="659" w:author="Jennifer Donelson" w:date="2023-02-14T16:04:00Z">
        <w:r w:rsidR="0036420C">
          <w:rPr>
            <w:rFonts w:cstheme="minorHAnsi"/>
            <w:lang w:val="en-US"/>
          </w:rPr>
          <w:t xml:space="preserve"> by </w:t>
        </w:r>
      </w:ins>
      <w:ins w:id="660" w:author="Jennifer Donelson" w:date="2023-02-14T16:05:00Z">
        <w:r w:rsidR="0036420C">
          <w:rPr>
            <w:rFonts w:cstheme="minorHAnsi"/>
            <w:lang w:val="en-US"/>
          </w:rPr>
          <w:t>19%</w:t>
        </w:r>
      </w:ins>
      <w:r w:rsidR="001904A4">
        <w:rPr>
          <w:rFonts w:cstheme="minorHAnsi"/>
          <w:lang w:val="en-US"/>
        </w:rPr>
        <w:t xml:space="preserve"> (</w:t>
      </w:r>
      <w:ins w:id="661" w:author="Jennifer Donelson" w:date="2023-02-14T16:05:00Z">
        <w:r w:rsidR="0036420C">
          <w:rPr>
            <w:rFonts w:cstheme="minorHAnsi"/>
            <w:lang w:val="en-US"/>
          </w:rPr>
          <w:t>2.68 MgO2 hr</w:t>
        </w:r>
        <w:r w:rsidR="0036420C">
          <w:rPr>
            <w:rFonts w:cstheme="minorHAnsi"/>
            <w:vertAlign w:val="superscript"/>
            <w:lang w:val="en-US"/>
          </w:rPr>
          <w:t xml:space="preserve">-1 ; </w:t>
        </w:r>
      </w:ins>
      <w:r w:rsidR="001904A4">
        <w:rPr>
          <w:rFonts w:cstheme="minorHAnsi"/>
          <w:i/>
          <w:iCs/>
          <w:lang w:val="en-US"/>
        </w:rPr>
        <w:t>p =</w:t>
      </w:r>
      <w:r w:rsidR="0046446A">
        <w:rPr>
          <w:rFonts w:cstheme="minorHAnsi"/>
          <w:lang w:val="en-US"/>
        </w:rPr>
        <w:t>0.0017, [CI: 1.02, 4.</w:t>
      </w:r>
      <w:r w:rsidR="002238EC">
        <w:rPr>
          <w:rFonts w:cstheme="minorHAnsi"/>
          <w:lang w:val="en-US"/>
        </w:rPr>
        <w:t>33])</w:t>
      </w:r>
      <w:del w:id="662" w:author="Jennifer Donelson" w:date="2023-02-14T16:04:00Z">
        <w:r w:rsidR="002238EC" w:rsidDel="0036420C">
          <w:rPr>
            <w:rFonts w:cstheme="minorHAnsi"/>
            <w:lang w:val="en-US"/>
          </w:rPr>
          <w:delText xml:space="preserve"> Cairns region fish had significantly higher maximum metabolic rates</w:delText>
        </w:r>
        <w:r w:rsidR="009C3BC4" w:rsidDel="0036420C">
          <w:rPr>
            <w:rFonts w:cstheme="minorHAnsi"/>
            <w:lang w:val="en-US"/>
          </w:rPr>
          <w:delText xml:space="preserve"> than fish from Mackay</w:delText>
        </w:r>
        <w:r w:rsidR="00095701" w:rsidDel="0036420C">
          <w:rPr>
            <w:rFonts w:cstheme="minorHAnsi"/>
            <w:lang w:val="en-US"/>
          </w:rPr>
          <w:delText xml:space="preserve"> </w:delText>
        </w:r>
      </w:del>
      <w:r w:rsidR="00095701">
        <w:rPr>
          <w:rFonts w:cstheme="minorHAnsi"/>
          <w:lang w:val="en-US"/>
        </w:rPr>
        <w:t>(</w:t>
      </w:r>
      <w:r w:rsidR="00095701">
        <w:rPr>
          <w:rFonts w:cstheme="minorHAnsi"/>
          <w:b/>
          <w:bCs/>
          <w:lang w:val="en-US"/>
        </w:rPr>
        <w:t>Figure</w:t>
      </w:r>
      <w:r w:rsidR="002F42C1">
        <w:rPr>
          <w:rFonts w:cstheme="minorHAnsi"/>
          <w:b/>
          <w:bCs/>
          <w:lang w:val="en-US"/>
        </w:rPr>
        <w:t>2</w:t>
      </w:r>
      <w:r w:rsidR="00447011">
        <w:rPr>
          <w:rFonts w:cstheme="minorHAnsi"/>
          <w:b/>
          <w:bCs/>
          <w:lang w:val="en-US"/>
        </w:rPr>
        <w:t>b</w:t>
      </w:r>
      <w:r w:rsidR="00095701">
        <w:rPr>
          <w:rFonts w:cstheme="minorHAnsi"/>
          <w:lang w:val="en-US"/>
        </w:rPr>
        <w:t>)</w:t>
      </w:r>
      <w:r w:rsidR="002238EC">
        <w:rPr>
          <w:rFonts w:cstheme="minorHAnsi"/>
          <w:lang w:val="en-US"/>
        </w:rPr>
        <w:t>.</w:t>
      </w:r>
      <w:r w:rsidR="00E14D25">
        <w:rPr>
          <w:rFonts w:cstheme="minorHAnsi"/>
          <w:lang w:val="en-US"/>
        </w:rPr>
        <w:t xml:space="preserve"> </w:t>
      </w:r>
      <w:del w:id="663" w:author="Jennifer Donelson" w:date="2023-02-14T16:05:00Z">
        <w:r w:rsidR="00E45954" w:rsidDel="0036420C">
          <w:rPr>
            <w:rFonts w:cstheme="minorHAnsi"/>
            <w:lang w:val="en-US"/>
          </w:rPr>
          <w:delText xml:space="preserve">At 30°C and 31.5°C Cairns region fish </w:delText>
        </w:r>
        <w:r w:rsidR="008D2827" w:rsidDel="0036420C">
          <w:rPr>
            <w:rFonts w:cstheme="minorHAnsi"/>
            <w:lang w:val="en-US"/>
          </w:rPr>
          <w:delText>maximum metabolic rate w</w:delText>
        </w:r>
        <w:r w:rsidR="00196854" w:rsidDel="0036420C">
          <w:rPr>
            <w:rFonts w:cstheme="minorHAnsi"/>
            <w:lang w:val="en-US"/>
          </w:rPr>
          <w:delText>as 16%</w:delText>
        </w:r>
        <w:r w:rsidR="008D2827" w:rsidDel="0036420C">
          <w:rPr>
            <w:rFonts w:cstheme="minorHAnsi"/>
            <w:lang w:val="en-US"/>
          </w:rPr>
          <w:delText xml:space="preserve"> </w:delText>
        </w:r>
        <w:r w:rsidR="009F090D" w:rsidDel="0036420C">
          <w:rPr>
            <w:rFonts w:cstheme="minorHAnsi"/>
            <w:lang w:val="en-US"/>
          </w:rPr>
          <w:delText>(</w:delText>
        </w:r>
        <w:r w:rsidR="008D2827" w:rsidDel="0036420C">
          <w:rPr>
            <w:rFonts w:cstheme="minorHAnsi"/>
            <w:lang w:val="en-US"/>
          </w:rPr>
          <w:delText xml:space="preserve">2.31 </w:delText>
        </w:r>
        <w:r w:rsidR="009F090D" w:rsidDel="0036420C">
          <w:rPr>
            <w:rFonts w:cstheme="minorHAnsi"/>
            <w:lang w:val="en-US"/>
          </w:rPr>
          <w:delText>MgO2 hr</w:delText>
        </w:r>
        <w:r w:rsidR="009F090D" w:rsidDel="0036420C">
          <w:rPr>
            <w:rFonts w:cstheme="minorHAnsi"/>
            <w:vertAlign w:val="superscript"/>
            <w:lang w:val="en-US"/>
          </w:rPr>
          <w:delText>-</w:delText>
        </w:r>
        <w:r w:rsidR="009F090D" w:rsidRPr="009F090D" w:rsidDel="0036420C">
          <w:rPr>
            <w:rFonts w:cstheme="minorHAnsi"/>
            <w:lang w:val="en-US"/>
          </w:rPr>
          <w:delText>1</w:delText>
        </w:r>
        <w:r w:rsidR="009F090D" w:rsidDel="0036420C">
          <w:rPr>
            <w:rFonts w:cstheme="minorHAnsi"/>
            <w:lang w:val="en-US"/>
          </w:rPr>
          <w:delText xml:space="preserve">) </w:delText>
        </w:r>
        <w:r w:rsidR="008D2827" w:rsidRPr="009F090D" w:rsidDel="0036420C">
          <w:rPr>
            <w:rFonts w:cstheme="minorHAnsi"/>
            <w:lang w:val="en-US"/>
          </w:rPr>
          <w:delText>and</w:delText>
        </w:r>
      </w:del>
      <w:del w:id="664" w:author="Jennifer Donelson" w:date="2023-02-14T16:04:00Z">
        <w:r w:rsidR="00196854" w:rsidDel="0036420C">
          <w:rPr>
            <w:rFonts w:cstheme="minorHAnsi"/>
            <w:lang w:val="en-US"/>
          </w:rPr>
          <w:delText xml:space="preserve"> </w:delText>
        </w:r>
        <w:r w:rsidR="00405C8A" w:rsidDel="0036420C">
          <w:rPr>
            <w:rFonts w:cstheme="minorHAnsi"/>
            <w:lang w:val="en-US"/>
          </w:rPr>
          <w:delText>19%</w:delText>
        </w:r>
        <w:r w:rsidR="008D2827" w:rsidDel="0036420C">
          <w:rPr>
            <w:rFonts w:cstheme="minorHAnsi"/>
            <w:lang w:val="en-US"/>
          </w:rPr>
          <w:delText xml:space="preserve"> </w:delText>
        </w:r>
        <w:r w:rsidR="009F090D" w:rsidDel="0036420C">
          <w:rPr>
            <w:rFonts w:cstheme="minorHAnsi"/>
            <w:lang w:val="en-US"/>
          </w:rPr>
          <w:delText>(</w:delText>
        </w:r>
        <w:r w:rsidR="008D2827" w:rsidDel="0036420C">
          <w:rPr>
            <w:rFonts w:cstheme="minorHAnsi"/>
            <w:lang w:val="en-US"/>
          </w:rPr>
          <w:delText>2.68 MgO2 hr</w:delText>
        </w:r>
        <w:r w:rsidR="005A5785" w:rsidDel="0036420C">
          <w:rPr>
            <w:rFonts w:cstheme="minorHAnsi"/>
            <w:vertAlign w:val="superscript"/>
            <w:lang w:val="en-US"/>
          </w:rPr>
          <w:delText>-1</w:delText>
        </w:r>
      </w:del>
      <w:del w:id="665" w:author="Jennifer Donelson" w:date="2023-02-14T16:05:00Z">
        <w:r w:rsidR="009F090D" w:rsidDel="0036420C">
          <w:rPr>
            <w:rFonts w:cstheme="minorHAnsi"/>
            <w:lang w:val="en-US"/>
          </w:rPr>
          <w:delText>)</w:delText>
        </w:r>
        <w:r w:rsidR="005A5785" w:rsidDel="0036420C">
          <w:rPr>
            <w:rFonts w:cstheme="minorHAnsi"/>
            <w:lang w:val="en-US"/>
          </w:rPr>
          <w:delText xml:space="preserve"> higher than Mackay region fish, respectively</w:delText>
        </w:r>
        <w:r w:rsidR="00405C8A" w:rsidDel="0036420C">
          <w:rPr>
            <w:rFonts w:cstheme="minorHAnsi"/>
            <w:lang w:val="en-US"/>
          </w:rPr>
          <w:delText xml:space="preserve">. </w:delText>
        </w:r>
        <w:r w:rsidR="003A57C0" w:rsidDel="0036420C">
          <w:rPr>
            <w:rFonts w:cstheme="minorHAnsi"/>
            <w:lang w:val="en-US"/>
          </w:rPr>
          <w:delText>No significant differences were identified between Cairns and Mackay regional fish</w:delText>
        </w:r>
        <w:r w:rsidR="004A7868" w:rsidDel="0036420C">
          <w:rPr>
            <w:rFonts w:cstheme="minorHAnsi"/>
            <w:lang w:val="en-US"/>
          </w:rPr>
          <w:delText xml:space="preserve"> at cooler temperatures including 27°C (</w:delText>
        </w:r>
        <w:r w:rsidR="004A7868" w:rsidDel="0036420C">
          <w:rPr>
            <w:rFonts w:cstheme="minorHAnsi"/>
            <w:i/>
            <w:iCs/>
            <w:lang w:val="en-US"/>
          </w:rPr>
          <w:delText xml:space="preserve">p </w:delText>
        </w:r>
        <w:r w:rsidR="004A7868" w:rsidDel="0036420C">
          <w:rPr>
            <w:rFonts w:cstheme="minorHAnsi"/>
            <w:lang w:val="en-US"/>
          </w:rPr>
          <w:delText>=</w:delText>
        </w:r>
        <w:r w:rsidR="00586CAD" w:rsidDel="0036420C">
          <w:rPr>
            <w:rFonts w:cstheme="minorHAnsi"/>
            <w:lang w:val="en-US"/>
          </w:rPr>
          <w:delText>0.82</w:delText>
        </w:r>
        <w:r w:rsidR="004A7868" w:rsidDel="0036420C">
          <w:rPr>
            <w:rFonts w:cstheme="minorHAnsi"/>
            <w:lang w:val="en-US"/>
          </w:rPr>
          <w:delText>)</w:delText>
        </w:r>
        <w:r w:rsidR="00586CAD" w:rsidDel="0036420C">
          <w:rPr>
            <w:rFonts w:cstheme="minorHAnsi"/>
            <w:lang w:val="en-US"/>
          </w:rPr>
          <w:delText xml:space="preserve"> and 28.5°C (</w:delText>
        </w:r>
        <w:r w:rsidR="00586CAD" w:rsidDel="0036420C">
          <w:rPr>
            <w:rFonts w:cstheme="minorHAnsi"/>
            <w:i/>
            <w:iCs/>
            <w:lang w:val="en-US"/>
          </w:rPr>
          <w:delText xml:space="preserve">p </w:delText>
        </w:r>
        <w:r w:rsidR="00586CAD" w:rsidDel="0036420C">
          <w:rPr>
            <w:rFonts w:cstheme="minorHAnsi"/>
            <w:lang w:val="en-US"/>
          </w:rPr>
          <w:delText xml:space="preserve">=0.079). </w:delText>
        </w:r>
        <w:r w:rsidR="001E63CA" w:rsidDel="0036420C">
          <w:rPr>
            <w:rFonts w:cstheme="minorHAnsi"/>
            <w:lang w:val="en-US"/>
          </w:rPr>
          <w:delText>When comparing within region</w:delText>
        </w:r>
        <w:r w:rsidR="00206877" w:rsidDel="0036420C">
          <w:rPr>
            <w:rFonts w:cstheme="minorHAnsi"/>
            <w:lang w:val="en-US"/>
          </w:rPr>
          <w:delText xml:space="preserve"> performances, Cairns region fish displayed an increase </w:delText>
        </w:r>
      </w:del>
      <w:del w:id="666" w:author="Jennifer Donelson" w:date="2023-02-14T16:01:00Z">
        <w:r w:rsidR="00206877" w:rsidDel="0018769C">
          <w:rPr>
            <w:rFonts w:cstheme="minorHAnsi"/>
            <w:lang w:val="en-US"/>
          </w:rPr>
          <w:delText xml:space="preserve">of </w:delText>
        </w:r>
        <w:r w:rsidR="00AB7BA7" w:rsidDel="0018769C">
          <w:rPr>
            <w:rFonts w:cstheme="minorHAnsi"/>
            <w:lang w:val="en-US"/>
          </w:rPr>
          <w:delText>10%, 16%, and 19%</w:delText>
        </w:r>
        <w:r w:rsidR="003B70BC" w:rsidDel="0018769C">
          <w:rPr>
            <w:rFonts w:cstheme="minorHAnsi"/>
            <w:lang w:val="en-US"/>
          </w:rPr>
          <w:delText xml:space="preserve">, </w:delText>
        </w:r>
      </w:del>
      <w:del w:id="667" w:author="Jennifer Donelson" w:date="2023-02-14T16:05:00Z">
        <w:r w:rsidR="003B70BC" w:rsidDel="0036420C">
          <w:rPr>
            <w:rFonts w:cstheme="minorHAnsi"/>
            <w:lang w:val="en-US"/>
          </w:rPr>
          <w:delText xml:space="preserve">at 28.5°C, 30°C, and 31.5°C, </w:delText>
        </w:r>
      </w:del>
      <w:del w:id="668" w:author="Jennifer Donelson" w:date="2023-02-14T16:01:00Z">
        <w:r w:rsidR="003B70BC" w:rsidDel="0018769C">
          <w:rPr>
            <w:rFonts w:cstheme="minorHAnsi"/>
            <w:lang w:val="en-US"/>
          </w:rPr>
          <w:delText>respectively</w:delText>
        </w:r>
        <w:r w:rsidR="00FA274E" w:rsidDel="0018769C">
          <w:rPr>
            <w:rFonts w:cstheme="minorHAnsi"/>
            <w:lang w:val="en-US"/>
          </w:rPr>
          <w:delText>, compared to MMR at 27°C</w:delText>
        </w:r>
        <w:r w:rsidR="003B70BC" w:rsidDel="0018769C">
          <w:rPr>
            <w:rFonts w:cstheme="minorHAnsi"/>
            <w:lang w:val="en-US"/>
          </w:rPr>
          <w:delText>. However, among Mackay regional fish li</w:delText>
        </w:r>
        <w:r w:rsidR="00683503" w:rsidDel="0018769C">
          <w:rPr>
            <w:rFonts w:cstheme="minorHAnsi"/>
            <w:lang w:val="en-US"/>
          </w:rPr>
          <w:delText xml:space="preserve">ttle </w:delText>
        </w:r>
        <w:r w:rsidR="00683503" w:rsidDel="0018769C">
          <w:rPr>
            <w:rFonts w:cstheme="minorHAnsi"/>
            <w:lang w:val="en-US"/>
          </w:rPr>
          <w:lastRenderedPageBreak/>
          <w:delText>difference w</w:delText>
        </w:r>
        <w:r w:rsidR="00FA274E" w:rsidDel="0018769C">
          <w:rPr>
            <w:rFonts w:cstheme="minorHAnsi"/>
            <w:lang w:val="en-US"/>
          </w:rPr>
          <w:delText>as</w:delText>
        </w:r>
        <w:r w:rsidR="00683503" w:rsidDel="0018769C">
          <w:rPr>
            <w:rFonts w:cstheme="minorHAnsi"/>
            <w:lang w:val="en-US"/>
          </w:rPr>
          <w:delText xml:space="preserve"> seen in </w:delText>
        </w:r>
        <w:r w:rsidR="00FA274E" w:rsidDel="0018769C">
          <w:rPr>
            <w:rFonts w:cstheme="minorHAnsi"/>
            <w:lang w:val="en-US"/>
          </w:rPr>
          <w:delText xml:space="preserve">MMR </w:delText>
        </w:r>
        <w:r w:rsidR="00683503" w:rsidDel="0018769C">
          <w:rPr>
            <w:rFonts w:cstheme="minorHAnsi"/>
            <w:lang w:val="en-US"/>
          </w:rPr>
          <w:delText>between temperatures</w:delText>
        </w:r>
        <w:r w:rsidR="00FA274E" w:rsidDel="0018769C">
          <w:rPr>
            <w:rFonts w:cstheme="minorHAnsi"/>
            <w:lang w:val="en-US"/>
          </w:rPr>
          <w:delText xml:space="preserve">. </w:delText>
        </w:r>
        <w:r w:rsidR="00F91BE2" w:rsidDel="0018769C">
          <w:rPr>
            <w:rFonts w:cstheme="minorHAnsi"/>
            <w:lang w:val="en-US"/>
          </w:rPr>
          <w:delText xml:space="preserve">Compared to 27°C increases in MMR at 28.5°C, 30°C, and </w:delText>
        </w:r>
        <w:r w:rsidR="00F83F4C" w:rsidDel="0018769C">
          <w:rPr>
            <w:rFonts w:cstheme="minorHAnsi"/>
            <w:lang w:val="en-US"/>
          </w:rPr>
          <w:delText>31.5°C were 2%, 1%, and 1%, respectively</w:delText>
        </w:r>
        <w:r w:rsidR="00515471" w:rsidDel="0018769C">
          <w:rPr>
            <w:rFonts w:cstheme="minorHAnsi"/>
            <w:lang w:val="en-US"/>
          </w:rPr>
          <w:delText xml:space="preserve"> for Mackay region fish</w:delText>
        </w:r>
        <w:r w:rsidR="00F83F4C" w:rsidDel="0018769C">
          <w:rPr>
            <w:rFonts w:cstheme="minorHAnsi"/>
            <w:lang w:val="en-US"/>
          </w:rPr>
          <w:delText xml:space="preserve">. </w:delText>
        </w:r>
      </w:del>
    </w:p>
    <w:p w14:paraId="256C5538" w14:textId="35722824" w:rsidR="00752F7D" w:rsidRDefault="002378DB" w:rsidP="00752F7D">
      <w:pPr>
        <w:spacing w:after="0" w:line="240" w:lineRule="auto"/>
        <w:jc w:val="both"/>
        <w:rPr>
          <w:moveTo w:id="669" w:author="Jennifer Donelson" w:date="2023-02-14T15:33:00Z"/>
          <w:rFonts w:cstheme="minorHAnsi"/>
          <w:lang w:val="en-US"/>
        </w:rPr>
      </w:pPr>
      <w:ins w:id="670" w:author="Jennifer Donelson" w:date="2023-02-14T16:08:00Z">
        <w:r>
          <w:rPr>
            <w:rFonts w:cstheme="minorHAnsi"/>
            <w:lang w:val="en-US"/>
          </w:rPr>
          <w:t>Similarly, s</w:t>
        </w:r>
      </w:ins>
      <w:moveToRangeStart w:id="671" w:author="Jennifer Donelson" w:date="2023-02-14T15:33:00Z" w:name="move127281216"/>
      <w:moveTo w:id="672" w:author="Jennifer Donelson" w:date="2023-02-14T15:33:00Z">
        <w:del w:id="673" w:author="Jennifer Donelson" w:date="2023-02-14T16:08:00Z">
          <w:r w:rsidR="00752F7D" w:rsidDel="002378DB">
            <w:rPr>
              <w:rFonts w:cstheme="minorHAnsi"/>
              <w:lang w:val="en-US"/>
            </w:rPr>
            <w:delText>S</w:delText>
          </w:r>
        </w:del>
        <w:r w:rsidR="00752F7D">
          <w:rPr>
            <w:rFonts w:cstheme="minorHAnsi"/>
            <w:lang w:val="en-US"/>
          </w:rPr>
          <w:t xml:space="preserve">ignificant differences in </w:t>
        </w:r>
        <w:del w:id="674" w:author="Jennifer Donelson" w:date="2023-02-14T16:08:00Z">
          <w:r w:rsidR="00752F7D" w:rsidDel="002378DB">
            <w:rPr>
              <w:rFonts w:cstheme="minorHAnsi"/>
              <w:lang w:val="en-US"/>
            </w:rPr>
            <w:delText>net aerobic scope (N</w:delText>
          </w:r>
        </w:del>
        <w:r w:rsidR="00752F7D">
          <w:rPr>
            <w:rFonts w:cstheme="minorHAnsi"/>
            <w:lang w:val="en-US"/>
          </w:rPr>
          <w:t>AS</w:t>
        </w:r>
        <w:del w:id="675" w:author="Jennifer Donelson" w:date="2023-02-14T16:08:00Z">
          <w:r w:rsidR="00752F7D" w:rsidDel="002378DB">
            <w:rPr>
              <w:rFonts w:cstheme="minorHAnsi"/>
              <w:lang w:val="en-US"/>
            </w:rPr>
            <w:delText>)</w:delText>
          </w:r>
        </w:del>
        <w:r w:rsidR="00752F7D">
          <w:rPr>
            <w:rFonts w:cstheme="minorHAnsi"/>
            <w:lang w:val="en-US"/>
          </w:rPr>
          <w:t xml:space="preserve"> were seen between fish from Cairns and Mackay </w:t>
        </w:r>
        <w:del w:id="676" w:author="Jennifer Donelson" w:date="2023-02-14T16:08:00Z">
          <w:r w:rsidR="00752F7D" w:rsidDel="002378DB">
            <w:rPr>
              <w:rFonts w:cstheme="minorHAnsi"/>
              <w:lang w:val="en-US"/>
            </w:rPr>
            <w:delText xml:space="preserve">regions of the GBR at warmer </w:delText>
          </w:r>
        </w:del>
      </w:moveTo>
      <w:ins w:id="677" w:author="Jennifer Donelson" w:date="2023-02-14T16:09:00Z">
        <w:r>
          <w:rPr>
            <w:rFonts w:cstheme="minorHAnsi"/>
            <w:lang w:val="en-US"/>
          </w:rPr>
          <w:t xml:space="preserve">depending on </w:t>
        </w:r>
      </w:ins>
      <w:moveTo w:id="678" w:author="Jennifer Donelson" w:date="2023-02-14T15:33:00Z">
        <w:r w:rsidR="00752F7D">
          <w:rPr>
            <w:rFonts w:cstheme="minorHAnsi"/>
            <w:lang w:val="en-US"/>
          </w:rPr>
          <w:t>temperature</w:t>
        </w:r>
      </w:moveTo>
      <w:ins w:id="679" w:author="Jennifer Donelson" w:date="2023-02-14T16:09:00Z">
        <w:r>
          <w:rPr>
            <w:rFonts w:cstheme="minorHAnsi"/>
            <w:lang w:val="en-US"/>
          </w:rPr>
          <w:t xml:space="preserve"> with AS peaking at 27-28.5 for Mackay fish</w:t>
        </w:r>
      </w:ins>
      <w:ins w:id="680" w:author="Jennifer Donelson" w:date="2023-02-14T16:13:00Z">
        <w:r w:rsidR="00D86BEC">
          <w:rPr>
            <w:rFonts w:cstheme="minorHAnsi"/>
            <w:lang w:val="en-US"/>
          </w:rPr>
          <w:t xml:space="preserve"> (</w:t>
        </w:r>
        <w:r w:rsidR="00D86BEC" w:rsidRPr="00D86BEC">
          <w:rPr>
            <w:rFonts w:cstheme="minorHAnsi"/>
            <w:highlight w:val="green"/>
            <w:lang w:val="en-US"/>
            <w:rPrChange w:id="681" w:author="Jennifer Donelson" w:date="2023-02-14T16:14:00Z">
              <w:rPr>
                <w:rFonts w:cstheme="minorHAnsi"/>
                <w:lang w:val="en-US"/>
              </w:rPr>
            </w:rPrChange>
          </w:rPr>
          <w:t>9</w:t>
        </w:r>
        <w:commentRangeStart w:id="682"/>
        <w:r w:rsidR="00D86BEC" w:rsidRPr="00D86BEC">
          <w:rPr>
            <w:rFonts w:cstheme="minorHAnsi"/>
            <w:highlight w:val="green"/>
            <w:lang w:val="en-US"/>
            <w:rPrChange w:id="683" w:author="Jennifer Donelson" w:date="2023-02-14T16:14:00Z">
              <w:rPr>
                <w:rFonts w:cstheme="minorHAnsi"/>
                <w:lang w:val="en-US"/>
              </w:rPr>
            </w:rPrChange>
          </w:rPr>
          <w:t>.72 Mg</w:t>
        </w:r>
        <w:commentRangeEnd w:id="682"/>
        <w:r w:rsidR="00D86BEC" w:rsidRPr="00D86BEC">
          <w:rPr>
            <w:rStyle w:val="CommentReference"/>
            <w:highlight w:val="green"/>
            <w:rPrChange w:id="684" w:author="Jennifer Donelson" w:date="2023-02-14T16:14:00Z">
              <w:rPr>
                <w:rStyle w:val="CommentReference"/>
              </w:rPr>
            </w:rPrChange>
          </w:rPr>
          <w:commentReference w:id="682"/>
        </w:r>
        <w:r w:rsidR="00D86BEC" w:rsidRPr="00D86BEC">
          <w:rPr>
            <w:rFonts w:cstheme="minorHAnsi"/>
            <w:highlight w:val="green"/>
            <w:lang w:val="en-US"/>
            <w:rPrChange w:id="685" w:author="Jennifer Donelson" w:date="2023-02-14T16:14:00Z">
              <w:rPr>
                <w:rFonts w:cstheme="minorHAnsi"/>
                <w:lang w:val="en-US"/>
              </w:rPr>
            </w:rPrChange>
          </w:rPr>
          <w:t>O2</w:t>
        </w:r>
        <w:r w:rsidR="00D86BEC">
          <w:rPr>
            <w:rFonts w:cstheme="minorHAnsi"/>
            <w:lang w:val="en-US"/>
          </w:rPr>
          <w:t xml:space="preserve"> hr</w:t>
        </w:r>
        <w:r w:rsidR="00D86BEC">
          <w:rPr>
            <w:rFonts w:cstheme="minorHAnsi"/>
            <w:vertAlign w:val="superscript"/>
            <w:lang w:val="en-US"/>
          </w:rPr>
          <w:t>-</w:t>
        </w:r>
        <w:r w:rsidR="00D86BEC" w:rsidRPr="00D86BEC">
          <w:rPr>
            <w:rFonts w:cstheme="minorHAnsi"/>
            <w:lang w:val="en-US"/>
            <w:rPrChange w:id="686" w:author="Jennifer Donelson" w:date="2023-02-14T16:13:00Z">
              <w:rPr>
                <w:rFonts w:cstheme="minorHAnsi"/>
                <w:vertAlign w:val="superscript"/>
                <w:lang w:val="en-US"/>
              </w:rPr>
            </w:rPrChange>
          </w:rPr>
          <w:t>1</w:t>
        </w:r>
        <w:r w:rsidR="00D86BEC">
          <w:rPr>
            <w:rFonts w:cstheme="minorHAnsi"/>
            <w:lang w:val="en-US"/>
          </w:rPr>
          <w:t xml:space="preserve">) </w:t>
        </w:r>
      </w:ins>
      <w:ins w:id="687" w:author="Jennifer Donelson" w:date="2023-02-14T16:09:00Z">
        <w:r w:rsidRPr="00D86BEC">
          <w:rPr>
            <w:rFonts w:cstheme="minorHAnsi"/>
            <w:lang w:val="en-US"/>
          </w:rPr>
          <w:t>and</w:t>
        </w:r>
        <w:r>
          <w:rPr>
            <w:rFonts w:cstheme="minorHAnsi"/>
            <w:lang w:val="en-US"/>
          </w:rPr>
          <w:t xml:space="preserve"> around 30C for Cairns fish</w:t>
        </w:r>
      </w:ins>
      <w:ins w:id="688" w:author="Jennifer Donelson" w:date="2023-02-14T16:14:00Z">
        <w:r w:rsidR="00D86BEC">
          <w:rPr>
            <w:rFonts w:cstheme="minorHAnsi"/>
            <w:lang w:val="en-US"/>
          </w:rPr>
          <w:t>(10.40 MgO2 hr</w:t>
        </w:r>
        <w:r w:rsidR="00D86BEC">
          <w:rPr>
            <w:rFonts w:cstheme="minorHAnsi"/>
            <w:vertAlign w:val="superscript"/>
            <w:lang w:val="en-US"/>
          </w:rPr>
          <w:t>-1</w:t>
        </w:r>
        <w:r w:rsidR="00D86BEC" w:rsidRPr="00D86BEC">
          <w:rPr>
            <w:rFonts w:cstheme="minorHAnsi"/>
            <w:lang w:val="en-US"/>
            <w:rPrChange w:id="689" w:author="Jennifer Donelson" w:date="2023-02-14T16:14:00Z">
              <w:rPr>
                <w:rFonts w:cstheme="minorHAnsi"/>
                <w:vertAlign w:val="superscript"/>
                <w:lang w:val="en-US"/>
              </w:rPr>
            </w:rPrChange>
          </w:rPr>
          <w:t>)</w:t>
        </w:r>
      </w:ins>
      <w:moveTo w:id="690" w:author="Jennifer Donelson" w:date="2023-02-14T15:33:00Z">
        <w:del w:id="691" w:author="Jennifer Donelson" w:date="2023-02-14T16:09:00Z">
          <w:r w:rsidR="00752F7D" w:rsidDel="002378DB">
            <w:rPr>
              <w:rFonts w:cstheme="minorHAnsi"/>
              <w:lang w:val="en-US"/>
            </w:rPr>
            <w:delText>s</w:delText>
          </w:r>
        </w:del>
        <w:r w:rsidR="00752F7D">
          <w:rPr>
            <w:rFonts w:cstheme="minorHAnsi"/>
            <w:lang w:val="en-US"/>
          </w:rPr>
          <w:t xml:space="preserve"> (</w:t>
        </w:r>
        <w:r w:rsidR="00752F7D">
          <w:rPr>
            <w:rFonts w:cstheme="minorHAnsi"/>
            <w:b/>
            <w:bCs/>
            <w:lang w:val="en-US"/>
          </w:rPr>
          <w:t>Figure2</w:t>
        </w:r>
      </w:moveTo>
      <w:ins w:id="692" w:author="Jennifer Donelson" w:date="2023-02-14T16:05:00Z">
        <w:r>
          <w:rPr>
            <w:rFonts w:cstheme="minorHAnsi"/>
            <w:b/>
            <w:bCs/>
            <w:lang w:val="en-US"/>
          </w:rPr>
          <w:t>c</w:t>
        </w:r>
      </w:ins>
      <w:ins w:id="693" w:author="Jennifer Donelson" w:date="2023-02-14T16:07:00Z">
        <w:r>
          <w:rPr>
            <w:rFonts w:cstheme="minorHAnsi"/>
            <w:b/>
            <w:bCs/>
            <w:lang w:val="en-US"/>
          </w:rPr>
          <w:t>; stats</w:t>
        </w:r>
      </w:ins>
      <w:ins w:id="694" w:author="Jennifer Donelson" w:date="2023-02-14T16:09:00Z">
        <w:r>
          <w:rPr>
            <w:rFonts w:cstheme="minorHAnsi"/>
            <w:b/>
            <w:bCs/>
            <w:lang w:val="en-US"/>
          </w:rPr>
          <w:t xml:space="preserve"> for temp factor</w:t>
        </w:r>
      </w:ins>
      <w:moveTo w:id="695" w:author="Jennifer Donelson" w:date="2023-02-14T15:33:00Z">
        <w:del w:id="696" w:author="Jennifer Donelson" w:date="2023-02-14T16:05:00Z">
          <w:r w:rsidR="00752F7D" w:rsidDel="002378DB">
            <w:rPr>
              <w:rFonts w:cstheme="minorHAnsi"/>
              <w:b/>
              <w:bCs/>
              <w:lang w:val="en-US"/>
            </w:rPr>
            <w:delText>a</w:delText>
          </w:r>
        </w:del>
        <w:r w:rsidR="00752F7D">
          <w:rPr>
            <w:rFonts w:cstheme="minorHAnsi"/>
            <w:lang w:val="en-US"/>
          </w:rPr>
          <w:t xml:space="preserve">). </w:t>
        </w:r>
      </w:moveTo>
      <w:ins w:id="697" w:author="Jennifer Donelson" w:date="2023-02-14T16:10:00Z">
        <w:r>
          <w:rPr>
            <w:rFonts w:cstheme="minorHAnsi"/>
            <w:lang w:val="en-US"/>
          </w:rPr>
          <w:t xml:space="preserve">This resulted in significant differences between the two regions </w:t>
        </w:r>
      </w:ins>
      <w:moveTo w:id="698" w:author="Jennifer Donelson" w:date="2023-02-14T15:33:00Z">
        <w:del w:id="699" w:author="Jennifer Donelson" w:date="2023-02-14T16:10:00Z">
          <w:r w:rsidR="00752F7D" w:rsidDel="002378DB">
            <w:rPr>
              <w:rFonts w:cstheme="minorHAnsi"/>
              <w:lang w:val="en-US"/>
            </w:rPr>
            <w:delText>A</w:delText>
          </w:r>
        </w:del>
      </w:moveTo>
      <w:ins w:id="700" w:author="Jennifer Donelson" w:date="2023-02-14T16:10:00Z">
        <w:r>
          <w:rPr>
            <w:rFonts w:cstheme="minorHAnsi"/>
            <w:lang w:val="en-US"/>
          </w:rPr>
          <w:t>a</w:t>
        </w:r>
      </w:ins>
      <w:moveTo w:id="701" w:author="Jennifer Donelson" w:date="2023-02-14T15:33:00Z">
        <w:r w:rsidR="00752F7D">
          <w:rPr>
            <w:rFonts w:cstheme="minorHAnsi"/>
            <w:lang w:val="en-US"/>
          </w:rPr>
          <w:t>t 30°C (</w:t>
        </w:r>
        <w:r w:rsidR="00752F7D">
          <w:rPr>
            <w:rFonts w:cstheme="minorHAnsi"/>
            <w:i/>
            <w:iCs/>
            <w:lang w:val="en-US"/>
          </w:rPr>
          <w:t xml:space="preserve">p =0.0050, </w:t>
        </w:r>
        <w:r w:rsidR="00752F7D">
          <w:rPr>
            <w:rFonts w:cstheme="minorHAnsi"/>
            <w:lang w:val="en-US"/>
          </w:rPr>
          <w:t>[CI: 0.732, 4.06]) and 31.5°C (</w:t>
        </w:r>
        <w:r w:rsidR="00752F7D">
          <w:rPr>
            <w:rFonts w:cstheme="minorHAnsi"/>
            <w:i/>
            <w:iCs/>
            <w:lang w:val="en-US"/>
          </w:rPr>
          <w:t xml:space="preserve">p =0.0094, </w:t>
        </w:r>
        <w:r w:rsidR="00752F7D">
          <w:rPr>
            <w:rFonts w:cstheme="minorHAnsi"/>
            <w:lang w:val="en-US"/>
          </w:rPr>
          <w:t>[CI: 0.565, 3.99])</w:t>
        </w:r>
        <w:del w:id="702" w:author="Jennifer Donelson" w:date="2023-02-14T16:10:00Z">
          <w:r w:rsidR="00752F7D" w:rsidDel="002378DB">
            <w:rPr>
              <w:rFonts w:cstheme="minorHAnsi"/>
              <w:lang w:val="en-US"/>
            </w:rPr>
            <w:delText xml:space="preserve"> fish from the Cairns region had significantly larger aerobic scope capacity than fish from Mackay</w:delText>
          </w:r>
        </w:del>
        <w:r w:rsidR="00752F7D">
          <w:rPr>
            <w:rFonts w:cstheme="minorHAnsi"/>
            <w:lang w:val="en-US"/>
          </w:rPr>
          <w:t>. Th</w:t>
        </w:r>
        <w:del w:id="703" w:author="Jennifer Donelson" w:date="2023-02-14T16:11:00Z">
          <w:r w:rsidR="00752F7D" w:rsidDel="002378DB">
            <w:rPr>
              <w:rFonts w:cstheme="minorHAnsi"/>
              <w:lang w:val="en-US"/>
            </w:rPr>
            <w:delText>e</w:delText>
          </w:r>
        </w:del>
      </w:moveTo>
      <w:ins w:id="704" w:author="Jennifer Donelson" w:date="2023-02-14T16:11:00Z">
        <w:r>
          <w:rPr>
            <w:rFonts w:cstheme="minorHAnsi"/>
            <w:lang w:val="en-US"/>
          </w:rPr>
          <w:t>is enhanced</w:t>
        </w:r>
      </w:ins>
      <w:moveTo w:id="705" w:author="Jennifer Donelson" w:date="2023-02-14T15:33:00Z">
        <w:r w:rsidR="00752F7D">
          <w:rPr>
            <w:rFonts w:cstheme="minorHAnsi"/>
            <w:lang w:val="en-US"/>
          </w:rPr>
          <w:t xml:space="preserve"> </w:t>
        </w:r>
        <w:del w:id="706" w:author="Jennifer Donelson" w:date="2023-02-14T16:11:00Z">
          <w:r w:rsidR="00752F7D" w:rsidDel="002378DB">
            <w:rPr>
              <w:rFonts w:cstheme="minorHAnsi"/>
              <w:lang w:val="en-US"/>
            </w:rPr>
            <w:delText>net aerobic capacity</w:delText>
          </w:r>
        </w:del>
      </w:moveTo>
      <w:ins w:id="707" w:author="Jennifer Donelson" w:date="2023-02-14T16:11:00Z">
        <w:r>
          <w:rPr>
            <w:rFonts w:cstheme="minorHAnsi"/>
            <w:lang w:val="en-US"/>
          </w:rPr>
          <w:t>AS</w:t>
        </w:r>
      </w:ins>
      <w:moveTo w:id="708" w:author="Jennifer Donelson" w:date="2023-02-14T15:33:00Z">
        <w:r w:rsidR="00752F7D">
          <w:rPr>
            <w:rFonts w:cstheme="minorHAnsi"/>
            <w:lang w:val="en-US"/>
          </w:rPr>
          <w:t xml:space="preserve"> of Cairns region fish </w:t>
        </w:r>
      </w:moveTo>
      <w:ins w:id="709" w:author="Jennifer Donelson" w:date="2023-02-14T16:11:00Z">
        <w:r>
          <w:rPr>
            <w:rFonts w:cstheme="minorHAnsi"/>
            <w:lang w:val="en-US"/>
          </w:rPr>
          <w:t>by</w:t>
        </w:r>
      </w:ins>
      <w:ins w:id="710" w:author="Jennifer Donelson" w:date="2023-02-14T16:12:00Z">
        <w:r>
          <w:rPr>
            <w:rFonts w:cstheme="minorHAnsi"/>
            <w:lang w:val="en-US"/>
          </w:rPr>
          <w:t xml:space="preserve"> </w:t>
        </w:r>
      </w:ins>
      <w:moveTo w:id="711" w:author="Jennifer Donelson" w:date="2023-02-14T15:33:00Z">
        <w:del w:id="712" w:author="Jennifer Donelson" w:date="2023-02-14T16:12:00Z">
          <w:r w:rsidR="00752F7D" w:rsidDel="002378DB">
            <w:rPr>
              <w:rFonts w:cstheme="minorHAnsi"/>
              <w:lang w:val="en-US"/>
            </w:rPr>
            <w:delText xml:space="preserve">was </w:delText>
          </w:r>
        </w:del>
        <w:r w:rsidR="00752F7D">
          <w:rPr>
            <w:rFonts w:cstheme="minorHAnsi"/>
            <w:lang w:val="en-US"/>
          </w:rPr>
          <w:t xml:space="preserve">2.40 and 2.28 </w:t>
        </w:r>
        <w:r w:rsidR="00752F7D" w:rsidRPr="008A3355">
          <w:rPr>
            <w:rFonts w:cstheme="minorHAnsi"/>
            <w:highlight w:val="yellow"/>
            <w:lang w:val="en-US"/>
          </w:rPr>
          <w:t>MgO2_hr</w:t>
        </w:r>
        <w:r w:rsidR="00752F7D">
          <w:rPr>
            <w:rFonts w:cstheme="minorHAnsi"/>
            <w:lang w:val="en-US"/>
          </w:rPr>
          <w:t xml:space="preserve"> </w:t>
        </w:r>
        <w:del w:id="713" w:author="Jennifer Donelson" w:date="2023-02-14T16:12:00Z">
          <w:r w:rsidR="00752F7D" w:rsidDel="002378DB">
            <w:rPr>
              <w:rFonts w:cstheme="minorHAnsi"/>
              <w:lang w:val="en-US"/>
            </w:rPr>
            <w:delText xml:space="preserve">of oxygen larger </w:delText>
          </w:r>
        </w:del>
        <w:r w:rsidR="00752F7D">
          <w:rPr>
            <w:rFonts w:cstheme="minorHAnsi"/>
            <w:lang w:val="en-US"/>
          </w:rPr>
          <w:t>at 30°C and 31.5°C</w:t>
        </w:r>
        <w:del w:id="714" w:author="Jennifer Donelson" w:date="2023-02-14T16:12:00Z">
          <w:r w:rsidR="00752F7D" w:rsidDel="002378DB">
            <w:rPr>
              <w:rFonts w:cstheme="minorHAnsi"/>
              <w:lang w:val="en-US"/>
            </w:rPr>
            <w:delText>,</w:delText>
          </w:r>
        </w:del>
        <w:r w:rsidR="00752F7D">
          <w:rPr>
            <w:rFonts w:cstheme="minorHAnsi"/>
            <w:lang w:val="en-US"/>
          </w:rPr>
          <w:t xml:space="preserve"> respectively, </w:t>
        </w:r>
        <w:del w:id="715" w:author="Jennifer Donelson" w:date="2023-02-14T16:12:00Z">
          <w:r w:rsidR="00752F7D" w:rsidDel="002378DB">
            <w:rPr>
              <w:rFonts w:cstheme="minorHAnsi"/>
              <w:lang w:val="en-US"/>
            </w:rPr>
            <w:delText xml:space="preserve">both </w:delText>
          </w:r>
        </w:del>
        <w:r w:rsidR="00752F7D">
          <w:rPr>
            <w:rFonts w:cstheme="minorHAnsi"/>
            <w:lang w:val="en-US"/>
          </w:rPr>
          <w:t>represent</w:t>
        </w:r>
        <w:del w:id="716" w:author="Jennifer Donelson" w:date="2023-02-14T16:12:00Z">
          <w:r w:rsidR="00752F7D" w:rsidDel="002378DB">
            <w:rPr>
              <w:rFonts w:cstheme="minorHAnsi"/>
              <w:lang w:val="en-US"/>
            </w:rPr>
            <w:delText>i</w:delText>
          </w:r>
        </w:del>
      </w:moveTo>
      <w:ins w:id="717" w:author="Jennifer Donelson" w:date="2023-02-14T16:12:00Z">
        <w:r>
          <w:rPr>
            <w:rFonts w:cstheme="minorHAnsi"/>
            <w:lang w:val="en-US"/>
          </w:rPr>
          <w:t>ed</w:t>
        </w:r>
      </w:ins>
      <w:moveTo w:id="718" w:author="Jennifer Donelson" w:date="2023-02-14T15:33:00Z">
        <w:del w:id="719" w:author="Jennifer Donelson" w:date="2023-02-14T16:12:00Z">
          <w:r w:rsidR="00752F7D" w:rsidDel="002378DB">
            <w:rPr>
              <w:rFonts w:cstheme="minorHAnsi"/>
              <w:lang w:val="en-US"/>
            </w:rPr>
            <w:delText>ng</w:delText>
          </w:r>
        </w:del>
        <w:r w:rsidR="00752F7D">
          <w:rPr>
            <w:rFonts w:cstheme="minorHAnsi"/>
            <w:lang w:val="en-US"/>
          </w:rPr>
          <w:t xml:space="preserve"> an increase </w:t>
        </w:r>
        <w:del w:id="720" w:author="Jennifer Donelson" w:date="2023-02-14T16:12:00Z">
          <w:r w:rsidR="00752F7D" w:rsidDel="002378DB">
            <w:rPr>
              <w:rFonts w:cstheme="minorHAnsi"/>
              <w:lang w:val="en-US"/>
            </w:rPr>
            <w:delText xml:space="preserve">in MgO2_hr </w:delText>
          </w:r>
        </w:del>
        <w:r w:rsidR="00752F7D">
          <w:rPr>
            <w:rFonts w:cstheme="minorHAnsi"/>
            <w:lang w:val="en-US"/>
          </w:rPr>
          <w:t>of 30% over Mackay region fish. No significant differences were identified between Cairns and Mackay region fish at 27°C (</w:t>
        </w:r>
        <w:r w:rsidR="00752F7D">
          <w:rPr>
            <w:rFonts w:cstheme="minorHAnsi"/>
            <w:i/>
            <w:iCs/>
            <w:lang w:val="en-US"/>
          </w:rPr>
          <w:t>p = 0.70</w:t>
        </w:r>
        <w:r w:rsidR="00752F7D">
          <w:rPr>
            <w:rFonts w:cstheme="minorHAnsi"/>
            <w:lang w:val="en-US"/>
          </w:rPr>
          <w:t>), or 28.5°C (</w:t>
        </w:r>
        <w:r w:rsidR="00752F7D">
          <w:rPr>
            <w:rFonts w:cstheme="minorHAnsi"/>
            <w:i/>
            <w:iCs/>
            <w:lang w:val="en-US"/>
          </w:rPr>
          <w:t>p = 0.086</w:t>
        </w:r>
        <w:r w:rsidR="00752F7D">
          <w:rPr>
            <w:rFonts w:cstheme="minorHAnsi"/>
            <w:lang w:val="en-US"/>
          </w:rPr>
          <w:t xml:space="preserve">). </w:t>
        </w:r>
        <w:del w:id="721" w:author="Jennifer Donelson" w:date="2023-02-14T16:15:00Z">
          <w:r w:rsidR="00752F7D" w:rsidDel="00DF24C2">
            <w:rPr>
              <w:rFonts w:cstheme="minorHAnsi"/>
              <w:lang w:val="en-US"/>
            </w:rPr>
            <w:delText>Changes in NAS across tested experimental temperatures occurred across greater increments (steeper trends) within fish from the Cairns region compared to fish from Mackay region. NAS for Cairns region fish was lowest at 27°C (8.04 MgO2 hr</w:delText>
          </w:r>
          <w:r w:rsidR="00752F7D" w:rsidDel="00DF24C2">
            <w:rPr>
              <w:rFonts w:cstheme="minorHAnsi"/>
              <w:vertAlign w:val="superscript"/>
              <w:lang w:val="en-US"/>
            </w:rPr>
            <w:delText>-1</w:delText>
          </w:r>
          <w:r w:rsidR="00752F7D" w:rsidDel="00DF24C2">
            <w:rPr>
              <w:rFonts w:cstheme="minorHAnsi"/>
              <w:lang w:val="en-US"/>
            </w:rPr>
            <w:delText>), and highest at 30°C (10.40 MgO2 hr</w:delText>
          </w:r>
          <w:r w:rsidR="00752F7D" w:rsidDel="00DF24C2">
            <w:rPr>
              <w:rFonts w:cstheme="minorHAnsi"/>
              <w:vertAlign w:val="superscript"/>
              <w:lang w:val="en-US"/>
            </w:rPr>
            <w:delText>-1</w:delText>
          </w:r>
          <w:r w:rsidR="00752F7D" w:rsidDel="00DF24C2">
            <w:rPr>
              <w:rFonts w:cstheme="minorHAnsi"/>
              <w:lang w:val="en-US"/>
            </w:rPr>
            <w:delText xml:space="preserve">), an increase of 29%. </w:delText>
          </w:r>
        </w:del>
        <w:r w:rsidR="00752F7D">
          <w:rPr>
            <w:rFonts w:cstheme="minorHAnsi"/>
            <w:lang w:val="en-US"/>
          </w:rPr>
          <w:t>Interestingly, at 28.5°C and 31.5°C Cairns region fish showed similar NAS values of 9.72 MgO2 hr</w:t>
        </w:r>
        <w:r w:rsidR="00752F7D">
          <w:rPr>
            <w:rFonts w:cstheme="minorHAnsi"/>
            <w:vertAlign w:val="superscript"/>
            <w:lang w:val="en-US"/>
          </w:rPr>
          <w:t xml:space="preserve">-1 </w:t>
        </w:r>
        <w:r w:rsidR="00752F7D">
          <w:rPr>
            <w:rFonts w:cstheme="minorHAnsi"/>
            <w:lang w:val="en-US"/>
          </w:rPr>
          <w:t>and 9.80</w:t>
        </w:r>
        <w:r w:rsidR="00752F7D" w:rsidRPr="00351D68">
          <w:rPr>
            <w:rFonts w:cstheme="minorHAnsi"/>
            <w:lang w:val="en-US"/>
          </w:rPr>
          <w:t xml:space="preserve"> </w:t>
        </w:r>
        <w:r w:rsidR="00752F7D">
          <w:rPr>
            <w:rFonts w:cstheme="minorHAnsi"/>
            <w:lang w:val="en-US"/>
          </w:rPr>
          <w:t>MgO2 hr</w:t>
        </w:r>
        <w:r w:rsidR="00752F7D">
          <w:rPr>
            <w:rFonts w:cstheme="minorHAnsi"/>
            <w:vertAlign w:val="superscript"/>
            <w:lang w:val="en-US"/>
          </w:rPr>
          <w:t>-1</w:t>
        </w:r>
        <w:r w:rsidR="00752F7D">
          <w:rPr>
            <w:rFonts w:cstheme="minorHAnsi"/>
            <w:lang w:val="en-US"/>
          </w:rPr>
          <w:t xml:space="preserve">, respectively. </w:t>
        </w:r>
        <w:del w:id="722" w:author="Jennifer Donelson" w:date="2023-02-14T16:16:00Z">
          <w:r w:rsidR="00752F7D" w:rsidDel="00DF24C2">
            <w:rPr>
              <w:rFonts w:cstheme="minorHAnsi"/>
              <w:lang w:val="en-US"/>
            </w:rPr>
            <w:delText>Differences between NAS values within Mackay region fish were much less pronounced. The lowest NAS value for Mackay region fish was at 31.5</w:delText>
          </w:r>
          <w:r w:rsidR="00752F7D" w:rsidRPr="009C125C" w:rsidDel="00DF24C2">
            <w:rPr>
              <w:rFonts w:cstheme="minorHAnsi"/>
              <w:lang w:val="en-US"/>
            </w:rPr>
            <w:delText xml:space="preserve"> </w:delText>
          </w:r>
          <w:r w:rsidR="00752F7D" w:rsidDel="00DF24C2">
            <w:rPr>
              <w:rFonts w:cstheme="minorHAnsi"/>
              <w:lang w:val="en-US"/>
            </w:rPr>
            <w:delText>°C (7.52 MgO2 hr</w:delText>
          </w:r>
          <w:r w:rsidR="00752F7D" w:rsidDel="00DF24C2">
            <w:rPr>
              <w:rFonts w:cstheme="minorHAnsi"/>
              <w:vertAlign w:val="superscript"/>
              <w:lang w:val="en-US"/>
            </w:rPr>
            <w:delText>-1</w:delText>
          </w:r>
          <w:r w:rsidR="00752F7D" w:rsidDel="00DF24C2">
            <w:rPr>
              <w:rFonts w:cstheme="minorHAnsi"/>
              <w:lang w:val="en-US"/>
            </w:rPr>
            <w:delText>), while the highest value at 27</w:delText>
          </w:r>
          <w:r w:rsidR="00752F7D" w:rsidRPr="00B33F2C" w:rsidDel="00DF24C2">
            <w:rPr>
              <w:rFonts w:cstheme="minorHAnsi"/>
              <w:lang w:val="en-US"/>
            </w:rPr>
            <w:delText xml:space="preserve"> </w:delText>
          </w:r>
          <w:r w:rsidR="00752F7D" w:rsidDel="00DF24C2">
            <w:rPr>
              <w:rFonts w:cstheme="minorHAnsi"/>
              <w:lang w:val="en-US"/>
            </w:rPr>
            <w:delText>°C (8.37 MgO2 hr</w:delText>
          </w:r>
          <w:r w:rsidR="00752F7D" w:rsidDel="00DF24C2">
            <w:rPr>
              <w:rFonts w:cstheme="minorHAnsi"/>
              <w:vertAlign w:val="superscript"/>
              <w:lang w:val="en-US"/>
            </w:rPr>
            <w:delText>-1</w:delText>
          </w:r>
          <w:r w:rsidR="00752F7D" w:rsidDel="00DF24C2">
            <w:rPr>
              <w:rFonts w:cstheme="minorHAnsi"/>
              <w:lang w:val="en-US"/>
            </w:rPr>
            <w:delText>), just 0.85 MgO2 hr</w:delText>
          </w:r>
          <w:r w:rsidR="00752F7D" w:rsidDel="00DF24C2">
            <w:rPr>
              <w:rFonts w:cstheme="minorHAnsi"/>
              <w:vertAlign w:val="superscript"/>
              <w:lang w:val="en-US"/>
            </w:rPr>
            <w:delText xml:space="preserve">-1 </w:delText>
          </w:r>
          <w:r w:rsidR="00752F7D" w:rsidDel="00DF24C2">
            <w:rPr>
              <w:rFonts w:cstheme="minorHAnsi"/>
              <w:lang w:val="en-US"/>
            </w:rPr>
            <w:delText xml:space="preserve">or 11% higher. </w:delText>
          </w:r>
        </w:del>
      </w:moveTo>
    </w:p>
    <w:moveToRangeEnd w:id="671"/>
    <w:p w14:paraId="2968A2A8" w14:textId="77777777" w:rsidR="00752F7D" w:rsidRPr="00C70B78" w:rsidRDefault="00752F7D" w:rsidP="00C70B78">
      <w:pPr>
        <w:jc w:val="both"/>
        <w:rPr>
          <w:lang w:val="en-US"/>
        </w:rPr>
      </w:pPr>
    </w:p>
    <w:p w14:paraId="74D7B6ED" w14:textId="0ECBEB4F" w:rsidR="00E45A33" w:rsidDel="00752F7D" w:rsidRDefault="00504F0E" w:rsidP="00CB1E39">
      <w:pPr>
        <w:pStyle w:val="Heading3"/>
        <w:rPr>
          <w:del w:id="723" w:author="Jennifer Donelson" w:date="2023-02-14T15:33:00Z"/>
          <w:lang w:val="en-US"/>
        </w:rPr>
      </w:pPr>
      <w:ins w:id="724" w:author="Jennifer Donelson" w:date="2023-02-14T16:16:00Z">
        <w:r>
          <w:rPr>
            <w:lang w:val="en-US"/>
          </w:rPr>
          <w:t xml:space="preserve">Immune response </w:t>
        </w:r>
      </w:ins>
      <w:del w:id="725" w:author="Jennifer Donelson" w:date="2023-02-14T15:33:00Z">
        <w:r w:rsidR="00CB1E39" w:rsidDel="00752F7D">
          <w:rPr>
            <w:lang w:val="en-US"/>
          </w:rPr>
          <w:delText xml:space="preserve">Resting metabolic rate </w:delText>
        </w:r>
      </w:del>
    </w:p>
    <w:p w14:paraId="49BF48F7" w14:textId="3D32FB53" w:rsidR="0064693A" w:rsidDel="00752F7D" w:rsidRDefault="00E6774E" w:rsidP="00CC7E05">
      <w:pPr>
        <w:jc w:val="both"/>
        <w:rPr>
          <w:moveFrom w:id="726" w:author="Jennifer Donelson" w:date="2023-02-14T15:33:00Z"/>
          <w:rFonts w:cstheme="minorHAnsi"/>
          <w:lang w:val="en-US"/>
        </w:rPr>
      </w:pPr>
      <w:moveFromRangeStart w:id="727" w:author="Jennifer Donelson" w:date="2023-02-14T15:33:00Z" w:name="move127281209"/>
      <w:moveFrom w:id="728" w:author="Jennifer Donelson" w:date="2023-02-14T15:33:00Z">
        <w:r w:rsidDel="00752F7D">
          <w:rPr>
            <w:lang w:val="en-US"/>
          </w:rPr>
          <w:t>No sign</w:t>
        </w:r>
        <w:r w:rsidR="00B751AF" w:rsidDel="00752F7D">
          <w:rPr>
            <w:lang w:val="en-US"/>
          </w:rPr>
          <w:t>ificant differences were seen in RMR when comparing fish from Cairns and Mackay regions at tested experimental temperatures</w:t>
        </w:r>
        <w:r w:rsidR="00447011" w:rsidDel="00752F7D">
          <w:rPr>
            <w:lang w:val="en-US"/>
          </w:rPr>
          <w:t xml:space="preserve"> (</w:t>
        </w:r>
        <w:r w:rsidR="00447011" w:rsidDel="00752F7D">
          <w:rPr>
            <w:b/>
            <w:bCs/>
            <w:lang w:val="en-US"/>
          </w:rPr>
          <w:t>Figure</w:t>
        </w:r>
        <w:r w:rsidR="002F42C1" w:rsidDel="00752F7D">
          <w:rPr>
            <w:b/>
            <w:bCs/>
            <w:lang w:val="en-US"/>
          </w:rPr>
          <w:t>2</w:t>
        </w:r>
        <w:r w:rsidR="00447011" w:rsidDel="00752F7D">
          <w:rPr>
            <w:b/>
            <w:bCs/>
            <w:lang w:val="en-US"/>
          </w:rPr>
          <w:t>c</w:t>
        </w:r>
        <w:r w:rsidR="00447011" w:rsidDel="00752F7D">
          <w:rPr>
            <w:lang w:val="en-US"/>
          </w:rPr>
          <w:t>)</w:t>
        </w:r>
        <w:r w:rsidR="00EE1AEC" w:rsidDel="00752F7D">
          <w:rPr>
            <w:lang w:val="en-US"/>
          </w:rPr>
          <w:t xml:space="preserve">, however, </w:t>
        </w:r>
        <w:r w:rsidR="001F76A3" w:rsidDel="00752F7D">
          <w:rPr>
            <w:lang w:val="en-US"/>
          </w:rPr>
          <w:t>RMR</w:t>
        </w:r>
        <w:r w:rsidR="00F14EE0" w:rsidDel="00752F7D">
          <w:rPr>
            <w:lang w:val="en-US"/>
          </w:rPr>
          <w:t xml:space="preserve"> displayed a positive </w:t>
        </w:r>
        <w:r w:rsidR="000A6E9A" w:rsidDel="00752F7D">
          <w:rPr>
            <w:lang w:val="en-US"/>
          </w:rPr>
          <w:t>relationship with temperatur</w:t>
        </w:r>
        <w:r w:rsidR="00A07842" w:rsidDel="00752F7D">
          <w:rPr>
            <w:lang w:val="en-US"/>
          </w:rPr>
          <w:t xml:space="preserve">e. </w:t>
        </w:r>
        <w:r w:rsidR="00844A04" w:rsidDel="00752F7D">
          <w:rPr>
            <w:lang w:val="en-US"/>
          </w:rPr>
          <w:t>Among Cairns region fish, RMR</w:t>
        </w:r>
        <w:r w:rsidR="00454427" w:rsidDel="00752F7D">
          <w:rPr>
            <w:lang w:val="en-US"/>
          </w:rPr>
          <w:t xml:space="preserve"> was significantly higher</w:t>
        </w:r>
        <w:r w:rsidR="00277B66" w:rsidDel="00752F7D">
          <w:rPr>
            <w:lang w:val="en-US"/>
          </w:rPr>
          <w:t xml:space="preserve"> at 31.5</w:t>
        </w:r>
        <w:r w:rsidR="00277B66" w:rsidDel="00752F7D">
          <w:rPr>
            <w:rFonts w:cstheme="minorHAnsi"/>
            <w:lang w:val="en-US"/>
          </w:rPr>
          <w:t>°C compared to RMR</w:t>
        </w:r>
        <w:r w:rsidR="00844A04" w:rsidDel="00752F7D">
          <w:rPr>
            <w:lang w:val="en-US"/>
          </w:rPr>
          <w:t xml:space="preserve"> </w:t>
        </w:r>
        <w:r w:rsidR="00277B66" w:rsidDel="00752F7D">
          <w:rPr>
            <w:lang w:val="en-US"/>
          </w:rPr>
          <w:t>at</w:t>
        </w:r>
        <w:r w:rsidR="00B9120C" w:rsidDel="00752F7D">
          <w:rPr>
            <w:lang w:val="en-US"/>
          </w:rPr>
          <w:t xml:space="preserve"> 27</w:t>
        </w:r>
        <w:r w:rsidR="00B9120C" w:rsidDel="00752F7D">
          <w:rPr>
            <w:rFonts w:cstheme="minorHAnsi"/>
            <w:lang w:val="en-US"/>
          </w:rPr>
          <w:t>°C</w:t>
        </w:r>
        <w:r w:rsidR="00D03151" w:rsidDel="00752F7D">
          <w:rPr>
            <w:rFonts w:cstheme="minorHAnsi"/>
            <w:lang w:val="en-US"/>
          </w:rPr>
          <w:t xml:space="preserve"> (</w:t>
        </w:r>
        <w:r w:rsidR="00AE2DDA" w:rsidDel="00752F7D">
          <w:rPr>
            <w:rFonts w:cstheme="minorHAnsi"/>
            <w:i/>
            <w:iCs/>
            <w:lang w:val="en-US"/>
          </w:rPr>
          <w:t xml:space="preserve">p </w:t>
        </w:r>
        <w:r w:rsidR="00B04AD4" w:rsidDel="00752F7D">
          <w:rPr>
            <w:rFonts w:cstheme="minorHAnsi"/>
            <w:lang w:val="en-US"/>
          </w:rPr>
          <w:t>&lt;0.0001, [</w:t>
        </w:r>
        <w:r w:rsidR="00DD3E8D" w:rsidDel="00752F7D">
          <w:rPr>
            <w:rFonts w:cstheme="minorHAnsi"/>
            <w:lang w:val="en-US"/>
          </w:rPr>
          <w:t xml:space="preserve">CI: </w:t>
        </w:r>
        <w:r w:rsidR="007C2FFC" w:rsidDel="00752F7D">
          <w:rPr>
            <w:rFonts w:cstheme="minorHAnsi"/>
            <w:lang w:val="en-US"/>
          </w:rPr>
          <w:t>-2.07, -0.66]</w:t>
        </w:r>
        <w:r w:rsidR="00D03151" w:rsidDel="00752F7D">
          <w:rPr>
            <w:rFonts w:cstheme="minorHAnsi"/>
            <w:lang w:val="en-US"/>
          </w:rPr>
          <w:t>)</w:t>
        </w:r>
        <w:r w:rsidR="00B9120C" w:rsidDel="00752F7D">
          <w:rPr>
            <w:lang w:val="en-US"/>
          </w:rPr>
          <w:t>, 28.5</w:t>
        </w:r>
        <w:r w:rsidR="00B9120C" w:rsidDel="00752F7D">
          <w:rPr>
            <w:rFonts w:cstheme="minorHAnsi"/>
            <w:lang w:val="en-US"/>
          </w:rPr>
          <w:t>°C</w:t>
        </w:r>
        <w:r w:rsidR="00D03151" w:rsidDel="00752F7D">
          <w:rPr>
            <w:rFonts w:cstheme="minorHAnsi"/>
            <w:lang w:val="en-US"/>
          </w:rPr>
          <w:t xml:space="preserve"> (</w:t>
        </w:r>
        <w:r w:rsidR="007C2FFC" w:rsidDel="00752F7D">
          <w:rPr>
            <w:rFonts w:cstheme="minorHAnsi"/>
            <w:i/>
            <w:iCs/>
            <w:lang w:val="en-US"/>
          </w:rPr>
          <w:t xml:space="preserve">p </w:t>
        </w:r>
        <w:r w:rsidR="007C2FFC" w:rsidDel="00752F7D">
          <w:rPr>
            <w:rFonts w:cstheme="minorHAnsi"/>
            <w:lang w:val="en-US"/>
          </w:rPr>
          <w:t>&lt;0.0001, [</w:t>
        </w:r>
        <w:r w:rsidR="00DD3E8D" w:rsidDel="00752F7D">
          <w:rPr>
            <w:rFonts w:cstheme="minorHAnsi"/>
            <w:lang w:val="en-US"/>
          </w:rPr>
          <w:t xml:space="preserve">CI: </w:t>
        </w:r>
        <w:r w:rsidR="007C2FFC" w:rsidDel="00752F7D">
          <w:rPr>
            <w:rFonts w:cstheme="minorHAnsi"/>
            <w:lang w:val="en-US"/>
          </w:rPr>
          <w:t>-</w:t>
        </w:r>
        <w:r w:rsidR="00C474AA" w:rsidDel="00752F7D">
          <w:rPr>
            <w:rFonts w:cstheme="minorHAnsi"/>
            <w:lang w:val="en-US"/>
          </w:rPr>
          <w:t>1.99</w:t>
        </w:r>
        <w:r w:rsidR="007C2FFC" w:rsidDel="00752F7D">
          <w:rPr>
            <w:rFonts w:cstheme="minorHAnsi"/>
            <w:lang w:val="en-US"/>
          </w:rPr>
          <w:t>, -0.6</w:t>
        </w:r>
        <w:r w:rsidR="00C474AA" w:rsidDel="00752F7D">
          <w:rPr>
            <w:rFonts w:cstheme="minorHAnsi"/>
            <w:lang w:val="en-US"/>
          </w:rPr>
          <w:t>5</w:t>
        </w:r>
        <w:r w:rsidR="007C2FFC" w:rsidDel="00752F7D">
          <w:rPr>
            <w:rFonts w:cstheme="minorHAnsi"/>
            <w:lang w:val="en-US"/>
          </w:rPr>
          <w:t>]</w:t>
        </w:r>
        <w:r w:rsidR="00D03151" w:rsidDel="00752F7D">
          <w:rPr>
            <w:rFonts w:cstheme="minorHAnsi"/>
            <w:lang w:val="en-US"/>
          </w:rPr>
          <w:t>)</w:t>
        </w:r>
        <w:r w:rsidR="00B9120C" w:rsidDel="00752F7D">
          <w:rPr>
            <w:lang w:val="en-US"/>
          </w:rPr>
          <w:t>, and 30</w:t>
        </w:r>
        <w:r w:rsidR="00B9120C" w:rsidDel="00752F7D">
          <w:rPr>
            <w:rFonts w:cstheme="minorHAnsi"/>
            <w:lang w:val="en-US"/>
          </w:rPr>
          <w:t>°C</w:t>
        </w:r>
        <w:r w:rsidR="00D03151" w:rsidDel="00752F7D">
          <w:rPr>
            <w:rFonts w:cstheme="minorHAnsi"/>
            <w:lang w:val="en-US"/>
          </w:rPr>
          <w:t xml:space="preserve"> (</w:t>
        </w:r>
        <w:r w:rsidR="00C474AA" w:rsidDel="00752F7D">
          <w:rPr>
            <w:rFonts w:cstheme="minorHAnsi"/>
            <w:i/>
            <w:iCs/>
            <w:lang w:val="en-US"/>
          </w:rPr>
          <w:t xml:space="preserve">p </w:t>
        </w:r>
        <w:r w:rsidR="00C474AA" w:rsidDel="00752F7D">
          <w:rPr>
            <w:rFonts w:cstheme="minorHAnsi"/>
            <w:lang w:val="en-US"/>
          </w:rPr>
          <w:t>=0.0077, [</w:t>
        </w:r>
        <w:r w:rsidR="00DD3E8D" w:rsidDel="00752F7D">
          <w:rPr>
            <w:rFonts w:cstheme="minorHAnsi"/>
            <w:lang w:val="en-US"/>
          </w:rPr>
          <w:t xml:space="preserve">CI: </w:t>
        </w:r>
        <w:r w:rsidR="00C474AA" w:rsidDel="00752F7D">
          <w:rPr>
            <w:rFonts w:cstheme="minorHAnsi"/>
            <w:lang w:val="en-US"/>
          </w:rPr>
          <w:t>-1.5</w:t>
        </w:r>
        <w:r w:rsidR="00DD3E8D" w:rsidDel="00752F7D">
          <w:rPr>
            <w:rFonts w:cstheme="minorHAnsi"/>
            <w:lang w:val="en-US"/>
          </w:rPr>
          <w:t>0</w:t>
        </w:r>
        <w:r w:rsidR="00C474AA" w:rsidDel="00752F7D">
          <w:rPr>
            <w:rFonts w:cstheme="minorHAnsi"/>
            <w:lang w:val="en-US"/>
          </w:rPr>
          <w:t>, -0.</w:t>
        </w:r>
        <w:r w:rsidR="00DD3E8D" w:rsidDel="00752F7D">
          <w:rPr>
            <w:rFonts w:cstheme="minorHAnsi"/>
            <w:lang w:val="en-US"/>
          </w:rPr>
          <w:t>17</w:t>
        </w:r>
        <w:r w:rsidR="00C474AA" w:rsidDel="00752F7D">
          <w:rPr>
            <w:rFonts w:cstheme="minorHAnsi"/>
            <w:lang w:val="en-US"/>
          </w:rPr>
          <w:t>]</w:t>
        </w:r>
        <w:r w:rsidR="00D03151" w:rsidDel="00752F7D">
          <w:rPr>
            <w:rFonts w:cstheme="minorHAnsi"/>
            <w:lang w:val="en-US"/>
          </w:rPr>
          <w:t>)</w:t>
        </w:r>
        <w:r w:rsidR="00B9120C" w:rsidDel="00752F7D">
          <w:rPr>
            <w:rFonts w:cstheme="minorHAnsi"/>
            <w:lang w:val="en-US"/>
          </w:rPr>
          <w:t>. F</w:t>
        </w:r>
        <w:r w:rsidR="00DD3E8D" w:rsidDel="00752F7D">
          <w:rPr>
            <w:rFonts w:cstheme="minorHAnsi"/>
            <w:lang w:val="en-US"/>
          </w:rPr>
          <w:t>rom</w:t>
        </w:r>
        <w:r w:rsidR="00B9120C" w:rsidDel="00752F7D">
          <w:rPr>
            <w:rFonts w:cstheme="minorHAnsi"/>
            <w:lang w:val="en-US"/>
          </w:rPr>
          <w:t xml:space="preserve"> the lowest temperature, 27°C, within </w:t>
        </w:r>
        <w:r w:rsidR="00D03151" w:rsidDel="00752F7D">
          <w:rPr>
            <w:rFonts w:cstheme="minorHAnsi"/>
            <w:lang w:val="en-US"/>
          </w:rPr>
          <w:t>Cairns region fish RMR</w:t>
        </w:r>
        <w:r w:rsidR="00B9120C" w:rsidDel="00752F7D">
          <w:rPr>
            <w:lang w:val="en-US"/>
          </w:rPr>
          <w:t xml:space="preserve"> </w:t>
        </w:r>
        <w:r w:rsidR="00844A04" w:rsidDel="00752F7D">
          <w:rPr>
            <w:lang w:val="en-US"/>
          </w:rPr>
          <w:t>increase</w:t>
        </w:r>
        <w:r w:rsidR="00920EB2" w:rsidDel="00752F7D">
          <w:rPr>
            <w:lang w:val="en-US"/>
          </w:rPr>
          <w:t xml:space="preserve"> by </w:t>
        </w:r>
        <w:r w:rsidR="00F32688" w:rsidDel="00752F7D">
          <w:rPr>
            <w:lang w:val="en-US"/>
          </w:rPr>
          <w:t xml:space="preserve">1%, </w:t>
        </w:r>
        <w:r w:rsidR="00E87288" w:rsidDel="00752F7D">
          <w:rPr>
            <w:lang w:val="en-US"/>
          </w:rPr>
          <w:t xml:space="preserve">9%, and </w:t>
        </w:r>
        <w:r w:rsidR="003D0B01" w:rsidDel="00752F7D">
          <w:rPr>
            <w:lang w:val="en-US"/>
          </w:rPr>
          <w:t>24% at 28.5</w:t>
        </w:r>
        <w:r w:rsidR="003D0B01" w:rsidDel="00752F7D">
          <w:rPr>
            <w:rFonts w:cstheme="minorHAnsi"/>
            <w:lang w:val="en-US"/>
          </w:rPr>
          <w:t>°C, 30°C, and 31.5</w:t>
        </w:r>
        <w:r w:rsidR="00C825A6" w:rsidDel="00752F7D">
          <w:rPr>
            <w:rFonts w:cstheme="minorHAnsi"/>
            <w:lang w:val="en-US"/>
          </w:rPr>
          <w:t>°C</w:t>
        </w:r>
        <w:r w:rsidR="003D0B01" w:rsidDel="00752F7D">
          <w:rPr>
            <w:rFonts w:cstheme="minorHAnsi"/>
            <w:lang w:val="en-US"/>
          </w:rPr>
          <w:t>, respectively, when compared to RMR at 27°C</w:t>
        </w:r>
        <w:r w:rsidR="0044419D" w:rsidDel="00752F7D">
          <w:rPr>
            <w:rFonts w:cstheme="minorHAnsi"/>
            <w:lang w:val="en-US"/>
          </w:rPr>
          <w:t xml:space="preserve">. </w:t>
        </w:r>
        <w:r w:rsidR="003F30DD" w:rsidDel="00752F7D">
          <w:rPr>
            <w:rFonts w:cstheme="minorHAnsi"/>
            <w:lang w:val="en-US"/>
          </w:rPr>
          <w:t>Among</w:t>
        </w:r>
        <w:r w:rsidR="0044419D" w:rsidDel="00752F7D">
          <w:rPr>
            <w:rFonts w:cstheme="minorHAnsi"/>
            <w:lang w:val="en-US"/>
          </w:rPr>
          <w:t xml:space="preserve"> Mackay region fish </w:t>
        </w:r>
        <w:r w:rsidR="00493956" w:rsidDel="00752F7D">
          <w:rPr>
            <w:rFonts w:cstheme="minorHAnsi"/>
            <w:lang w:val="en-US"/>
          </w:rPr>
          <w:t>RMR had the greatest increase between 28.5°C and 30°C</w:t>
        </w:r>
        <w:r w:rsidR="007D4A3A" w:rsidDel="00752F7D">
          <w:rPr>
            <w:rFonts w:cstheme="minorHAnsi"/>
            <w:lang w:val="en-US"/>
          </w:rPr>
          <w:t>; RMR at 30°C (</w:t>
        </w:r>
        <w:r w:rsidR="007D4A3A" w:rsidDel="00752F7D">
          <w:rPr>
            <w:rFonts w:cstheme="minorHAnsi"/>
            <w:i/>
            <w:iCs/>
            <w:lang w:val="en-US"/>
          </w:rPr>
          <w:t>p</w:t>
        </w:r>
        <w:r w:rsidR="007D4A3A" w:rsidDel="00752F7D">
          <w:rPr>
            <w:rFonts w:cstheme="minorHAnsi"/>
            <w:i/>
            <w:iCs/>
            <w:vertAlign w:val="subscript"/>
            <w:lang w:val="en-US"/>
          </w:rPr>
          <w:t>27</w:t>
        </w:r>
        <w:r w:rsidR="00DD2CF5" w:rsidDel="00752F7D">
          <w:rPr>
            <w:rFonts w:cstheme="minorHAnsi"/>
            <w:i/>
            <w:iCs/>
            <w:vertAlign w:val="subscript"/>
            <w:lang w:val="en-US"/>
          </w:rPr>
          <w:t>.0–</w:t>
        </w:r>
        <w:r w:rsidR="005929CB" w:rsidDel="00752F7D">
          <w:rPr>
            <w:rFonts w:cstheme="minorHAnsi"/>
            <w:i/>
            <w:iCs/>
            <w:vertAlign w:val="subscript"/>
            <w:lang w:val="en-US"/>
          </w:rPr>
          <w:t>30</w:t>
        </w:r>
        <w:r w:rsidR="00DD2CF5" w:rsidDel="00752F7D">
          <w:rPr>
            <w:rFonts w:cstheme="minorHAnsi"/>
            <w:i/>
            <w:iCs/>
            <w:vertAlign w:val="subscript"/>
            <w:lang w:val="en-US"/>
          </w:rPr>
          <w:t>.0</w:t>
        </w:r>
        <w:r w:rsidR="007D4A3A" w:rsidDel="00752F7D">
          <w:rPr>
            <w:rFonts w:cstheme="minorHAnsi"/>
            <w:i/>
            <w:iCs/>
            <w:lang w:val="en-US"/>
          </w:rPr>
          <w:t xml:space="preserve"> </w:t>
        </w:r>
        <w:r w:rsidR="007D4A3A" w:rsidDel="00752F7D">
          <w:rPr>
            <w:rFonts w:cstheme="minorHAnsi"/>
            <w:lang w:val="en-US"/>
          </w:rPr>
          <w:t>&lt;0.00</w:t>
        </w:r>
        <w:r w:rsidR="00010FAC" w:rsidDel="00752F7D">
          <w:rPr>
            <w:rFonts w:cstheme="minorHAnsi"/>
            <w:lang w:val="en-US"/>
          </w:rPr>
          <w:t>22</w:t>
        </w:r>
        <w:r w:rsidR="007D4A3A" w:rsidDel="00752F7D">
          <w:rPr>
            <w:rFonts w:cstheme="minorHAnsi"/>
            <w:lang w:val="en-US"/>
          </w:rPr>
          <w:t>, [CI</w:t>
        </w:r>
        <w:r w:rsidR="005929CB" w:rsidDel="00752F7D">
          <w:rPr>
            <w:rFonts w:cstheme="minorHAnsi"/>
            <w:i/>
            <w:iCs/>
            <w:vertAlign w:val="subscript"/>
            <w:lang w:val="en-US"/>
          </w:rPr>
          <w:t>27</w:t>
        </w:r>
        <w:r w:rsidR="00DD2CF5" w:rsidDel="00752F7D">
          <w:rPr>
            <w:rFonts w:cstheme="minorHAnsi"/>
            <w:i/>
            <w:iCs/>
            <w:vertAlign w:val="subscript"/>
            <w:lang w:val="en-US"/>
          </w:rPr>
          <w:t>.0–</w:t>
        </w:r>
        <w:r w:rsidR="005929CB" w:rsidDel="00752F7D">
          <w:rPr>
            <w:rFonts w:cstheme="minorHAnsi"/>
            <w:i/>
            <w:iCs/>
            <w:vertAlign w:val="subscript"/>
            <w:lang w:val="en-US"/>
          </w:rPr>
          <w:t>30</w:t>
        </w:r>
        <w:r w:rsidR="00DD2CF5" w:rsidDel="00752F7D">
          <w:rPr>
            <w:rFonts w:cstheme="minorHAnsi"/>
            <w:i/>
            <w:iCs/>
            <w:vertAlign w:val="subscript"/>
            <w:lang w:val="en-US"/>
          </w:rPr>
          <w:t>.0</w:t>
        </w:r>
        <w:r w:rsidR="007D4A3A" w:rsidDel="00752F7D">
          <w:rPr>
            <w:rFonts w:cstheme="minorHAnsi"/>
            <w:lang w:val="en-US"/>
          </w:rPr>
          <w:t>: -1.</w:t>
        </w:r>
        <w:r w:rsidR="00010FAC" w:rsidDel="00752F7D">
          <w:rPr>
            <w:rFonts w:cstheme="minorHAnsi"/>
            <w:lang w:val="en-US"/>
          </w:rPr>
          <w:t>78</w:t>
        </w:r>
        <w:r w:rsidR="007D4A3A" w:rsidDel="00752F7D">
          <w:rPr>
            <w:rFonts w:cstheme="minorHAnsi"/>
            <w:lang w:val="en-US"/>
          </w:rPr>
          <w:t>, -0.</w:t>
        </w:r>
        <w:r w:rsidR="00010FAC" w:rsidDel="00752F7D">
          <w:rPr>
            <w:rFonts w:cstheme="minorHAnsi"/>
            <w:lang w:val="en-US"/>
          </w:rPr>
          <w:t>29</w:t>
        </w:r>
        <w:r w:rsidR="007D4A3A" w:rsidDel="00752F7D">
          <w:rPr>
            <w:rFonts w:cstheme="minorHAnsi"/>
            <w:lang w:val="en-US"/>
          </w:rPr>
          <w:t xml:space="preserve">]; </w:t>
        </w:r>
        <w:r w:rsidR="007D4A3A" w:rsidDel="00752F7D">
          <w:rPr>
            <w:rFonts w:cstheme="minorHAnsi"/>
            <w:i/>
            <w:iCs/>
            <w:lang w:val="en-US"/>
          </w:rPr>
          <w:t>p</w:t>
        </w:r>
        <w:r w:rsidR="005929CB" w:rsidDel="00752F7D">
          <w:rPr>
            <w:rFonts w:cstheme="minorHAnsi"/>
            <w:i/>
            <w:iCs/>
            <w:vertAlign w:val="subscript"/>
            <w:lang w:val="en-US"/>
          </w:rPr>
          <w:t>2</w:t>
        </w:r>
        <w:r w:rsidR="00DD2CF5" w:rsidDel="00752F7D">
          <w:rPr>
            <w:rFonts w:cstheme="minorHAnsi"/>
            <w:i/>
            <w:iCs/>
            <w:vertAlign w:val="subscript"/>
            <w:lang w:val="en-US"/>
          </w:rPr>
          <w:t>8.5</w:t>
        </w:r>
        <w:r w:rsidR="005929CB" w:rsidDel="00752F7D">
          <w:rPr>
            <w:rFonts w:cstheme="minorHAnsi"/>
            <w:i/>
            <w:iCs/>
            <w:vertAlign w:val="subscript"/>
            <w:lang w:val="en-US"/>
          </w:rPr>
          <w:t>–3</w:t>
        </w:r>
        <w:r w:rsidR="00DD2CF5" w:rsidDel="00752F7D">
          <w:rPr>
            <w:rFonts w:cstheme="minorHAnsi"/>
            <w:i/>
            <w:iCs/>
            <w:vertAlign w:val="subscript"/>
            <w:lang w:val="en-US"/>
          </w:rPr>
          <w:t>0.0</w:t>
        </w:r>
        <w:r w:rsidR="005929CB" w:rsidDel="00752F7D">
          <w:rPr>
            <w:rFonts w:cstheme="minorHAnsi"/>
            <w:i/>
            <w:iCs/>
            <w:lang w:val="en-US"/>
          </w:rPr>
          <w:t xml:space="preserve"> </w:t>
        </w:r>
        <w:r w:rsidR="007D4A3A" w:rsidDel="00752F7D">
          <w:rPr>
            <w:rFonts w:cstheme="minorHAnsi"/>
            <w:i/>
            <w:iCs/>
            <w:lang w:val="en-US"/>
          </w:rPr>
          <w:t xml:space="preserve"> </w:t>
        </w:r>
        <w:r w:rsidR="007D4A3A" w:rsidDel="00752F7D">
          <w:rPr>
            <w:rFonts w:cstheme="minorHAnsi"/>
            <w:lang w:val="en-US"/>
          </w:rPr>
          <w:t>&lt;0.0</w:t>
        </w:r>
        <w:r w:rsidR="005A3BDB" w:rsidDel="00752F7D">
          <w:rPr>
            <w:rFonts w:cstheme="minorHAnsi"/>
            <w:lang w:val="en-US"/>
          </w:rPr>
          <w:t>35</w:t>
        </w:r>
        <w:r w:rsidR="007D4A3A" w:rsidDel="00752F7D">
          <w:rPr>
            <w:rFonts w:cstheme="minorHAnsi"/>
            <w:lang w:val="en-US"/>
          </w:rPr>
          <w:t>, [CI</w:t>
        </w:r>
        <w:r w:rsidR="005929CB" w:rsidDel="00752F7D">
          <w:rPr>
            <w:rFonts w:cstheme="minorHAnsi"/>
            <w:i/>
            <w:iCs/>
            <w:vertAlign w:val="subscript"/>
            <w:lang w:val="en-US"/>
          </w:rPr>
          <w:t>2</w:t>
        </w:r>
        <w:r w:rsidR="00DD2CF5" w:rsidDel="00752F7D">
          <w:rPr>
            <w:rFonts w:cstheme="minorHAnsi"/>
            <w:i/>
            <w:iCs/>
            <w:vertAlign w:val="subscript"/>
            <w:lang w:val="en-US"/>
          </w:rPr>
          <w:t>8.5</w:t>
        </w:r>
        <w:r w:rsidR="005929CB" w:rsidDel="00752F7D">
          <w:rPr>
            <w:rFonts w:cstheme="minorHAnsi"/>
            <w:i/>
            <w:iCs/>
            <w:vertAlign w:val="subscript"/>
            <w:lang w:val="en-US"/>
          </w:rPr>
          <w:t>–3</w:t>
        </w:r>
        <w:r w:rsidR="00DD2CF5" w:rsidDel="00752F7D">
          <w:rPr>
            <w:rFonts w:cstheme="minorHAnsi"/>
            <w:i/>
            <w:iCs/>
            <w:vertAlign w:val="subscript"/>
            <w:lang w:val="en-US"/>
          </w:rPr>
          <w:t>0.0</w:t>
        </w:r>
        <w:r w:rsidR="007D4A3A" w:rsidDel="00752F7D">
          <w:rPr>
            <w:rFonts w:cstheme="minorHAnsi"/>
            <w:lang w:val="en-US"/>
          </w:rPr>
          <w:t>: -</w:t>
        </w:r>
        <w:r w:rsidR="007858AC" w:rsidDel="00752F7D">
          <w:rPr>
            <w:rFonts w:cstheme="minorHAnsi"/>
            <w:lang w:val="en-US"/>
          </w:rPr>
          <w:t>1.53</w:t>
        </w:r>
        <w:r w:rsidR="007D4A3A" w:rsidDel="00752F7D">
          <w:rPr>
            <w:rFonts w:cstheme="minorHAnsi"/>
            <w:lang w:val="en-US"/>
          </w:rPr>
          <w:t>, -0.</w:t>
        </w:r>
        <w:r w:rsidR="007858AC" w:rsidDel="00752F7D">
          <w:rPr>
            <w:rFonts w:cstheme="minorHAnsi"/>
            <w:lang w:val="en-US"/>
          </w:rPr>
          <w:t>039</w:t>
        </w:r>
        <w:r w:rsidR="007D4A3A" w:rsidDel="00752F7D">
          <w:rPr>
            <w:rFonts w:cstheme="minorHAnsi"/>
            <w:lang w:val="en-US"/>
          </w:rPr>
          <w:t xml:space="preserve">]) and 31.5°C </w:t>
        </w:r>
        <w:r w:rsidR="00DD2CF5" w:rsidDel="00752F7D">
          <w:rPr>
            <w:rFonts w:cstheme="minorHAnsi"/>
            <w:lang w:val="en-US"/>
          </w:rPr>
          <w:t>(</w:t>
        </w:r>
        <w:r w:rsidR="00DD2CF5" w:rsidDel="00752F7D">
          <w:rPr>
            <w:rFonts w:cstheme="minorHAnsi"/>
            <w:i/>
            <w:iCs/>
            <w:lang w:val="en-US"/>
          </w:rPr>
          <w:t>p</w:t>
        </w:r>
        <w:r w:rsidR="00DD2CF5" w:rsidDel="00752F7D">
          <w:rPr>
            <w:rFonts w:cstheme="minorHAnsi"/>
            <w:i/>
            <w:iCs/>
            <w:vertAlign w:val="subscript"/>
            <w:lang w:val="en-US"/>
          </w:rPr>
          <w:t>27-31.5</w:t>
        </w:r>
        <w:r w:rsidR="00DD2CF5" w:rsidDel="00752F7D">
          <w:rPr>
            <w:rFonts w:cstheme="minorHAnsi"/>
            <w:i/>
            <w:iCs/>
            <w:lang w:val="en-US"/>
          </w:rPr>
          <w:t xml:space="preserve"> </w:t>
        </w:r>
        <w:r w:rsidR="00DD2CF5" w:rsidDel="00752F7D">
          <w:rPr>
            <w:rFonts w:cstheme="minorHAnsi"/>
            <w:lang w:val="en-US"/>
          </w:rPr>
          <w:t>&lt;0.00</w:t>
        </w:r>
        <w:r w:rsidR="006E0AC3" w:rsidDel="00752F7D">
          <w:rPr>
            <w:rFonts w:cstheme="minorHAnsi"/>
            <w:lang w:val="en-US"/>
          </w:rPr>
          <w:t>01</w:t>
        </w:r>
        <w:r w:rsidR="00DD2CF5" w:rsidDel="00752F7D">
          <w:rPr>
            <w:rFonts w:cstheme="minorHAnsi"/>
            <w:lang w:val="en-US"/>
          </w:rPr>
          <w:t>, [CI</w:t>
        </w:r>
        <w:r w:rsidR="00DD2CF5" w:rsidDel="00752F7D">
          <w:rPr>
            <w:rFonts w:cstheme="minorHAnsi"/>
            <w:i/>
            <w:iCs/>
            <w:vertAlign w:val="subscript"/>
            <w:lang w:val="en-US"/>
          </w:rPr>
          <w:t>27–31.5</w:t>
        </w:r>
        <w:r w:rsidR="00DD2CF5" w:rsidDel="00752F7D">
          <w:rPr>
            <w:rFonts w:cstheme="minorHAnsi"/>
            <w:lang w:val="en-US"/>
          </w:rPr>
          <w:t>: -</w:t>
        </w:r>
        <w:r w:rsidR="00D557D3" w:rsidDel="00752F7D">
          <w:rPr>
            <w:rFonts w:cstheme="minorHAnsi"/>
            <w:lang w:val="en-US"/>
          </w:rPr>
          <w:t>2.17</w:t>
        </w:r>
        <w:r w:rsidR="00DD2CF5" w:rsidDel="00752F7D">
          <w:rPr>
            <w:rFonts w:cstheme="minorHAnsi"/>
            <w:lang w:val="en-US"/>
          </w:rPr>
          <w:t>, -0.</w:t>
        </w:r>
        <w:r w:rsidR="00D557D3" w:rsidDel="00752F7D">
          <w:rPr>
            <w:rFonts w:cstheme="minorHAnsi"/>
            <w:lang w:val="en-US"/>
          </w:rPr>
          <w:t>66</w:t>
        </w:r>
        <w:r w:rsidR="00DD2CF5" w:rsidDel="00752F7D">
          <w:rPr>
            <w:rFonts w:cstheme="minorHAnsi"/>
            <w:lang w:val="en-US"/>
          </w:rPr>
          <w:t xml:space="preserve">]; </w:t>
        </w:r>
        <w:r w:rsidR="00DD2CF5" w:rsidDel="00752F7D">
          <w:rPr>
            <w:rFonts w:cstheme="minorHAnsi"/>
            <w:i/>
            <w:iCs/>
            <w:lang w:val="en-US"/>
          </w:rPr>
          <w:t>p</w:t>
        </w:r>
        <w:r w:rsidR="00DD2CF5" w:rsidDel="00752F7D">
          <w:rPr>
            <w:rFonts w:cstheme="minorHAnsi"/>
            <w:i/>
            <w:iCs/>
            <w:vertAlign w:val="subscript"/>
            <w:lang w:val="en-US"/>
          </w:rPr>
          <w:t>28.5–31.5</w:t>
        </w:r>
        <w:r w:rsidR="00DD2CF5" w:rsidDel="00752F7D">
          <w:rPr>
            <w:rFonts w:cstheme="minorHAnsi"/>
            <w:i/>
            <w:iCs/>
            <w:lang w:val="en-US"/>
          </w:rPr>
          <w:t xml:space="preserve">  </w:t>
        </w:r>
        <w:r w:rsidR="000E466D" w:rsidDel="00752F7D">
          <w:rPr>
            <w:rFonts w:cstheme="minorHAnsi"/>
            <w:lang w:val="en-US"/>
          </w:rPr>
          <w:t>=</w:t>
        </w:r>
        <w:r w:rsidR="00DD2CF5" w:rsidDel="00752F7D">
          <w:rPr>
            <w:rFonts w:cstheme="minorHAnsi"/>
            <w:lang w:val="en-US"/>
          </w:rPr>
          <w:t>0.000</w:t>
        </w:r>
        <w:r w:rsidR="000E466D" w:rsidDel="00752F7D">
          <w:rPr>
            <w:rFonts w:cstheme="minorHAnsi"/>
            <w:lang w:val="en-US"/>
          </w:rPr>
          <w:t>6</w:t>
        </w:r>
        <w:r w:rsidR="00DD2CF5" w:rsidDel="00752F7D">
          <w:rPr>
            <w:rFonts w:cstheme="minorHAnsi"/>
            <w:lang w:val="en-US"/>
          </w:rPr>
          <w:t>, [CI</w:t>
        </w:r>
        <w:r w:rsidR="00DD2CF5" w:rsidDel="00752F7D">
          <w:rPr>
            <w:rFonts w:cstheme="minorHAnsi"/>
            <w:i/>
            <w:iCs/>
            <w:vertAlign w:val="subscript"/>
            <w:lang w:val="en-US"/>
          </w:rPr>
          <w:t>28.5–31.5</w:t>
        </w:r>
        <w:r w:rsidR="00DD2CF5" w:rsidDel="00752F7D">
          <w:rPr>
            <w:rFonts w:cstheme="minorHAnsi"/>
            <w:lang w:val="en-US"/>
          </w:rPr>
          <w:t>: -</w:t>
        </w:r>
        <w:r w:rsidR="000E466D" w:rsidDel="00752F7D">
          <w:rPr>
            <w:rFonts w:cstheme="minorHAnsi"/>
            <w:lang w:val="en-US"/>
          </w:rPr>
          <w:t>1</w:t>
        </w:r>
        <w:r w:rsidR="00DD2CF5" w:rsidDel="00752F7D">
          <w:rPr>
            <w:rFonts w:cstheme="minorHAnsi"/>
            <w:lang w:val="en-US"/>
          </w:rPr>
          <w:t>.</w:t>
        </w:r>
        <w:r w:rsidR="000E466D" w:rsidDel="00752F7D">
          <w:rPr>
            <w:rFonts w:cstheme="minorHAnsi"/>
            <w:lang w:val="en-US"/>
          </w:rPr>
          <w:t>91</w:t>
        </w:r>
        <w:r w:rsidR="00DD2CF5" w:rsidDel="00752F7D">
          <w:rPr>
            <w:rFonts w:cstheme="minorHAnsi"/>
            <w:lang w:val="en-US"/>
          </w:rPr>
          <w:t>, -0.</w:t>
        </w:r>
        <w:r w:rsidR="000E466D" w:rsidDel="00752F7D">
          <w:rPr>
            <w:rFonts w:cstheme="minorHAnsi"/>
            <w:lang w:val="en-US"/>
          </w:rPr>
          <w:t>40</w:t>
        </w:r>
        <w:r w:rsidR="00DD2CF5" w:rsidDel="00752F7D">
          <w:rPr>
            <w:rFonts w:cstheme="minorHAnsi"/>
            <w:lang w:val="en-US"/>
          </w:rPr>
          <w:t xml:space="preserve">]) </w:t>
        </w:r>
        <w:r w:rsidR="007D4A3A" w:rsidDel="00752F7D">
          <w:rPr>
            <w:rFonts w:cstheme="minorHAnsi"/>
            <w:lang w:val="en-US"/>
          </w:rPr>
          <w:t xml:space="preserve">were significantly different than RMR at 27°C and 28.5°C. </w:t>
        </w:r>
        <w:r w:rsidR="000E466D" w:rsidDel="00752F7D">
          <w:rPr>
            <w:rFonts w:cstheme="minorHAnsi"/>
            <w:lang w:val="en-US"/>
          </w:rPr>
          <w:t>From 27°C RMR of Mackay region fish increased by 5%, 19%, and 26% a</w:t>
        </w:r>
        <w:r w:rsidR="000E466D" w:rsidDel="00752F7D">
          <w:rPr>
            <w:lang w:val="en-US"/>
          </w:rPr>
          <w:t>t 28.5</w:t>
        </w:r>
        <w:r w:rsidR="000E466D" w:rsidDel="00752F7D">
          <w:rPr>
            <w:rFonts w:cstheme="minorHAnsi"/>
            <w:lang w:val="en-US"/>
          </w:rPr>
          <w:t>°C, 30°C, and 31.5°C, respectively.</w:t>
        </w:r>
      </w:moveFrom>
    </w:p>
    <w:moveFromRangeEnd w:id="727"/>
    <w:p w14:paraId="1D484C79" w14:textId="77777777" w:rsidR="00AE4746" w:rsidRDefault="00AE4746" w:rsidP="00AE4746">
      <w:pPr>
        <w:pStyle w:val="Heading2"/>
        <w:rPr>
          <w:lang w:val="en-US"/>
        </w:rPr>
      </w:pPr>
      <w:del w:id="729" w:author="Jennifer Donelson" w:date="2023-02-14T16:17:00Z">
        <w:r w:rsidDel="00504F0E">
          <w:rPr>
            <w:lang w:val="en-US"/>
          </w:rPr>
          <w:delText>Phytohemagglutinin (PHA)</w:delText>
        </w:r>
      </w:del>
      <w:r>
        <w:rPr>
          <w:lang w:val="en-US"/>
        </w:rPr>
        <w:t xml:space="preserve"> </w:t>
      </w:r>
    </w:p>
    <w:p w14:paraId="104CF922" w14:textId="477295D1" w:rsidR="00B51916" w:rsidRDefault="00504F0E" w:rsidP="003773FE">
      <w:pPr>
        <w:jc w:val="both"/>
        <w:rPr>
          <w:ins w:id="730" w:author="Jennifer Donelson" w:date="2023-02-14T16:26:00Z"/>
          <w:rFonts w:cstheme="minorHAnsi"/>
          <w:lang w:val="en-US"/>
        </w:rPr>
      </w:pPr>
      <w:ins w:id="731" w:author="Jennifer Donelson" w:date="2023-02-14T16:17:00Z">
        <w:r>
          <w:rPr>
            <w:lang w:val="en-US"/>
          </w:rPr>
          <w:t xml:space="preserve">The immune </w:t>
        </w:r>
      </w:ins>
      <w:ins w:id="732" w:author="Jennifer Donelson" w:date="2023-02-14T16:25:00Z">
        <w:r>
          <w:rPr>
            <w:lang w:val="en-US"/>
          </w:rPr>
          <w:t xml:space="preserve">swelling </w:t>
        </w:r>
      </w:ins>
      <w:ins w:id="733" w:author="Jennifer Donelson" w:date="2023-02-14T16:17:00Z">
        <w:r>
          <w:rPr>
            <w:lang w:val="en-US"/>
          </w:rPr>
          <w:t xml:space="preserve">response </w:t>
        </w:r>
      </w:ins>
      <w:ins w:id="734" w:author="Jennifer Donelson" w:date="2023-02-14T16:18:00Z">
        <w:r>
          <w:rPr>
            <w:lang w:val="en-US"/>
          </w:rPr>
          <w:t xml:space="preserve">exhibited a </w:t>
        </w:r>
      </w:ins>
      <w:ins w:id="735" w:author="Jennifer Donelson" w:date="2023-02-14T16:19:00Z">
        <w:r>
          <w:rPr>
            <w:lang w:val="en-US"/>
          </w:rPr>
          <w:t>curved response with a peak at</w:t>
        </w:r>
      </w:ins>
      <w:ins w:id="736" w:author="Jennifer Donelson" w:date="2023-02-14T16:17:00Z">
        <w:r>
          <w:rPr>
            <w:lang w:val="en-US"/>
          </w:rPr>
          <w:t xml:space="preserve"> 28.5</w:t>
        </w:r>
      </w:ins>
      <w:ins w:id="737" w:author="Jennifer Donelson" w:date="2023-02-14T16:18:00Z">
        <w:r>
          <w:rPr>
            <w:lang w:val="en-US"/>
          </w:rPr>
          <w:t>C</w:t>
        </w:r>
      </w:ins>
      <w:ins w:id="738" w:author="Jennifer Donelson" w:date="2023-02-14T16:19:00Z">
        <w:r>
          <w:rPr>
            <w:lang w:val="en-US"/>
          </w:rPr>
          <w:t xml:space="preserve"> (stats on temp</w:t>
        </w:r>
      </w:ins>
      <w:ins w:id="739" w:author="Jennifer Donelson" w:date="2023-02-14T16:20:00Z">
        <w:r>
          <w:rPr>
            <w:lang w:val="en-US"/>
          </w:rPr>
          <w:t>; Figure X</w:t>
        </w:r>
      </w:ins>
      <w:ins w:id="740" w:author="Jennifer Donelson" w:date="2023-02-14T16:19:00Z">
        <w:r>
          <w:rPr>
            <w:lang w:val="en-US"/>
          </w:rPr>
          <w:t>),</w:t>
        </w:r>
      </w:ins>
      <w:ins w:id="741" w:author="Jennifer Donelson" w:date="2023-02-14T16:18:00Z">
        <w:r>
          <w:rPr>
            <w:lang w:val="en-US"/>
          </w:rPr>
          <w:t xml:space="preserve"> but </w:t>
        </w:r>
      </w:ins>
      <w:del w:id="742" w:author="Jennifer Donelson" w:date="2023-02-14T16:18:00Z">
        <w:r w:rsidR="00E90A80" w:rsidDel="00504F0E">
          <w:rPr>
            <w:lang w:val="en-US"/>
          </w:rPr>
          <w:delText>N</w:delText>
        </w:r>
      </w:del>
      <w:ins w:id="743" w:author="Jennifer Donelson" w:date="2023-02-14T16:18:00Z">
        <w:r>
          <w:rPr>
            <w:lang w:val="en-US"/>
          </w:rPr>
          <w:t>n</w:t>
        </w:r>
      </w:ins>
      <w:r w:rsidR="00E90A80">
        <w:rPr>
          <w:lang w:val="en-US"/>
        </w:rPr>
        <w:t xml:space="preserve">o </w:t>
      </w:r>
      <w:del w:id="744" w:author="Jennifer Donelson" w:date="2023-02-14T16:18:00Z">
        <w:r w:rsidR="00E90A80" w:rsidDel="00504F0E">
          <w:rPr>
            <w:lang w:val="en-US"/>
          </w:rPr>
          <w:delText xml:space="preserve">significant </w:delText>
        </w:r>
      </w:del>
      <w:r w:rsidR="00E90A80">
        <w:rPr>
          <w:lang w:val="en-US"/>
        </w:rPr>
        <w:t xml:space="preserve">differences were found </w:t>
      </w:r>
      <w:del w:id="745" w:author="Jennifer Donelson" w:date="2023-02-14T16:18:00Z">
        <w:r w:rsidR="00E90A80" w:rsidDel="00504F0E">
          <w:rPr>
            <w:lang w:val="en-US"/>
          </w:rPr>
          <w:delText xml:space="preserve">in PHA immune swelling response </w:delText>
        </w:r>
      </w:del>
      <w:r w:rsidR="00E90A80">
        <w:rPr>
          <w:lang w:val="en-US"/>
        </w:rPr>
        <w:t>between Cairns and Mackay region fish</w:t>
      </w:r>
      <w:r w:rsidR="000B6389">
        <w:rPr>
          <w:lang w:val="en-US"/>
        </w:rPr>
        <w:t xml:space="preserve"> at any of the tested </w:t>
      </w:r>
      <w:del w:id="746" w:author="Jennifer Donelson" w:date="2023-02-14T16:23:00Z">
        <w:r w:rsidR="000B6389" w:rsidDel="00504F0E">
          <w:rPr>
            <w:lang w:val="en-US"/>
          </w:rPr>
          <w:delText xml:space="preserve">treatment </w:delText>
        </w:r>
      </w:del>
      <w:r w:rsidR="000B6389">
        <w:rPr>
          <w:lang w:val="en-US"/>
        </w:rPr>
        <w:t>temperatures</w:t>
      </w:r>
      <w:ins w:id="747" w:author="Jennifer Donelson" w:date="2023-02-14T16:19:00Z">
        <w:r>
          <w:rPr>
            <w:lang w:val="en-US"/>
          </w:rPr>
          <w:t xml:space="preserve"> (stats)</w:t>
        </w:r>
      </w:ins>
      <w:r w:rsidR="000B6389">
        <w:rPr>
          <w:lang w:val="en-US"/>
        </w:rPr>
        <w:t xml:space="preserve">. </w:t>
      </w:r>
      <w:r w:rsidR="00335EA9">
        <w:rPr>
          <w:lang w:val="en-US"/>
        </w:rPr>
        <w:t>For fish from both regions</w:t>
      </w:r>
      <w:r w:rsidR="001E7890">
        <w:rPr>
          <w:lang w:val="en-US"/>
        </w:rPr>
        <w:t xml:space="preserve"> </w:t>
      </w:r>
      <w:ins w:id="748" w:author="Jennifer Donelson" w:date="2023-02-14T16:20:00Z">
        <w:r>
          <w:rPr>
            <w:lang w:val="en-US"/>
          </w:rPr>
          <w:t>the immune response</w:t>
        </w:r>
      </w:ins>
      <w:del w:id="749" w:author="Jennifer Donelson" w:date="2023-02-14T16:20:00Z">
        <w:r w:rsidR="001E7890" w:rsidDel="00504F0E">
          <w:rPr>
            <w:lang w:val="en-US"/>
          </w:rPr>
          <w:delText>PHA swelling response</w:delText>
        </w:r>
      </w:del>
      <w:r w:rsidR="001E7890">
        <w:rPr>
          <w:lang w:val="en-US"/>
        </w:rPr>
        <w:t xml:space="preserve"> was </w:t>
      </w:r>
      <w:del w:id="750" w:author="Jennifer Donelson" w:date="2023-02-14T16:20:00Z">
        <w:r w:rsidR="001E7890" w:rsidDel="00504F0E">
          <w:rPr>
            <w:lang w:val="en-US"/>
          </w:rPr>
          <w:delText>highest at 28.5</w:delText>
        </w:r>
        <w:r w:rsidR="001E7890" w:rsidDel="00504F0E">
          <w:rPr>
            <w:rFonts w:cstheme="minorHAnsi"/>
            <w:lang w:val="en-US"/>
          </w:rPr>
          <w:delText xml:space="preserve">°C and </w:delText>
        </w:r>
      </w:del>
      <w:r w:rsidR="001E7890">
        <w:rPr>
          <w:rFonts w:cstheme="minorHAnsi"/>
          <w:lang w:val="en-US"/>
        </w:rPr>
        <w:t>lowest at 31.5°C</w:t>
      </w:r>
      <w:ins w:id="751" w:author="Jennifer Donelson" w:date="2023-02-14T16:21:00Z">
        <w:r>
          <w:rPr>
            <w:rFonts w:cstheme="minorHAnsi"/>
            <w:lang w:val="en-US"/>
          </w:rPr>
          <w:t xml:space="preserve"> (</w:t>
        </w:r>
      </w:ins>
      <w:proofErr w:type="gramStart"/>
      <w:ins w:id="752" w:author="Jennifer Donelson" w:date="2023-02-14T16:24:00Z">
        <w:r>
          <w:rPr>
            <w:rFonts w:cstheme="minorHAnsi"/>
            <w:lang w:val="en-US"/>
          </w:rPr>
          <w:t>26</w:t>
        </w:r>
      </w:ins>
      <w:ins w:id="753" w:author="Jennifer Donelson" w:date="2023-02-14T16:25:00Z">
        <w:r>
          <w:rPr>
            <w:rFonts w:cstheme="minorHAnsi"/>
            <w:lang w:val="en-US"/>
          </w:rPr>
          <w:t>?</w:t>
        </w:r>
      </w:ins>
      <w:commentRangeStart w:id="754"/>
      <w:ins w:id="755" w:author="Jennifer Donelson" w:date="2023-02-14T16:24:00Z">
        <w:r>
          <w:rPr>
            <w:rFonts w:cstheme="minorHAnsi"/>
            <w:lang w:val="en-US"/>
          </w:rPr>
          <w:t>%</w:t>
        </w:r>
        <w:proofErr w:type="gramEnd"/>
        <w:r>
          <w:rPr>
            <w:rFonts w:cstheme="minorHAnsi"/>
            <w:lang w:val="en-US"/>
          </w:rPr>
          <w:t xml:space="preserve"> and </w:t>
        </w:r>
      </w:ins>
      <w:ins w:id="756" w:author="Jennifer Donelson" w:date="2023-02-14T16:25:00Z">
        <w:r>
          <w:rPr>
            <w:rFonts w:cstheme="minorHAnsi"/>
            <w:lang w:val="en-US"/>
          </w:rPr>
          <w:t>40?</w:t>
        </w:r>
      </w:ins>
      <w:ins w:id="757" w:author="Jennifer Donelson" w:date="2023-02-14T16:24:00Z">
        <w:r>
          <w:rPr>
            <w:rFonts w:cstheme="minorHAnsi"/>
            <w:lang w:val="en-US"/>
          </w:rPr>
          <w:t xml:space="preserve">% </w:t>
        </w:r>
      </w:ins>
      <w:ins w:id="758" w:author="Jennifer Donelson" w:date="2023-02-14T16:23:00Z">
        <w:r>
          <w:rPr>
            <w:rFonts w:cstheme="minorHAnsi"/>
            <w:lang w:val="en-US"/>
          </w:rPr>
          <w:t xml:space="preserve"> </w:t>
        </w:r>
      </w:ins>
      <w:commentRangeEnd w:id="754"/>
      <w:ins w:id="759" w:author="Jennifer Donelson" w:date="2023-02-14T16:24:00Z">
        <w:r>
          <w:rPr>
            <w:rStyle w:val="CommentReference"/>
          </w:rPr>
          <w:commentReference w:id="754"/>
        </w:r>
      </w:ins>
      <w:ins w:id="760" w:author="Jennifer Donelson" w:date="2023-02-14T16:23:00Z">
        <w:r>
          <w:rPr>
            <w:rFonts w:cstheme="minorHAnsi"/>
            <w:lang w:val="en-US"/>
          </w:rPr>
          <w:t xml:space="preserve">reduction; </w:t>
        </w:r>
      </w:ins>
      <w:commentRangeStart w:id="761"/>
      <w:ins w:id="762" w:author="Jennifer Donelson" w:date="2023-02-14T16:21:00Z">
        <w:r>
          <w:rPr>
            <w:rFonts w:cstheme="minorHAnsi"/>
            <w:lang w:val="en-US"/>
          </w:rPr>
          <w:t>sig from who?</w:t>
        </w:r>
      </w:ins>
      <w:ins w:id="763" w:author="Jennifer Donelson" w:date="2023-02-14T16:24:00Z">
        <w:r>
          <w:rPr>
            <w:rFonts w:cstheme="minorHAnsi"/>
            <w:lang w:val="en-US"/>
          </w:rPr>
          <w:t xml:space="preserve"> 27 and 28.5C</w:t>
        </w:r>
      </w:ins>
      <w:ins w:id="764" w:author="Jennifer Donelson" w:date="2023-02-14T16:21:00Z">
        <w:r>
          <w:rPr>
            <w:rFonts w:cstheme="minorHAnsi"/>
            <w:lang w:val="en-US"/>
          </w:rPr>
          <w:t>)</w:t>
        </w:r>
      </w:ins>
      <w:ins w:id="765" w:author="Jennifer Donelson" w:date="2023-02-14T16:20:00Z">
        <w:r>
          <w:rPr>
            <w:rFonts w:cstheme="minorHAnsi"/>
            <w:lang w:val="en-US"/>
          </w:rPr>
          <w:t xml:space="preserve">, </w:t>
        </w:r>
      </w:ins>
      <w:commentRangeEnd w:id="761"/>
      <w:ins w:id="766" w:author="Jennifer Donelson" w:date="2023-02-14T16:22:00Z">
        <w:r>
          <w:rPr>
            <w:rStyle w:val="CommentReference"/>
          </w:rPr>
          <w:commentReference w:id="761"/>
        </w:r>
      </w:ins>
      <w:ins w:id="767" w:author="Jennifer Donelson" w:date="2023-02-14T16:20:00Z">
        <w:r>
          <w:rPr>
            <w:rFonts w:cstheme="minorHAnsi"/>
            <w:lang w:val="en-US"/>
          </w:rPr>
          <w:t xml:space="preserve">and </w:t>
        </w:r>
      </w:ins>
      <w:del w:id="768" w:author="Jennifer Donelson" w:date="2023-02-14T16:20:00Z">
        <w:r w:rsidR="006E5434" w:rsidDel="00504F0E">
          <w:rPr>
            <w:rFonts w:cstheme="minorHAnsi"/>
            <w:lang w:val="en-US"/>
          </w:rPr>
          <w:delText>.</w:delText>
        </w:r>
      </w:del>
      <w:r w:rsidR="006E5434">
        <w:rPr>
          <w:rFonts w:cstheme="minorHAnsi"/>
          <w:lang w:val="en-US"/>
        </w:rPr>
        <w:t xml:space="preserve"> </w:t>
      </w:r>
      <w:ins w:id="769" w:author="Jennifer Donelson" w:date="2023-02-14T16:20:00Z">
        <w:r>
          <w:rPr>
            <w:rFonts w:cstheme="minorHAnsi"/>
            <w:lang w:val="en-US"/>
          </w:rPr>
          <w:t>intermediate at t</w:t>
        </w:r>
      </w:ins>
      <w:del w:id="770" w:author="Jennifer Donelson" w:date="2023-02-14T16:20:00Z">
        <w:r w:rsidR="006E5434" w:rsidDel="00504F0E">
          <w:rPr>
            <w:rFonts w:cstheme="minorHAnsi"/>
            <w:lang w:val="en-US"/>
          </w:rPr>
          <w:delText>T</w:delText>
        </w:r>
      </w:del>
      <w:r w:rsidR="006E5434">
        <w:rPr>
          <w:rFonts w:cstheme="minorHAnsi"/>
          <w:lang w:val="en-US"/>
        </w:rPr>
        <w:t>emperatures of 27°C and 30°C</w:t>
      </w:r>
      <w:ins w:id="771" w:author="Jennifer Donelson" w:date="2023-02-14T16:21:00Z">
        <w:r>
          <w:rPr>
            <w:rFonts w:cstheme="minorHAnsi"/>
            <w:lang w:val="en-US"/>
          </w:rPr>
          <w:t xml:space="preserve"> (</w:t>
        </w:r>
        <w:proofErr w:type="spellStart"/>
        <w:r>
          <w:rPr>
            <w:rFonts w:cstheme="minorHAnsi"/>
            <w:lang w:val="en-US"/>
          </w:rPr>
          <w:t>NSig</w:t>
        </w:r>
        <w:proofErr w:type="spellEnd"/>
        <w:r>
          <w:rPr>
            <w:rFonts w:cstheme="minorHAnsi"/>
            <w:lang w:val="en-US"/>
          </w:rPr>
          <w:t xml:space="preserve"> from who?)</w:t>
        </w:r>
      </w:ins>
      <w:del w:id="772" w:author="Jennifer Donelson" w:date="2023-02-14T16:20:00Z">
        <w:r w:rsidR="006E5434" w:rsidDel="00504F0E">
          <w:rPr>
            <w:rFonts w:cstheme="minorHAnsi"/>
            <w:lang w:val="en-US"/>
          </w:rPr>
          <w:delText xml:space="preserve"> produced intermediary PHA swelling responses</w:delText>
        </w:r>
      </w:del>
      <w:r w:rsidR="006E5434">
        <w:rPr>
          <w:rFonts w:cstheme="minorHAnsi"/>
          <w:lang w:val="en-US"/>
        </w:rPr>
        <w:t xml:space="preserve">. </w:t>
      </w:r>
      <w:del w:id="773" w:author="Jennifer Donelson" w:date="2023-02-14T16:22:00Z">
        <w:r w:rsidR="00A92FC6" w:rsidDel="00504F0E">
          <w:rPr>
            <w:rFonts w:cstheme="minorHAnsi"/>
            <w:lang w:val="en-US"/>
          </w:rPr>
          <w:delText xml:space="preserve"> </w:delText>
        </w:r>
      </w:del>
    </w:p>
    <w:p w14:paraId="49C21C3A" w14:textId="77777777" w:rsidR="00504F0E" w:rsidRDefault="00504F0E" w:rsidP="00504F0E">
      <w:pPr>
        <w:pStyle w:val="Heading2"/>
        <w:rPr>
          <w:moveTo w:id="774" w:author="Jennifer Donelson" w:date="2023-02-14T16:26:00Z"/>
          <w:lang w:val="en-US"/>
        </w:rPr>
      </w:pPr>
      <w:moveToRangeStart w:id="775" w:author="Jennifer Donelson" w:date="2023-02-14T16:26:00Z" w:name="move127284381"/>
      <w:commentRangeStart w:id="776"/>
      <w:moveTo w:id="777" w:author="Jennifer Donelson" w:date="2023-02-14T16:26:00Z">
        <w:r>
          <w:rPr>
            <w:lang w:val="en-US"/>
          </w:rPr>
          <w:t>Hemato</w:t>
        </w:r>
      </w:moveTo>
      <w:commentRangeEnd w:id="776"/>
      <w:r>
        <w:rPr>
          <w:rStyle w:val="CommentReference"/>
          <w:rFonts w:asciiTheme="minorHAnsi" w:eastAsiaTheme="minorHAnsi" w:hAnsiTheme="minorHAnsi" w:cstheme="minorBidi"/>
          <w:color w:val="auto"/>
        </w:rPr>
        <w:commentReference w:id="776"/>
      </w:r>
      <w:moveTo w:id="778" w:author="Jennifer Donelson" w:date="2023-02-14T16:26:00Z">
        <w:r>
          <w:rPr>
            <w:lang w:val="en-US"/>
          </w:rPr>
          <w:t xml:space="preserve">crit </w:t>
        </w:r>
      </w:moveTo>
    </w:p>
    <w:p w14:paraId="36C1B569" w14:textId="1F22823B" w:rsidR="00504F0E" w:rsidRDefault="00504F0E" w:rsidP="00504F0E">
      <w:pPr>
        <w:jc w:val="both"/>
        <w:rPr>
          <w:moveTo w:id="779" w:author="Jennifer Donelson" w:date="2023-02-14T16:26:00Z"/>
          <w:lang w:val="en-US"/>
        </w:rPr>
      </w:pPr>
      <w:moveTo w:id="780" w:author="Jennifer Donelson" w:date="2023-02-14T16:26:00Z">
        <w:r>
          <w:rPr>
            <w:lang w:val="en-US"/>
          </w:rPr>
          <w:t>No significant difference was observed in hematocrit levels between Cairns and Mackay region fish</w:t>
        </w:r>
      </w:moveTo>
      <w:ins w:id="781" w:author="Jennifer Donelson" w:date="2023-02-14T16:26:00Z">
        <w:r w:rsidR="00923BB3">
          <w:rPr>
            <w:lang w:val="en-US"/>
          </w:rPr>
          <w:t xml:space="preserve"> at 31.5C</w:t>
        </w:r>
      </w:ins>
      <w:moveTo w:id="782" w:author="Jennifer Donelson" w:date="2023-02-14T16:26:00Z">
        <w:r>
          <w:rPr>
            <w:lang w:val="en-US"/>
          </w:rPr>
          <w:t xml:space="preserve"> (</w:t>
        </w:r>
        <w:r>
          <w:rPr>
            <w:i/>
            <w:iCs/>
            <w:lang w:val="en-US"/>
          </w:rPr>
          <w:t xml:space="preserve">p </w:t>
        </w:r>
        <w:r>
          <w:rPr>
            <w:lang w:val="en-US"/>
          </w:rPr>
          <w:t xml:space="preserve">=0.058). Packed red blood cells composed 22.4% and 25.9% of whole blood for Cairns and Mackay region fish, respectively.  </w:t>
        </w:r>
      </w:moveTo>
    </w:p>
    <w:moveToRangeEnd w:id="775"/>
    <w:p w14:paraId="595FC2D4" w14:textId="77777777" w:rsidR="00504F0E" w:rsidRDefault="00504F0E" w:rsidP="003773FE">
      <w:pPr>
        <w:jc w:val="both"/>
        <w:rPr>
          <w:rFonts w:cstheme="minorHAnsi"/>
          <w:lang w:val="en-US"/>
        </w:rPr>
      </w:pPr>
    </w:p>
    <w:p w14:paraId="69A2FA32" w14:textId="54C08D6E" w:rsidR="00A92FC6" w:rsidDel="00504F0E" w:rsidRDefault="00A92FC6" w:rsidP="003773FE">
      <w:pPr>
        <w:jc w:val="both"/>
        <w:rPr>
          <w:del w:id="783" w:author="Jennifer Donelson" w:date="2023-02-14T16:25:00Z"/>
          <w:rFonts w:cstheme="minorHAnsi"/>
          <w:lang w:val="en-US"/>
        </w:rPr>
      </w:pPr>
      <w:del w:id="784" w:author="Jennifer Donelson" w:date="2023-02-14T16:25:00Z">
        <w:r w:rsidDel="00504F0E">
          <w:rPr>
            <w:rFonts w:cstheme="minorHAnsi"/>
            <w:lang w:val="en-US"/>
          </w:rPr>
          <w:delText xml:space="preserve">PHA swelling response was significantly </w:delText>
        </w:r>
        <w:r w:rsidR="00912F24" w:rsidDel="00504F0E">
          <w:rPr>
            <w:rFonts w:cstheme="minorHAnsi"/>
            <w:lang w:val="en-US"/>
          </w:rPr>
          <w:delText>lower</w:delText>
        </w:r>
        <w:r w:rsidR="00E23F83" w:rsidDel="00504F0E">
          <w:rPr>
            <w:rFonts w:cstheme="minorHAnsi"/>
            <w:lang w:val="en-US"/>
          </w:rPr>
          <w:delText xml:space="preserve"> at </w:delText>
        </w:r>
        <w:r w:rsidR="00912F24" w:rsidDel="00504F0E">
          <w:rPr>
            <w:rFonts w:cstheme="minorHAnsi"/>
            <w:lang w:val="en-US"/>
          </w:rPr>
          <w:delText>31</w:delText>
        </w:r>
        <w:r w:rsidR="00E23F83" w:rsidDel="00504F0E">
          <w:rPr>
            <w:rFonts w:cstheme="minorHAnsi"/>
            <w:lang w:val="en-US"/>
          </w:rPr>
          <w:delText>.5°C compared to swelling responses at</w:delText>
        </w:r>
        <w:r w:rsidR="00E718C7" w:rsidDel="00504F0E">
          <w:rPr>
            <w:rFonts w:cstheme="minorHAnsi"/>
            <w:lang w:val="en-US"/>
          </w:rPr>
          <w:delText xml:space="preserve"> </w:delText>
        </w:r>
        <w:r w:rsidR="00912F24" w:rsidDel="00504F0E">
          <w:rPr>
            <w:rFonts w:cstheme="minorHAnsi"/>
            <w:lang w:val="en-US"/>
          </w:rPr>
          <w:delText>28</w:delText>
        </w:r>
        <w:r w:rsidR="00E718C7" w:rsidDel="00504F0E">
          <w:rPr>
            <w:rFonts w:cstheme="minorHAnsi"/>
            <w:lang w:val="en-US"/>
          </w:rPr>
          <w:delText xml:space="preserve">.5°C </w:delText>
        </w:r>
        <w:r w:rsidR="00FC344B" w:rsidDel="00504F0E">
          <w:rPr>
            <w:rFonts w:cstheme="minorHAnsi"/>
            <w:lang w:val="en-US"/>
          </w:rPr>
          <w:delText>(</w:delText>
        </w:r>
        <w:r w:rsidR="00FC344B" w:rsidDel="00504F0E">
          <w:rPr>
            <w:rFonts w:cstheme="minorHAnsi"/>
            <w:i/>
            <w:iCs/>
            <w:lang w:val="en-US"/>
          </w:rPr>
          <w:delText>p</w:delText>
        </w:r>
        <w:r w:rsidR="00FC344B" w:rsidDel="00504F0E">
          <w:rPr>
            <w:rFonts w:cstheme="minorHAnsi"/>
            <w:i/>
            <w:iCs/>
            <w:vertAlign w:val="subscript"/>
            <w:lang w:val="en-US"/>
          </w:rPr>
          <w:delText>Cairns</w:delText>
        </w:r>
        <w:r w:rsidR="00FC344B" w:rsidDel="00504F0E">
          <w:rPr>
            <w:rFonts w:cstheme="minorHAnsi"/>
            <w:i/>
            <w:iCs/>
            <w:lang w:val="en-US"/>
          </w:rPr>
          <w:delText xml:space="preserve"> </w:delText>
        </w:r>
        <w:r w:rsidR="00FC344B" w:rsidDel="00504F0E">
          <w:rPr>
            <w:rFonts w:cstheme="minorHAnsi"/>
            <w:lang w:val="en-US"/>
          </w:rPr>
          <w:delText>=0.0006, [CI</w:delText>
        </w:r>
        <w:r w:rsidR="00FC344B" w:rsidDel="00504F0E">
          <w:rPr>
            <w:rFonts w:cstheme="minorHAnsi"/>
            <w:vertAlign w:val="subscript"/>
            <w:lang w:val="en-US"/>
          </w:rPr>
          <w:delText>Cairns</w:delText>
        </w:r>
        <w:r w:rsidR="00FC344B" w:rsidDel="00504F0E">
          <w:rPr>
            <w:rFonts w:cstheme="minorHAnsi"/>
            <w:lang w:val="en-US"/>
          </w:rPr>
          <w:delText xml:space="preserve">: 0.086, 0.41]; </w:delText>
        </w:r>
        <w:r w:rsidR="00FC344B" w:rsidDel="00504F0E">
          <w:rPr>
            <w:rFonts w:cstheme="minorHAnsi"/>
            <w:i/>
            <w:iCs/>
            <w:lang w:val="en-US"/>
          </w:rPr>
          <w:delText>p</w:delText>
        </w:r>
        <w:r w:rsidR="00FC344B" w:rsidDel="00504F0E">
          <w:rPr>
            <w:rFonts w:cstheme="minorHAnsi"/>
            <w:i/>
            <w:iCs/>
            <w:vertAlign w:val="subscript"/>
            <w:lang w:val="en-US"/>
          </w:rPr>
          <w:delText>Mackay</w:delText>
        </w:r>
        <w:r w:rsidR="00FC344B" w:rsidDel="00504F0E">
          <w:rPr>
            <w:rFonts w:cstheme="minorHAnsi"/>
            <w:i/>
            <w:iCs/>
            <w:lang w:val="en-US"/>
          </w:rPr>
          <w:delText xml:space="preserve"> </w:delText>
        </w:r>
        <w:r w:rsidR="00FC344B" w:rsidDel="00504F0E">
          <w:rPr>
            <w:rFonts w:cstheme="minorHAnsi"/>
            <w:lang w:val="en-US"/>
          </w:rPr>
          <w:delText>=0.0006, [CI</w:delText>
        </w:r>
        <w:r w:rsidR="00FC344B" w:rsidDel="00504F0E">
          <w:rPr>
            <w:rFonts w:cstheme="minorHAnsi"/>
            <w:vertAlign w:val="subscript"/>
            <w:lang w:val="en-US"/>
          </w:rPr>
          <w:delText>Mackay</w:delText>
        </w:r>
        <w:r w:rsidR="00FC344B" w:rsidDel="00504F0E">
          <w:rPr>
            <w:rFonts w:cstheme="minorHAnsi"/>
            <w:lang w:val="en-US"/>
          </w:rPr>
          <w:delText>: 0.086, 0.41]) and 27°C</w:delText>
        </w:r>
        <w:r w:rsidR="00AC75A7" w:rsidDel="00504F0E">
          <w:rPr>
            <w:rFonts w:cstheme="minorHAnsi"/>
            <w:lang w:val="en-US"/>
          </w:rPr>
          <w:delText xml:space="preserve"> (</w:delText>
        </w:r>
        <w:r w:rsidR="00AC75A7" w:rsidDel="00504F0E">
          <w:rPr>
            <w:rFonts w:cstheme="minorHAnsi"/>
            <w:i/>
            <w:iCs/>
            <w:lang w:val="en-US"/>
          </w:rPr>
          <w:delText>p</w:delText>
        </w:r>
        <w:r w:rsidR="00AC75A7" w:rsidDel="00504F0E">
          <w:rPr>
            <w:rFonts w:cstheme="minorHAnsi"/>
            <w:i/>
            <w:iCs/>
            <w:vertAlign w:val="subscript"/>
            <w:lang w:val="en-US"/>
          </w:rPr>
          <w:delText>Cairn</w:delText>
        </w:r>
        <w:r w:rsidR="00AC75A7" w:rsidDel="00504F0E">
          <w:rPr>
            <w:rFonts w:cstheme="minorHAnsi"/>
            <w:i/>
            <w:iCs/>
            <w:lang w:val="en-US"/>
          </w:rPr>
          <w:delText xml:space="preserve"> </w:delText>
        </w:r>
        <w:r w:rsidR="00AC75A7" w:rsidDel="00504F0E">
          <w:rPr>
            <w:rFonts w:cstheme="minorHAnsi"/>
            <w:lang w:val="en-US"/>
          </w:rPr>
          <w:delText>=0.00</w:delText>
        </w:r>
        <w:r w:rsidR="00A53B18" w:rsidDel="00504F0E">
          <w:rPr>
            <w:rFonts w:cstheme="minorHAnsi"/>
            <w:lang w:val="en-US"/>
          </w:rPr>
          <w:delText>16</w:delText>
        </w:r>
        <w:r w:rsidR="00AC75A7" w:rsidDel="00504F0E">
          <w:rPr>
            <w:rFonts w:cstheme="minorHAnsi"/>
            <w:lang w:val="en-US"/>
          </w:rPr>
          <w:delText xml:space="preserve">, </w:delText>
        </w:r>
        <w:r w:rsidR="00AC75A7" w:rsidDel="00504F0E">
          <w:rPr>
            <w:rFonts w:cstheme="minorHAnsi"/>
            <w:lang w:val="en-US"/>
          </w:rPr>
          <w:lastRenderedPageBreak/>
          <w:delText>[CI</w:delText>
        </w:r>
        <w:r w:rsidR="00AC75A7" w:rsidDel="00504F0E">
          <w:rPr>
            <w:rFonts w:cstheme="minorHAnsi"/>
            <w:vertAlign w:val="subscript"/>
            <w:lang w:val="en-US"/>
          </w:rPr>
          <w:delText>Cairns</w:delText>
        </w:r>
        <w:r w:rsidR="00AC75A7" w:rsidDel="00504F0E">
          <w:rPr>
            <w:rFonts w:cstheme="minorHAnsi"/>
            <w:lang w:val="en-US"/>
          </w:rPr>
          <w:delText>: 0.0</w:delText>
        </w:r>
        <w:r w:rsidR="00A53B18" w:rsidDel="00504F0E">
          <w:rPr>
            <w:rFonts w:cstheme="minorHAnsi"/>
            <w:lang w:val="en-US"/>
          </w:rPr>
          <w:delText>57</w:delText>
        </w:r>
        <w:r w:rsidR="00AC75A7" w:rsidDel="00504F0E">
          <w:rPr>
            <w:rFonts w:cstheme="minorHAnsi"/>
            <w:lang w:val="en-US"/>
          </w:rPr>
          <w:delText>, 0.</w:delText>
        </w:r>
        <w:r w:rsidR="00A53B18" w:rsidDel="00504F0E">
          <w:rPr>
            <w:rFonts w:cstheme="minorHAnsi"/>
            <w:lang w:val="en-US"/>
          </w:rPr>
          <w:delText>32</w:delText>
        </w:r>
        <w:r w:rsidR="00AC75A7" w:rsidDel="00504F0E">
          <w:rPr>
            <w:rFonts w:cstheme="minorHAnsi"/>
            <w:lang w:val="en-US"/>
          </w:rPr>
          <w:delText xml:space="preserve">]; </w:delText>
        </w:r>
        <w:r w:rsidR="00AC75A7" w:rsidDel="00504F0E">
          <w:rPr>
            <w:rFonts w:cstheme="minorHAnsi"/>
            <w:i/>
            <w:iCs/>
            <w:lang w:val="en-US"/>
          </w:rPr>
          <w:delText>p</w:delText>
        </w:r>
        <w:r w:rsidR="00AC75A7" w:rsidDel="00504F0E">
          <w:rPr>
            <w:rFonts w:cstheme="minorHAnsi"/>
            <w:i/>
            <w:iCs/>
            <w:vertAlign w:val="subscript"/>
            <w:lang w:val="en-US"/>
          </w:rPr>
          <w:delText>Mackay</w:delText>
        </w:r>
        <w:r w:rsidR="00AC75A7" w:rsidDel="00504F0E">
          <w:rPr>
            <w:rFonts w:cstheme="minorHAnsi"/>
            <w:i/>
            <w:iCs/>
            <w:lang w:val="en-US"/>
          </w:rPr>
          <w:delText xml:space="preserve"> </w:delText>
        </w:r>
        <w:r w:rsidR="00AC75A7" w:rsidDel="00504F0E">
          <w:rPr>
            <w:rFonts w:cstheme="minorHAnsi"/>
            <w:lang w:val="en-US"/>
          </w:rPr>
          <w:delText>=0.0</w:delText>
        </w:r>
        <w:r w:rsidR="00F63AD4" w:rsidDel="00504F0E">
          <w:rPr>
            <w:rFonts w:cstheme="minorHAnsi"/>
            <w:lang w:val="en-US"/>
          </w:rPr>
          <w:delText>46</w:delText>
        </w:r>
        <w:r w:rsidR="00AC75A7" w:rsidDel="00504F0E">
          <w:rPr>
            <w:rFonts w:cstheme="minorHAnsi"/>
            <w:lang w:val="en-US"/>
          </w:rPr>
          <w:delText>, [CI</w:delText>
        </w:r>
        <w:r w:rsidR="00AC75A7" w:rsidDel="00504F0E">
          <w:rPr>
            <w:rFonts w:cstheme="minorHAnsi"/>
            <w:vertAlign w:val="subscript"/>
            <w:lang w:val="en-US"/>
          </w:rPr>
          <w:delText>Mackay</w:delText>
        </w:r>
        <w:r w:rsidR="00AC75A7" w:rsidDel="00504F0E">
          <w:rPr>
            <w:rFonts w:cstheme="minorHAnsi"/>
            <w:lang w:val="en-US"/>
          </w:rPr>
          <w:delText>: 0.</w:delText>
        </w:r>
        <w:r w:rsidR="00F63AD4" w:rsidDel="00504F0E">
          <w:rPr>
            <w:rFonts w:cstheme="minorHAnsi"/>
            <w:lang w:val="en-US"/>
          </w:rPr>
          <w:delText>0013</w:delText>
        </w:r>
        <w:r w:rsidR="00AC75A7" w:rsidDel="00504F0E">
          <w:rPr>
            <w:rFonts w:cstheme="minorHAnsi"/>
            <w:lang w:val="en-US"/>
          </w:rPr>
          <w:delText>, 0.</w:delText>
        </w:r>
        <w:r w:rsidR="00F63AD4" w:rsidDel="00504F0E">
          <w:rPr>
            <w:rFonts w:cstheme="minorHAnsi"/>
            <w:lang w:val="en-US"/>
          </w:rPr>
          <w:delText>23</w:delText>
        </w:r>
        <w:r w:rsidR="00AC75A7" w:rsidDel="00504F0E">
          <w:rPr>
            <w:rFonts w:cstheme="minorHAnsi"/>
            <w:lang w:val="en-US"/>
          </w:rPr>
          <w:delText xml:space="preserve">]) </w:delText>
        </w:r>
        <w:r w:rsidR="00E718C7" w:rsidDel="00504F0E">
          <w:rPr>
            <w:rFonts w:cstheme="minorHAnsi"/>
            <w:lang w:val="en-US"/>
          </w:rPr>
          <w:delText>in fish from both Cairns and Mackay regions</w:delText>
        </w:r>
        <w:r w:rsidR="00335D3C" w:rsidDel="00504F0E">
          <w:rPr>
            <w:rFonts w:cstheme="minorHAnsi"/>
            <w:lang w:val="en-US"/>
          </w:rPr>
          <w:delText xml:space="preserve"> </w:delText>
        </w:r>
        <w:r w:rsidR="00335D3C" w:rsidDel="00504F0E">
          <w:rPr>
            <w:lang w:val="en-US"/>
          </w:rPr>
          <w:delText>(</w:delText>
        </w:r>
        <w:r w:rsidR="00335D3C" w:rsidDel="00504F0E">
          <w:rPr>
            <w:b/>
            <w:bCs/>
            <w:lang w:val="en-US"/>
          </w:rPr>
          <w:delText xml:space="preserve">Figure </w:delText>
        </w:r>
        <w:r w:rsidR="00CE68D6" w:rsidDel="00504F0E">
          <w:rPr>
            <w:b/>
            <w:bCs/>
            <w:lang w:val="en-US"/>
          </w:rPr>
          <w:delText>3</w:delText>
        </w:r>
        <w:r w:rsidR="00335D3C" w:rsidDel="00504F0E">
          <w:rPr>
            <w:lang w:val="en-US"/>
          </w:rPr>
          <w:delText>)</w:delText>
        </w:r>
        <w:r w:rsidR="00E718C7" w:rsidDel="00504F0E">
          <w:rPr>
            <w:rFonts w:cstheme="minorHAnsi"/>
            <w:lang w:val="en-US"/>
          </w:rPr>
          <w:delText>.</w:delText>
        </w:r>
        <w:r w:rsidR="00C25D7A" w:rsidDel="00504F0E">
          <w:rPr>
            <w:rFonts w:cstheme="minorHAnsi"/>
            <w:lang w:val="en-US"/>
          </w:rPr>
          <w:delText xml:space="preserve"> </w:delText>
        </w:r>
        <w:r w:rsidR="008421CA" w:rsidDel="00504F0E">
          <w:rPr>
            <w:rFonts w:cstheme="minorHAnsi"/>
            <w:lang w:val="en-US"/>
          </w:rPr>
          <w:delText>Within fish from the Cairns region a</w:delText>
        </w:r>
        <w:r w:rsidR="00940E8E" w:rsidDel="00504F0E">
          <w:rPr>
            <w:rFonts w:cstheme="minorHAnsi"/>
            <w:lang w:val="en-US"/>
          </w:rPr>
          <w:delText>t 31.5°C</w:delText>
        </w:r>
        <w:r w:rsidR="00E36971" w:rsidDel="00504F0E">
          <w:rPr>
            <w:rFonts w:cstheme="minorHAnsi"/>
            <w:lang w:val="en-US"/>
          </w:rPr>
          <w:delText xml:space="preserve"> swelling response</w:delText>
        </w:r>
        <w:r w:rsidR="00D60237" w:rsidDel="00504F0E">
          <w:rPr>
            <w:rFonts w:cstheme="minorHAnsi"/>
            <w:lang w:val="en-US"/>
          </w:rPr>
          <w:delText xml:space="preserve"> was</w:delText>
        </w:r>
        <w:r w:rsidR="008D7DC4" w:rsidDel="00504F0E">
          <w:rPr>
            <w:rFonts w:cstheme="minorHAnsi"/>
            <w:lang w:val="en-US"/>
          </w:rPr>
          <w:delText xml:space="preserve"> just 31% and </w:delText>
        </w:r>
        <w:r w:rsidR="00017DDE" w:rsidDel="00504F0E">
          <w:rPr>
            <w:rFonts w:cstheme="minorHAnsi"/>
            <w:lang w:val="en-US"/>
          </w:rPr>
          <w:delText>36%</w:delText>
        </w:r>
        <w:r w:rsidR="008D7DC4" w:rsidDel="00504F0E">
          <w:rPr>
            <w:rFonts w:cstheme="minorHAnsi"/>
            <w:lang w:val="en-US"/>
          </w:rPr>
          <w:delText xml:space="preserve"> of the swelling response seen at 28.5°C and 27°C, respectively. </w:delText>
        </w:r>
        <w:r w:rsidR="00FA096F" w:rsidDel="00504F0E">
          <w:rPr>
            <w:rFonts w:cstheme="minorHAnsi"/>
            <w:lang w:val="en-US"/>
          </w:rPr>
          <w:delText xml:space="preserve">The swelling response for fish from Mackay at 31.5°C was </w:delText>
        </w:r>
        <w:r w:rsidR="002C0E4A" w:rsidDel="00504F0E">
          <w:rPr>
            <w:rFonts w:cstheme="minorHAnsi"/>
            <w:lang w:val="en-US"/>
          </w:rPr>
          <w:delText>2</w:delText>
        </w:r>
        <w:r w:rsidR="00FD2DD5" w:rsidDel="00504F0E">
          <w:rPr>
            <w:rFonts w:cstheme="minorHAnsi"/>
            <w:lang w:val="en-US"/>
          </w:rPr>
          <w:delText>1%</w:delText>
        </w:r>
        <w:r w:rsidR="00035ACF" w:rsidDel="00504F0E">
          <w:rPr>
            <w:rFonts w:cstheme="minorHAnsi"/>
            <w:lang w:val="en-US"/>
          </w:rPr>
          <w:delText xml:space="preserve"> </w:delText>
        </w:r>
        <w:r w:rsidR="00C46188" w:rsidDel="00504F0E">
          <w:rPr>
            <w:rFonts w:cstheme="minorHAnsi"/>
            <w:lang w:val="en-US"/>
          </w:rPr>
          <w:delText xml:space="preserve">and </w:delText>
        </w:r>
        <w:r w:rsidR="006B7B94" w:rsidDel="00504F0E">
          <w:rPr>
            <w:rFonts w:cstheme="minorHAnsi"/>
            <w:lang w:val="en-US"/>
          </w:rPr>
          <w:delText xml:space="preserve">43.5% of that seen at 28.5°C and 27°C, respectively. </w:delText>
        </w:r>
        <w:r w:rsidR="00B82CC6" w:rsidDel="00504F0E">
          <w:rPr>
            <w:rFonts w:cstheme="minorHAnsi"/>
            <w:lang w:val="en-US"/>
          </w:rPr>
          <w:delText xml:space="preserve"> </w:delText>
        </w:r>
      </w:del>
    </w:p>
    <w:p w14:paraId="77B2DBD1" w14:textId="6C051827" w:rsidR="00B82CC6" w:rsidRDefault="002B0C93" w:rsidP="007271C5">
      <w:pPr>
        <w:pStyle w:val="Heading2"/>
        <w:rPr>
          <w:lang w:val="en-US"/>
        </w:rPr>
      </w:pPr>
      <w:r>
        <w:rPr>
          <w:lang w:val="en-US"/>
        </w:rPr>
        <w:t xml:space="preserve">Enzyme analysis </w:t>
      </w:r>
    </w:p>
    <w:p w14:paraId="1A7C8030" w14:textId="25ECC28B" w:rsidR="002B0C93" w:rsidRDefault="002B0C93" w:rsidP="002B0C93">
      <w:pPr>
        <w:pStyle w:val="Heading3"/>
        <w:rPr>
          <w:lang w:val="en-US"/>
        </w:rPr>
      </w:pPr>
      <w:r>
        <w:rPr>
          <w:lang w:val="en-US"/>
        </w:rPr>
        <w:t xml:space="preserve">Lactate dehydrogenase </w:t>
      </w:r>
    </w:p>
    <w:p w14:paraId="61D1B99D" w14:textId="1F3949A0" w:rsidR="00864BDB" w:rsidRDefault="007412CC" w:rsidP="003773FE">
      <w:pPr>
        <w:jc w:val="both"/>
        <w:rPr>
          <w:rFonts w:cstheme="minorHAnsi"/>
          <w:lang w:val="en-US"/>
        </w:rPr>
      </w:pPr>
      <w:r>
        <w:rPr>
          <w:lang w:val="en-US"/>
        </w:rPr>
        <w:t>Lactate dehydrogenase activity was positively correlated with temperature</w:t>
      </w:r>
      <w:r w:rsidR="009803D1">
        <w:rPr>
          <w:lang w:val="en-US"/>
        </w:rPr>
        <w:t xml:space="preserve"> (</w:t>
      </w:r>
      <w:r w:rsidR="00FD226F">
        <w:rPr>
          <w:i/>
          <w:iCs/>
          <w:lang w:val="en-US"/>
        </w:rPr>
        <w:t xml:space="preserve">p </w:t>
      </w:r>
      <w:r w:rsidR="00FD226F">
        <w:rPr>
          <w:lang w:val="en-US"/>
        </w:rPr>
        <w:t xml:space="preserve">&lt;0.0001, [CI: </w:t>
      </w:r>
      <w:r w:rsidR="000651D5">
        <w:rPr>
          <w:lang w:val="en-US"/>
        </w:rPr>
        <w:t>1.81</w:t>
      </w:r>
      <w:r w:rsidR="009F535C">
        <w:rPr>
          <w:lang w:val="en-US"/>
        </w:rPr>
        <w:t xml:space="preserve">, </w:t>
      </w:r>
      <w:r w:rsidR="000651D5">
        <w:rPr>
          <w:lang w:val="en-US"/>
        </w:rPr>
        <w:t>2.64</w:t>
      </w:r>
      <w:r w:rsidR="009F535C">
        <w:rPr>
          <w:lang w:val="en-US"/>
        </w:rPr>
        <w:t>]</w:t>
      </w:r>
      <w:r w:rsidR="00A2298B">
        <w:rPr>
          <w:lang w:val="en-US"/>
        </w:rPr>
        <w:t xml:space="preserve">, </w:t>
      </w:r>
      <w:r w:rsidR="00A2298B">
        <w:rPr>
          <w:i/>
          <w:iCs/>
          <w:lang w:val="en-US"/>
        </w:rPr>
        <w:t>R</w:t>
      </w:r>
      <w:r w:rsidR="00A2298B">
        <w:rPr>
          <w:i/>
          <w:iCs/>
          <w:vertAlign w:val="superscript"/>
          <w:lang w:val="en-US"/>
        </w:rPr>
        <w:t>2</w:t>
      </w:r>
      <w:r w:rsidR="00A2298B">
        <w:rPr>
          <w:i/>
          <w:iCs/>
          <w:lang w:val="en-US"/>
        </w:rPr>
        <w:t xml:space="preserve"> =</w:t>
      </w:r>
      <w:r w:rsidR="007F63EF">
        <w:rPr>
          <w:lang w:val="en-US"/>
        </w:rPr>
        <w:t>0.79</w:t>
      </w:r>
      <w:r w:rsidR="009803D1">
        <w:rPr>
          <w:lang w:val="en-US"/>
        </w:rPr>
        <w:t>)</w:t>
      </w:r>
      <w:r>
        <w:rPr>
          <w:lang w:val="en-US"/>
        </w:rPr>
        <w:t>, however, no significant differences were seen in LDH activity between Cairns and Mackay region populations at</w:t>
      </w:r>
      <w:r w:rsidR="00282F9E">
        <w:rPr>
          <w:lang w:val="en-US"/>
        </w:rPr>
        <w:t xml:space="preserve"> any of the tested experimental temperatures for </w:t>
      </w:r>
      <w:r w:rsidR="003773FE">
        <w:rPr>
          <w:lang w:val="en-US"/>
        </w:rPr>
        <w:t>lactate dehydrogenase activity</w:t>
      </w:r>
      <w:r w:rsidR="00282F9E">
        <w:rPr>
          <w:lang w:val="en-US"/>
        </w:rPr>
        <w:t>: 20</w:t>
      </w:r>
      <w:r w:rsidR="00282F9E">
        <w:rPr>
          <w:rFonts w:cstheme="minorHAnsi"/>
          <w:lang w:val="en-US"/>
        </w:rPr>
        <w:t>°C (</w:t>
      </w:r>
      <w:r w:rsidR="00282F9E">
        <w:rPr>
          <w:rFonts w:cstheme="minorHAnsi"/>
          <w:i/>
          <w:iCs/>
          <w:lang w:val="en-US"/>
        </w:rPr>
        <w:t>p</w:t>
      </w:r>
      <w:r w:rsidR="00282F9E">
        <w:rPr>
          <w:rFonts w:cstheme="minorHAnsi"/>
          <w:lang w:val="en-US"/>
        </w:rPr>
        <w:t xml:space="preserve"> =</w:t>
      </w:r>
      <w:r w:rsidR="00A6513E">
        <w:rPr>
          <w:rFonts w:cstheme="minorHAnsi"/>
          <w:lang w:val="en-US"/>
        </w:rPr>
        <w:t>0.14</w:t>
      </w:r>
      <w:r w:rsidR="00282F9E">
        <w:rPr>
          <w:rFonts w:cstheme="minorHAnsi"/>
          <w:lang w:val="en-US"/>
        </w:rPr>
        <w:t>), 30°C (</w:t>
      </w:r>
      <w:r w:rsidR="00282F9E">
        <w:rPr>
          <w:rFonts w:cstheme="minorHAnsi"/>
          <w:i/>
          <w:iCs/>
          <w:lang w:val="en-US"/>
        </w:rPr>
        <w:t>p</w:t>
      </w:r>
      <w:r w:rsidR="00282F9E">
        <w:rPr>
          <w:rFonts w:cstheme="minorHAnsi"/>
          <w:lang w:val="en-US"/>
        </w:rPr>
        <w:t xml:space="preserve"> =</w:t>
      </w:r>
      <w:r w:rsidR="00A6513E">
        <w:rPr>
          <w:rFonts w:cstheme="minorHAnsi"/>
          <w:lang w:val="en-US"/>
        </w:rPr>
        <w:t>0.22</w:t>
      </w:r>
      <w:r w:rsidR="00282F9E">
        <w:rPr>
          <w:rFonts w:cstheme="minorHAnsi"/>
          <w:lang w:val="en-US"/>
        </w:rPr>
        <w:t>), 40°C</w:t>
      </w:r>
      <w:r w:rsidR="003F0C90">
        <w:rPr>
          <w:rFonts w:cstheme="minorHAnsi"/>
          <w:lang w:val="en-US"/>
        </w:rPr>
        <w:t xml:space="preserve"> </w:t>
      </w:r>
      <w:r w:rsidR="00282F9E">
        <w:rPr>
          <w:rFonts w:cstheme="minorHAnsi"/>
          <w:lang w:val="en-US"/>
        </w:rPr>
        <w:t>(</w:t>
      </w:r>
      <w:r w:rsidR="00282F9E">
        <w:rPr>
          <w:rFonts w:cstheme="minorHAnsi"/>
          <w:i/>
          <w:iCs/>
          <w:lang w:val="en-US"/>
        </w:rPr>
        <w:t>p</w:t>
      </w:r>
      <w:r w:rsidR="00282F9E">
        <w:rPr>
          <w:rFonts w:cstheme="minorHAnsi"/>
          <w:lang w:val="en-US"/>
        </w:rPr>
        <w:t xml:space="preserve"> =</w:t>
      </w:r>
      <w:r w:rsidR="00A6513E">
        <w:rPr>
          <w:rFonts w:cstheme="minorHAnsi"/>
          <w:lang w:val="en-US"/>
        </w:rPr>
        <w:t>0.064</w:t>
      </w:r>
      <w:r w:rsidR="00282F9E">
        <w:rPr>
          <w:rFonts w:cstheme="minorHAnsi"/>
          <w:lang w:val="en-US"/>
        </w:rPr>
        <w:t>), and 50°C</w:t>
      </w:r>
      <w:r w:rsidR="003F0C90">
        <w:rPr>
          <w:rFonts w:cstheme="minorHAnsi"/>
          <w:lang w:val="en-US"/>
        </w:rPr>
        <w:t xml:space="preserve"> </w:t>
      </w:r>
      <w:r w:rsidR="00282F9E">
        <w:rPr>
          <w:rFonts w:cstheme="minorHAnsi"/>
          <w:lang w:val="en-US"/>
        </w:rPr>
        <w:t>(</w:t>
      </w:r>
      <w:r w:rsidR="00282F9E">
        <w:rPr>
          <w:rFonts w:cstheme="minorHAnsi"/>
          <w:i/>
          <w:iCs/>
          <w:lang w:val="en-US"/>
        </w:rPr>
        <w:t>p</w:t>
      </w:r>
      <w:r w:rsidR="00282F9E">
        <w:rPr>
          <w:rFonts w:cstheme="minorHAnsi"/>
          <w:lang w:val="en-US"/>
        </w:rPr>
        <w:t xml:space="preserve"> =</w:t>
      </w:r>
      <w:r w:rsidR="00A6513E">
        <w:rPr>
          <w:rFonts w:cstheme="minorHAnsi"/>
          <w:lang w:val="en-US"/>
        </w:rPr>
        <w:t>0.28</w:t>
      </w:r>
      <w:r w:rsidR="00282F9E">
        <w:rPr>
          <w:rFonts w:cstheme="minorHAnsi"/>
          <w:lang w:val="en-US"/>
        </w:rPr>
        <w:t>)</w:t>
      </w:r>
      <w:r w:rsidR="00864BDB">
        <w:rPr>
          <w:rFonts w:cstheme="minorHAnsi"/>
          <w:lang w:val="en-US"/>
        </w:rPr>
        <w:t xml:space="preserve"> (</w:t>
      </w:r>
      <w:r w:rsidR="00864BDB">
        <w:rPr>
          <w:rFonts w:cstheme="minorHAnsi"/>
          <w:b/>
          <w:bCs/>
          <w:lang w:val="en-US"/>
        </w:rPr>
        <w:t xml:space="preserve">Figure </w:t>
      </w:r>
      <w:r w:rsidR="00CE68D6">
        <w:rPr>
          <w:rFonts w:cstheme="minorHAnsi"/>
          <w:b/>
          <w:bCs/>
          <w:lang w:val="en-US"/>
        </w:rPr>
        <w:t>4</w:t>
      </w:r>
      <w:r w:rsidR="00864BDB">
        <w:rPr>
          <w:rFonts w:cstheme="minorHAnsi"/>
          <w:lang w:val="en-US"/>
        </w:rPr>
        <w:t>)</w:t>
      </w:r>
      <w:r w:rsidR="00282F9E">
        <w:rPr>
          <w:rFonts w:cstheme="minorHAnsi"/>
          <w:lang w:val="en-US"/>
        </w:rPr>
        <w:t>.</w:t>
      </w:r>
      <w:r w:rsidR="00864BDB">
        <w:rPr>
          <w:rFonts w:cstheme="minorHAnsi"/>
          <w:lang w:val="en-US"/>
        </w:rPr>
        <w:t xml:space="preserve"> </w:t>
      </w:r>
    </w:p>
    <w:p w14:paraId="1F0BD788" w14:textId="4C22DBF7" w:rsidR="00864BDB" w:rsidDel="00504F0E" w:rsidRDefault="00864BDB" w:rsidP="00864BDB">
      <w:pPr>
        <w:pStyle w:val="Heading2"/>
        <w:rPr>
          <w:moveFrom w:id="785" w:author="Jennifer Donelson" w:date="2023-02-14T16:26:00Z"/>
          <w:lang w:val="en-US"/>
        </w:rPr>
      </w:pPr>
      <w:moveFromRangeStart w:id="786" w:author="Jennifer Donelson" w:date="2023-02-14T16:26:00Z" w:name="move127284381"/>
      <w:moveFrom w:id="787" w:author="Jennifer Donelson" w:date="2023-02-14T16:26:00Z">
        <w:r w:rsidDel="00504F0E">
          <w:rPr>
            <w:lang w:val="en-US"/>
          </w:rPr>
          <w:t xml:space="preserve">Hematocrit </w:t>
        </w:r>
      </w:moveFrom>
    </w:p>
    <w:p w14:paraId="06F00A11" w14:textId="3672A213" w:rsidR="002B0C93" w:rsidDel="00504F0E" w:rsidRDefault="00087F5C" w:rsidP="001944F6">
      <w:pPr>
        <w:jc w:val="both"/>
        <w:rPr>
          <w:moveFrom w:id="788" w:author="Jennifer Donelson" w:date="2023-02-14T16:26:00Z"/>
          <w:lang w:val="en-US"/>
        </w:rPr>
      </w:pPr>
      <w:moveFrom w:id="789" w:author="Jennifer Donelson" w:date="2023-02-14T16:26:00Z">
        <w:r w:rsidDel="00504F0E">
          <w:rPr>
            <w:lang w:val="en-US"/>
          </w:rPr>
          <w:t>No significant difference was observed in hematocrit levels between Cairns and Mackay region fish (</w:t>
        </w:r>
        <w:r w:rsidDel="00504F0E">
          <w:rPr>
            <w:i/>
            <w:iCs/>
            <w:lang w:val="en-US"/>
          </w:rPr>
          <w:t xml:space="preserve">p </w:t>
        </w:r>
        <w:r w:rsidDel="00504F0E">
          <w:rPr>
            <w:lang w:val="en-US"/>
          </w:rPr>
          <w:t>=0.0</w:t>
        </w:r>
        <w:r w:rsidR="0085496B" w:rsidDel="00504F0E">
          <w:rPr>
            <w:lang w:val="en-US"/>
          </w:rPr>
          <w:t xml:space="preserve">58). </w:t>
        </w:r>
        <w:r w:rsidR="008F4E55" w:rsidDel="00504F0E">
          <w:rPr>
            <w:lang w:val="en-US"/>
          </w:rPr>
          <w:t xml:space="preserve">Packed red blood cells composed </w:t>
        </w:r>
        <w:r w:rsidR="000F61B7" w:rsidDel="00504F0E">
          <w:rPr>
            <w:lang w:val="en-US"/>
          </w:rPr>
          <w:t xml:space="preserve">22.4% and 25.9% of whole blood for Cairns and Mackay region fish, respectively.  </w:t>
        </w:r>
      </w:moveFrom>
    </w:p>
    <w:moveFromRangeEnd w:id="786"/>
    <w:p w14:paraId="57F50275" w14:textId="25701AD3" w:rsidR="000F61B7" w:rsidRDefault="00DB4D66" w:rsidP="00DB4D66">
      <w:pPr>
        <w:pStyle w:val="Heading2"/>
        <w:rPr>
          <w:lang w:val="en-US"/>
        </w:rPr>
      </w:pPr>
      <w:r>
        <w:rPr>
          <w:lang w:val="en-US"/>
        </w:rPr>
        <w:t>Genetic sequencing</w:t>
      </w:r>
    </w:p>
    <w:p w14:paraId="6982FA2C" w14:textId="77777777" w:rsidR="000F61B7" w:rsidRPr="00087F5C" w:rsidRDefault="000F61B7" w:rsidP="007B7CF0">
      <w:pPr>
        <w:rPr>
          <w:lang w:val="en-US"/>
        </w:rPr>
      </w:pPr>
    </w:p>
    <w:p w14:paraId="7F3FF1B2" w14:textId="22E1C56F" w:rsidR="00B51916" w:rsidRDefault="008E0FC2" w:rsidP="008E0FC2">
      <w:pPr>
        <w:pStyle w:val="Heading1"/>
        <w:rPr>
          <w:lang w:val="en-US"/>
        </w:rPr>
      </w:pPr>
      <w:r>
        <w:rPr>
          <w:lang w:val="en-US"/>
        </w:rPr>
        <w:t>Discussion</w:t>
      </w:r>
    </w:p>
    <w:p w14:paraId="2BF6D268" w14:textId="36F29967" w:rsidR="00B51916" w:rsidRDefault="00B51916" w:rsidP="00B51916">
      <w:pPr>
        <w:rPr>
          <w:lang w:val="en-US"/>
        </w:rPr>
      </w:pPr>
    </w:p>
    <w:p w14:paraId="13F3D20C" w14:textId="0BCDD0BB" w:rsidR="00B51916" w:rsidRDefault="00B51916" w:rsidP="00B51916">
      <w:pPr>
        <w:rPr>
          <w:lang w:val="en-US"/>
        </w:rPr>
      </w:pPr>
    </w:p>
    <w:p w14:paraId="71CD5C83" w14:textId="6E6311D6" w:rsidR="00B51916" w:rsidRDefault="00B51916" w:rsidP="00B51916">
      <w:pPr>
        <w:rPr>
          <w:lang w:val="en-US"/>
        </w:rPr>
      </w:pPr>
    </w:p>
    <w:p w14:paraId="69B02F82" w14:textId="271B764E" w:rsidR="00B51916" w:rsidRDefault="00B51916" w:rsidP="00B51916">
      <w:pPr>
        <w:rPr>
          <w:lang w:val="en-US"/>
        </w:rPr>
      </w:pPr>
    </w:p>
    <w:p w14:paraId="63964D46" w14:textId="181F6673" w:rsidR="00B51916" w:rsidRDefault="00B51916" w:rsidP="00B51916">
      <w:pPr>
        <w:rPr>
          <w:lang w:val="en-US"/>
        </w:rPr>
      </w:pPr>
    </w:p>
    <w:p w14:paraId="07AA1276" w14:textId="2292F3B0" w:rsidR="00B51916" w:rsidRDefault="00B51916" w:rsidP="00B51916">
      <w:pPr>
        <w:rPr>
          <w:lang w:val="en-US"/>
        </w:rPr>
      </w:pPr>
    </w:p>
    <w:p w14:paraId="7A9B70F7" w14:textId="38499F41" w:rsidR="00B51916" w:rsidRDefault="00B51916" w:rsidP="00B51916">
      <w:pPr>
        <w:rPr>
          <w:lang w:val="en-US"/>
        </w:rPr>
      </w:pPr>
    </w:p>
    <w:p w14:paraId="7B6F4D43" w14:textId="77F3FC92" w:rsidR="00B51916" w:rsidRDefault="00B51916" w:rsidP="00B51916">
      <w:pPr>
        <w:rPr>
          <w:lang w:val="en-US"/>
        </w:rPr>
      </w:pPr>
    </w:p>
    <w:p w14:paraId="662D6958" w14:textId="772F3BFE" w:rsidR="00B51916" w:rsidRDefault="00B51916" w:rsidP="00B51916">
      <w:pPr>
        <w:rPr>
          <w:lang w:val="en-US"/>
        </w:rPr>
      </w:pPr>
    </w:p>
    <w:p w14:paraId="6A1D761C" w14:textId="0748ED50" w:rsidR="00B51916" w:rsidRDefault="00B51916" w:rsidP="00B51916">
      <w:pPr>
        <w:rPr>
          <w:lang w:val="en-US"/>
        </w:rPr>
      </w:pPr>
    </w:p>
    <w:p w14:paraId="13C4C113" w14:textId="7E2FB36A" w:rsidR="00B51916" w:rsidRDefault="00B51916" w:rsidP="00B51916">
      <w:pPr>
        <w:rPr>
          <w:lang w:val="en-US"/>
        </w:rPr>
      </w:pPr>
    </w:p>
    <w:p w14:paraId="0702EE96" w14:textId="16879463" w:rsidR="00B51916" w:rsidRDefault="00B51916" w:rsidP="00B51916">
      <w:pPr>
        <w:rPr>
          <w:lang w:val="en-US"/>
        </w:rPr>
      </w:pPr>
    </w:p>
    <w:p w14:paraId="6A544DAA" w14:textId="3F345956" w:rsidR="00B51916" w:rsidRDefault="00B51916" w:rsidP="00B51916">
      <w:pPr>
        <w:rPr>
          <w:lang w:val="en-US"/>
        </w:rPr>
      </w:pPr>
    </w:p>
    <w:p w14:paraId="56540544" w14:textId="705AF76A" w:rsidR="00B51916" w:rsidRDefault="00B51916" w:rsidP="00B51916">
      <w:pPr>
        <w:rPr>
          <w:lang w:val="en-US"/>
        </w:rPr>
      </w:pPr>
    </w:p>
    <w:p w14:paraId="6CD2850E" w14:textId="6122CF99" w:rsidR="00B51916" w:rsidRDefault="00B51916" w:rsidP="00B51916">
      <w:pPr>
        <w:rPr>
          <w:lang w:val="en-US"/>
        </w:rPr>
      </w:pPr>
    </w:p>
    <w:p w14:paraId="0F831553" w14:textId="32D5C47B" w:rsidR="002C365A" w:rsidRDefault="002C365A" w:rsidP="00B51916">
      <w:pPr>
        <w:rPr>
          <w:lang w:val="en-US"/>
        </w:rPr>
      </w:pPr>
    </w:p>
    <w:p w14:paraId="4DDF666B" w14:textId="0E68F882" w:rsidR="002C365A" w:rsidRDefault="002C365A" w:rsidP="00B51916">
      <w:pPr>
        <w:rPr>
          <w:lang w:val="en-US"/>
        </w:rPr>
      </w:pPr>
    </w:p>
    <w:p w14:paraId="6C123A56" w14:textId="1254EE68" w:rsidR="002C365A" w:rsidRDefault="002C365A" w:rsidP="00B51916">
      <w:pPr>
        <w:rPr>
          <w:lang w:val="en-US"/>
        </w:rPr>
      </w:pPr>
    </w:p>
    <w:p w14:paraId="5F4AB451" w14:textId="4FF46B88" w:rsidR="002C365A" w:rsidRDefault="002C365A" w:rsidP="00B51916">
      <w:pPr>
        <w:rPr>
          <w:lang w:val="en-US"/>
        </w:rPr>
      </w:pPr>
    </w:p>
    <w:p w14:paraId="6ECE0DA8" w14:textId="71EECA48" w:rsidR="002C365A" w:rsidRDefault="002C365A" w:rsidP="00B51916">
      <w:pPr>
        <w:rPr>
          <w:lang w:val="en-US"/>
        </w:rPr>
      </w:pPr>
    </w:p>
    <w:p w14:paraId="70D32DDB" w14:textId="70931494" w:rsidR="002C365A" w:rsidRDefault="002C365A" w:rsidP="00B51916">
      <w:pPr>
        <w:rPr>
          <w:lang w:val="en-US"/>
        </w:rPr>
      </w:pPr>
    </w:p>
    <w:p w14:paraId="558972DE" w14:textId="1508874B" w:rsidR="002C365A" w:rsidRDefault="002C365A" w:rsidP="00B51916">
      <w:pPr>
        <w:rPr>
          <w:lang w:val="en-US"/>
        </w:rPr>
      </w:pPr>
    </w:p>
    <w:p w14:paraId="5B2941C3" w14:textId="58CCB73F" w:rsidR="002C365A" w:rsidRDefault="002C365A" w:rsidP="00B51916">
      <w:pPr>
        <w:rPr>
          <w:lang w:val="en-US"/>
        </w:rPr>
      </w:pPr>
    </w:p>
    <w:p w14:paraId="409ECAD2" w14:textId="26D7B973" w:rsidR="002C365A" w:rsidRDefault="002C365A" w:rsidP="00B51916">
      <w:pPr>
        <w:rPr>
          <w:lang w:val="en-US"/>
        </w:rPr>
      </w:pPr>
    </w:p>
    <w:p w14:paraId="77D37DC2" w14:textId="3C574151" w:rsidR="00B51916" w:rsidRPr="00274DAE" w:rsidRDefault="00B51916" w:rsidP="00B51916">
      <w:pPr>
        <w:jc w:val="both"/>
        <w:rPr>
          <w:b/>
          <w:bCs/>
          <w:lang w:val="en-US"/>
        </w:rPr>
      </w:pPr>
      <w:r w:rsidRPr="00274DAE">
        <w:rPr>
          <w:b/>
          <w:bCs/>
          <w:lang w:val="en-US"/>
        </w:rPr>
        <w:t xml:space="preserve">Details pertaining to respiration trials are provided below following the guidelines outlined by Killen </w:t>
      </w:r>
      <w:proofErr w:type="spellStart"/>
      <w:r w:rsidRPr="00274DAE">
        <w:rPr>
          <w:b/>
          <w:bCs/>
          <w:i/>
          <w:iCs/>
          <w:lang w:val="en-US"/>
        </w:rPr>
        <w:t>etl</w:t>
      </w:r>
      <w:proofErr w:type="spellEnd"/>
      <w:r w:rsidRPr="00274DAE">
        <w:rPr>
          <w:b/>
          <w:bCs/>
          <w:i/>
          <w:iCs/>
          <w:lang w:val="en-US"/>
        </w:rPr>
        <w:t xml:space="preserve"> al. </w:t>
      </w:r>
      <w:r w:rsidRPr="00274DAE">
        <w:rPr>
          <w:b/>
          <w:bCs/>
          <w:lang w:val="en-US"/>
        </w:rPr>
        <w:t>(2021)</w:t>
      </w:r>
      <w:r w:rsidRPr="00274DAE">
        <w:rPr>
          <w:b/>
          <w:bCs/>
          <w:lang w:val="en-US"/>
        </w:rPr>
        <w:fldChar w:fldCharType="begin" w:fldLock="1"/>
      </w:r>
      <w:r w:rsidR="00F949B2">
        <w:rPr>
          <w:b/>
          <w:bCs/>
          <w:lang w:val="en-US"/>
        </w:rPr>
        <w:instrText>ADDIN CSL_CITATION {"citationItems":[{"id":"ITEM-1","itemData":{"DOI":"10.1242/jeb.242522","ISBN":"0000000343237","ISSN":"14779145","PMID":"34520540","abstract":"Interest in the measurement of metabolic rates is growing rapidly, because of the importance of metabolism in advancing our understanding of organismal physiology, behaviour, evolution and responses to environmental change. The study of metabolism in aquatic animals is undergoing an especially pronounced expansion, with more researchers utilising intermittent-flow respirometry as a research tool than ever before. Aquatic respirometry measures the rate of oxygen uptake as a proxy for metabolic rate, and the intermittent-flow technique has numerous strengths for use with aquatic animals, allowing metabolic rate to be repeatedly estimated on individual animals over several hours or days and during exposure to various conditions or stimuli. There are, however, no published guidelines for the reporting of methodological details when using this method. Here, we provide the first guidelines for reporting intermittent-flow respirometry methods, in the form of a checklist of criteria that we consider to be the minimum required for the interpretation, evaluation and replication of experiments using intermittent-flow respirometry. Furthermore, using a survey of the existing literature, we show that there has been incomplete and inconsistent reporting of methods for intermittent-flow respirometry over the past few decades. Use of the provided checklist of required criteria by researchers when publishing their work should increase consistency of the reporting of methods for studies that use intermittent-flow respirometry. With the steep increase in studies using intermittent-flow respirometry, now is the ideal time to standardise reporting of methods, so that - in the future - data can be properly assessed by other scientists and conservationists.","author":[{"dropping-particle":"","family":"Killen","given":"Shaun S.","non-dropping-particle":"","parse-names":false,"suffix":""},{"dropping-particle":"","family":"Christensen","given":"Emil A.F.","non-dropping-particle":"","parse-names":false,"suffix":""},{"dropping-particle":"","family":"Cortese","given":"Daphne","non-dropping-particle":"","parse-names":false,"suffix":""},{"dropping-particle":"","family":"Závorka","given":"Libor","non-dropping-particle":"","parse-names":false,"suffix":""},{"dropping-particle":"","family":"Norin","given":"Tommy","non-dropping-particle":"","parse-names":false,"suffix":""},{"dropping-particle":"","family":"Cotgrove","given":"Lucy","non-dropping-particle":"","parse-names":false,"suffix":""},{"dropping-particle":"","family":"Crespel","given":"Amélie","non-dropping-particle":"","parse-names":false,"suffix":""},{"dropping-particle":"","family":"Munson","given":"Amelia","non-dropping-particle":"","parse-names":false,"suffix":""},{"dropping-particle":"","family":"Nati","given":"Julie J.H.","non-dropping-particle":"","parse-names":false,"suffix":""},{"dropping-particle":"","family":"Papatheodoulou","given":"Magdalene","non-dropping-particle":"","parse-names":false,"suffix":""},{"dropping-particle":"","family":"McKenzie","given":"David J.","non-dropping-particle":"","parse-names":false,"suffix":""}],"container-title":"Journal of Experimental Biology","id":"ITEM-1","issue":"18","issued":{"date-parts":[["2021"]]},"title":"Guidelines for reporting methods to estimate metabolic rates by aquatic intermittent-flow respirometry","type":"article-journal","volume":"224"},"uris":["http://www.mendeley.com/documents/?uuid=092d7bc9-2fb8-4792-a2d5-d10e44f88fc4"]}],"mendeley":{"formattedCitation":"&lt;sup&gt;27&lt;/sup&gt;","plainTextFormattedCitation":"27","previouslyFormattedCitation":"&lt;sup&gt;25&lt;/sup&gt;"},"properties":{"noteIndex":0},"schema":"https://github.com/citation-style-language/schema/raw/master/csl-citation.json"}</w:instrText>
      </w:r>
      <w:r w:rsidRPr="00274DAE">
        <w:rPr>
          <w:b/>
          <w:bCs/>
          <w:lang w:val="en-US"/>
        </w:rPr>
        <w:fldChar w:fldCharType="separate"/>
      </w:r>
      <w:r w:rsidR="00F949B2" w:rsidRPr="00F949B2">
        <w:rPr>
          <w:bCs/>
          <w:noProof/>
          <w:vertAlign w:val="superscript"/>
          <w:lang w:val="en-US"/>
        </w:rPr>
        <w:t>27</w:t>
      </w:r>
      <w:r w:rsidRPr="00274DAE">
        <w:rPr>
          <w:b/>
          <w:bCs/>
          <w:lang w:val="en-US"/>
        </w:rPr>
        <w:fldChar w:fldCharType="end"/>
      </w:r>
      <w:r w:rsidRPr="00274DAE">
        <w:rPr>
          <w:b/>
          <w:bCs/>
          <w:lang w:val="en-US"/>
        </w:rPr>
        <w:t xml:space="preserve">. </w:t>
      </w:r>
    </w:p>
    <w:p w14:paraId="1625DC42" w14:textId="77777777" w:rsidR="00ED453C" w:rsidRPr="00D16A13" w:rsidRDefault="00ED453C" w:rsidP="00E800E6">
      <w:pPr>
        <w:spacing w:line="240" w:lineRule="auto"/>
        <w:rPr>
          <w:rFonts w:cstheme="minorHAnsi"/>
          <w:bCs/>
        </w:rPr>
      </w:pPr>
    </w:p>
    <w:p w14:paraId="2C99CF03" w14:textId="50658C9A" w:rsidR="00E800E6" w:rsidRPr="00087D34" w:rsidRDefault="00E800E6" w:rsidP="00834037">
      <w:pPr>
        <w:pStyle w:val="Heading2"/>
        <w:rPr>
          <w:iCs/>
        </w:rPr>
      </w:pPr>
      <w:r w:rsidRPr="005361E6">
        <w:rPr>
          <w:highlight w:val="yellow"/>
        </w:rPr>
        <w:t>Sequencing and genomic analyses</w:t>
      </w:r>
      <w:r w:rsidR="00834037" w:rsidRPr="005361E6">
        <w:rPr>
          <w:highlight w:val="yellow"/>
        </w:rPr>
        <w:t>:</w:t>
      </w:r>
      <w:r w:rsidRPr="00087D34">
        <w:t xml:space="preserve"> </w:t>
      </w:r>
    </w:p>
    <w:p w14:paraId="23A7748B" w14:textId="77777777" w:rsidR="00E800E6" w:rsidRPr="00BB3DCA" w:rsidRDefault="00E800E6" w:rsidP="00E800E6">
      <w:pPr>
        <w:spacing w:line="240" w:lineRule="auto"/>
        <w:rPr>
          <w:rFonts w:cstheme="minorHAnsi"/>
          <w:bCs/>
        </w:rPr>
      </w:pPr>
      <w:r w:rsidRPr="00BB3DCA">
        <w:rPr>
          <w:rFonts w:cstheme="minorHAnsi"/>
          <w:bCs/>
        </w:rPr>
        <w:t>The novel approach of shallow whole genome sequencing (</w:t>
      </w:r>
      <w:proofErr w:type="spellStart"/>
      <w:r w:rsidRPr="00BB3DCA">
        <w:rPr>
          <w:rFonts w:cstheme="minorHAnsi"/>
          <w:bCs/>
        </w:rPr>
        <w:t>sWGS</w:t>
      </w:r>
      <w:proofErr w:type="spellEnd"/>
      <w:r w:rsidRPr="00BB3DCA">
        <w:rPr>
          <w:rFonts w:cstheme="minorHAnsi"/>
          <w:bCs/>
        </w:rPr>
        <w:t xml:space="preserve">) will allow genome-wide associations with phenotypic traits to be detected. Reduced genetic diversity in areas of the genome where an allele is under selection, distinct patterns of haplotype structure, and linkage disequilibrium will be explored to determine the genetic changes that underpin local adaptation within different regions. The phenotype-genomic integrated approach will allow for an increased understanding of the evolutionary events that occurred surrounding local adaptation within a widespread species. </w:t>
      </w:r>
    </w:p>
    <w:p w14:paraId="49BBB59E" w14:textId="77777777" w:rsidR="000E4443" w:rsidRDefault="000E4443" w:rsidP="000E4443">
      <w:pPr>
        <w:rPr>
          <w:lang w:val="en-US"/>
        </w:rPr>
      </w:pPr>
    </w:p>
    <w:p w14:paraId="41335A72" w14:textId="77777777" w:rsidR="000E4443" w:rsidRDefault="000E4443" w:rsidP="000E4443">
      <w:pPr>
        <w:pStyle w:val="Heading4"/>
        <w:rPr>
          <w:lang w:val="en-US"/>
        </w:rPr>
      </w:pPr>
      <w:r>
        <w:rPr>
          <w:lang w:val="en-US"/>
        </w:rPr>
        <w:t xml:space="preserve">Chauvel Reef (southern) </w:t>
      </w:r>
    </w:p>
    <w:p w14:paraId="6A219E67" w14:textId="77777777" w:rsidR="000E4443" w:rsidRPr="002B0C83" w:rsidRDefault="000E4443" w:rsidP="000E4443">
      <w:pPr>
        <w:rPr>
          <w:lang w:val="en-US"/>
        </w:rPr>
      </w:pPr>
      <w:r>
        <w:rPr>
          <w:lang w:val="en-US"/>
        </w:rPr>
        <w:t xml:space="preserve">Despite sharing a similar latitude Chauvel Reef (southern) represents in an inshore reef, rather than an inshore island as represented by Cockermouth and Keswick Island. When analyzed separately from Cockermouth and Keswick Island, Chauvel Reef showed a number of significant </w:t>
      </w:r>
      <w:proofErr w:type="gramStart"/>
      <w:r>
        <w:rPr>
          <w:lang w:val="en-US"/>
        </w:rPr>
        <w:t>differences</w:t>
      </w:r>
      <w:proofErr w:type="gramEnd"/>
      <w:r>
        <w:rPr>
          <w:lang w:val="en-US"/>
        </w:rPr>
        <w:t xml:space="preserve"> </w:t>
      </w:r>
    </w:p>
    <w:p w14:paraId="076A4CD4" w14:textId="3129A9CE" w:rsidR="00AC382A" w:rsidRDefault="00AC382A" w:rsidP="0031542C">
      <w:pPr>
        <w:rPr>
          <w:lang w:val="en-US"/>
        </w:rPr>
      </w:pPr>
    </w:p>
    <w:p w14:paraId="26641210" w14:textId="6815BB90" w:rsidR="00AC382A" w:rsidRDefault="00AC382A" w:rsidP="0031542C">
      <w:pPr>
        <w:rPr>
          <w:lang w:val="en-US"/>
        </w:rPr>
      </w:pPr>
    </w:p>
    <w:p w14:paraId="24C975A8" w14:textId="74AB8800" w:rsidR="00AC382A" w:rsidRDefault="00AC382A" w:rsidP="0031542C">
      <w:pPr>
        <w:rPr>
          <w:lang w:val="en-US"/>
        </w:rPr>
      </w:pPr>
    </w:p>
    <w:p w14:paraId="738D6175" w14:textId="29A9FC21" w:rsidR="00AC382A" w:rsidRDefault="00AC382A" w:rsidP="0031542C">
      <w:pPr>
        <w:rPr>
          <w:lang w:val="en-US"/>
        </w:rPr>
      </w:pPr>
    </w:p>
    <w:p w14:paraId="793A5008" w14:textId="4D1D3F23" w:rsidR="00AC382A" w:rsidRDefault="00AC382A" w:rsidP="0031542C">
      <w:pPr>
        <w:rPr>
          <w:lang w:val="en-US"/>
        </w:rPr>
      </w:pPr>
    </w:p>
    <w:p w14:paraId="760C01D8" w14:textId="45AFBD65" w:rsidR="00AC382A" w:rsidRDefault="00AC382A" w:rsidP="0031542C">
      <w:pPr>
        <w:rPr>
          <w:lang w:val="en-US"/>
        </w:rPr>
      </w:pPr>
    </w:p>
    <w:p w14:paraId="13167829" w14:textId="4E754558" w:rsidR="00CA7038" w:rsidRDefault="00CA7038" w:rsidP="00402790">
      <w:pPr>
        <w:jc w:val="both"/>
        <w:rPr>
          <w:lang w:val="en-US"/>
        </w:rPr>
      </w:pPr>
    </w:p>
    <w:p w14:paraId="03F21066" w14:textId="77777777" w:rsidR="000E4443" w:rsidRDefault="000E4443" w:rsidP="00402790">
      <w:pPr>
        <w:jc w:val="both"/>
        <w:rPr>
          <w:lang w:val="en-US"/>
        </w:rPr>
      </w:pPr>
    </w:p>
    <w:p w14:paraId="57C423BE" w14:textId="1A9C212B" w:rsidR="00CA7038" w:rsidRDefault="00CA7038" w:rsidP="00402790">
      <w:pPr>
        <w:jc w:val="both"/>
        <w:rPr>
          <w:lang w:val="en-US"/>
        </w:rPr>
      </w:pPr>
    </w:p>
    <w:p w14:paraId="698A6977" w14:textId="39B1D0D1" w:rsidR="00F949B2" w:rsidRPr="00F949B2" w:rsidRDefault="00453A60" w:rsidP="00F949B2">
      <w:pPr>
        <w:widowControl w:val="0"/>
        <w:autoSpaceDE w:val="0"/>
        <w:autoSpaceDN w:val="0"/>
        <w:adjustRightInd w:val="0"/>
        <w:spacing w:line="24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F949B2" w:rsidRPr="00F949B2">
        <w:rPr>
          <w:rFonts w:ascii="Calibri" w:hAnsi="Calibri" w:cs="Calibri"/>
          <w:noProof/>
          <w:szCs w:val="24"/>
        </w:rPr>
        <w:t>1.</w:t>
      </w:r>
      <w:r w:rsidR="00F949B2" w:rsidRPr="00F949B2">
        <w:rPr>
          <w:rFonts w:ascii="Calibri" w:hAnsi="Calibri" w:cs="Calibri"/>
          <w:noProof/>
          <w:szCs w:val="24"/>
        </w:rPr>
        <w:tab/>
        <w:t xml:space="preserve">Jump, A. S. &amp; Peñuelas, J. Running to stand still: Adaptation and the response of plants to rapid climate change. </w:t>
      </w:r>
      <w:r w:rsidR="00F949B2" w:rsidRPr="00F949B2">
        <w:rPr>
          <w:rFonts w:ascii="Calibri" w:hAnsi="Calibri" w:cs="Calibri"/>
          <w:i/>
          <w:iCs/>
          <w:noProof/>
          <w:szCs w:val="24"/>
        </w:rPr>
        <w:t>Ecol. Lett.</w:t>
      </w:r>
      <w:r w:rsidR="00F949B2" w:rsidRPr="00F949B2">
        <w:rPr>
          <w:rFonts w:ascii="Calibri" w:hAnsi="Calibri" w:cs="Calibri"/>
          <w:noProof/>
          <w:szCs w:val="24"/>
        </w:rPr>
        <w:t xml:space="preserve"> </w:t>
      </w:r>
      <w:r w:rsidR="00F949B2" w:rsidRPr="00F949B2">
        <w:rPr>
          <w:rFonts w:ascii="Calibri" w:hAnsi="Calibri" w:cs="Calibri"/>
          <w:b/>
          <w:bCs/>
          <w:noProof/>
          <w:szCs w:val="24"/>
        </w:rPr>
        <w:t>8</w:t>
      </w:r>
      <w:r w:rsidR="00F949B2" w:rsidRPr="00F949B2">
        <w:rPr>
          <w:rFonts w:ascii="Calibri" w:hAnsi="Calibri" w:cs="Calibri"/>
          <w:noProof/>
          <w:szCs w:val="24"/>
        </w:rPr>
        <w:t>, 1010–1020 (2005).</w:t>
      </w:r>
    </w:p>
    <w:p w14:paraId="7DFCF6D5"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2.</w:t>
      </w:r>
      <w:r w:rsidRPr="00F949B2">
        <w:rPr>
          <w:rFonts w:ascii="Calibri" w:hAnsi="Calibri" w:cs="Calibri"/>
          <w:noProof/>
          <w:szCs w:val="24"/>
        </w:rPr>
        <w:tab/>
        <w:t xml:space="preserve">Kelly, M. W. &amp; Griffiths, J. S. Selection Experiments in the Sea: What Can Experimental Evolution Tell Us About How Marine Life Will Respond to Climate Change? </w:t>
      </w:r>
      <w:r w:rsidRPr="00F949B2">
        <w:rPr>
          <w:rFonts w:ascii="Calibri" w:hAnsi="Calibri" w:cs="Calibri"/>
          <w:i/>
          <w:iCs/>
          <w:noProof/>
          <w:szCs w:val="24"/>
        </w:rPr>
        <w:t>Biol. Bull.</w:t>
      </w:r>
      <w:r w:rsidRPr="00F949B2">
        <w:rPr>
          <w:rFonts w:ascii="Calibri" w:hAnsi="Calibri" w:cs="Calibri"/>
          <w:noProof/>
          <w:szCs w:val="24"/>
        </w:rPr>
        <w:t xml:space="preserve"> 000–000 (2021) doi:10.1086/715109.</w:t>
      </w:r>
    </w:p>
    <w:p w14:paraId="6C964C34"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lastRenderedPageBreak/>
        <w:t>3.</w:t>
      </w:r>
      <w:r w:rsidRPr="00F949B2">
        <w:rPr>
          <w:rFonts w:ascii="Calibri" w:hAnsi="Calibri" w:cs="Calibri"/>
          <w:noProof/>
          <w:szCs w:val="24"/>
        </w:rPr>
        <w:tab/>
        <w:t xml:space="preserve">Kawecki, T. J. &amp; Ebert, D. Conceptual issues in local adaptation. </w:t>
      </w:r>
      <w:r w:rsidRPr="00F949B2">
        <w:rPr>
          <w:rFonts w:ascii="Calibri" w:hAnsi="Calibri" w:cs="Calibri"/>
          <w:i/>
          <w:iCs/>
          <w:noProof/>
          <w:szCs w:val="24"/>
        </w:rPr>
        <w:t>Ecol. Lett.</w:t>
      </w:r>
      <w:r w:rsidRPr="00F949B2">
        <w:rPr>
          <w:rFonts w:ascii="Calibri" w:hAnsi="Calibri" w:cs="Calibri"/>
          <w:noProof/>
          <w:szCs w:val="24"/>
        </w:rPr>
        <w:t xml:space="preserve"> </w:t>
      </w:r>
      <w:r w:rsidRPr="00F949B2">
        <w:rPr>
          <w:rFonts w:ascii="Calibri" w:hAnsi="Calibri" w:cs="Calibri"/>
          <w:b/>
          <w:bCs/>
          <w:noProof/>
          <w:szCs w:val="24"/>
        </w:rPr>
        <w:t>7</w:t>
      </w:r>
      <w:r w:rsidRPr="00F949B2">
        <w:rPr>
          <w:rFonts w:ascii="Calibri" w:hAnsi="Calibri" w:cs="Calibri"/>
          <w:noProof/>
          <w:szCs w:val="24"/>
        </w:rPr>
        <w:t>, 1225–1241 (2004).</w:t>
      </w:r>
    </w:p>
    <w:p w14:paraId="5CF6466C"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4.</w:t>
      </w:r>
      <w:r w:rsidRPr="00F949B2">
        <w:rPr>
          <w:rFonts w:ascii="Calibri" w:hAnsi="Calibri" w:cs="Calibri"/>
          <w:noProof/>
          <w:szCs w:val="24"/>
        </w:rPr>
        <w:tab/>
        <w:t xml:space="preserve">Hereford, J. A quantitative survey of local adaptation and fitness trade-offs. </w:t>
      </w:r>
      <w:r w:rsidRPr="00F949B2">
        <w:rPr>
          <w:rFonts w:ascii="Calibri" w:hAnsi="Calibri" w:cs="Calibri"/>
          <w:i/>
          <w:iCs/>
          <w:noProof/>
          <w:szCs w:val="24"/>
        </w:rPr>
        <w:t>Am. Nat.</w:t>
      </w:r>
      <w:r w:rsidRPr="00F949B2">
        <w:rPr>
          <w:rFonts w:ascii="Calibri" w:hAnsi="Calibri" w:cs="Calibri"/>
          <w:noProof/>
          <w:szCs w:val="24"/>
        </w:rPr>
        <w:t xml:space="preserve"> </w:t>
      </w:r>
      <w:r w:rsidRPr="00F949B2">
        <w:rPr>
          <w:rFonts w:ascii="Calibri" w:hAnsi="Calibri" w:cs="Calibri"/>
          <w:b/>
          <w:bCs/>
          <w:noProof/>
          <w:szCs w:val="24"/>
        </w:rPr>
        <w:t>173</w:t>
      </w:r>
      <w:r w:rsidRPr="00F949B2">
        <w:rPr>
          <w:rFonts w:ascii="Calibri" w:hAnsi="Calibri" w:cs="Calibri"/>
          <w:noProof/>
          <w:szCs w:val="24"/>
        </w:rPr>
        <w:t>, 579–588 (2009).</w:t>
      </w:r>
    </w:p>
    <w:p w14:paraId="6EF88DD9"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5.</w:t>
      </w:r>
      <w:r w:rsidRPr="00F949B2">
        <w:rPr>
          <w:rFonts w:ascii="Calibri" w:hAnsi="Calibri" w:cs="Calibri"/>
          <w:noProof/>
          <w:szCs w:val="24"/>
        </w:rPr>
        <w:tab/>
        <w:t xml:space="preserve">Linhart, Y. B. &amp; Grant, M. C. Evolutionary significance of local genetic differentiation in plants. </w:t>
      </w:r>
      <w:r w:rsidRPr="00F949B2">
        <w:rPr>
          <w:rFonts w:ascii="Calibri" w:hAnsi="Calibri" w:cs="Calibri"/>
          <w:i/>
          <w:iCs/>
          <w:noProof/>
          <w:szCs w:val="24"/>
        </w:rPr>
        <w:t>Annu. Rev. Ecol. Syst.</w:t>
      </w:r>
      <w:r w:rsidRPr="00F949B2">
        <w:rPr>
          <w:rFonts w:ascii="Calibri" w:hAnsi="Calibri" w:cs="Calibri"/>
          <w:noProof/>
          <w:szCs w:val="24"/>
        </w:rPr>
        <w:t xml:space="preserve"> </w:t>
      </w:r>
      <w:r w:rsidRPr="00F949B2">
        <w:rPr>
          <w:rFonts w:ascii="Calibri" w:hAnsi="Calibri" w:cs="Calibri"/>
          <w:b/>
          <w:bCs/>
          <w:noProof/>
          <w:szCs w:val="24"/>
        </w:rPr>
        <w:t>27</w:t>
      </w:r>
      <w:r w:rsidRPr="00F949B2">
        <w:rPr>
          <w:rFonts w:ascii="Calibri" w:hAnsi="Calibri" w:cs="Calibri"/>
          <w:noProof/>
          <w:szCs w:val="24"/>
        </w:rPr>
        <w:t>, 237–277 (1996).</w:t>
      </w:r>
    </w:p>
    <w:p w14:paraId="5066BE42"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6.</w:t>
      </w:r>
      <w:r w:rsidRPr="00F949B2">
        <w:rPr>
          <w:rFonts w:ascii="Calibri" w:hAnsi="Calibri" w:cs="Calibri"/>
          <w:noProof/>
          <w:szCs w:val="24"/>
        </w:rPr>
        <w:tab/>
        <w:t xml:space="preserve">Richardson, J. L., Urban, M. C., Bolnick, D. I. &amp; Skelly, D. K. Microgeographic adaptation and the spatial scale of evolution. </w:t>
      </w:r>
      <w:r w:rsidRPr="00F949B2">
        <w:rPr>
          <w:rFonts w:ascii="Calibri" w:hAnsi="Calibri" w:cs="Calibri"/>
          <w:i/>
          <w:iCs/>
          <w:noProof/>
          <w:szCs w:val="24"/>
        </w:rPr>
        <w:t>Trends Ecol. Evol.</w:t>
      </w:r>
      <w:r w:rsidRPr="00F949B2">
        <w:rPr>
          <w:rFonts w:ascii="Calibri" w:hAnsi="Calibri" w:cs="Calibri"/>
          <w:noProof/>
          <w:szCs w:val="24"/>
        </w:rPr>
        <w:t xml:space="preserve"> </w:t>
      </w:r>
      <w:r w:rsidRPr="00F949B2">
        <w:rPr>
          <w:rFonts w:ascii="Calibri" w:hAnsi="Calibri" w:cs="Calibri"/>
          <w:b/>
          <w:bCs/>
          <w:noProof/>
          <w:szCs w:val="24"/>
        </w:rPr>
        <w:t>29</w:t>
      </w:r>
      <w:r w:rsidRPr="00F949B2">
        <w:rPr>
          <w:rFonts w:ascii="Calibri" w:hAnsi="Calibri" w:cs="Calibri"/>
          <w:noProof/>
          <w:szCs w:val="24"/>
        </w:rPr>
        <w:t>, 165–176 (2014).</w:t>
      </w:r>
    </w:p>
    <w:p w14:paraId="109DD0B5"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7.</w:t>
      </w:r>
      <w:r w:rsidRPr="00F949B2">
        <w:rPr>
          <w:rFonts w:ascii="Calibri" w:hAnsi="Calibri" w:cs="Calibri"/>
          <w:noProof/>
          <w:szCs w:val="24"/>
        </w:rPr>
        <w:tab/>
        <w:t xml:space="preserve">García-Ramos, G. &amp; Kirkpatrick, M. Genetic models of adaptation and gene flow in peripheral populations. </w:t>
      </w:r>
      <w:r w:rsidRPr="00F949B2">
        <w:rPr>
          <w:rFonts w:ascii="Calibri" w:hAnsi="Calibri" w:cs="Calibri"/>
          <w:i/>
          <w:iCs/>
          <w:noProof/>
          <w:szCs w:val="24"/>
        </w:rPr>
        <w:t>Evolution (N. Y).</w:t>
      </w:r>
      <w:r w:rsidRPr="00F949B2">
        <w:rPr>
          <w:rFonts w:ascii="Calibri" w:hAnsi="Calibri" w:cs="Calibri"/>
          <w:noProof/>
          <w:szCs w:val="24"/>
        </w:rPr>
        <w:t xml:space="preserve"> </w:t>
      </w:r>
      <w:r w:rsidRPr="00F949B2">
        <w:rPr>
          <w:rFonts w:ascii="Calibri" w:hAnsi="Calibri" w:cs="Calibri"/>
          <w:b/>
          <w:bCs/>
          <w:noProof/>
          <w:szCs w:val="24"/>
        </w:rPr>
        <w:t>51</w:t>
      </w:r>
      <w:r w:rsidRPr="00F949B2">
        <w:rPr>
          <w:rFonts w:ascii="Calibri" w:hAnsi="Calibri" w:cs="Calibri"/>
          <w:noProof/>
          <w:szCs w:val="24"/>
        </w:rPr>
        <w:t>, 21–28 (1997).</w:t>
      </w:r>
    </w:p>
    <w:p w14:paraId="115C645B"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8.</w:t>
      </w:r>
      <w:r w:rsidRPr="00F949B2">
        <w:rPr>
          <w:rFonts w:ascii="Calibri" w:hAnsi="Calibri" w:cs="Calibri"/>
          <w:noProof/>
          <w:szCs w:val="24"/>
        </w:rPr>
        <w:tab/>
        <w:t xml:space="preserve">Hendry, A. P. Traits in discrete populations: A theoretical framework for empirical tests. </w:t>
      </w:r>
      <w:r w:rsidRPr="00F949B2">
        <w:rPr>
          <w:rFonts w:ascii="Calibri" w:hAnsi="Calibri" w:cs="Calibri"/>
          <w:i/>
          <w:iCs/>
          <w:noProof/>
          <w:szCs w:val="24"/>
        </w:rPr>
        <w:t>Evolution (N. Y).</w:t>
      </w:r>
      <w:r w:rsidRPr="00F949B2">
        <w:rPr>
          <w:rFonts w:ascii="Calibri" w:hAnsi="Calibri" w:cs="Calibri"/>
          <w:noProof/>
          <w:szCs w:val="24"/>
        </w:rPr>
        <w:t xml:space="preserve"> </w:t>
      </w:r>
      <w:r w:rsidRPr="00F949B2">
        <w:rPr>
          <w:rFonts w:ascii="Calibri" w:hAnsi="Calibri" w:cs="Calibri"/>
          <w:b/>
          <w:bCs/>
          <w:noProof/>
          <w:szCs w:val="24"/>
        </w:rPr>
        <w:t>55</w:t>
      </w:r>
      <w:r w:rsidRPr="00F949B2">
        <w:rPr>
          <w:rFonts w:ascii="Calibri" w:hAnsi="Calibri" w:cs="Calibri"/>
          <w:noProof/>
          <w:szCs w:val="24"/>
        </w:rPr>
        <w:t>, 459–466 (2001).</w:t>
      </w:r>
    </w:p>
    <w:p w14:paraId="2082BE2B"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9.</w:t>
      </w:r>
      <w:r w:rsidRPr="00F949B2">
        <w:rPr>
          <w:rFonts w:ascii="Calibri" w:hAnsi="Calibri" w:cs="Calibri"/>
          <w:noProof/>
          <w:szCs w:val="24"/>
        </w:rPr>
        <w:tab/>
        <w:t xml:space="preserve">Endler, J. A. </w:t>
      </w:r>
      <w:r w:rsidRPr="00F949B2">
        <w:rPr>
          <w:rFonts w:ascii="Calibri" w:hAnsi="Calibri" w:cs="Calibri"/>
          <w:i/>
          <w:iCs/>
          <w:noProof/>
          <w:szCs w:val="24"/>
        </w:rPr>
        <w:t>Geographic variation, speciation, and clines</w:t>
      </w:r>
      <w:r w:rsidRPr="00F949B2">
        <w:rPr>
          <w:rFonts w:ascii="Calibri" w:hAnsi="Calibri" w:cs="Calibri"/>
          <w:noProof/>
          <w:szCs w:val="24"/>
        </w:rPr>
        <w:t>. (Princeton University Press, 1977).</w:t>
      </w:r>
    </w:p>
    <w:p w14:paraId="52C6398F"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10.</w:t>
      </w:r>
      <w:r w:rsidRPr="00F949B2">
        <w:rPr>
          <w:rFonts w:ascii="Calibri" w:hAnsi="Calibri" w:cs="Calibri"/>
          <w:noProof/>
          <w:szCs w:val="24"/>
        </w:rPr>
        <w:tab/>
        <w:t xml:space="preserve">Bradshaw, A. D. Ecological significance of genetic variation between populations. in </w:t>
      </w:r>
      <w:r w:rsidRPr="00F949B2">
        <w:rPr>
          <w:rFonts w:ascii="Calibri" w:hAnsi="Calibri" w:cs="Calibri"/>
          <w:i/>
          <w:iCs/>
          <w:noProof/>
          <w:szCs w:val="24"/>
        </w:rPr>
        <w:t>Perspectives on plant population ecology</w:t>
      </w:r>
      <w:r w:rsidRPr="00F949B2">
        <w:rPr>
          <w:rFonts w:ascii="Calibri" w:hAnsi="Calibri" w:cs="Calibri"/>
          <w:noProof/>
          <w:szCs w:val="24"/>
        </w:rPr>
        <w:t xml:space="preserve"> (eds. Dirzo, R. &amp; Sarukhan, J.) 213–228 (1984).</w:t>
      </w:r>
    </w:p>
    <w:p w14:paraId="199AF6CC"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11.</w:t>
      </w:r>
      <w:r w:rsidRPr="00F949B2">
        <w:rPr>
          <w:rFonts w:ascii="Calibri" w:hAnsi="Calibri" w:cs="Calibri"/>
          <w:noProof/>
          <w:szCs w:val="24"/>
        </w:rPr>
        <w:tab/>
        <w:t xml:space="preserve">Pereira, R. J., Sasaki, M. C. &amp; Burton, R. S. Adaptation to a latitudinal thermal gradient within a widespread copepod species: The contributions of genetic divergence and phenotypic plasticity. </w:t>
      </w:r>
      <w:r w:rsidRPr="00F949B2">
        <w:rPr>
          <w:rFonts w:ascii="Calibri" w:hAnsi="Calibri" w:cs="Calibri"/>
          <w:i/>
          <w:iCs/>
          <w:noProof/>
          <w:szCs w:val="24"/>
        </w:rPr>
        <w:t>Proc. R. Soc. B Biol. Sci.</w:t>
      </w:r>
      <w:r w:rsidRPr="00F949B2">
        <w:rPr>
          <w:rFonts w:ascii="Calibri" w:hAnsi="Calibri" w:cs="Calibri"/>
          <w:noProof/>
          <w:szCs w:val="24"/>
        </w:rPr>
        <w:t xml:space="preserve"> </w:t>
      </w:r>
      <w:r w:rsidRPr="00F949B2">
        <w:rPr>
          <w:rFonts w:ascii="Calibri" w:hAnsi="Calibri" w:cs="Calibri"/>
          <w:b/>
          <w:bCs/>
          <w:noProof/>
          <w:szCs w:val="24"/>
        </w:rPr>
        <w:t>284</w:t>
      </w:r>
      <w:r w:rsidRPr="00F949B2">
        <w:rPr>
          <w:rFonts w:ascii="Calibri" w:hAnsi="Calibri" w:cs="Calibri"/>
          <w:noProof/>
          <w:szCs w:val="24"/>
        </w:rPr>
        <w:t>, 2017023 (2017).</w:t>
      </w:r>
    </w:p>
    <w:p w14:paraId="68FAAD66"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12.</w:t>
      </w:r>
      <w:r w:rsidRPr="00F949B2">
        <w:rPr>
          <w:rFonts w:ascii="Calibri" w:hAnsi="Calibri" w:cs="Calibri"/>
          <w:noProof/>
          <w:szCs w:val="24"/>
        </w:rPr>
        <w:tab/>
        <w:t xml:space="preserve">Mahony, C. R. </w:t>
      </w:r>
      <w:r w:rsidRPr="00F949B2">
        <w:rPr>
          <w:rFonts w:ascii="Calibri" w:hAnsi="Calibri" w:cs="Calibri"/>
          <w:i/>
          <w:iCs/>
          <w:noProof/>
          <w:szCs w:val="24"/>
        </w:rPr>
        <w:t>et al.</w:t>
      </w:r>
      <w:r w:rsidRPr="00F949B2">
        <w:rPr>
          <w:rFonts w:ascii="Calibri" w:hAnsi="Calibri" w:cs="Calibri"/>
          <w:noProof/>
          <w:szCs w:val="24"/>
        </w:rPr>
        <w:t xml:space="preserve"> Evaluating genomic data for management of local adaptation in a changing climate: A lodgepole pine case study. </w:t>
      </w:r>
      <w:r w:rsidRPr="00F949B2">
        <w:rPr>
          <w:rFonts w:ascii="Calibri" w:hAnsi="Calibri" w:cs="Calibri"/>
          <w:i/>
          <w:iCs/>
          <w:noProof/>
          <w:szCs w:val="24"/>
        </w:rPr>
        <w:t>Evol. Appl.</w:t>
      </w:r>
      <w:r w:rsidRPr="00F949B2">
        <w:rPr>
          <w:rFonts w:ascii="Calibri" w:hAnsi="Calibri" w:cs="Calibri"/>
          <w:noProof/>
          <w:szCs w:val="24"/>
        </w:rPr>
        <w:t xml:space="preserve"> </w:t>
      </w:r>
      <w:r w:rsidRPr="00F949B2">
        <w:rPr>
          <w:rFonts w:ascii="Calibri" w:hAnsi="Calibri" w:cs="Calibri"/>
          <w:b/>
          <w:bCs/>
          <w:noProof/>
          <w:szCs w:val="24"/>
        </w:rPr>
        <w:t>13</w:t>
      </w:r>
      <w:r w:rsidRPr="00F949B2">
        <w:rPr>
          <w:rFonts w:ascii="Calibri" w:hAnsi="Calibri" w:cs="Calibri"/>
          <w:noProof/>
          <w:szCs w:val="24"/>
        </w:rPr>
        <w:t>, 116–131 (2020).</w:t>
      </w:r>
    </w:p>
    <w:p w14:paraId="73DB1238"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13.</w:t>
      </w:r>
      <w:r w:rsidRPr="00F949B2">
        <w:rPr>
          <w:rFonts w:ascii="Calibri" w:hAnsi="Calibri" w:cs="Calibri"/>
          <w:noProof/>
          <w:szCs w:val="24"/>
        </w:rPr>
        <w:tab/>
        <w:t xml:space="preserve">Aitken, S. N. &amp; Bemmels, J. B. Time to get moving : Assisted gene flow of forest trees. </w:t>
      </w:r>
      <w:r w:rsidRPr="00F949B2">
        <w:rPr>
          <w:rFonts w:ascii="Calibri" w:hAnsi="Calibri" w:cs="Calibri"/>
          <w:i/>
          <w:iCs/>
          <w:noProof/>
          <w:szCs w:val="24"/>
        </w:rPr>
        <w:t>Evol. Appl.</w:t>
      </w:r>
      <w:r w:rsidRPr="00F949B2">
        <w:rPr>
          <w:rFonts w:ascii="Calibri" w:hAnsi="Calibri" w:cs="Calibri"/>
          <w:noProof/>
          <w:szCs w:val="24"/>
        </w:rPr>
        <w:t xml:space="preserve"> </w:t>
      </w:r>
      <w:r w:rsidRPr="00F949B2">
        <w:rPr>
          <w:rFonts w:ascii="Calibri" w:hAnsi="Calibri" w:cs="Calibri"/>
          <w:b/>
          <w:bCs/>
          <w:noProof/>
          <w:szCs w:val="24"/>
        </w:rPr>
        <w:t>9</w:t>
      </w:r>
      <w:r w:rsidRPr="00F949B2">
        <w:rPr>
          <w:rFonts w:ascii="Calibri" w:hAnsi="Calibri" w:cs="Calibri"/>
          <w:noProof/>
          <w:szCs w:val="24"/>
        </w:rPr>
        <w:t>, 271–290 (2016).</w:t>
      </w:r>
    </w:p>
    <w:p w14:paraId="3656EB53"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14.</w:t>
      </w:r>
      <w:r w:rsidRPr="00F949B2">
        <w:rPr>
          <w:rFonts w:ascii="Calibri" w:hAnsi="Calibri" w:cs="Calibri"/>
          <w:noProof/>
          <w:szCs w:val="24"/>
        </w:rPr>
        <w:tab/>
        <w:t xml:space="preserve">Kelly, M. W., Sanford, E. &amp; Grosberg, R. K. Limited potential for adaptation to climate change in a broadly distributed marine crustacean. </w:t>
      </w:r>
      <w:r w:rsidRPr="00F949B2">
        <w:rPr>
          <w:rFonts w:ascii="Calibri" w:hAnsi="Calibri" w:cs="Calibri"/>
          <w:i/>
          <w:iCs/>
          <w:noProof/>
          <w:szCs w:val="24"/>
        </w:rPr>
        <w:t>Proc. R. Soc. B</w:t>
      </w:r>
      <w:r w:rsidRPr="00F949B2">
        <w:rPr>
          <w:rFonts w:ascii="Calibri" w:hAnsi="Calibri" w:cs="Calibri"/>
          <w:noProof/>
          <w:szCs w:val="24"/>
        </w:rPr>
        <w:t xml:space="preserve"> 349–356 (2012) doi:10.1098/rspb.2011.0542.</w:t>
      </w:r>
    </w:p>
    <w:p w14:paraId="3F8EA818"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15.</w:t>
      </w:r>
      <w:r w:rsidRPr="00F949B2">
        <w:rPr>
          <w:rFonts w:ascii="Calibri" w:hAnsi="Calibri" w:cs="Calibri"/>
          <w:noProof/>
          <w:szCs w:val="24"/>
        </w:rPr>
        <w:tab/>
        <w:t xml:space="preserve">Sasaki, M. C. &amp; Dam, H. G. Integrating patterns of thermal tolerance and phenotypic plasticity with population genetics to improve understanding of vulnerability to warming in a widespread copepod. </w:t>
      </w:r>
      <w:r w:rsidRPr="00F949B2">
        <w:rPr>
          <w:rFonts w:ascii="Calibri" w:hAnsi="Calibri" w:cs="Calibri"/>
          <w:i/>
          <w:iCs/>
          <w:noProof/>
          <w:szCs w:val="24"/>
        </w:rPr>
        <w:t>Glob. Chang. Biol.</w:t>
      </w:r>
      <w:r w:rsidRPr="00F949B2">
        <w:rPr>
          <w:rFonts w:ascii="Calibri" w:hAnsi="Calibri" w:cs="Calibri"/>
          <w:noProof/>
          <w:szCs w:val="24"/>
        </w:rPr>
        <w:t xml:space="preserve"> </w:t>
      </w:r>
      <w:r w:rsidRPr="00F949B2">
        <w:rPr>
          <w:rFonts w:ascii="Calibri" w:hAnsi="Calibri" w:cs="Calibri"/>
          <w:b/>
          <w:bCs/>
          <w:noProof/>
          <w:szCs w:val="24"/>
        </w:rPr>
        <w:t>25</w:t>
      </w:r>
      <w:r w:rsidRPr="00F949B2">
        <w:rPr>
          <w:rFonts w:ascii="Calibri" w:hAnsi="Calibri" w:cs="Calibri"/>
          <w:noProof/>
          <w:szCs w:val="24"/>
        </w:rPr>
        <w:t>, 4147–4164 (2019).</w:t>
      </w:r>
    </w:p>
    <w:p w14:paraId="5ED36B7F"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16.</w:t>
      </w:r>
      <w:r w:rsidRPr="00F949B2">
        <w:rPr>
          <w:rFonts w:ascii="Calibri" w:hAnsi="Calibri" w:cs="Calibri"/>
          <w:noProof/>
          <w:szCs w:val="24"/>
        </w:rPr>
        <w:tab/>
        <w:t xml:space="preserve">Yampolsky, L. Y., Schaer, T. M. M. &amp; Ebert, D. Adaptive phenotypic plasticity and local adaptation for temperature tolerance in freshwater zooplankton. </w:t>
      </w:r>
      <w:r w:rsidRPr="00F949B2">
        <w:rPr>
          <w:rFonts w:ascii="Calibri" w:hAnsi="Calibri" w:cs="Calibri"/>
          <w:i/>
          <w:iCs/>
          <w:noProof/>
          <w:szCs w:val="24"/>
        </w:rPr>
        <w:t>Proc. R. Soc. B Biol. Sci.</w:t>
      </w:r>
      <w:r w:rsidRPr="00F949B2">
        <w:rPr>
          <w:rFonts w:ascii="Calibri" w:hAnsi="Calibri" w:cs="Calibri"/>
          <w:noProof/>
          <w:szCs w:val="24"/>
        </w:rPr>
        <w:t xml:space="preserve"> </w:t>
      </w:r>
      <w:r w:rsidRPr="00F949B2">
        <w:rPr>
          <w:rFonts w:ascii="Calibri" w:hAnsi="Calibri" w:cs="Calibri"/>
          <w:b/>
          <w:bCs/>
          <w:noProof/>
          <w:szCs w:val="24"/>
        </w:rPr>
        <w:t>281</w:t>
      </w:r>
      <w:r w:rsidRPr="00F949B2">
        <w:rPr>
          <w:rFonts w:ascii="Calibri" w:hAnsi="Calibri" w:cs="Calibri"/>
          <w:noProof/>
          <w:szCs w:val="24"/>
        </w:rPr>
        <w:t>, 20132744 (2014).</w:t>
      </w:r>
    </w:p>
    <w:p w14:paraId="6FCFCB9D"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17.</w:t>
      </w:r>
      <w:r w:rsidRPr="00F949B2">
        <w:rPr>
          <w:rFonts w:ascii="Calibri" w:hAnsi="Calibri" w:cs="Calibri"/>
          <w:noProof/>
          <w:szCs w:val="24"/>
        </w:rPr>
        <w:tab/>
        <w:t xml:space="preserve">Hoffmann, A. A., Sørensen, J. G. &amp; Loeschcke, V. Adaptation of Drosophila to temperature extremes: Bringing together quantitative and molecular approaches. </w:t>
      </w:r>
      <w:r w:rsidRPr="00F949B2">
        <w:rPr>
          <w:rFonts w:ascii="Calibri" w:hAnsi="Calibri" w:cs="Calibri"/>
          <w:i/>
          <w:iCs/>
          <w:noProof/>
          <w:szCs w:val="24"/>
        </w:rPr>
        <w:t>J. Therm. Biol.</w:t>
      </w:r>
      <w:r w:rsidRPr="00F949B2">
        <w:rPr>
          <w:rFonts w:ascii="Calibri" w:hAnsi="Calibri" w:cs="Calibri"/>
          <w:noProof/>
          <w:szCs w:val="24"/>
        </w:rPr>
        <w:t xml:space="preserve"> </w:t>
      </w:r>
      <w:r w:rsidRPr="00F949B2">
        <w:rPr>
          <w:rFonts w:ascii="Calibri" w:hAnsi="Calibri" w:cs="Calibri"/>
          <w:b/>
          <w:bCs/>
          <w:noProof/>
          <w:szCs w:val="24"/>
        </w:rPr>
        <w:t>28</w:t>
      </w:r>
      <w:r w:rsidRPr="00F949B2">
        <w:rPr>
          <w:rFonts w:ascii="Calibri" w:hAnsi="Calibri" w:cs="Calibri"/>
          <w:noProof/>
          <w:szCs w:val="24"/>
        </w:rPr>
        <w:t>, 175–216 (2003).</w:t>
      </w:r>
    </w:p>
    <w:p w14:paraId="11C33622"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18.</w:t>
      </w:r>
      <w:r w:rsidRPr="00F949B2">
        <w:rPr>
          <w:rFonts w:ascii="Calibri" w:hAnsi="Calibri" w:cs="Calibri"/>
          <w:noProof/>
          <w:szCs w:val="24"/>
        </w:rPr>
        <w:tab/>
        <w:t xml:space="preserve">Stillman, J. H. Causes and consequences of thermal tolerance limits in rocky intertidal porcelain crabs, genus Petrolisthes. </w:t>
      </w:r>
      <w:r w:rsidRPr="00F949B2">
        <w:rPr>
          <w:rFonts w:ascii="Calibri" w:hAnsi="Calibri" w:cs="Calibri"/>
          <w:i/>
          <w:iCs/>
          <w:noProof/>
          <w:szCs w:val="24"/>
        </w:rPr>
        <w:t>Integr. Comp. Biol.</w:t>
      </w:r>
      <w:r w:rsidRPr="00F949B2">
        <w:rPr>
          <w:rFonts w:ascii="Calibri" w:hAnsi="Calibri" w:cs="Calibri"/>
          <w:noProof/>
          <w:szCs w:val="24"/>
        </w:rPr>
        <w:t xml:space="preserve"> </w:t>
      </w:r>
      <w:r w:rsidRPr="00F949B2">
        <w:rPr>
          <w:rFonts w:ascii="Calibri" w:hAnsi="Calibri" w:cs="Calibri"/>
          <w:b/>
          <w:bCs/>
          <w:noProof/>
          <w:szCs w:val="24"/>
        </w:rPr>
        <w:t>42</w:t>
      </w:r>
      <w:r w:rsidRPr="00F949B2">
        <w:rPr>
          <w:rFonts w:ascii="Calibri" w:hAnsi="Calibri" w:cs="Calibri"/>
          <w:noProof/>
          <w:szCs w:val="24"/>
        </w:rPr>
        <w:t>, 790–796 (2002).</w:t>
      </w:r>
    </w:p>
    <w:p w14:paraId="09005FA4"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19.</w:t>
      </w:r>
      <w:r w:rsidRPr="00F949B2">
        <w:rPr>
          <w:rFonts w:ascii="Calibri" w:hAnsi="Calibri" w:cs="Calibri"/>
          <w:noProof/>
          <w:szCs w:val="24"/>
        </w:rPr>
        <w:tab/>
        <w:t xml:space="preserve">Kuo, E. S. L. &amp; Sanford, E. Geographic variation in the upper thermal limits of an intertidal snail: Implications for climate envelope models. </w:t>
      </w:r>
      <w:r w:rsidRPr="00F949B2">
        <w:rPr>
          <w:rFonts w:ascii="Calibri" w:hAnsi="Calibri" w:cs="Calibri"/>
          <w:i/>
          <w:iCs/>
          <w:noProof/>
          <w:szCs w:val="24"/>
        </w:rPr>
        <w:t>Mar. Ecol. Prog. Ser.</w:t>
      </w:r>
      <w:r w:rsidRPr="00F949B2">
        <w:rPr>
          <w:rFonts w:ascii="Calibri" w:hAnsi="Calibri" w:cs="Calibri"/>
          <w:noProof/>
          <w:szCs w:val="24"/>
        </w:rPr>
        <w:t xml:space="preserve"> </w:t>
      </w:r>
      <w:r w:rsidRPr="00F949B2">
        <w:rPr>
          <w:rFonts w:ascii="Calibri" w:hAnsi="Calibri" w:cs="Calibri"/>
          <w:b/>
          <w:bCs/>
          <w:noProof/>
          <w:szCs w:val="24"/>
        </w:rPr>
        <w:t>388</w:t>
      </w:r>
      <w:r w:rsidRPr="00F949B2">
        <w:rPr>
          <w:rFonts w:ascii="Calibri" w:hAnsi="Calibri" w:cs="Calibri"/>
          <w:noProof/>
          <w:szCs w:val="24"/>
        </w:rPr>
        <w:t>, 137–146 (2009).</w:t>
      </w:r>
    </w:p>
    <w:p w14:paraId="6E61CD46"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20.</w:t>
      </w:r>
      <w:r w:rsidRPr="00F949B2">
        <w:rPr>
          <w:rFonts w:ascii="Calibri" w:hAnsi="Calibri" w:cs="Calibri"/>
          <w:noProof/>
          <w:szCs w:val="24"/>
        </w:rPr>
        <w:tab/>
        <w:t xml:space="preserve">Sorte, C. J. B., Jones, S. J. &amp; Miller, L. P. Geographic variation in temperature tolerance as an indicator of potential population responses to climate change. </w:t>
      </w:r>
      <w:r w:rsidRPr="00F949B2">
        <w:rPr>
          <w:rFonts w:ascii="Calibri" w:hAnsi="Calibri" w:cs="Calibri"/>
          <w:i/>
          <w:iCs/>
          <w:noProof/>
          <w:szCs w:val="24"/>
        </w:rPr>
        <w:t>J. Exp. Mar. Bio. Ecol.</w:t>
      </w:r>
      <w:r w:rsidRPr="00F949B2">
        <w:rPr>
          <w:rFonts w:ascii="Calibri" w:hAnsi="Calibri" w:cs="Calibri"/>
          <w:noProof/>
          <w:szCs w:val="24"/>
        </w:rPr>
        <w:t xml:space="preserve"> </w:t>
      </w:r>
      <w:r w:rsidRPr="00F949B2">
        <w:rPr>
          <w:rFonts w:ascii="Calibri" w:hAnsi="Calibri" w:cs="Calibri"/>
          <w:b/>
          <w:bCs/>
          <w:noProof/>
          <w:szCs w:val="24"/>
        </w:rPr>
        <w:t>400</w:t>
      </w:r>
      <w:r w:rsidRPr="00F949B2">
        <w:rPr>
          <w:rFonts w:ascii="Calibri" w:hAnsi="Calibri" w:cs="Calibri"/>
          <w:noProof/>
          <w:szCs w:val="24"/>
        </w:rPr>
        <w:t>, 209–217 (2011).</w:t>
      </w:r>
    </w:p>
    <w:p w14:paraId="390CE733"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lastRenderedPageBreak/>
        <w:t>21.</w:t>
      </w:r>
      <w:r w:rsidRPr="00F949B2">
        <w:rPr>
          <w:rFonts w:ascii="Calibri" w:hAnsi="Calibri" w:cs="Calibri"/>
          <w:noProof/>
          <w:szCs w:val="24"/>
        </w:rPr>
        <w:tab/>
        <w:t xml:space="preserve">Sanford, E. &amp; Kelly, M. W. Local Adaptation in Marine Invertebrates. </w:t>
      </w:r>
      <w:r w:rsidRPr="00F949B2">
        <w:rPr>
          <w:rFonts w:ascii="Calibri" w:hAnsi="Calibri" w:cs="Calibri"/>
          <w:i/>
          <w:iCs/>
          <w:noProof/>
          <w:szCs w:val="24"/>
        </w:rPr>
        <w:t>Ann. Rev. Mar. Sci.</w:t>
      </w:r>
      <w:r w:rsidRPr="00F949B2">
        <w:rPr>
          <w:rFonts w:ascii="Calibri" w:hAnsi="Calibri" w:cs="Calibri"/>
          <w:noProof/>
          <w:szCs w:val="24"/>
        </w:rPr>
        <w:t xml:space="preserve"> </w:t>
      </w:r>
      <w:r w:rsidRPr="00F949B2">
        <w:rPr>
          <w:rFonts w:ascii="Calibri" w:hAnsi="Calibri" w:cs="Calibri"/>
          <w:b/>
          <w:bCs/>
          <w:noProof/>
          <w:szCs w:val="24"/>
        </w:rPr>
        <w:t>3</w:t>
      </w:r>
      <w:r w:rsidRPr="00F949B2">
        <w:rPr>
          <w:rFonts w:ascii="Calibri" w:hAnsi="Calibri" w:cs="Calibri"/>
          <w:noProof/>
          <w:szCs w:val="24"/>
        </w:rPr>
        <w:t>, 509–35 (2011).</w:t>
      </w:r>
    </w:p>
    <w:p w14:paraId="3F0E513D"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22.</w:t>
      </w:r>
      <w:r w:rsidRPr="00F949B2">
        <w:rPr>
          <w:rFonts w:ascii="Calibri" w:hAnsi="Calibri" w:cs="Calibri"/>
          <w:noProof/>
          <w:szCs w:val="24"/>
        </w:rPr>
        <w:tab/>
        <w:t xml:space="preserve">Somero, G. N. The physiology of climate change: How potentials for acclimatization and genetic adaptation will determine ‘winners’ and ‘losers’. </w:t>
      </w:r>
      <w:r w:rsidRPr="00F949B2">
        <w:rPr>
          <w:rFonts w:ascii="Calibri" w:hAnsi="Calibri" w:cs="Calibri"/>
          <w:i/>
          <w:iCs/>
          <w:noProof/>
          <w:szCs w:val="24"/>
        </w:rPr>
        <w:t>J. Exp. Biol.</w:t>
      </w:r>
      <w:r w:rsidRPr="00F949B2">
        <w:rPr>
          <w:rFonts w:ascii="Calibri" w:hAnsi="Calibri" w:cs="Calibri"/>
          <w:noProof/>
          <w:szCs w:val="24"/>
        </w:rPr>
        <w:t xml:space="preserve"> </w:t>
      </w:r>
      <w:r w:rsidRPr="00F949B2">
        <w:rPr>
          <w:rFonts w:ascii="Calibri" w:hAnsi="Calibri" w:cs="Calibri"/>
          <w:b/>
          <w:bCs/>
          <w:noProof/>
          <w:szCs w:val="24"/>
        </w:rPr>
        <w:t>213</w:t>
      </w:r>
      <w:r w:rsidRPr="00F949B2">
        <w:rPr>
          <w:rFonts w:ascii="Calibri" w:hAnsi="Calibri" w:cs="Calibri"/>
          <w:noProof/>
          <w:szCs w:val="24"/>
        </w:rPr>
        <w:t>, 912–920 (2010).</w:t>
      </w:r>
    </w:p>
    <w:p w14:paraId="234F7677"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23.</w:t>
      </w:r>
      <w:r w:rsidRPr="00F949B2">
        <w:rPr>
          <w:rFonts w:ascii="Calibri" w:hAnsi="Calibri" w:cs="Calibri"/>
          <w:noProof/>
          <w:szCs w:val="24"/>
        </w:rPr>
        <w:tab/>
        <w:t xml:space="preserve">Hoffmann, A. A. &amp; Sgró, C. M. Climate change and evolutionary adaptation. </w:t>
      </w:r>
      <w:r w:rsidRPr="00F949B2">
        <w:rPr>
          <w:rFonts w:ascii="Calibri" w:hAnsi="Calibri" w:cs="Calibri"/>
          <w:i/>
          <w:iCs/>
          <w:noProof/>
          <w:szCs w:val="24"/>
        </w:rPr>
        <w:t>Nature</w:t>
      </w:r>
      <w:r w:rsidRPr="00F949B2">
        <w:rPr>
          <w:rFonts w:ascii="Calibri" w:hAnsi="Calibri" w:cs="Calibri"/>
          <w:noProof/>
          <w:szCs w:val="24"/>
        </w:rPr>
        <w:t xml:space="preserve"> </w:t>
      </w:r>
      <w:r w:rsidRPr="00F949B2">
        <w:rPr>
          <w:rFonts w:ascii="Calibri" w:hAnsi="Calibri" w:cs="Calibri"/>
          <w:b/>
          <w:bCs/>
          <w:noProof/>
          <w:szCs w:val="24"/>
        </w:rPr>
        <w:t>470</w:t>
      </w:r>
      <w:r w:rsidRPr="00F949B2">
        <w:rPr>
          <w:rFonts w:ascii="Calibri" w:hAnsi="Calibri" w:cs="Calibri"/>
          <w:noProof/>
          <w:szCs w:val="24"/>
        </w:rPr>
        <w:t>, 479–485 (2011).</w:t>
      </w:r>
    </w:p>
    <w:p w14:paraId="3A807CE3"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24.</w:t>
      </w:r>
      <w:r w:rsidRPr="00F949B2">
        <w:rPr>
          <w:rFonts w:ascii="Calibri" w:hAnsi="Calibri" w:cs="Calibri"/>
          <w:noProof/>
          <w:szCs w:val="24"/>
        </w:rPr>
        <w:tab/>
        <w:t xml:space="preserve">Martin, L. B. </w:t>
      </w:r>
      <w:r w:rsidRPr="00F949B2">
        <w:rPr>
          <w:rFonts w:ascii="Calibri" w:hAnsi="Calibri" w:cs="Calibri"/>
          <w:i/>
          <w:iCs/>
          <w:noProof/>
          <w:szCs w:val="24"/>
        </w:rPr>
        <w:t>et al.</w:t>
      </w:r>
      <w:r w:rsidRPr="00F949B2">
        <w:rPr>
          <w:rFonts w:ascii="Calibri" w:hAnsi="Calibri" w:cs="Calibri"/>
          <w:noProof/>
          <w:szCs w:val="24"/>
        </w:rPr>
        <w:t xml:space="preserve"> Phytohemagglutinin-induced skin swelling in birds: Histological support for a classic immunoecological technique. </w:t>
      </w:r>
      <w:r w:rsidRPr="00F949B2">
        <w:rPr>
          <w:rFonts w:ascii="Calibri" w:hAnsi="Calibri" w:cs="Calibri"/>
          <w:i/>
          <w:iCs/>
          <w:noProof/>
          <w:szCs w:val="24"/>
        </w:rPr>
        <w:t>Funct. Ecol.</w:t>
      </w:r>
      <w:r w:rsidRPr="00F949B2">
        <w:rPr>
          <w:rFonts w:ascii="Calibri" w:hAnsi="Calibri" w:cs="Calibri"/>
          <w:noProof/>
          <w:szCs w:val="24"/>
        </w:rPr>
        <w:t xml:space="preserve"> </w:t>
      </w:r>
      <w:r w:rsidRPr="00F949B2">
        <w:rPr>
          <w:rFonts w:ascii="Calibri" w:hAnsi="Calibri" w:cs="Calibri"/>
          <w:b/>
          <w:bCs/>
          <w:noProof/>
          <w:szCs w:val="24"/>
        </w:rPr>
        <w:t>20</w:t>
      </w:r>
      <w:r w:rsidRPr="00F949B2">
        <w:rPr>
          <w:rFonts w:ascii="Calibri" w:hAnsi="Calibri" w:cs="Calibri"/>
          <w:noProof/>
          <w:szCs w:val="24"/>
        </w:rPr>
        <w:t>, 290–299 (2006).</w:t>
      </w:r>
    </w:p>
    <w:p w14:paraId="6E43D925"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25.</w:t>
      </w:r>
      <w:r w:rsidRPr="00F949B2">
        <w:rPr>
          <w:rFonts w:ascii="Calibri" w:hAnsi="Calibri" w:cs="Calibri"/>
          <w:noProof/>
          <w:szCs w:val="24"/>
        </w:rPr>
        <w:tab/>
        <w:t xml:space="preserve">Thibault, M., Blier, P. U. &amp; Guderley, H. Seasonal variation of muscle metabolic organization in rainbow trout (Oncorhynchus mykiss). </w:t>
      </w:r>
      <w:r w:rsidRPr="00F949B2">
        <w:rPr>
          <w:rFonts w:ascii="Calibri" w:hAnsi="Calibri" w:cs="Calibri"/>
          <w:i/>
          <w:iCs/>
          <w:noProof/>
          <w:szCs w:val="24"/>
        </w:rPr>
        <w:t>Fish Physiol. Biochem.</w:t>
      </w:r>
      <w:r w:rsidRPr="00F949B2">
        <w:rPr>
          <w:rFonts w:ascii="Calibri" w:hAnsi="Calibri" w:cs="Calibri"/>
          <w:noProof/>
          <w:szCs w:val="24"/>
        </w:rPr>
        <w:t xml:space="preserve"> </w:t>
      </w:r>
      <w:r w:rsidRPr="00F949B2">
        <w:rPr>
          <w:rFonts w:ascii="Calibri" w:hAnsi="Calibri" w:cs="Calibri"/>
          <w:b/>
          <w:bCs/>
          <w:noProof/>
          <w:szCs w:val="24"/>
        </w:rPr>
        <w:t>16</w:t>
      </w:r>
      <w:r w:rsidRPr="00F949B2">
        <w:rPr>
          <w:rFonts w:ascii="Calibri" w:hAnsi="Calibri" w:cs="Calibri"/>
          <w:noProof/>
          <w:szCs w:val="24"/>
        </w:rPr>
        <w:t>, 139–155 (1997).</w:t>
      </w:r>
    </w:p>
    <w:p w14:paraId="3BEE41A0"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szCs w:val="24"/>
        </w:rPr>
      </w:pPr>
      <w:r w:rsidRPr="00F949B2">
        <w:rPr>
          <w:rFonts w:ascii="Calibri" w:hAnsi="Calibri" w:cs="Calibri"/>
          <w:noProof/>
          <w:szCs w:val="24"/>
        </w:rPr>
        <w:t>26.</w:t>
      </w:r>
      <w:r w:rsidRPr="00F949B2">
        <w:rPr>
          <w:rFonts w:ascii="Calibri" w:hAnsi="Calibri" w:cs="Calibri"/>
          <w:noProof/>
          <w:szCs w:val="24"/>
        </w:rPr>
        <w:tab/>
        <w:t xml:space="preserve">Lang, B. J., Donelson, J. M., Caballes, C. F., Doll, P. C. &amp; Pratchett, M. S. Metabolic Responses of Pacific Crown-of-Thorns Sea Stars (Acanthaster sp.) to Acute Warming. </w:t>
      </w:r>
      <w:r w:rsidRPr="00F949B2">
        <w:rPr>
          <w:rFonts w:ascii="Calibri" w:hAnsi="Calibri" w:cs="Calibri"/>
          <w:i/>
          <w:iCs/>
          <w:noProof/>
          <w:szCs w:val="24"/>
        </w:rPr>
        <w:t>Biol. Bull.</w:t>
      </w:r>
      <w:r w:rsidRPr="00F949B2">
        <w:rPr>
          <w:rFonts w:ascii="Calibri" w:hAnsi="Calibri" w:cs="Calibri"/>
          <w:noProof/>
          <w:szCs w:val="24"/>
        </w:rPr>
        <w:t xml:space="preserve"> </w:t>
      </w:r>
      <w:r w:rsidRPr="00F949B2">
        <w:rPr>
          <w:rFonts w:ascii="Calibri" w:hAnsi="Calibri" w:cs="Calibri"/>
          <w:b/>
          <w:bCs/>
          <w:noProof/>
          <w:szCs w:val="24"/>
        </w:rPr>
        <w:t>241</w:t>
      </w:r>
      <w:r w:rsidRPr="00F949B2">
        <w:rPr>
          <w:rFonts w:ascii="Calibri" w:hAnsi="Calibri" w:cs="Calibri"/>
          <w:noProof/>
          <w:szCs w:val="24"/>
        </w:rPr>
        <w:t>, 347–358 (2021).</w:t>
      </w:r>
    </w:p>
    <w:p w14:paraId="3E58613B" w14:textId="77777777" w:rsidR="00F949B2" w:rsidRPr="00F949B2" w:rsidRDefault="00F949B2" w:rsidP="00F949B2">
      <w:pPr>
        <w:widowControl w:val="0"/>
        <w:autoSpaceDE w:val="0"/>
        <w:autoSpaceDN w:val="0"/>
        <w:adjustRightInd w:val="0"/>
        <w:spacing w:line="240" w:lineRule="auto"/>
        <w:ind w:left="640" w:hanging="640"/>
        <w:rPr>
          <w:rFonts w:ascii="Calibri" w:hAnsi="Calibri" w:cs="Calibri"/>
          <w:noProof/>
        </w:rPr>
      </w:pPr>
      <w:r w:rsidRPr="00F949B2">
        <w:rPr>
          <w:rFonts w:ascii="Calibri" w:hAnsi="Calibri" w:cs="Calibri"/>
          <w:noProof/>
          <w:szCs w:val="24"/>
        </w:rPr>
        <w:t>27.</w:t>
      </w:r>
      <w:r w:rsidRPr="00F949B2">
        <w:rPr>
          <w:rFonts w:ascii="Calibri" w:hAnsi="Calibri" w:cs="Calibri"/>
          <w:noProof/>
          <w:szCs w:val="24"/>
        </w:rPr>
        <w:tab/>
        <w:t xml:space="preserve">Killen, S. S. </w:t>
      </w:r>
      <w:r w:rsidRPr="00F949B2">
        <w:rPr>
          <w:rFonts w:ascii="Calibri" w:hAnsi="Calibri" w:cs="Calibri"/>
          <w:i/>
          <w:iCs/>
          <w:noProof/>
          <w:szCs w:val="24"/>
        </w:rPr>
        <w:t>et al.</w:t>
      </w:r>
      <w:r w:rsidRPr="00F949B2">
        <w:rPr>
          <w:rFonts w:ascii="Calibri" w:hAnsi="Calibri" w:cs="Calibri"/>
          <w:noProof/>
          <w:szCs w:val="24"/>
        </w:rPr>
        <w:t xml:space="preserve"> Guidelines for reporting methods to estimate metabolic rates by aquatic intermittent-flow respirometry. </w:t>
      </w:r>
      <w:r w:rsidRPr="00F949B2">
        <w:rPr>
          <w:rFonts w:ascii="Calibri" w:hAnsi="Calibri" w:cs="Calibri"/>
          <w:i/>
          <w:iCs/>
          <w:noProof/>
          <w:szCs w:val="24"/>
        </w:rPr>
        <w:t>J. Exp. Biol.</w:t>
      </w:r>
      <w:r w:rsidRPr="00F949B2">
        <w:rPr>
          <w:rFonts w:ascii="Calibri" w:hAnsi="Calibri" w:cs="Calibri"/>
          <w:noProof/>
          <w:szCs w:val="24"/>
        </w:rPr>
        <w:t xml:space="preserve"> </w:t>
      </w:r>
      <w:r w:rsidRPr="00F949B2">
        <w:rPr>
          <w:rFonts w:ascii="Calibri" w:hAnsi="Calibri" w:cs="Calibri"/>
          <w:b/>
          <w:bCs/>
          <w:noProof/>
          <w:szCs w:val="24"/>
        </w:rPr>
        <w:t>224</w:t>
      </w:r>
      <w:r w:rsidRPr="00F949B2">
        <w:rPr>
          <w:rFonts w:ascii="Calibri" w:hAnsi="Calibri" w:cs="Calibri"/>
          <w:noProof/>
          <w:szCs w:val="24"/>
        </w:rPr>
        <w:t>, (2021).</w:t>
      </w:r>
    </w:p>
    <w:p w14:paraId="41CA83FA" w14:textId="606DB08E" w:rsidR="00CA7038" w:rsidRDefault="00453A60" w:rsidP="00402790">
      <w:pPr>
        <w:jc w:val="both"/>
        <w:rPr>
          <w:lang w:val="en-US"/>
        </w:rPr>
      </w:pPr>
      <w:r>
        <w:rPr>
          <w:lang w:val="en-US"/>
        </w:rPr>
        <w:fldChar w:fldCharType="end"/>
      </w:r>
    </w:p>
    <w:p w14:paraId="36DFE018" w14:textId="45A4C419" w:rsidR="0055034B" w:rsidRDefault="0055034B" w:rsidP="00402790">
      <w:pPr>
        <w:jc w:val="both"/>
        <w:rPr>
          <w:lang w:val="en-US"/>
        </w:rPr>
      </w:pPr>
    </w:p>
    <w:p w14:paraId="5D03C294" w14:textId="744C9D40" w:rsidR="0055034B" w:rsidRDefault="0055034B" w:rsidP="00402790">
      <w:pPr>
        <w:jc w:val="both"/>
        <w:rPr>
          <w:lang w:val="en-US"/>
        </w:rPr>
      </w:pPr>
    </w:p>
    <w:p w14:paraId="3A399943" w14:textId="4EB9604D" w:rsidR="0055034B" w:rsidRDefault="0055034B" w:rsidP="00402790">
      <w:pPr>
        <w:jc w:val="both"/>
        <w:rPr>
          <w:lang w:val="en-US"/>
        </w:rPr>
      </w:pPr>
    </w:p>
    <w:p w14:paraId="38B05652" w14:textId="5FEC544A" w:rsidR="0055034B" w:rsidRDefault="0055034B" w:rsidP="00402790">
      <w:pPr>
        <w:jc w:val="both"/>
        <w:rPr>
          <w:lang w:val="en-US"/>
        </w:rPr>
      </w:pPr>
    </w:p>
    <w:p w14:paraId="086A862F" w14:textId="79AA70BE" w:rsidR="0055034B" w:rsidRDefault="0055034B" w:rsidP="00402790">
      <w:pPr>
        <w:jc w:val="both"/>
        <w:rPr>
          <w:lang w:val="en-US"/>
        </w:rPr>
      </w:pPr>
    </w:p>
    <w:p w14:paraId="1AB427A8" w14:textId="0C620A9C" w:rsidR="0055034B" w:rsidRDefault="0055034B" w:rsidP="00402790">
      <w:pPr>
        <w:jc w:val="both"/>
        <w:rPr>
          <w:lang w:val="en-US"/>
        </w:rPr>
      </w:pPr>
    </w:p>
    <w:p w14:paraId="283DCD74" w14:textId="65FF9941" w:rsidR="0055034B" w:rsidRDefault="0055034B" w:rsidP="00402790">
      <w:pPr>
        <w:jc w:val="both"/>
        <w:rPr>
          <w:lang w:val="en-US"/>
        </w:rPr>
      </w:pPr>
    </w:p>
    <w:p w14:paraId="19A742B5" w14:textId="40B6E967" w:rsidR="0055034B" w:rsidRDefault="0055034B" w:rsidP="00402790">
      <w:pPr>
        <w:jc w:val="both"/>
        <w:rPr>
          <w:lang w:val="en-US"/>
        </w:rPr>
      </w:pPr>
    </w:p>
    <w:p w14:paraId="4424F17B" w14:textId="5850C616" w:rsidR="0055034B" w:rsidRDefault="0055034B" w:rsidP="00402790">
      <w:pPr>
        <w:jc w:val="both"/>
        <w:rPr>
          <w:lang w:val="en-US"/>
        </w:rPr>
      </w:pPr>
    </w:p>
    <w:p w14:paraId="2DCC21FE" w14:textId="77777777" w:rsidR="0055034B" w:rsidRDefault="0055034B" w:rsidP="00402790">
      <w:pPr>
        <w:jc w:val="both"/>
        <w:rPr>
          <w:lang w:val="en-US"/>
        </w:rPr>
      </w:pPr>
    </w:p>
    <w:p w14:paraId="598B90F4" w14:textId="77777777" w:rsidR="0099610A" w:rsidRDefault="0099610A" w:rsidP="00402790">
      <w:pPr>
        <w:jc w:val="both"/>
        <w:rPr>
          <w:lang w:val="en-US"/>
        </w:rPr>
      </w:pPr>
    </w:p>
    <w:p w14:paraId="7498926D" w14:textId="77777777" w:rsidR="0018016A" w:rsidRDefault="0018016A" w:rsidP="00402790">
      <w:pPr>
        <w:jc w:val="both"/>
        <w:rPr>
          <w:lang w:val="en-US"/>
        </w:rPr>
      </w:pPr>
    </w:p>
    <w:p w14:paraId="066F9DBC" w14:textId="3452F315" w:rsidR="00EC743D" w:rsidRPr="006E6F6D" w:rsidRDefault="006B7ED1">
      <w:pPr>
        <w:rPr>
          <w:lang w:val="en-US"/>
        </w:rPr>
      </w:pPr>
      <w:r>
        <w:rPr>
          <w:lang w:val="en-US"/>
        </w:rPr>
        <w:t xml:space="preserve"> </w:t>
      </w:r>
    </w:p>
    <w:sectPr w:rsidR="00EC743D" w:rsidRPr="006E6F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Donelson" w:date="2023-02-10T12:37:00Z" w:initials="JD">
    <w:p w14:paraId="4E3EA755" w14:textId="034626C0" w:rsidR="0023744D" w:rsidRDefault="0023744D">
      <w:pPr>
        <w:pStyle w:val="CommentText"/>
      </w:pPr>
      <w:r>
        <w:rPr>
          <w:rStyle w:val="CommentReference"/>
        </w:rPr>
        <w:annotationRef/>
      </w:r>
      <w:r>
        <w:t xml:space="preserve">No I would set this up as simply as possible with no extra information </w:t>
      </w:r>
    </w:p>
  </w:comment>
  <w:comment w:id="5" w:author="Jennifer Donelson" w:date="2023-02-10T12:42:00Z" w:initials="JD">
    <w:p w14:paraId="5BF24F35" w14:textId="0BFBFB64" w:rsidR="0023744D" w:rsidRDefault="0023744D">
      <w:pPr>
        <w:pStyle w:val="CommentText"/>
      </w:pPr>
      <w:r>
        <w:rPr>
          <w:rStyle w:val="CommentReference"/>
        </w:rPr>
        <w:annotationRef/>
      </w:r>
      <w:r>
        <w:t xml:space="preserve">Sorry can we not use numbers until a much later stage of drafting? It really helps me to be helpful with giving you references. Also the thesis will need to be not numerical it will make the job of combining the various parts so hard if you do try to use numbers, and really hard for the assessment </w:t>
      </w:r>
    </w:p>
  </w:comment>
  <w:comment w:id="33" w:author="Jennifer Donelson" w:date="2023-02-10T12:45:00Z" w:initials="JD">
    <w:p w14:paraId="5538A1F3" w14:textId="49F3F584" w:rsidR="0023744D" w:rsidRDefault="0023744D">
      <w:pPr>
        <w:pStyle w:val="CommentText"/>
      </w:pPr>
      <w:r>
        <w:rPr>
          <w:rStyle w:val="CommentReference"/>
        </w:rPr>
        <w:annotationRef/>
      </w:r>
      <w:r>
        <w:t xml:space="preserve">Line bay found some dispersal </w:t>
      </w:r>
    </w:p>
  </w:comment>
  <w:comment w:id="4" w:author="Jennifer Donelson" w:date="2023-02-10T12:40:00Z" w:initials="JD">
    <w:p w14:paraId="45FFCC5C" w14:textId="411B82EE" w:rsidR="0023744D" w:rsidRDefault="0023744D">
      <w:pPr>
        <w:pStyle w:val="CommentText"/>
      </w:pPr>
      <w:r>
        <w:rPr>
          <w:rStyle w:val="CommentReference"/>
        </w:rPr>
        <w:annotationRef/>
      </w:r>
      <w:r>
        <w:t xml:space="preserve">I think I would give a little more information and add in more reference here on each point </w:t>
      </w:r>
    </w:p>
  </w:comment>
  <w:comment w:id="38" w:author="Jennifer Donelson" w:date="2023-02-10T12:47:00Z" w:initials="JD">
    <w:p w14:paraId="2DA12A9C" w14:textId="0F0C61E3" w:rsidR="00296ECE" w:rsidRDefault="00296ECE">
      <w:pPr>
        <w:pStyle w:val="CommentText"/>
      </w:pPr>
      <w:r>
        <w:rPr>
          <w:rStyle w:val="CommentReference"/>
        </w:rPr>
        <w:annotationRef/>
      </w:r>
      <w:r>
        <w:t>units</w:t>
      </w:r>
    </w:p>
  </w:comment>
  <w:comment w:id="37" w:author="Jennifer Donelson" w:date="2023-02-10T14:33:00Z" w:initials="JD">
    <w:p w14:paraId="6F792956" w14:textId="30E112F0" w:rsidR="00D62DD7" w:rsidRDefault="00D62DD7">
      <w:pPr>
        <w:pStyle w:val="CommentText"/>
      </w:pPr>
      <w:r>
        <w:rPr>
          <w:rStyle w:val="CommentReference"/>
        </w:rPr>
        <w:annotationRef/>
      </w:r>
      <w:r>
        <w:t xml:space="preserve">Give the n’s that participated in the work </w:t>
      </w:r>
    </w:p>
  </w:comment>
  <w:comment w:id="41" w:author="Jennifer Donelson" w:date="2023-02-10T13:27:00Z" w:initials="JD">
    <w:p w14:paraId="4499AB41" w14:textId="033AC707" w:rsidR="00DA584D" w:rsidRDefault="00DA584D">
      <w:pPr>
        <w:pStyle w:val="CommentText"/>
      </w:pPr>
      <w:r>
        <w:rPr>
          <w:rStyle w:val="CommentReference"/>
        </w:rPr>
        <w:annotationRef/>
      </w:r>
      <w:r>
        <w:t xml:space="preserve">does not have to be this word but I thought determine was too strong. </w:t>
      </w:r>
    </w:p>
  </w:comment>
  <w:comment w:id="44" w:author="Jennifer Donelson" w:date="2023-02-10T12:51:00Z" w:initials="JD">
    <w:p w14:paraId="5E7767E7" w14:textId="7181BEDF" w:rsidR="008857B6" w:rsidRDefault="008857B6">
      <w:pPr>
        <w:pStyle w:val="CommentText"/>
      </w:pPr>
      <w:r>
        <w:rPr>
          <w:rStyle w:val="CommentReference"/>
        </w:rPr>
        <w:annotationRef/>
      </w:r>
      <w:r>
        <w:t xml:space="preserve">Good to clarify what the reefs we used were in Supl </w:t>
      </w:r>
    </w:p>
  </w:comment>
  <w:comment w:id="49" w:author="Jennifer Donelson" w:date="2023-02-10T12:52:00Z" w:initials="JD">
    <w:p w14:paraId="4674CF6E" w14:textId="2DBDE2BD" w:rsidR="008857B6" w:rsidRDefault="008857B6">
      <w:pPr>
        <w:pStyle w:val="CommentText"/>
      </w:pPr>
      <w:r>
        <w:rPr>
          <w:rStyle w:val="CommentReference"/>
        </w:rPr>
        <w:annotationRef/>
      </w:r>
      <w:r>
        <w:t>Lets make a graph or do a table of this so that it encompasses not just what is happening in summer</w:t>
      </w:r>
    </w:p>
  </w:comment>
  <w:comment w:id="51" w:author="Jennifer Donelson" w:date="2023-02-10T13:36:00Z" w:initials="JD">
    <w:p w14:paraId="1B778B98" w14:textId="09055814" w:rsidR="00DA584D" w:rsidRDefault="00DA584D">
      <w:pPr>
        <w:pStyle w:val="CommentText"/>
      </w:pPr>
      <w:r>
        <w:rPr>
          <w:rStyle w:val="CommentReference"/>
        </w:rPr>
        <w:annotationRef/>
      </w:r>
      <w:r>
        <w:t>Technically no longer a unit, but simon hates the initialism without the U</w:t>
      </w:r>
    </w:p>
  </w:comment>
  <w:comment w:id="63" w:author="Jennifer Donelson" w:date="2023-02-10T13:39:00Z" w:initials="JD">
    <w:p w14:paraId="7EA3E813" w14:textId="0BB8ECC3" w:rsidR="00E34403" w:rsidRDefault="00E34403">
      <w:pPr>
        <w:pStyle w:val="CommentText"/>
      </w:pPr>
      <w:r>
        <w:rPr>
          <w:rStyle w:val="CommentReference"/>
        </w:rPr>
        <w:annotationRef/>
      </w:r>
      <w:r>
        <w:t xml:space="preserve">You went back in time from collection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8" w:author="Jennifer Donelson" w:date="2023-02-10T13:27:00Z" w:initials="JD">
    <w:p w14:paraId="1E1CCD47" w14:textId="77777777" w:rsidR="00DA584D" w:rsidRDefault="00DA584D" w:rsidP="00DA584D">
      <w:pPr>
        <w:pStyle w:val="CommentText"/>
      </w:pPr>
      <w:r>
        <w:rPr>
          <w:rStyle w:val="CommentReference"/>
        </w:rPr>
        <w:annotationRef/>
      </w:r>
      <w:r>
        <w:t xml:space="preserve">does not have to be this word but I thought determine was too strong. </w:t>
      </w:r>
    </w:p>
  </w:comment>
  <w:comment w:id="76" w:author="Jennifer Donelson" w:date="2023-02-10T13:35:00Z" w:initials="JD">
    <w:p w14:paraId="644C5633" w14:textId="016E45DA" w:rsidR="00DA584D" w:rsidRDefault="00DA584D">
      <w:pPr>
        <w:pStyle w:val="CommentText"/>
      </w:pPr>
      <w:r>
        <w:rPr>
          <w:rStyle w:val="CommentReference"/>
        </w:rPr>
        <w:annotationRef/>
      </w:r>
      <w:r>
        <w:t>Thinking this goes down here for flow</w:t>
      </w:r>
    </w:p>
  </w:comment>
  <w:comment w:id="83" w:author="Jennifer Donelson" w:date="2023-02-10T13:39:00Z" w:initials="JD">
    <w:p w14:paraId="4F551658" w14:textId="62AC6702" w:rsidR="00E34403" w:rsidRDefault="00E34403">
      <w:pPr>
        <w:pStyle w:val="CommentText"/>
      </w:pPr>
      <w:r>
        <w:rPr>
          <w:rStyle w:val="CommentReference"/>
        </w:rPr>
        <w:annotationRef/>
      </w:r>
      <w:r>
        <w:t>How was this subset chosen. Do we not mean “nearby”</w:t>
      </w:r>
    </w:p>
  </w:comment>
  <w:comment w:id="86" w:author="Jennifer Donelson" w:date="2023-02-10T12:51:00Z" w:initials="JD">
    <w:p w14:paraId="51FBE5C6" w14:textId="77777777" w:rsidR="00DA584D" w:rsidRDefault="00DA584D" w:rsidP="00DA584D">
      <w:pPr>
        <w:pStyle w:val="CommentText"/>
      </w:pPr>
      <w:r>
        <w:rPr>
          <w:rStyle w:val="CommentReference"/>
        </w:rPr>
        <w:annotationRef/>
      </w:r>
      <w:r>
        <w:t xml:space="preserve">Good to clarify what the reefs we used were in Supl </w:t>
      </w:r>
    </w:p>
  </w:comment>
  <w:comment w:id="87" w:author="Jennifer Donelson" w:date="2023-02-10T12:52:00Z" w:initials="JD">
    <w:p w14:paraId="47AAB39F" w14:textId="77777777" w:rsidR="00DA584D" w:rsidRDefault="00DA584D" w:rsidP="00DA584D">
      <w:pPr>
        <w:pStyle w:val="CommentText"/>
      </w:pPr>
      <w:r>
        <w:rPr>
          <w:rStyle w:val="CommentReference"/>
        </w:rPr>
        <w:annotationRef/>
      </w:r>
      <w:r>
        <w:t>Lets make a graph or do a table of this so that it encompasses not just what is happening in summer</w:t>
      </w:r>
    </w:p>
  </w:comment>
  <w:comment w:id="147" w:author="Jennifer Donelson" w:date="2023-02-10T14:38:00Z" w:initials="JD">
    <w:p w14:paraId="7CC3DC92" w14:textId="3097FD85" w:rsidR="00944091" w:rsidRDefault="00944091">
      <w:pPr>
        <w:pStyle w:val="CommentText"/>
      </w:pPr>
      <w:r>
        <w:rPr>
          <w:rStyle w:val="CommentReference"/>
        </w:rPr>
        <w:annotationRef/>
      </w:r>
      <w:r>
        <w:t>Be consistent If you use / or +1</w:t>
      </w:r>
    </w:p>
  </w:comment>
  <w:comment w:id="156" w:author="Jennifer Donelson" w:date="2023-02-10T13:59:00Z" w:initials="JD">
    <w:p w14:paraId="2B0655EA" w14:textId="0BC83940" w:rsidR="008920C5" w:rsidRDefault="008920C5">
      <w:pPr>
        <w:pStyle w:val="CommentText"/>
      </w:pPr>
      <w:r>
        <w:rPr>
          <w:rStyle w:val="CommentReference"/>
        </w:rPr>
        <w:annotationRef/>
      </w:r>
      <w:r>
        <w:t>Are there spaces in the name?</w:t>
      </w:r>
    </w:p>
  </w:comment>
  <w:comment w:id="159" w:author="Jennifer Donelson" w:date="2023-02-10T13:59:00Z" w:initials="JD">
    <w:p w14:paraId="11FCBC6E" w14:textId="77777777" w:rsidR="008920C5" w:rsidRDefault="008920C5" w:rsidP="008920C5">
      <w:pPr>
        <w:pStyle w:val="CommentText"/>
      </w:pPr>
      <w:r>
        <w:rPr>
          <w:rStyle w:val="CommentReference"/>
        </w:rPr>
        <w:annotationRef/>
      </w:r>
      <w:r>
        <w:t>Are there spaces in the name?</w:t>
      </w:r>
    </w:p>
  </w:comment>
  <w:comment w:id="203" w:author="Jennifer Donelson" w:date="2023-02-10T13:44:00Z" w:initials="JD">
    <w:p w14:paraId="71509B03" w14:textId="74C8D137" w:rsidR="009146E7" w:rsidRDefault="009146E7">
      <w:pPr>
        <w:pStyle w:val="CommentText"/>
      </w:pPr>
      <w:r>
        <w:rPr>
          <w:rStyle w:val="CommentReference"/>
        </w:rPr>
        <w:annotationRef/>
      </w:r>
      <w:r>
        <w:t>So I would probably delete these sub heading as it is probably too much</w:t>
      </w:r>
    </w:p>
  </w:comment>
  <w:comment w:id="205" w:author="Jennifer Donelson" w:date="2023-02-10T13:41:00Z" w:initials="JD">
    <w:p w14:paraId="1A198AB4" w14:textId="78897BAB" w:rsidR="009146E7" w:rsidRDefault="009146E7">
      <w:pPr>
        <w:pStyle w:val="CommentText"/>
      </w:pPr>
      <w:r>
        <w:rPr>
          <w:rStyle w:val="CommentReference"/>
        </w:rPr>
        <w:annotationRef/>
      </w:r>
      <w:r>
        <w:t xml:space="preserve">So people will be a stickler at times… we technically did not measure metabolic rate </w:t>
      </w:r>
      <w:r w:rsidR="00A705FE">
        <w:t>we measured oxygen consumption as a proxy for metabolic rate</w:t>
      </w:r>
    </w:p>
  </w:comment>
  <w:comment w:id="207" w:author="Jennifer Donelson" w:date="2023-02-10T14:06:00Z" w:initials="JD">
    <w:p w14:paraId="318C9D64" w14:textId="1EFAEBDA" w:rsidR="007A37FB" w:rsidRDefault="007A37FB">
      <w:pPr>
        <w:pStyle w:val="CommentText"/>
      </w:pPr>
      <w:r>
        <w:rPr>
          <w:rStyle w:val="CommentReference"/>
        </w:rPr>
        <w:annotationRef/>
      </w:r>
      <w:r>
        <w:t>So I think we need to call it this in the paper as this is was physiologists like</w:t>
      </w:r>
    </w:p>
  </w:comment>
  <w:comment w:id="220" w:author="Jennifer Donelson" w:date="2023-02-10T14:08:00Z" w:initials="JD">
    <w:p w14:paraId="43E5603C" w14:textId="2FDDD620" w:rsidR="005A438A" w:rsidRDefault="005A438A">
      <w:pPr>
        <w:pStyle w:val="CommentText"/>
      </w:pPr>
      <w:r>
        <w:rPr>
          <w:rStyle w:val="CommentReference"/>
        </w:rPr>
        <w:annotationRef/>
      </w:r>
      <w:r>
        <w:t xml:space="preserve">What about the air exposures? I would mention why you did not do this </w:t>
      </w:r>
    </w:p>
  </w:comment>
  <w:comment w:id="228" w:author="Jennifer Donelson" w:date="2023-02-10T14:06:00Z" w:initials="JD">
    <w:p w14:paraId="3E47CDB1" w14:textId="77777777" w:rsidR="005A438A" w:rsidRDefault="005A438A" w:rsidP="005A438A">
      <w:pPr>
        <w:pStyle w:val="CommentText"/>
      </w:pPr>
      <w:r>
        <w:rPr>
          <w:rStyle w:val="CommentReference"/>
        </w:rPr>
        <w:annotationRef/>
      </w:r>
      <w:r>
        <w:t>So I think we need to call it this in the paper as this is was physiologists like</w:t>
      </w:r>
    </w:p>
  </w:comment>
  <w:comment w:id="233" w:author="Jennifer Donelson" w:date="2023-02-10T14:06:00Z" w:initials="JD">
    <w:p w14:paraId="3F617015" w14:textId="77777777" w:rsidR="005A438A" w:rsidRDefault="005A438A" w:rsidP="005A438A">
      <w:pPr>
        <w:pStyle w:val="CommentText"/>
      </w:pPr>
      <w:r>
        <w:rPr>
          <w:rStyle w:val="CommentReference"/>
        </w:rPr>
        <w:annotationRef/>
      </w:r>
      <w:r>
        <w:t>So I think we need to call it this in the paper as this is was physiologists like</w:t>
      </w:r>
    </w:p>
  </w:comment>
  <w:comment w:id="236" w:author="Jennifer Donelson" w:date="2023-02-10T14:06:00Z" w:initials="JD">
    <w:p w14:paraId="01DFE03C" w14:textId="77777777" w:rsidR="005A438A" w:rsidRDefault="005A438A" w:rsidP="005A438A">
      <w:pPr>
        <w:pStyle w:val="CommentText"/>
      </w:pPr>
      <w:r>
        <w:rPr>
          <w:rStyle w:val="CommentReference"/>
        </w:rPr>
        <w:annotationRef/>
      </w:r>
      <w:r>
        <w:t>So I think we need to call it this in the paper as this is was physiologists like</w:t>
      </w:r>
    </w:p>
  </w:comment>
  <w:comment w:id="241" w:author="Jennifer Donelson" w:date="2023-02-10T14:06:00Z" w:initials="JD">
    <w:p w14:paraId="14ECC1E9" w14:textId="77777777" w:rsidR="005A438A" w:rsidRDefault="005A438A" w:rsidP="005A438A">
      <w:pPr>
        <w:pStyle w:val="CommentText"/>
      </w:pPr>
      <w:r>
        <w:rPr>
          <w:rStyle w:val="CommentReference"/>
        </w:rPr>
        <w:annotationRef/>
      </w:r>
      <w:r>
        <w:t>So I think we need to call it this in the paper as this is was physiologists like</w:t>
      </w:r>
    </w:p>
  </w:comment>
  <w:comment w:id="253" w:author="Jennifer Donelson" w:date="2023-02-10T14:12:00Z" w:initials="JD">
    <w:p w14:paraId="4CDDF38B" w14:textId="1DADE029" w:rsidR="00F1521C" w:rsidRDefault="00F1521C">
      <w:pPr>
        <w:pStyle w:val="CommentText"/>
      </w:pPr>
      <w:r>
        <w:rPr>
          <w:rStyle w:val="CommentReference"/>
        </w:rPr>
        <w:annotationRef/>
      </w:r>
      <w:r>
        <w:t xml:space="preserve">I think it should always be numeric when it is a unit </w:t>
      </w:r>
    </w:p>
  </w:comment>
  <w:comment w:id="258" w:author="Jennifer Donelson" w:date="2023-02-10T14:06:00Z" w:initials="JD">
    <w:p w14:paraId="20552CA0" w14:textId="77777777" w:rsidR="00F1521C" w:rsidRDefault="00F1521C" w:rsidP="00F1521C">
      <w:pPr>
        <w:pStyle w:val="CommentText"/>
      </w:pPr>
      <w:r>
        <w:rPr>
          <w:rStyle w:val="CommentReference"/>
        </w:rPr>
        <w:annotationRef/>
      </w:r>
      <w:r>
        <w:t>So I think we need to call it this in the paper as this is was physiologists like</w:t>
      </w:r>
    </w:p>
  </w:comment>
  <w:comment w:id="261" w:author="Jennifer Donelson" w:date="2023-02-10T14:12:00Z" w:initials="JD">
    <w:p w14:paraId="7AA478F5" w14:textId="68020B51" w:rsidR="00F1521C" w:rsidRDefault="00F1521C">
      <w:pPr>
        <w:pStyle w:val="CommentText"/>
      </w:pPr>
      <w:r>
        <w:rPr>
          <w:rStyle w:val="CommentReference"/>
        </w:rPr>
        <w:annotationRef/>
      </w:r>
      <w:r>
        <w:t xml:space="preserve">This could be numeric also </w:t>
      </w:r>
    </w:p>
  </w:comment>
  <w:comment w:id="268" w:author="Jennifer Donelson" w:date="2023-02-10T14:14:00Z" w:initials="JD">
    <w:p w14:paraId="39BC2E51" w14:textId="77777777" w:rsidR="00F1521C" w:rsidRDefault="00F1521C">
      <w:pPr>
        <w:pStyle w:val="CommentText"/>
      </w:pPr>
      <w:r>
        <w:rPr>
          <w:rStyle w:val="CommentReference"/>
        </w:rPr>
        <w:annotationRef/>
      </w:r>
      <w:r>
        <w:t xml:space="preserve">I don’t quite get this </w:t>
      </w:r>
    </w:p>
    <w:p w14:paraId="4D0B4C1E" w14:textId="3C7866D5" w:rsidR="00F1521C" w:rsidRDefault="00F1521C">
      <w:pPr>
        <w:pStyle w:val="CommentText"/>
      </w:pPr>
      <w:r>
        <w:t>Is this the fish to respirometer ratio?</w:t>
      </w:r>
    </w:p>
    <w:p w14:paraId="2A3D0F15" w14:textId="7D414BF1" w:rsidR="00F1521C" w:rsidRDefault="00F1521C">
      <w:pPr>
        <w:pStyle w:val="CommentText"/>
      </w:pPr>
      <w:r>
        <w:t xml:space="preserve">I assume you don’t mean 116? This is a big range </w:t>
      </w:r>
    </w:p>
  </w:comment>
  <w:comment w:id="286" w:author="Jennifer Donelson" w:date="2023-02-10T14:18:00Z" w:initials="JD">
    <w:p w14:paraId="090E472E" w14:textId="61035DA9" w:rsidR="00D94801" w:rsidRDefault="00D94801">
      <w:pPr>
        <w:pStyle w:val="CommentText"/>
      </w:pPr>
      <w:r>
        <w:rPr>
          <w:rStyle w:val="CommentReference"/>
        </w:rPr>
        <w:annotationRef/>
      </w:r>
      <w:r>
        <w:t xml:space="preserve">Add  lamonica paper in coral reefs and add the mosquito fish work to show it works in fish </w:t>
      </w:r>
    </w:p>
  </w:comment>
  <w:comment w:id="287" w:author="Jennifer Donelson" w:date="2023-02-10T14:21:00Z" w:initials="JD">
    <w:p w14:paraId="5D2E6B61" w14:textId="04493B69" w:rsidR="00DC4DAE" w:rsidRDefault="00DC4DAE">
      <w:pPr>
        <w:pStyle w:val="CommentText"/>
      </w:pPr>
      <w:r>
        <w:rPr>
          <w:rStyle w:val="CommentReference"/>
        </w:rPr>
        <w:annotationRef/>
      </w:r>
      <w:r>
        <w:t>Please check is was not 0.03mL</w:t>
      </w:r>
    </w:p>
  </w:comment>
  <w:comment w:id="291" w:author="Jennifer Donelson" w:date="2023-02-10T14:17:00Z" w:initials="JD">
    <w:p w14:paraId="472BE281" w14:textId="3C31977E" w:rsidR="00F1521C" w:rsidRDefault="00F1521C">
      <w:pPr>
        <w:pStyle w:val="CommentText"/>
      </w:pPr>
      <w:r>
        <w:rPr>
          <w:rStyle w:val="CommentReference"/>
        </w:rPr>
        <w:annotationRef/>
      </w:r>
      <w:r>
        <w:t>Spell out what the product is here .XX from mung bean</w:t>
      </w:r>
    </w:p>
  </w:comment>
  <w:comment w:id="315" w:author="Jennifer Donelson" w:date="2023-02-10T14:43:00Z" w:initials="JD">
    <w:p w14:paraId="080B036C" w14:textId="2B49750A" w:rsidR="00624A5A" w:rsidRDefault="00624A5A">
      <w:pPr>
        <w:pStyle w:val="CommentText"/>
      </w:pPr>
      <w:r>
        <w:rPr>
          <w:rStyle w:val="CommentReference"/>
        </w:rPr>
        <w:annotationRef/>
      </w:r>
      <w:r>
        <w:t xml:space="preserve">I think this flow better up here </w:t>
      </w:r>
    </w:p>
  </w:comment>
  <w:comment w:id="339" w:author="Jennifer Donelson" w:date="2023-02-10T14:36:00Z" w:initials="JD">
    <w:p w14:paraId="7E4F1818" w14:textId="4DEAD005" w:rsidR="00944091" w:rsidRDefault="00944091">
      <w:pPr>
        <w:pStyle w:val="CommentText"/>
      </w:pPr>
      <w:r>
        <w:rPr>
          <w:rStyle w:val="CommentReference"/>
        </w:rPr>
        <w:annotationRef/>
      </w:r>
      <w:r>
        <w:t xml:space="preserve">Give per reef breakdown </w:t>
      </w:r>
    </w:p>
  </w:comment>
  <w:comment w:id="350" w:author="Jennifer Donelson" w:date="2023-02-10T14:40:00Z" w:initials="JD">
    <w:p w14:paraId="78C019B9" w14:textId="6D94BD2B" w:rsidR="00624A5A" w:rsidRDefault="00624A5A">
      <w:pPr>
        <w:pStyle w:val="CommentText"/>
      </w:pPr>
      <w:r>
        <w:rPr>
          <w:rStyle w:val="CommentReference"/>
        </w:rPr>
        <w:annotationRef/>
      </w:r>
      <w:r>
        <w:t>We checked that none differed by XXX too right?</w:t>
      </w:r>
    </w:p>
  </w:comment>
  <w:comment w:id="363" w:author="Jennifer Donelson" w:date="2023-02-10T14:59:00Z" w:initials="JD">
    <w:p w14:paraId="54B259EB" w14:textId="26FABDDD" w:rsidR="00E353A5" w:rsidRDefault="00E353A5">
      <w:pPr>
        <w:pStyle w:val="CommentText"/>
      </w:pPr>
      <w:r>
        <w:rPr>
          <w:rStyle w:val="CommentReference"/>
        </w:rPr>
        <w:annotationRef/>
      </w:r>
      <w:r>
        <w:t xml:space="preserve">So I feel it is not so clear with the word model below what the testing was. I think you need to add lines that say you called the anova and what that does to ask for statistical differences </w:t>
      </w:r>
    </w:p>
  </w:comment>
  <w:comment w:id="372" w:author="Jennifer Donelson" w:date="2023-02-10T14:44:00Z" w:initials="JD">
    <w:p w14:paraId="48D598B4" w14:textId="634A2BBA" w:rsidR="001C2F17" w:rsidRDefault="001C2F17">
      <w:pPr>
        <w:pStyle w:val="CommentText"/>
      </w:pPr>
      <w:r>
        <w:rPr>
          <w:rStyle w:val="CommentReference"/>
        </w:rPr>
        <w:annotationRef/>
      </w:r>
      <w:r>
        <w:t xml:space="preserve">I an not sure if this is a fair term to use as it is a proxy response… </w:t>
      </w:r>
    </w:p>
  </w:comment>
  <w:comment w:id="381" w:author="Jennifer Donelson" w:date="2023-02-10T14:50:00Z" w:initials="JD">
    <w:p w14:paraId="491D64C6" w14:textId="52E7A944" w:rsidR="0070332D" w:rsidRDefault="0070332D">
      <w:pPr>
        <w:pStyle w:val="CommentText"/>
      </w:pPr>
      <w:r>
        <w:rPr>
          <w:rStyle w:val="CommentReference"/>
        </w:rPr>
        <w:annotationRef/>
      </w:r>
      <w:r>
        <w:t xml:space="preserve">Are they or not… I would remove this </w:t>
      </w:r>
    </w:p>
  </w:comment>
  <w:comment w:id="382" w:author="Jennifer Donelson" w:date="2023-02-10T14:46:00Z" w:initials="JD">
    <w:p w14:paraId="42F12802" w14:textId="39EFB595" w:rsidR="001C2F17" w:rsidRDefault="001C2F17">
      <w:pPr>
        <w:pStyle w:val="CommentText"/>
      </w:pPr>
      <w:r>
        <w:rPr>
          <w:rStyle w:val="CommentReference"/>
        </w:rPr>
        <w:annotationRef/>
      </w:r>
      <w:r>
        <w:t xml:space="preserve">Never defined </w:t>
      </w:r>
    </w:p>
  </w:comment>
  <w:comment w:id="402" w:author="Jennifer Donelson" w:date="2023-02-10T14:37:00Z" w:initials="JD">
    <w:p w14:paraId="32D24388" w14:textId="6C82CE72" w:rsidR="00944091" w:rsidRDefault="00944091">
      <w:pPr>
        <w:pStyle w:val="CommentText"/>
      </w:pPr>
      <w:r>
        <w:rPr>
          <w:rStyle w:val="CommentReference"/>
        </w:rPr>
        <w:annotationRef/>
      </w:r>
      <w:r>
        <w:t xml:space="preserve">This should be up in the methods to me. </w:t>
      </w:r>
    </w:p>
  </w:comment>
  <w:comment w:id="403" w:author="Jennifer Donelson" w:date="2023-02-10T15:00:00Z" w:initials="JD">
    <w:p w14:paraId="60E8506C" w14:textId="77777777" w:rsidR="00097C4F" w:rsidRDefault="00097C4F">
      <w:pPr>
        <w:pStyle w:val="CommentText"/>
      </w:pPr>
      <w:r>
        <w:rPr>
          <w:rStyle w:val="CommentReference"/>
        </w:rPr>
        <w:annotationRef/>
      </w:r>
      <w:r>
        <w:t xml:space="preserve">So I would not have sub headings here either </w:t>
      </w:r>
    </w:p>
    <w:p w14:paraId="2A7B47DE" w14:textId="3948C253" w:rsidR="00097C4F" w:rsidRDefault="00097C4F">
      <w:pPr>
        <w:pStyle w:val="CommentText"/>
      </w:pPr>
      <w:r>
        <w:t>Also I think it should be</w:t>
      </w:r>
      <w:r w:rsidR="00DB5CFD">
        <w:t xml:space="preserve"> ordered</w:t>
      </w:r>
      <w:r>
        <w:t xml:space="preserve"> rest, max and then AS because res</w:t>
      </w:r>
      <w:r w:rsidR="00DB5CFD">
        <w:t>t</w:t>
      </w:r>
      <w:r>
        <w:t xml:space="preserve"> and max make AS. That is the order on the combined figure to me as well</w:t>
      </w:r>
    </w:p>
  </w:comment>
  <w:comment w:id="417" w:author="Jennifer Donelson" w:date="2023-02-14T15:36:00Z" w:initials="JD">
    <w:p w14:paraId="21876400" w14:textId="2D36C82D" w:rsidR="00752F7D" w:rsidRDefault="00752F7D">
      <w:pPr>
        <w:pStyle w:val="CommentText"/>
      </w:pPr>
      <w:r>
        <w:rPr>
          <w:rStyle w:val="CommentReference"/>
        </w:rPr>
        <w:annotationRef/>
      </w:r>
      <w:r>
        <w:t xml:space="preserve">I would lead with the pattern of the results first more than the sig </w:t>
      </w:r>
    </w:p>
  </w:comment>
  <w:comment w:id="548" w:author="Jennifer Donelson" w:date="2023-02-14T15:43:00Z" w:initials="JD">
    <w:p w14:paraId="548A21FD" w14:textId="67B285BF" w:rsidR="00E5780A" w:rsidRDefault="00E5780A">
      <w:pPr>
        <w:pStyle w:val="CommentText"/>
      </w:pPr>
      <w:r>
        <w:rPr>
          <w:rStyle w:val="CommentReference"/>
        </w:rPr>
        <w:annotationRef/>
      </w:r>
      <w:r>
        <w:t>What was sig in this?</w:t>
      </w:r>
    </w:p>
  </w:comment>
  <w:comment w:id="558" w:author="Jennifer Donelson" w:date="2023-02-14T15:50:00Z" w:initials="JD">
    <w:p w14:paraId="23FF88D9" w14:textId="35D86003" w:rsidR="00E5780A" w:rsidRDefault="00E5780A">
      <w:pPr>
        <w:pStyle w:val="CommentText"/>
      </w:pPr>
      <w:r>
        <w:rPr>
          <w:rStyle w:val="CommentReference"/>
        </w:rPr>
        <w:annotationRef/>
      </w:r>
      <w:r>
        <w:t>correct?</w:t>
      </w:r>
    </w:p>
  </w:comment>
  <w:comment w:id="572" w:author="Jennifer Donelson" w:date="2023-02-14T15:36:00Z" w:initials="JD">
    <w:p w14:paraId="28448F51" w14:textId="7E8F4F73" w:rsidR="00752F7D" w:rsidRDefault="00752F7D">
      <w:pPr>
        <w:pStyle w:val="CommentText"/>
      </w:pPr>
      <w:r>
        <w:rPr>
          <w:rStyle w:val="CommentReference"/>
        </w:rPr>
        <w:annotationRef/>
      </w:r>
      <w:r>
        <w:t xml:space="preserve">To me this text is a little not fair since there is no difference between regions, you don’t really then get to break the results down by region </w:t>
      </w:r>
    </w:p>
  </w:comment>
  <w:comment w:id="682" w:author="Jennifer Donelson" w:date="2023-02-14T16:13:00Z" w:initials="JD">
    <w:p w14:paraId="663D9906" w14:textId="4ADE22B8" w:rsidR="00D86BEC" w:rsidRDefault="00D86BEC">
      <w:pPr>
        <w:pStyle w:val="CommentText"/>
      </w:pPr>
      <w:r>
        <w:rPr>
          <w:rStyle w:val="CommentReference"/>
        </w:rPr>
        <w:annotationRef/>
      </w:r>
      <w:r>
        <w:t xml:space="preserve">Is this the right number </w:t>
      </w:r>
    </w:p>
  </w:comment>
  <w:comment w:id="754" w:author="Jennifer Donelson" w:date="2023-02-14T16:24:00Z" w:initials="JD">
    <w:p w14:paraId="3D68E599" w14:textId="15AFB97D" w:rsidR="00504F0E" w:rsidRDefault="00504F0E">
      <w:pPr>
        <w:pStyle w:val="CommentText"/>
      </w:pPr>
      <w:r>
        <w:rPr>
          <w:rStyle w:val="CommentReference"/>
        </w:rPr>
        <w:annotationRef/>
      </w:r>
      <w:r>
        <w:rPr>
          <w:rFonts w:cstheme="minorHAnsi"/>
          <w:lang w:val="en-US"/>
        </w:rPr>
        <w:t>21%comb 31% and 36% combo with 43.5%</w:t>
      </w:r>
    </w:p>
  </w:comment>
  <w:comment w:id="761" w:author="Jennifer Donelson" w:date="2023-02-14T16:22:00Z" w:initials="JD">
    <w:p w14:paraId="674A3FBD" w14:textId="6DC4693F" w:rsidR="00504F0E" w:rsidRDefault="00504F0E">
      <w:pPr>
        <w:pStyle w:val="CommentText"/>
      </w:pPr>
      <w:r>
        <w:rPr>
          <w:rStyle w:val="CommentReference"/>
        </w:rPr>
        <w:annotationRef/>
      </w:r>
      <w:r>
        <w:t xml:space="preserve">This to me can only be the overall sig not per region </w:t>
      </w:r>
    </w:p>
  </w:comment>
  <w:comment w:id="776" w:author="Jennifer Donelson" w:date="2023-02-14T16:26:00Z" w:initials="JD">
    <w:p w14:paraId="011C1887" w14:textId="3D5DF0AC" w:rsidR="00504F0E" w:rsidRDefault="00504F0E">
      <w:pPr>
        <w:pStyle w:val="CommentText"/>
      </w:pPr>
      <w:r>
        <w:rPr>
          <w:rStyle w:val="CommentReference"/>
        </w:rPr>
        <w:annotationRef/>
      </w:r>
      <w:r>
        <w:t xml:space="preserve">Moving up to align with plan in the methods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EA755" w15:done="1"/>
  <w15:commentEx w15:paraId="5BF24F35" w15:done="1"/>
  <w15:commentEx w15:paraId="5538A1F3" w15:done="1"/>
  <w15:commentEx w15:paraId="45FFCC5C" w15:done="1"/>
  <w15:commentEx w15:paraId="2DA12A9C" w15:done="0"/>
  <w15:commentEx w15:paraId="6F792956" w15:done="1"/>
  <w15:commentEx w15:paraId="4499AB41" w15:done="0"/>
  <w15:commentEx w15:paraId="5E7767E7" w15:done="0"/>
  <w15:commentEx w15:paraId="4674CF6E" w15:done="0"/>
  <w15:commentEx w15:paraId="1B778B98" w15:done="1"/>
  <w15:commentEx w15:paraId="7EA3E813" w15:done="1"/>
  <w15:commentEx w15:paraId="1E1CCD47" w15:done="0"/>
  <w15:commentEx w15:paraId="644C5633" w15:done="0"/>
  <w15:commentEx w15:paraId="4F551658" w15:done="0"/>
  <w15:commentEx w15:paraId="51FBE5C6" w15:done="0"/>
  <w15:commentEx w15:paraId="47AAB39F" w15:done="0"/>
  <w15:commentEx w15:paraId="7CC3DC92" w15:done="1"/>
  <w15:commentEx w15:paraId="2B0655EA" w15:done="1"/>
  <w15:commentEx w15:paraId="11FCBC6E" w15:done="1"/>
  <w15:commentEx w15:paraId="71509B03" w15:done="1"/>
  <w15:commentEx w15:paraId="1A198AB4" w15:done="1"/>
  <w15:commentEx w15:paraId="318C9D64" w15:done="1"/>
  <w15:commentEx w15:paraId="43E5603C" w15:done="1"/>
  <w15:commentEx w15:paraId="3E47CDB1" w15:done="1"/>
  <w15:commentEx w15:paraId="3F617015" w15:done="1"/>
  <w15:commentEx w15:paraId="01DFE03C" w15:done="1"/>
  <w15:commentEx w15:paraId="14ECC1E9" w15:done="1"/>
  <w15:commentEx w15:paraId="4CDDF38B" w15:done="1"/>
  <w15:commentEx w15:paraId="20552CA0" w15:done="1"/>
  <w15:commentEx w15:paraId="7AA478F5" w15:done="1"/>
  <w15:commentEx w15:paraId="2A3D0F15" w15:done="0"/>
  <w15:commentEx w15:paraId="090E472E" w15:done="0"/>
  <w15:commentEx w15:paraId="5D2E6B61" w15:done="1"/>
  <w15:commentEx w15:paraId="472BE281" w15:done="0"/>
  <w15:commentEx w15:paraId="080B036C" w15:done="1"/>
  <w15:commentEx w15:paraId="7E4F1818" w15:done="0"/>
  <w15:commentEx w15:paraId="78C019B9" w15:done="0"/>
  <w15:commentEx w15:paraId="54B259EB" w15:done="0"/>
  <w15:commentEx w15:paraId="48D598B4" w15:done="1"/>
  <w15:commentEx w15:paraId="491D64C6" w15:done="1"/>
  <w15:commentEx w15:paraId="42F12802" w15:done="1"/>
  <w15:commentEx w15:paraId="32D24388" w15:done="0"/>
  <w15:commentEx w15:paraId="2A7B47DE" w15:done="0"/>
  <w15:commentEx w15:paraId="21876400" w15:done="0"/>
  <w15:commentEx w15:paraId="548A21FD" w15:done="1"/>
  <w15:commentEx w15:paraId="23FF88D9" w15:done="0"/>
  <w15:commentEx w15:paraId="28448F51" w15:done="0"/>
  <w15:commentEx w15:paraId="663D9906" w15:done="0"/>
  <w15:commentEx w15:paraId="3D68E599" w15:done="0"/>
  <w15:commentEx w15:paraId="674A3FBD" w15:done="0"/>
  <w15:commentEx w15:paraId="011C188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927" w16cex:dateUtc="2023-02-10T02:37:00Z"/>
  <w16cex:commentExtensible w16cex:durableId="2790BA32" w16cex:dateUtc="2023-02-10T02:42:00Z"/>
  <w16cex:commentExtensible w16cex:durableId="2790BB07" w16cex:dateUtc="2023-02-10T02:45:00Z"/>
  <w16cex:commentExtensible w16cex:durableId="2790B9D6" w16cex:dateUtc="2023-02-10T02:40:00Z"/>
  <w16cex:commentExtensible w16cex:durableId="2790BB5E" w16cex:dateUtc="2023-02-10T02:47:00Z"/>
  <w16cex:commentExtensible w16cex:durableId="2790D450" w16cex:dateUtc="2023-02-10T04:33:00Z"/>
  <w16cex:commentExtensible w16cex:durableId="2790C4C4" w16cex:dateUtc="2023-02-10T03:27:00Z"/>
  <w16cex:commentExtensible w16cex:durableId="2790BC3D" w16cex:dateUtc="2023-02-10T02:51:00Z"/>
  <w16cex:commentExtensible w16cex:durableId="2790BC7C" w16cex:dateUtc="2023-02-10T02:52:00Z"/>
  <w16cex:commentExtensible w16cex:durableId="2790C6C9" w16cex:dateUtc="2023-02-10T03:36:00Z"/>
  <w16cex:commentExtensible w16cex:durableId="2790C778" w16cex:dateUtc="2023-02-10T03:39:00Z"/>
  <w16cex:commentExtensible w16cex:durableId="2790C694" w16cex:dateUtc="2023-02-10T03:27:00Z"/>
  <w16cex:commentExtensible w16cex:durableId="2790C698" w16cex:dateUtc="2023-02-10T03:35:00Z"/>
  <w16cex:commentExtensible w16cex:durableId="2790C7A4" w16cex:dateUtc="2023-02-10T03:39:00Z"/>
  <w16cex:commentExtensible w16cex:durableId="2790C693" w16cex:dateUtc="2023-02-10T02:51:00Z"/>
  <w16cex:commentExtensible w16cex:durableId="2790C692" w16cex:dateUtc="2023-02-10T02:52:00Z"/>
  <w16cex:commentExtensible w16cex:durableId="2790D552" w16cex:dateUtc="2023-02-10T04:38:00Z"/>
  <w16cex:commentExtensible w16cex:durableId="2790CC4E" w16cex:dateUtc="2023-02-10T03:59:00Z"/>
  <w16cex:commentExtensible w16cex:durableId="2790CC80" w16cex:dateUtc="2023-02-10T03:59:00Z"/>
  <w16cex:commentExtensible w16cex:durableId="2790C8D9" w16cex:dateUtc="2023-02-10T03:44:00Z"/>
  <w16cex:commentExtensible w16cex:durableId="2790C809" w16cex:dateUtc="2023-02-10T03:41:00Z"/>
  <w16cex:commentExtensible w16cex:durableId="2790CDFE" w16cex:dateUtc="2023-02-10T04:06:00Z"/>
  <w16cex:commentExtensible w16cex:durableId="2790CE5E" w16cex:dateUtc="2023-02-10T04:08:00Z"/>
  <w16cex:commentExtensible w16cex:durableId="2790CE8E" w16cex:dateUtc="2023-02-10T04:06:00Z"/>
  <w16cex:commentExtensible w16cex:durableId="2790CE9E" w16cex:dateUtc="2023-02-10T04:06:00Z"/>
  <w16cex:commentExtensible w16cex:durableId="2790CEA1" w16cex:dateUtc="2023-02-10T04:06:00Z"/>
  <w16cex:commentExtensible w16cex:durableId="2790CEA4" w16cex:dateUtc="2023-02-10T04:06:00Z"/>
  <w16cex:commentExtensible w16cex:durableId="2790CF47" w16cex:dateUtc="2023-02-10T04:12:00Z"/>
  <w16cex:commentExtensible w16cex:durableId="2790CF30" w16cex:dateUtc="2023-02-10T04:06:00Z"/>
  <w16cex:commentExtensible w16cex:durableId="2790CF58" w16cex:dateUtc="2023-02-10T04:12:00Z"/>
  <w16cex:commentExtensible w16cex:durableId="2790CFBB" w16cex:dateUtc="2023-02-10T04:14:00Z"/>
  <w16cex:commentExtensible w16cex:durableId="2790D09D" w16cex:dateUtc="2023-02-10T04:18:00Z"/>
  <w16cex:commentExtensible w16cex:durableId="2790D151" w16cex:dateUtc="2023-02-10T04:21:00Z"/>
  <w16cex:commentExtensible w16cex:durableId="2790D06B" w16cex:dateUtc="2023-02-10T04:17:00Z"/>
  <w16cex:commentExtensible w16cex:durableId="2790D697" w16cex:dateUtc="2023-02-10T04:43:00Z"/>
  <w16cex:commentExtensible w16cex:durableId="2790D4F5" w16cex:dateUtc="2023-02-10T04:36:00Z"/>
  <w16cex:commentExtensible w16cex:durableId="2790D5EB" w16cex:dateUtc="2023-02-10T04:40:00Z"/>
  <w16cex:commentExtensible w16cex:durableId="2790DA4C" w16cex:dateUtc="2023-02-10T04:59:00Z"/>
  <w16cex:commentExtensible w16cex:durableId="2790D6D1" w16cex:dateUtc="2023-02-10T04:44:00Z"/>
  <w16cex:commentExtensible w16cex:durableId="2790D840" w16cex:dateUtc="2023-02-10T04:50:00Z"/>
  <w16cex:commentExtensible w16cex:durableId="2790D756" w16cex:dateUtc="2023-02-10T04:46:00Z"/>
  <w16cex:commentExtensible w16cex:durableId="2790D519" w16cex:dateUtc="2023-02-10T04:37:00Z"/>
  <w16cex:commentExtensible w16cex:durableId="2790DA9D" w16cex:dateUtc="2023-02-10T05:00:00Z"/>
  <w16cex:commentExtensible w16cex:durableId="279628FE" w16cex:dateUtc="2023-02-14T05:36:00Z"/>
  <w16cex:commentExtensible w16cex:durableId="27962AAE" w16cex:dateUtc="2023-02-14T05:43:00Z"/>
  <w16cex:commentExtensible w16cex:durableId="27962C4D" w16cex:dateUtc="2023-02-14T05:50:00Z"/>
  <w16cex:commentExtensible w16cex:durableId="27962919" w16cex:dateUtc="2023-02-14T05:36:00Z"/>
  <w16cex:commentExtensible w16cex:durableId="279631C5" w16cex:dateUtc="2023-02-14T06:13:00Z"/>
  <w16cex:commentExtensible w16cex:durableId="27963438" w16cex:dateUtc="2023-02-14T06:24:00Z"/>
  <w16cex:commentExtensible w16cex:durableId="279633B3" w16cex:dateUtc="2023-02-14T06:22:00Z"/>
  <w16cex:commentExtensible w16cex:durableId="279634A1" w16cex:dateUtc="2023-02-14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EA755" w16cid:durableId="2790B927"/>
  <w16cid:commentId w16cid:paraId="5BF24F35" w16cid:durableId="2790BA32"/>
  <w16cid:commentId w16cid:paraId="5538A1F3" w16cid:durableId="2790BB07"/>
  <w16cid:commentId w16cid:paraId="45FFCC5C" w16cid:durableId="2790B9D6"/>
  <w16cid:commentId w16cid:paraId="2DA12A9C" w16cid:durableId="2790BB5E"/>
  <w16cid:commentId w16cid:paraId="6F792956" w16cid:durableId="2790D450"/>
  <w16cid:commentId w16cid:paraId="4499AB41" w16cid:durableId="2790C4C4"/>
  <w16cid:commentId w16cid:paraId="5E7767E7" w16cid:durableId="2790BC3D"/>
  <w16cid:commentId w16cid:paraId="4674CF6E" w16cid:durableId="2790BC7C"/>
  <w16cid:commentId w16cid:paraId="1B778B98" w16cid:durableId="2790C6C9"/>
  <w16cid:commentId w16cid:paraId="7EA3E813" w16cid:durableId="2790C778"/>
  <w16cid:commentId w16cid:paraId="1E1CCD47" w16cid:durableId="2790C694"/>
  <w16cid:commentId w16cid:paraId="644C5633" w16cid:durableId="2790C698"/>
  <w16cid:commentId w16cid:paraId="4F551658" w16cid:durableId="2790C7A4"/>
  <w16cid:commentId w16cid:paraId="51FBE5C6" w16cid:durableId="2790C693"/>
  <w16cid:commentId w16cid:paraId="47AAB39F" w16cid:durableId="2790C692"/>
  <w16cid:commentId w16cid:paraId="7CC3DC92" w16cid:durableId="2790D552"/>
  <w16cid:commentId w16cid:paraId="2B0655EA" w16cid:durableId="2790CC4E"/>
  <w16cid:commentId w16cid:paraId="11FCBC6E" w16cid:durableId="2790CC80"/>
  <w16cid:commentId w16cid:paraId="71509B03" w16cid:durableId="2790C8D9"/>
  <w16cid:commentId w16cid:paraId="1A198AB4" w16cid:durableId="2790C809"/>
  <w16cid:commentId w16cid:paraId="318C9D64" w16cid:durableId="2790CDFE"/>
  <w16cid:commentId w16cid:paraId="43E5603C" w16cid:durableId="2790CE5E"/>
  <w16cid:commentId w16cid:paraId="3E47CDB1" w16cid:durableId="2790CE8E"/>
  <w16cid:commentId w16cid:paraId="3F617015" w16cid:durableId="2790CE9E"/>
  <w16cid:commentId w16cid:paraId="01DFE03C" w16cid:durableId="2790CEA1"/>
  <w16cid:commentId w16cid:paraId="14ECC1E9" w16cid:durableId="2790CEA4"/>
  <w16cid:commentId w16cid:paraId="4CDDF38B" w16cid:durableId="2790CF47"/>
  <w16cid:commentId w16cid:paraId="20552CA0" w16cid:durableId="2790CF30"/>
  <w16cid:commentId w16cid:paraId="7AA478F5" w16cid:durableId="2790CF58"/>
  <w16cid:commentId w16cid:paraId="2A3D0F15" w16cid:durableId="2790CFBB"/>
  <w16cid:commentId w16cid:paraId="090E472E" w16cid:durableId="2790D09D"/>
  <w16cid:commentId w16cid:paraId="5D2E6B61" w16cid:durableId="2790D151"/>
  <w16cid:commentId w16cid:paraId="472BE281" w16cid:durableId="2790D06B"/>
  <w16cid:commentId w16cid:paraId="080B036C" w16cid:durableId="2790D697"/>
  <w16cid:commentId w16cid:paraId="7E4F1818" w16cid:durableId="2790D4F5"/>
  <w16cid:commentId w16cid:paraId="78C019B9" w16cid:durableId="2790D5EB"/>
  <w16cid:commentId w16cid:paraId="54B259EB" w16cid:durableId="2790DA4C"/>
  <w16cid:commentId w16cid:paraId="48D598B4" w16cid:durableId="2790D6D1"/>
  <w16cid:commentId w16cid:paraId="491D64C6" w16cid:durableId="2790D840"/>
  <w16cid:commentId w16cid:paraId="42F12802" w16cid:durableId="2790D756"/>
  <w16cid:commentId w16cid:paraId="32D24388" w16cid:durableId="2790D519"/>
  <w16cid:commentId w16cid:paraId="2A7B47DE" w16cid:durableId="2790DA9D"/>
  <w16cid:commentId w16cid:paraId="21876400" w16cid:durableId="279628FE"/>
  <w16cid:commentId w16cid:paraId="548A21FD" w16cid:durableId="27962AAE"/>
  <w16cid:commentId w16cid:paraId="23FF88D9" w16cid:durableId="27962C4D"/>
  <w16cid:commentId w16cid:paraId="28448F51" w16cid:durableId="27962919"/>
  <w16cid:commentId w16cid:paraId="663D9906" w16cid:durableId="279631C5"/>
  <w16cid:commentId w16cid:paraId="3D68E599" w16cid:durableId="27963438"/>
  <w16cid:commentId w16cid:paraId="674A3FBD" w16cid:durableId="279633B3"/>
  <w16cid:commentId w16cid:paraId="011C1887" w16cid:durableId="279634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14014213">
    <w:abstractNumId w:val="2"/>
  </w:num>
  <w:num w:numId="2" w16cid:durableId="1236621765">
    <w:abstractNumId w:val="1"/>
  </w:num>
  <w:num w:numId="3" w16cid:durableId="756905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Donelson">
    <w15:presenceInfo w15:providerId="AD" w15:userId="S-1-5-21-789336058-1708537768-854245398-90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69A"/>
    <w:rsid w:val="0000114B"/>
    <w:rsid w:val="00002E5C"/>
    <w:rsid w:val="000059BF"/>
    <w:rsid w:val="00006ABF"/>
    <w:rsid w:val="0001051C"/>
    <w:rsid w:val="000105CE"/>
    <w:rsid w:val="00010FAC"/>
    <w:rsid w:val="0001120A"/>
    <w:rsid w:val="000117DC"/>
    <w:rsid w:val="00017DDE"/>
    <w:rsid w:val="00020CB5"/>
    <w:rsid w:val="000227EB"/>
    <w:rsid w:val="00023028"/>
    <w:rsid w:val="000234FD"/>
    <w:rsid w:val="0002697A"/>
    <w:rsid w:val="00026EB8"/>
    <w:rsid w:val="000279EF"/>
    <w:rsid w:val="00030DDA"/>
    <w:rsid w:val="00033FDE"/>
    <w:rsid w:val="000342CF"/>
    <w:rsid w:val="00034BC6"/>
    <w:rsid w:val="000356B2"/>
    <w:rsid w:val="00035ACF"/>
    <w:rsid w:val="00041B89"/>
    <w:rsid w:val="00043BD6"/>
    <w:rsid w:val="00044042"/>
    <w:rsid w:val="0004467B"/>
    <w:rsid w:val="00044791"/>
    <w:rsid w:val="00044A2A"/>
    <w:rsid w:val="00051EDA"/>
    <w:rsid w:val="00052FE8"/>
    <w:rsid w:val="00054D57"/>
    <w:rsid w:val="00055272"/>
    <w:rsid w:val="00056DB8"/>
    <w:rsid w:val="00060371"/>
    <w:rsid w:val="00060B5A"/>
    <w:rsid w:val="0006369C"/>
    <w:rsid w:val="00063D72"/>
    <w:rsid w:val="00064369"/>
    <w:rsid w:val="00064EF2"/>
    <w:rsid w:val="000651D5"/>
    <w:rsid w:val="0006673D"/>
    <w:rsid w:val="00066817"/>
    <w:rsid w:val="000707AD"/>
    <w:rsid w:val="00071BE1"/>
    <w:rsid w:val="000724FF"/>
    <w:rsid w:val="000727D1"/>
    <w:rsid w:val="00072CBE"/>
    <w:rsid w:val="00076EE4"/>
    <w:rsid w:val="00077394"/>
    <w:rsid w:val="0008566E"/>
    <w:rsid w:val="00086CC5"/>
    <w:rsid w:val="00086FC5"/>
    <w:rsid w:val="00087F5C"/>
    <w:rsid w:val="0009107F"/>
    <w:rsid w:val="00092307"/>
    <w:rsid w:val="00092D73"/>
    <w:rsid w:val="00095105"/>
    <w:rsid w:val="00095701"/>
    <w:rsid w:val="00096CD9"/>
    <w:rsid w:val="000974DF"/>
    <w:rsid w:val="00097659"/>
    <w:rsid w:val="00097AF0"/>
    <w:rsid w:val="00097C4F"/>
    <w:rsid w:val="000A41F2"/>
    <w:rsid w:val="000A667E"/>
    <w:rsid w:val="000A6E9A"/>
    <w:rsid w:val="000B00CF"/>
    <w:rsid w:val="000B2656"/>
    <w:rsid w:val="000B2862"/>
    <w:rsid w:val="000B3A99"/>
    <w:rsid w:val="000B51CA"/>
    <w:rsid w:val="000B5304"/>
    <w:rsid w:val="000B61D4"/>
    <w:rsid w:val="000B6389"/>
    <w:rsid w:val="000C169A"/>
    <w:rsid w:val="000C23A4"/>
    <w:rsid w:val="000C353F"/>
    <w:rsid w:val="000C46F1"/>
    <w:rsid w:val="000C4A51"/>
    <w:rsid w:val="000C5C17"/>
    <w:rsid w:val="000C6DF9"/>
    <w:rsid w:val="000D103C"/>
    <w:rsid w:val="000D1B6D"/>
    <w:rsid w:val="000D1FD6"/>
    <w:rsid w:val="000D5BB8"/>
    <w:rsid w:val="000D6475"/>
    <w:rsid w:val="000D76B1"/>
    <w:rsid w:val="000E2458"/>
    <w:rsid w:val="000E2D78"/>
    <w:rsid w:val="000E40DE"/>
    <w:rsid w:val="000E4443"/>
    <w:rsid w:val="000E4522"/>
    <w:rsid w:val="000E466D"/>
    <w:rsid w:val="000E64AB"/>
    <w:rsid w:val="000E7E54"/>
    <w:rsid w:val="000F011D"/>
    <w:rsid w:val="000F1829"/>
    <w:rsid w:val="000F2E21"/>
    <w:rsid w:val="000F4D05"/>
    <w:rsid w:val="000F55B9"/>
    <w:rsid w:val="000F61B7"/>
    <w:rsid w:val="000F639C"/>
    <w:rsid w:val="000F6432"/>
    <w:rsid w:val="000F7D70"/>
    <w:rsid w:val="00101B93"/>
    <w:rsid w:val="00101FBC"/>
    <w:rsid w:val="001035F3"/>
    <w:rsid w:val="00104B1B"/>
    <w:rsid w:val="0010579E"/>
    <w:rsid w:val="00105DC1"/>
    <w:rsid w:val="00107DF8"/>
    <w:rsid w:val="00114599"/>
    <w:rsid w:val="00114DED"/>
    <w:rsid w:val="00115537"/>
    <w:rsid w:val="0011624C"/>
    <w:rsid w:val="0012085B"/>
    <w:rsid w:val="00121484"/>
    <w:rsid w:val="001215A9"/>
    <w:rsid w:val="0012292D"/>
    <w:rsid w:val="001229A8"/>
    <w:rsid w:val="0012382D"/>
    <w:rsid w:val="00123954"/>
    <w:rsid w:val="00126C3B"/>
    <w:rsid w:val="001271F5"/>
    <w:rsid w:val="00127EFE"/>
    <w:rsid w:val="00130DE4"/>
    <w:rsid w:val="00130F97"/>
    <w:rsid w:val="00131D12"/>
    <w:rsid w:val="00132A05"/>
    <w:rsid w:val="00132D7E"/>
    <w:rsid w:val="00135993"/>
    <w:rsid w:val="001360EB"/>
    <w:rsid w:val="001378C9"/>
    <w:rsid w:val="00141CC2"/>
    <w:rsid w:val="00142A74"/>
    <w:rsid w:val="00143F68"/>
    <w:rsid w:val="00144E50"/>
    <w:rsid w:val="001469A7"/>
    <w:rsid w:val="001470E0"/>
    <w:rsid w:val="0015099D"/>
    <w:rsid w:val="00153B19"/>
    <w:rsid w:val="00154948"/>
    <w:rsid w:val="00156B17"/>
    <w:rsid w:val="00156D4C"/>
    <w:rsid w:val="001573BD"/>
    <w:rsid w:val="00161843"/>
    <w:rsid w:val="00161AFE"/>
    <w:rsid w:val="0016305C"/>
    <w:rsid w:val="00163CA0"/>
    <w:rsid w:val="0016410A"/>
    <w:rsid w:val="00164449"/>
    <w:rsid w:val="0016671A"/>
    <w:rsid w:val="00174D49"/>
    <w:rsid w:val="0018016A"/>
    <w:rsid w:val="001807DD"/>
    <w:rsid w:val="00180915"/>
    <w:rsid w:val="00180A9A"/>
    <w:rsid w:val="0018332E"/>
    <w:rsid w:val="00185EF7"/>
    <w:rsid w:val="0018769C"/>
    <w:rsid w:val="0019026D"/>
    <w:rsid w:val="00190355"/>
    <w:rsid w:val="001904A4"/>
    <w:rsid w:val="001916D4"/>
    <w:rsid w:val="001927A9"/>
    <w:rsid w:val="001934C5"/>
    <w:rsid w:val="00193A7A"/>
    <w:rsid w:val="00194015"/>
    <w:rsid w:val="001944F6"/>
    <w:rsid w:val="00196854"/>
    <w:rsid w:val="0019798D"/>
    <w:rsid w:val="00197ECD"/>
    <w:rsid w:val="001A14BA"/>
    <w:rsid w:val="001B0A76"/>
    <w:rsid w:val="001B0BE7"/>
    <w:rsid w:val="001B199C"/>
    <w:rsid w:val="001B2621"/>
    <w:rsid w:val="001B27F4"/>
    <w:rsid w:val="001B2F13"/>
    <w:rsid w:val="001B399E"/>
    <w:rsid w:val="001C0F75"/>
    <w:rsid w:val="001C197C"/>
    <w:rsid w:val="001C2F17"/>
    <w:rsid w:val="001C4785"/>
    <w:rsid w:val="001C5E12"/>
    <w:rsid w:val="001C7E6D"/>
    <w:rsid w:val="001D0F4A"/>
    <w:rsid w:val="001D1251"/>
    <w:rsid w:val="001D1D57"/>
    <w:rsid w:val="001D374E"/>
    <w:rsid w:val="001D6149"/>
    <w:rsid w:val="001D7062"/>
    <w:rsid w:val="001D71D0"/>
    <w:rsid w:val="001D77C7"/>
    <w:rsid w:val="001D7E4E"/>
    <w:rsid w:val="001D7E51"/>
    <w:rsid w:val="001E0CE3"/>
    <w:rsid w:val="001E0E84"/>
    <w:rsid w:val="001E31D5"/>
    <w:rsid w:val="001E3715"/>
    <w:rsid w:val="001E4B90"/>
    <w:rsid w:val="001E63CA"/>
    <w:rsid w:val="001E7890"/>
    <w:rsid w:val="001F4139"/>
    <w:rsid w:val="001F4A68"/>
    <w:rsid w:val="001F71ED"/>
    <w:rsid w:val="001F750B"/>
    <w:rsid w:val="001F75B8"/>
    <w:rsid w:val="001F76A3"/>
    <w:rsid w:val="0020022D"/>
    <w:rsid w:val="0020306C"/>
    <w:rsid w:val="00203E16"/>
    <w:rsid w:val="0020483F"/>
    <w:rsid w:val="00205D4B"/>
    <w:rsid w:val="00206877"/>
    <w:rsid w:val="00210FCC"/>
    <w:rsid w:val="00212945"/>
    <w:rsid w:val="0021369E"/>
    <w:rsid w:val="002141EF"/>
    <w:rsid w:val="0021571D"/>
    <w:rsid w:val="00216DD0"/>
    <w:rsid w:val="00220A77"/>
    <w:rsid w:val="00220FDF"/>
    <w:rsid w:val="00221000"/>
    <w:rsid w:val="00221D6A"/>
    <w:rsid w:val="002238EC"/>
    <w:rsid w:val="00224B15"/>
    <w:rsid w:val="00225366"/>
    <w:rsid w:val="00225F61"/>
    <w:rsid w:val="00230459"/>
    <w:rsid w:val="002344B7"/>
    <w:rsid w:val="002348D3"/>
    <w:rsid w:val="00234E7E"/>
    <w:rsid w:val="002372D0"/>
    <w:rsid w:val="0023744D"/>
    <w:rsid w:val="002378DB"/>
    <w:rsid w:val="0024019E"/>
    <w:rsid w:val="00244D35"/>
    <w:rsid w:val="00245EF9"/>
    <w:rsid w:val="00247B62"/>
    <w:rsid w:val="0025011F"/>
    <w:rsid w:val="00252034"/>
    <w:rsid w:val="00252ED1"/>
    <w:rsid w:val="0025337E"/>
    <w:rsid w:val="0025406C"/>
    <w:rsid w:val="002547C3"/>
    <w:rsid w:val="00255B38"/>
    <w:rsid w:val="00257B85"/>
    <w:rsid w:val="00260BCB"/>
    <w:rsid w:val="00261094"/>
    <w:rsid w:val="0026187B"/>
    <w:rsid w:val="00262CFC"/>
    <w:rsid w:val="00263CEF"/>
    <w:rsid w:val="00266F80"/>
    <w:rsid w:val="00270045"/>
    <w:rsid w:val="0027011E"/>
    <w:rsid w:val="002708EE"/>
    <w:rsid w:val="00274405"/>
    <w:rsid w:val="00274DAE"/>
    <w:rsid w:val="0027622D"/>
    <w:rsid w:val="0027733D"/>
    <w:rsid w:val="0027788D"/>
    <w:rsid w:val="00277B66"/>
    <w:rsid w:val="00277FC5"/>
    <w:rsid w:val="00281616"/>
    <w:rsid w:val="00282F9E"/>
    <w:rsid w:val="00285C0D"/>
    <w:rsid w:val="0028772D"/>
    <w:rsid w:val="002903B6"/>
    <w:rsid w:val="00290477"/>
    <w:rsid w:val="00290C5D"/>
    <w:rsid w:val="002920FB"/>
    <w:rsid w:val="0029417B"/>
    <w:rsid w:val="00294559"/>
    <w:rsid w:val="00294D2B"/>
    <w:rsid w:val="002958D5"/>
    <w:rsid w:val="0029619B"/>
    <w:rsid w:val="002968AF"/>
    <w:rsid w:val="00296B11"/>
    <w:rsid w:val="00296ECE"/>
    <w:rsid w:val="002A060D"/>
    <w:rsid w:val="002A0D3E"/>
    <w:rsid w:val="002A1399"/>
    <w:rsid w:val="002A24B3"/>
    <w:rsid w:val="002A25C7"/>
    <w:rsid w:val="002A63E8"/>
    <w:rsid w:val="002A6B42"/>
    <w:rsid w:val="002B0C83"/>
    <w:rsid w:val="002B0C93"/>
    <w:rsid w:val="002B3CCE"/>
    <w:rsid w:val="002C0E4A"/>
    <w:rsid w:val="002C15DF"/>
    <w:rsid w:val="002C2249"/>
    <w:rsid w:val="002C365A"/>
    <w:rsid w:val="002C3F95"/>
    <w:rsid w:val="002C4BA7"/>
    <w:rsid w:val="002C646E"/>
    <w:rsid w:val="002D46F4"/>
    <w:rsid w:val="002D490C"/>
    <w:rsid w:val="002D6481"/>
    <w:rsid w:val="002E0704"/>
    <w:rsid w:val="002E0ED5"/>
    <w:rsid w:val="002E101D"/>
    <w:rsid w:val="002E2A8A"/>
    <w:rsid w:val="002E3052"/>
    <w:rsid w:val="002E6250"/>
    <w:rsid w:val="002E6423"/>
    <w:rsid w:val="002E764B"/>
    <w:rsid w:val="002F2F1D"/>
    <w:rsid w:val="002F42C1"/>
    <w:rsid w:val="002F4671"/>
    <w:rsid w:val="003001E3"/>
    <w:rsid w:val="00300C16"/>
    <w:rsid w:val="0030219A"/>
    <w:rsid w:val="00302F59"/>
    <w:rsid w:val="003078FF"/>
    <w:rsid w:val="00312DC1"/>
    <w:rsid w:val="0031542C"/>
    <w:rsid w:val="00316817"/>
    <w:rsid w:val="00320265"/>
    <w:rsid w:val="003230F2"/>
    <w:rsid w:val="00330189"/>
    <w:rsid w:val="003340E6"/>
    <w:rsid w:val="00335D3C"/>
    <w:rsid w:val="00335EA9"/>
    <w:rsid w:val="003371B1"/>
    <w:rsid w:val="00340C0A"/>
    <w:rsid w:val="00341629"/>
    <w:rsid w:val="0034256D"/>
    <w:rsid w:val="00342F73"/>
    <w:rsid w:val="00343071"/>
    <w:rsid w:val="00344717"/>
    <w:rsid w:val="0034677F"/>
    <w:rsid w:val="00346FE9"/>
    <w:rsid w:val="00351CBC"/>
    <w:rsid w:val="00351D68"/>
    <w:rsid w:val="00352612"/>
    <w:rsid w:val="00356ADC"/>
    <w:rsid w:val="0035754A"/>
    <w:rsid w:val="00360EF3"/>
    <w:rsid w:val="0036170D"/>
    <w:rsid w:val="003639C8"/>
    <w:rsid w:val="0036420C"/>
    <w:rsid w:val="0036748D"/>
    <w:rsid w:val="003704AD"/>
    <w:rsid w:val="00370E97"/>
    <w:rsid w:val="003717BF"/>
    <w:rsid w:val="0037413A"/>
    <w:rsid w:val="00375B8C"/>
    <w:rsid w:val="003773FE"/>
    <w:rsid w:val="00381E9D"/>
    <w:rsid w:val="00382599"/>
    <w:rsid w:val="00387103"/>
    <w:rsid w:val="00392922"/>
    <w:rsid w:val="00394A71"/>
    <w:rsid w:val="00394B41"/>
    <w:rsid w:val="003950AF"/>
    <w:rsid w:val="0039663F"/>
    <w:rsid w:val="003A57A2"/>
    <w:rsid w:val="003A57C0"/>
    <w:rsid w:val="003A5AA4"/>
    <w:rsid w:val="003A6897"/>
    <w:rsid w:val="003B249C"/>
    <w:rsid w:val="003B2FC5"/>
    <w:rsid w:val="003B3047"/>
    <w:rsid w:val="003B5E71"/>
    <w:rsid w:val="003B62DD"/>
    <w:rsid w:val="003B640C"/>
    <w:rsid w:val="003B70BC"/>
    <w:rsid w:val="003C00A2"/>
    <w:rsid w:val="003C04C1"/>
    <w:rsid w:val="003C3E88"/>
    <w:rsid w:val="003C60AB"/>
    <w:rsid w:val="003C6661"/>
    <w:rsid w:val="003C678B"/>
    <w:rsid w:val="003C775A"/>
    <w:rsid w:val="003C7AE4"/>
    <w:rsid w:val="003D0763"/>
    <w:rsid w:val="003D0B01"/>
    <w:rsid w:val="003D40D8"/>
    <w:rsid w:val="003D4771"/>
    <w:rsid w:val="003D4FCA"/>
    <w:rsid w:val="003D5078"/>
    <w:rsid w:val="003D55FE"/>
    <w:rsid w:val="003D59CF"/>
    <w:rsid w:val="003D6EBC"/>
    <w:rsid w:val="003E16CA"/>
    <w:rsid w:val="003E3003"/>
    <w:rsid w:val="003E6469"/>
    <w:rsid w:val="003E7A9A"/>
    <w:rsid w:val="003F0C90"/>
    <w:rsid w:val="003F0DED"/>
    <w:rsid w:val="003F30DD"/>
    <w:rsid w:val="003F3A8B"/>
    <w:rsid w:val="003F5726"/>
    <w:rsid w:val="003F59ED"/>
    <w:rsid w:val="003F5C3C"/>
    <w:rsid w:val="00400FF6"/>
    <w:rsid w:val="00402790"/>
    <w:rsid w:val="00404BAD"/>
    <w:rsid w:val="004052FE"/>
    <w:rsid w:val="004054C0"/>
    <w:rsid w:val="00405C8A"/>
    <w:rsid w:val="00406EAD"/>
    <w:rsid w:val="00407485"/>
    <w:rsid w:val="00407E8E"/>
    <w:rsid w:val="00410C26"/>
    <w:rsid w:val="00410D1B"/>
    <w:rsid w:val="00410DD9"/>
    <w:rsid w:val="00412E27"/>
    <w:rsid w:val="00414F1D"/>
    <w:rsid w:val="0041500A"/>
    <w:rsid w:val="0041505F"/>
    <w:rsid w:val="0041658F"/>
    <w:rsid w:val="00417408"/>
    <w:rsid w:val="00420944"/>
    <w:rsid w:val="00420B61"/>
    <w:rsid w:val="00420B6A"/>
    <w:rsid w:val="00421E2E"/>
    <w:rsid w:val="00425481"/>
    <w:rsid w:val="00426F37"/>
    <w:rsid w:val="004311FB"/>
    <w:rsid w:val="004316AB"/>
    <w:rsid w:val="00431965"/>
    <w:rsid w:val="0043229F"/>
    <w:rsid w:val="004326B4"/>
    <w:rsid w:val="00433E78"/>
    <w:rsid w:val="004356E4"/>
    <w:rsid w:val="00436520"/>
    <w:rsid w:val="0043709D"/>
    <w:rsid w:val="0044142F"/>
    <w:rsid w:val="0044302C"/>
    <w:rsid w:val="004432FB"/>
    <w:rsid w:val="0044419D"/>
    <w:rsid w:val="00445CB9"/>
    <w:rsid w:val="004464CD"/>
    <w:rsid w:val="00447011"/>
    <w:rsid w:val="004501D8"/>
    <w:rsid w:val="00451722"/>
    <w:rsid w:val="00452623"/>
    <w:rsid w:val="00452F8D"/>
    <w:rsid w:val="00453A60"/>
    <w:rsid w:val="00454427"/>
    <w:rsid w:val="00456B2B"/>
    <w:rsid w:val="00456C63"/>
    <w:rsid w:val="00456DD3"/>
    <w:rsid w:val="00457DDB"/>
    <w:rsid w:val="00460B79"/>
    <w:rsid w:val="00461BAD"/>
    <w:rsid w:val="0046446A"/>
    <w:rsid w:val="00464BB0"/>
    <w:rsid w:val="004668D3"/>
    <w:rsid w:val="00474375"/>
    <w:rsid w:val="00477EC8"/>
    <w:rsid w:val="00482934"/>
    <w:rsid w:val="0048335B"/>
    <w:rsid w:val="00483C84"/>
    <w:rsid w:val="00484036"/>
    <w:rsid w:val="00485A45"/>
    <w:rsid w:val="00486715"/>
    <w:rsid w:val="00486A2E"/>
    <w:rsid w:val="00486F92"/>
    <w:rsid w:val="0048725E"/>
    <w:rsid w:val="004926A2"/>
    <w:rsid w:val="00493956"/>
    <w:rsid w:val="00493A63"/>
    <w:rsid w:val="004940E2"/>
    <w:rsid w:val="004A3B76"/>
    <w:rsid w:val="004A7107"/>
    <w:rsid w:val="004A7868"/>
    <w:rsid w:val="004B1ED8"/>
    <w:rsid w:val="004B1F71"/>
    <w:rsid w:val="004B2323"/>
    <w:rsid w:val="004B284A"/>
    <w:rsid w:val="004B32D3"/>
    <w:rsid w:val="004B4076"/>
    <w:rsid w:val="004B5953"/>
    <w:rsid w:val="004B61FB"/>
    <w:rsid w:val="004B7162"/>
    <w:rsid w:val="004C05EF"/>
    <w:rsid w:val="004C3B3E"/>
    <w:rsid w:val="004C43AF"/>
    <w:rsid w:val="004D1BF4"/>
    <w:rsid w:val="004D419D"/>
    <w:rsid w:val="004D4E03"/>
    <w:rsid w:val="004D4E39"/>
    <w:rsid w:val="004D5760"/>
    <w:rsid w:val="004D71F7"/>
    <w:rsid w:val="004D7888"/>
    <w:rsid w:val="004E1C1C"/>
    <w:rsid w:val="004E2117"/>
    <w:rsid w:val="004E4A67"/>
    <w:rsid w:val="004E6741"/>
    <w:rsid w:val="004E6808"/>
    <w:rsid w:val="004E7B54"/>
    <w:rsid w:val="004E7CB4"/>
    <w:rsid w:val="004F0777"/>
    <w:rsid w:val="00500D27"/>
    <w:rsid w:val="00503AAF"/>
    <w:rsid w:val="00504C4F"/>
    <w:rsid w:val="00504F0E"/>
    <w:rsid w:val="005102C1"/>
    <w:rsid w:val="005132E6"/>
    <w:rsid w:val="00515471"/>
    <w:rsid w:val="00515FAD"/>
    <w:rsid w:val="0051655E"/>
    <w:rsid w:val="00520708"/>
    <w:rsid w:val="00521B26"/>
    <w:rsid w:val="00521FCC"/>
    <w:rsid w:val="00522EA4"/>
    <w:rsid w:val="00522F64"/>
    <w:rsid w:val="00523120"/>
    <w:rsid w:val="0052336F"/>
    <w:rsid w:val="0052339C"/>
    <w:rsid w:val="0052415F"/>
    <w:rsid w:val="00525AE5"/>
    <w:rsid w:val="00526A80"/>
    <w:rsid w:val="00530D58"/>
    <w:rsid w:val="00534CDE"/>
    <w:rsid w:val="00534F81"/>
    <w:rsid w:val="005354DC"/>
    <w:rsid w:val="005361E6"/>
    <w:rsid w:val="0054050E"/>
    <w:rsid w:val="00540A06"/>
    <w:rsid w:val="00541612"/>
    <w:rsid w:val="0054372C"/>
    <w:rsid w:val="00544385"/>
    <w:rsid w:val="005452D2"/>
    <w:rsid w:val="00546E19"/>
    <w:rsid w:val="0055034B"/>
    <w:rsid w:val="00550380"/>
    <w:rsid w:val="005504EC"/>
    <w:rsid w:val="0055379D"/>
    <w:rsid w:val="00554169"/>
    <w:rsid w:val="005543D7"/>
    <w:rsid w:val="00554D6A"/>
    <w:rsid w:val="0055669B"/>
    <w:rsid w:val="00560902"/>
    <w:rsid w:val="005635B3"/>
    <w:rsid w:val="00564186"/>
    <w:rsid w:val="00565E42"/>
    <w:rsid w:val="00566056"/>
    <w:rsid w:val="0057005A"/>
    <w:rsid w:val="00570EDE"/>
    <w:rsid w:val="0057131A"/>
    <w:rsid w:val="00571BB6"/>
    <w:rsid w:val="00572F24"/>
    <w:rsid w:val="00581620"/>
    <w:rsid w:val="00582907"/>
    <w:rsid w:val="00582EB8"/>
    <w:rsid w:val="005855FB"/>
    <w:rsid w:val="00586CAD"/>
    <w:rsid w:val="0059077C"/>
    <w:rsid w:val="00591149"/>
    <w:rsid w:val="00591C53"/>
    <w:rsid w:val="005929CB"/>
    <w:rsid w:val="00593E0A"/>
    <w:rsid w:val="00593EF8"/>
    <w:rsid w:val="00597906"/>
    <w:rsid w:val="00597FED"/>
    <w:rsid w:val="005A005B"/>
    <w:rsid w:val="005A1743"/>
    <w:rsid w:val="005A1DEE"/>
    <w:rsid w:val="005A3BDB"/>
    <w:rsid w:val="005A438A"/>
    <w:rsid w:val="005A5201"/>
    <w:rsid w:val="005A5785"/>
    <w:rsid w:val="005A5897"/>
    <w:rsid w:val="005A758D"/>
    <w:rsid w:val="005B1D02"/>
    <w:rsid w:val="005B2247"/>
    <w:rsid w:val="005B2938"/>
    <w:rsid w:val="005B39C0"/>
    <w:rsid w:val="005B3CBD"/>
    <w:rsid w:val="005B609A"/>
    <w:rsid w:val="005C057D"/>
    <w:rsid w:val="005C109D"/>
    <w:rsid w:val="005C25B9"/>
    <w:rsid w:val="005C3387"/>
    <w:rsid w:val="005C66D1"/>
    <w:rsid w:val="005C6AAE"/>
    <w:rsid w:val="005D2775"/>
    <w:rsid w:val="005D48B1"/>
    <w:rsid w:val="005D612A"/>
    <w:rsid w:val="005D6514"/>
    <w:rsid w:val="005D7531"/>
    <w:rsid w:val="005D7792"/>
    <w:rsid w:val="005D78F3"/>
    <w:rsid w:val="005E04E3"/>
    <w:rsid w:val="005E0FBB"/>
    <w:rsid w:val="005E208B"/>
    <w:rsid w:val="005E230F"/>
    <w:rsid w:val="005E4481"/>
    <w:rsid w:val="005E4BA4"/>
    <w:rsid w:val="005F7472"/>
    <w:rsid w:val="00601457"/>
    <w:rsid w:val="0060207B"/>
    <w:rsid w:val="006032C7"/>
    <w:rsid w:val="00603B1B"/>
    <w:rsid w:val="00603BBF"/>
    <w:rsid w:val="00604379"/>
    <w:rsid w:val="006048C7"/>
    <w:rsid w:val="006055BA"/>
    <w:rsid w:val="00605F9D"/>
    <w:rsid w:val="0060656C"/>
    <w:rsid w:val="006129A6"/>
    <w:rsid w:val="00612B70"/>
    <w:rsid w:val="00613B51"/>
    <w:rsid w:val="00614FBF"/>
    <w:rsid w:val="006159A4"/>
    <w:rsid w:val="006160B5"/>
    <w:rsid w:val="00617DD8"/>
    <w:rsid w:val="00620D7D"/>
    <w:rsid w:val="00623126"/>
    <w:rsid w:val="00624276"/>
    <w:rsid w:val="006249FD"/>
    <w:rsid w:val="00624A5A"/>
    <w:rsid w:val="006266DB"/>
    <w:rsid w:val="00627723"/>
    <w:rsid w:val="00633057"/>
    <w:rsid w:val="00633777"/>
    <w:rsid w:val="00634CC8"/>
    <w:rsid w:val="00635010"/>
    <w:rsid w:val="00642412"/>
    <w:rsid w:val="00642482"/>
    <w:rsid w:val="00644E21"/>
    <w:rsid w:val="00645873"/>
    <w:rsid w:val="0064693A"/>
    <w:rsid w:val="00655E5E"/>
    <w:rsid w:val="00661F63"/>
    <w:rsid w:val="00664068"/>
    <w:rsid w:val="00664CB5"/>
    <w:rsid w:val="006678A0"/>
    <w:rsid w:val="006731E4"/>
    <w:rsid w:val="00673444"/>
    <w:rsid w:val="00674324"/>
    <w:rsid w:val="006806A3"/>
    <w:rsid w:val="00682BB3"/>
    <w:rsid w:val="00683503"/>
    <w:rsid w:val="00686330"/>
    <w:rsid w:val="0068736D"/>
    <w:rsid w:val="0069042B"/>
    <w:rsid w:val="00692E14"/>
    <w:rsid w:val="0069409A"/>
    <w:rsid w:val="00694137"/>
    <w:rsid w:val="006956F3"/>
    <w:rsid w:val="006A073E"/>
    <w:rsid w:val="006A29C5"/>
    <w:rsid w:val="006A2FE6"/>
    <w:rsid w:val="006A36BC"/>
    <w:rsid w:val="006A3D93"/>
    <w:rsid w:val="006A4775"/>
    <w:rsid w:val="006A488B"/>
    <w:rsid w:val="006A4C24"/>
    <w:rsid w:val="006A5DF6"/>
    <w:rsid w:val="006A60E0"/>
    <w:rsid w:val="006A68E5"/>
    <w:rsid w:val="006B09BF"/>
    <w:rsid w:val="006B2C64"/>
    <w:rsid w:val="006B34F1"/>
    <w:rsid w:val="006B3E00"/>
    <w:rsid w:val="006B4973"/>
    <w:rsid w:val="006B522E"/>
    <w:rsid w:val="006B7B94"/>
    <w:rsid w:val="006B7ED1"/>
    <w:rsid w:val="006C6D75"/>
    <w:rsid w:val="006C722E"/>
    <w:rsid w:val="006C7F26"/>
    <w:rsid w:val="006D1233"/>
    <w:rsid w:val="006D1437"/>
    <w:rsid w:val="006D1B64"/>
    <w:rsid w:val="006D22EA"/>
    <w:rsid w:val="006D4319"/>
    <w:rsid w:val="006D62C5"/>
    <w:rsid w:val="006E0AC3"/>
    <w:rsid w:val="006E1411"/>
    <w:rsid w:val="006E1638"/>
    <w:rsid w:val="006E29D5"/>
    <w:rsid w:val="006E3A5A"/>
    <w:rsid w:val="006E47A2"/>
    <w:rsid w:val="006E5093"/>
    <w:rsid w:val="006E5434"/>
    <w:rsid w:val="006E5EAE"/>
    <w:rsid w:val="006E6F6D"/>
    <w:rsid w:val="006E7046"/>
    <w:rsid w:val="006F072C"/>
    <w:rsid w:val="006F19FF"/>
    <w:rsid w:val="006F3534"/>
    <w:rsid w:val="006F4AFA"/>
    <w:rsid w:val="006F60AF"/>
    <w:rsid w:val="007000D5"/>
    <w:rsid w:val="0070332D"/>
    <w:rsid w:val="00705DCB"/>
    <w:rsid w:val="007063CE"/>
    <w:rsid w:val="00711A83"/>
    <w:rsid w:val="00712990"/>
    <w:rsid w:val="00712B3B"/>
    <w:rsid w:val="00714B77"/>
    <w:rsid w:val="0071634D"/>
    <w:rsid w:val="00717766"/>
    <w:rsid w:val="00717E97"/>
    <w:rsid w:val="00722326"/>
    <w:rsid w:val="00722B77"/>
    <w:rsid w:val="007243B4"/>
    <w:rsid w:val="0072544B"/>
    <w:rsid w:val="007271C5"/>
    <w:rsid w:val="00730DF2"/>
    <w:rsid w:val="0073446D"/>
    <w:rsid w:val="00734E3F"/>
    <w:rsid w:val="0073572C"/>
    <w:rsid w:val="00736573"/>
    <w:rsid w:val="00737342"/>
    <w:rsid w:val="00737AFB"/>
    <w:rsid w:val="007412CC"/>
    <w:rsid w:val="007440DE"/>
    <w:rsid w:val="0074643A"/>
    <w:rsid w:val="007466E0"/>
    <w:rsid w:val="00746C49"/>
    <w:rsid w:val="007471B8"/>
    <w:rsid w:val="0075056E"/>
    <w:rsid w:val="00752138"/>
    <w:rsid w:val="00752F7D"/>
    <w:rsid w:val="00754404"/>
    <w:rsid w:val="007552A5"/>
    <w:rsid w:val="007552DF"/>
    <w:rsid w:val="007560D5"/>
    <w:rsid w:val="00756953"/>
    <w:rsid w:val="00757C42"/>
    <w:rsid w:val="00762B7A"/>
    <w:rsid w:val="007639F5"/>
    <w:rsid w:val="00763C4F"/>
    <w:rsid w:val="007644BD"/>
    <w:rsid w:val="00770A56"/>
    <w:rsid w:val="00773D25"/>
    <w:rsid w:val="00775FF0"/>
    <w:rsid w:val="00776C23"/>
    <w:rsid w:val="007776F4"/>
    <w:rsid w:val="00780494"/>
    <w:rsid w:val="00783002"/>
    <w:rsid w:val="00784A35"/>
    <w:rsid w:val="007858AC"/>
    <w:rsid w:val="00785A57"/>
    <w:rsid w:val="00786366"/>
    <w:rsid w:val="00787209"/>
    <w:rsid w:val="00787A93"/>
    <w:rsid w:val="00790BDA"/>
    <w:rsid w:val="00792DC5"/>
    <w:rsid w:val="00795C2B"/>
    <w:rsid w:val="00796005"/>
    <w:rsid w:val="00796013"/>
    <w:rsid w:val="007A1D13"/>
    <w:rsid w:val="007A1F4C"/>
    <w:rsid w:val="007A37FB"/>
    <w:rsid w:val="007A4661"/>
    <w:rsid w:val="007A46C0"/>
    <w:rsid w:val="007A5CAA"/>
    <w:rsid w:val="007B1604"/>
    <w:rsid w:val="007B2094"/>
    <w:rsid w:val="007B2A38"/>
    <w:rsid w:val="007B2FEF"/>
    <w:rsid w:val="007B4B8E"/>
    <w:rsid w:val="007B725B"/>
    <w:rsid w:val="007B7CF0"/>
    <w:rsid w:val="007B7D85"/>
    <w:rsid w:val="007C2234"/>
    <w:rsid w:val="007C29BC"/>
    <w:rsid w:val="007C2FFC"/>
    <w:rsid w:val="007D4816"/>
    <w:rsid w:val="007D4A3A"/>
    <w:rsid w:val="007D66F1"/>
    <w:rsid w:val="007D6DB0"/>
    <w:rsid w:val="007D7BDF"/>
    <w:rsid w:val="007D7FC3"/>
    <w:rsid w:val="007E1ACE"/>
    <w:rsid w:val="007E3031"/>
    <w:rsid w:val="007E391E"/>
    <w:rsid w:val="007E40B2"/>
    <w:rsid w:val="007E4C16"/>
    <w:rsid w:val="007F132A"/>
    <w:rsid w:val="007F1792"/>
    <w:rsid w:val="007F288C"/>
    <w:rsid w:val="007F34E0"/>
    <w:rsid w:val="007F63EF"/>
    <w:rsid w:val="0080189C"/>
    <w:rsid w:val="0080412F"/>
    <w:rsid w:val="00805894"/>
    <w:rsid w:val="00805A4C"/>
    <w:rsid w:val="00806E6D"/>
    <w:rsid w:val="008073E0"/>
    <w:rsid w:val="0081104D"/>
    <w:rsid w:val="008129AC"/>
    <w:rsid w:val="00813B5D"/>
    <w:rsid w:val="00813F71"/>
    <w:rsid w:val="008152BA"/>
    <w:rsid w:val="00815F9A"/>
    <w:rsid w:val="00817080"/>
    <w:rsid w:val="00826B15"/>
    <w:rsid w:val="00832836"/>
    <w:rsid w:val="00832845"/>
    <w:rsid w:val="00832C71"/>
    <w:rsid w:val="00833455"/>
    <w:rsid w:val="00834037"/>
    <w:rsid w:val="00835572"/>
    <w:rsid w:val="00836352"/>
    <w:rsid w:val="008418FC"/>
    <w:rsid w:val="008421CA"/>
    <w:rsid w:val="008423A3"/>
    <w:rsid w:val="00842B67"/>
    <w:rsid w:val="00842C0F"/>
    <w:rsid w:val="00844A04"/>
    <w:rsid w:val="00851650"/>
    <w:rsid w:val="0085305E"/>
    <w:rsid w:val="0085496B"/>
    <w:rsid w:val="00856A93"/>
    <w:rsid w:val="00861C19"/>
    <w:rsid w:val="00862E7A"/>
    <w:rsid w:val="00863276"/>
    <w:rsid w:val="00864341"/>
    <w:rsid w:val="00864BDB"/>
    <w:rsid w:val="00865BFB"/>
    <w:rsid w:val="00865D2F"/>
    <w:rsid w:val="0087082E"/>
    <w:rsid w:val="00872AC9"/>
    <w:rsid w:val="00875A9F"/>
    <w:rsid w:val="00876293"/>
    <w:rsid w:val="008776F4"/>
    <w:rsid w:val="00881480"/>
    <w:rsid w:val="00882A6B"/>
    <w:rsid w:val="008857B6"/>
    <w:rsid w:val="0088750F"/>
    <w:rsid w:val="008900BF"/>
    <w:rsid w:val="00890BBF"/>
    <w:rsid w:val="00890E85"/>
    <w:rsid w:val="0089100B"/>
    <w:rsid w:val="008919BA"/>
    <w:rsid w:val="008920C5"/>
    <w:rsid w:val="0089403C"/>
    <w:rsid w:val="00895C48"/>
    <w:rsid w:val="00896A31"/>
    <w:rsid w:val="008A0613"/>
    <w:rsid w:val="008A2894"/>
    <w:rsid w:val="008A2D6B"/>
    <w:rsid w:val="008A3355"/>
    <w:rsid w:val="008B2B0B"/>
    <w:rsid w:val="008B39F5"/>
    <w:rsid w:val="008B410C"/>
    <w:rsid w:val="008B43CC"/>
    <w:rsid w:val="008B4C55"/>
    <w:rsid w:val="008B5707"/>
    <w:rsid w:val="008C0311"/>
    <w:rsid w:val="008C08CD"/>
    <w:rsid w:val="008C1864"/>
    <w:rsid w:val="008C25AC"/>
    <w:rsid w:val="008C2834"/>
    <w:rsid w:val="008C4854"/>
    <w:rsid w:val="008C51BB"/>
    <w:rsid w:val="008D11BA"/>
    <w:rsid w:val="008D2827"/>
    <w:rsid w:val="008D4C99"/>
    <w:rsid w:val="008D559F"/>
    <w:rsid w:val="008D5FE0"/>
    <w:rsid w:val="008D61C9"/>
    <w:rsid w:val="008D7DC4"/>
    <w:rsid w:val="008E0FC2"/>
    <w:rsid w:val="008E741A"/>
    <w:rsid w:val="008F21C9"/>
    <w:rsid w:val="008F2312"/>
    <w:rsid w:val="008F372B"/>
    <w:rsid w:val="008F4E55"/>
    <w:rsid w:val="008F60C9"/>
    <w:rsid w:val="00900167"/>
    <w:rsid w:val="00901742"/>
    <w:rsid w:val="00907523"/>
    <w:rsid w:val="00912F24"/>
    <w:rsid w:val="009146E7"/>
    <w:rsid w:val="00915FDE"/>
    <w:rsid w:val="00920D7F"/>
    <w:rsid w:val="00920EB2"/>
    <w:rsid w:val="00920EE8"/>
    <w:rsid w:val="00921DAE"/>
    <w:rsid w:val="00923BB3"/>
    <w:rsid w:val="00925782"/>
    <w:rsid w:val="00927249"/>
    <w:rsid w:val="0093032B"/>
    <w:rsid w:val="00930974"/>
    <w:rsid w:val="00930C41"/>
    <w:rsid w:val="009312A1"/>
    <w:rsid w:val="00931E5A"/>
    <w:rsid w:val="00934F6F"/>
    <w:rsid w:val="00935563"/>
    <w:rsid w:val="00936BB5"/>
    <w:rsid w:val="00940E8E"/>
    <w:rsid w:val="0094298A"/>
    <w:rsid w:val="00942DCE"/>
    <w:rsid w:val="00943EFF"/>
    <w:rsid w:val="00944091"/>
    <w:rsid w:val="00946806"/>
    <w:rsid w:val="009510CB"/>
    <w:rsid w:val="00952CA6"/>
    <w:rsid w:val="009555AB"/>
    <w:rsid w:val="00955712"/>
    <w:rsid w:val="0095702B"/>
    <w:rsid w:val="00963B8C"/>
    <w:rsid w:val="00965708"/>
    <w:rsid w:val="00967B3D"/>
    <w:rsid w:val="00967F3A"/>
    <w:rsid w:val="009716BB"/>
    <w:rsid w:val="0097202A"/>
    <w:rsid w:val="00972E9D"/>
    <w:rsid w:val="0097343F"/>
    <w:rsid w:val="0097362C"/>
    <w:rsid w:val="00974124"/>
    <w:rsid w:val="009743A4"/>
    <w:rsid w:val="00975FDD"/>
    <w:rsid w:val="00976179"/>
    <w:rsid w:val="009765B8"/>
    <w:rsid w:val="00976C6E"/>
    <w:rsid w:val="009803D1"/>
    <w:rsid w:val="00981E27"/>
    <w:rsid w:val="00982007"/>
    <w:rsid w:val="00982581"/>
    <w:rsid w:val="00987494"/>
    <w:rsid w:val="0099060A"/>
    <w:rsid w:val="009917AB"/>
    <w:rsid w:val="009952E6"/>
    <w:rsid w:val="0099610A"/>
    <w:rsid w:val="009A3267"/>
    <w:rsid w:val="009A5411"/>
    <w:rsid w:val="009B10C2"/>
    <w:rsid w:val="009B630C"/>
    <w:rsid w:val="009C125C"/>
    <w:rsid w:val="009C2325"/>
    <w:rsid w:val="009C3BC4"/>
    <w:rsid w:val="009C4650"/>
    <w:rsid w:val="009D0045"/>
    <w:rsid w:val="009D02F4"/>
    <w:rsid w:val="009D0841"/>
    <w:rsid w:val="009D174B"/>
    <w:rsid w:val="009D212D"/>
    <w:rsid w:val="009D3DB6"/>
    <w:rsid w:val="009D6429"/>
    <w:rsid w:val="009D691D"/>
    <w:rsid w:val="009D71E5"/>
    <w:rsid w:val="009D7CE7"/>
    <w:rsid w:val="009E11C7"/>
    <w:rsid w:val="009E3C1C"/>
    <w:rsid w:val="009E4A95"/>
    <w:rsid w:val="009F0823"/>
    <w:rsid w:val="009F090D"/>
    <w:rsid w:val="009F1282"/>
    <w:rsid w:val="009F287C"/>
    <w:rsid w:val="009F2B8D"/>
    <w:rsid w:val="009F535C"/>
    <w:rsid w:val="009F7713"/>
    <w:rsid w:val="00A00A87"/>
    <w:rsid w:val="00A01637"/>
    <w:rsid w:val="00A01EA9"/>
    <w:rsid w:val="00A0299C"/>
    <w:rsid w:val="00A03A38"/>
    <w:rsid w:val="00A052F4"/>
    <w:rsid w:val="00A072F4"/>
    <w:rsid w:val="00A07842"/>
    <w:rsid w:val="00A11929"/>
    <w:rsid w:val="00A127AA"/>
    <w:rsid w:val="00A12BE1"/>
    <w:rsid w:val="00A177CF"/>
    <w:rsid w:val="00A2226B"/>
    <w:rsid w:val="00A2298B"/>
    <w:rsid w:val="00A25B72"/>
    <w:rsid w:val="00A2738F"/>
    <w:rsid w:val="00A362AF"/>
    <w:rsid w:val="00A367C3"/>
    <w:rsid w:val="00A36E07"/>
    <w:rsid w:val="00A37BE8"/>
    <w:rsid w:val="00A40BA3"/>
    <w:rsid w:val="00A421BB"/>
    <w:rsid w:val="00A43631"/>
    <w:rsid w:val="00A443E8"/>
    <w:rsid w:val="00A4739D"/>
    <w:rsid w:val="00A47E71"/>
    <w:rsid w:val="00A5176A"/>
    <w:rsid w:val="00A51C07"/>
    <w:rsid w:val="00A52026"/>
    <w:rsid w:val="00A52B3F"/>
    <w:rsid w:val="00A53B18"/>
    <w:rsid w:val="00A551EF"/>
    <w:rsid w:val="00A552C6"/>
    <w:rsid w:val="00A55AED"/>
    <w:rsid w:val="00A55FDF"/>
    <w:rsid w:val="00A56CDE"/>
    <w:rsid w:val="00A57E72"/>
    <w:rsid w:val="00A601D2"/>
    <w:rsid w:val="00A60384"/>
    <w:rsid w:val="00A61C63"/>
    <w:rsid w:val="00A622DE"/>
    <w:rsid w:val="00A62931"/>
    <w:rsid w:val="00A62D79"/>
    <w:rsid w:val="00A6443E"/>
    <w:rsid w:val="00A64D80"/>
    <w:rsid w:val="00A6513E"/>
    <w:rsid w:val="00A65BB5"/>
    <w:rsid w:val="00A67DCF"/>
    <w:rsid w:val="00A705FE"/>
    <w:rsid w:val="00A70CC3"/>
    <w:rsid w:val="00A71904"/>
    <w:rsid w:val="00A724C1"/>
    <w:rsid w:val="00A72DCE"/>
    <w:rsid w:val="00A737F3"/>
    <w:rsid w:val="00A73A42"/>
    <w:rsid w:val="00A74211"/>
    <w:rsid w:val="00A743DE"/>
    <w:rsid w:val="00A74E97"/>
    <w:rsid w:val="00A7537B"/>
    <w:rsid w:val="00A768F3"/>
    <w:rsid w:val="00A813C9"/>
    <w:rsid w:val="00A81943"/>
    <w:rsid w:val="00A856C6"/>
    <w:rsid w:val="00A856CF"/>
    <w:rsid w:val="00A857B9"/>
    <w:rsid w:val="00A85E6A"/>
    <w:rsid w:val="00A87FC6"/>
    <w:rsid w:val="00A901A9"/>
    <w:rsid w:val="00A90DE4"/>
    <w:rsid w:val="00A926D4"/>
    <w:rsid w:val="00A92FC6"/>
    <w:rsid w:val="00A93A6D"/>
    <w:rsid w:val="00A95F6A"/>
    <w:rsid w:val="00A96B8F"/>
    <w:rsid w:val="00A96F10"/>
    <w:rsid w:val="00AA33DC"/>
    <w:rsid w:val="00AA3D06"/>
    <w:rsid w:val="00AA5D48"/>
    <w:rsid w:val="00AA6902"/>
    <w:rsid w:val="00AB0846"/>
    <w:rsid w:val="00AB12DD"/>
    <w:rsid w:val="00AB2123"/>
    <w:rsid w:val="00AB7BA7"/>
    <w:rsid w:val="00AC1706"/>
    <w:rsid w:val="00AC20A1"/>
    <w:rsid w:val="00AC2826"/>
    <w:rsid w:val="00AC32B8"/>
    <w:rsid w:val="00AC382A"/>
    <w:rsid w:val="00AC40EF"/>
    <w:rsid w:val="00AC46AF"/>
    <w:rsid w:val="00AC5EBD"/>
    <w:rsid w:val="00AC75A7"/>
    <w:rsid w:val="00AC765D"/>
    <w:rsid w:val="00AD3DCF"/>
    <w:rsid w:val="00AD49A9"/>
    <w:rsid w:val="00AD7BF7"/>
    <w:rsid w:val="00AE11E0"/>
    <w:rsid w:val="00AE2DDA"/>
    <w:rsid w:val="00AE35BC"/>
    <w:rsid w:val="00AE4746"/>
    <w:rsid w:val="00AF22AA"/>
    <w:rsid w:val="00AF40B0"/>
    <w:rsid w:val="00AF49E4"/>
    <w:rsid w:val="00AF5D17"/>
    <w:rsid w:val="00AF75B6"/>
    <w:rsid w:val="00AF770D"/>
    <w:rsid w:val="00B00951"/>
    <w:rsid w:val="00B00A95"/>
    <w:rsid w:val="00B01648"/>
    <w:rsid w:val="00B04AD4"/>
    <w:rsid w:val="00B05552"/>
    <w:rsid w:val="00B07659"/>
    <w:rsid w:val="00B07859"/>
    <w:rsid w:val="00B123B6"/>
    <w:rsid w:val="00B1563E"/>
    <w:rsid w:val="00B216D6"/>
    <w:rsid w:val="00B21C0E"/>
    <w:rsid w:val="00B21FB9"/>
    <w:rsid w:val="00B22508"/>
    <w:rsid w:val="00B235A2"/>
    <w:rsid w:val="00B2430E"/>
    <w:rsid w:val="00B25A3E"/>
    <w:rsid w:val="00B27051"/>
    <w:rsid w:val="00B30CFF"/>
    <w:rsid w:val="00B30D29"/>
    <w:rsid w:val="00B31189"/>
    <w:rsid w:val="00B319CD"/>
    <w:rsid w:val="00B32EA3"/>
    <w:rsid w:val="00B33242"/>
    <w:rsid w:val="00B33ADF"/>
    <w:rsid w:val="00B33F2C"/>
    <w:rsid w:val="00B366E3"/>
    <w:rsid w:val="00B37C3B"/>
    <w:rsid w:val="00B40ACE"/>
    <w:rsid w:val="00B429AF"/>
    <w:rsid w:val="00B43852"/>
    <w:rsid w:val="00B46394"/>
    <w:rsid w:val="00B51916"/>
    <w:rsid w:val="00B51A61"/>
    <w:rsid w:val="00B5321E"/>
    <w:rsid w:val="00B53F53"/>
    <w:rsid w:val="00B54DB9"/>
    <w:rsid w:val="00B62B2B"/>
    <w:rsid w:val="00B655E3"/>
    <w:rsid w:val="00B70435"/>
    <w:rsid w:val="00B71323"/>
    <w:rsid w:val="00B71584"/>
    <w:rsid w:val="00B735AC"/>
    <w:rsid w:val="00B751AF"/>
    <w:rsid w:val="00B757E4"/>
    <w:rsid w:val="00B762B8"/>
    <w:rsid w:val="00B76635"/>
    <w:rsid w:val="00B77D10"/>
    <w:rsid w:val="00B82CC6"/>
    <w:rsid w:val="00B856E8"/>
    <w:rsid w:val="00B85ECA"/>
    <w:rsid w:val="00B86925"/>
    <w:rsid w:val="00B8706C"/>
    <w:rsid w:val="00B90C33"/>
    <w:rsid w:val="00B90CDB"/>
    <w:rsid w:val="00B9112D"/>
    <w:rsid w:val="00B9120C"/>
    <w:rsid w:val="00B95221"/>
    <w:rsid w:val="00B97346"/>
    <w:rsid w:val="00BA130E"/>
    <w:rsid w:val="00BA3338"/>
    <w:rsid w:val="00BA3E56"/>
    <w:rsid w:val="00BA5FFB"/>
    <w:rsid w:val="00BA6307"/>
    <w:rsid w:val="00BB13BE"/>
    <w:rsid w:val="00BB1AD9"/>
    <w:rsid w:val="00BB2B59"/>
    <w:rsid w:val="00BB3DCA"/>
    <w:rsid w:val="00BB3FEB"/>
    <w:rsid w:val="00BB77B4"/>
    <w:rsid w:val="00BC477B"/>
    <w:rsid w:val="00BC47EA"/>
    <w:rsid w:val="00BC48D7"/>
    <w:rsid w:val="00BC583B"/>
    <w:rsid w:val="00BC71D1"/>
    <w:rsid w:val="00BD0328"/>
    <w:rsid w:val="00BD059F"/>
    <w:rsid w:val="00BD1277"/>
    <w:rsid w:val="00BD27E3"/>
    <w:rsid w:val="00BD293B"/>
    <w:rsid w:val="00BD38A9"/>
    <w:rsid w:val="00BD403B"/>
    <w:rsid w:val="00BD4EB9"/>
    <w:rsid w:val="00BD7285"/>
    <w:rsid w:val="00BD7AD1"/>
    <w:rsid w:val="00BE172E"/>
    <w:rsid w:val="00BE4080"/>
    <w:rsid w:val="00BE47F8"/>
    <w:rsid w:val="00BE627E"/>
    <w:rsid w:val="00BE758F"/>
    <w:rsid w:val="00BF38D2"/>
    <w:rsid w:val="00BF57E0"/>
    <w:rsid w:val="00BF5DB4"/>
    <w:rsid w:val="00BF6076"/>
    <w:rsid w:val="00BF7977"/>
    <w:rsid w:val="00C01147"/>
    <w:rsid w:val="00C0499B"/>
    <w:rsid w:val="00C07887"/>
    <w:rsid w:val="00C07B38"/>
    <w:rsid w:val="00C104C6"/>
    <w:rsid w:val="00C11403"/>
    <w:rsid w:val="00C11B47"/>
    <w:rsid w:val="00C12084"/>
    <w:rsid w:val="00C13D74"/>
    <w:rsid w:val="00C163A7"/>
    <w:rsid w:val="00C16FDC"/>
    <w:rsid w:val="00C22984"/>
    <w:rsid w:val="00C22F42"/>
    <w:rsid w:val="00C2377A"/>
    <w:rsid w:val="00C249C2"/>
    <w:rsid w:val="00C25D7A"/>
    <w:rsid w:val="00C26599"/>
    <w:rsid w:val="00C2791D"/>
    <w:rsid w:val="00C315BA"/>
    <w:rsid w:val="00C31723"/>
    <w:rsid w:val="00C33ED3"/>
    <w:rsid w:val="00C3400F"/>
    <w:rsid w:val="00C34491"/>
    <w:rsid w:val="00C34795"/>
    <w:rsid w:val="00C37519"/>
    <w:rsid w:val="00C4067B"/>
    <w:rsid w:val="00C441ED"/>
    <w:rsid w:val="00C4474E"/>
    <w:rsid w:val="00C46188"/>
    <w:rsid w:val="00C46FD5"/>
    <w:rsid w:val="00C474AA"/>
    <w:rsid w:val="00C53C7A"/>
    <w:rsid w:val="00C550AA"/>
    <w:rsid w:val="00C56600"/>
    <w:rsid w:val="00C5690F"/>
    <w:rsid w:val="00C56C88"/>
    <w:rsid w:val="00C56FE9"/>
    <w:rsid w:val="00C57CB9"/>
    <w:rsid w:val="00C60C06"/>
    <w:rsid w:val="00C612F7"/>
    <w:rsid w:val="00C629C6"/>
    <w:rsid w:val="00C70B78"/>
    <w:rsid w:val="00C71801"/>
    <w:rsid w:val="00C71AB1"/>
    <w:rsid w:val="00C72328"/>
    <w:rsid w:val="00C75B0E"/>
    <w:rsid w:val="00C825A6"/>
    <w:rsid w:val="00C83D07"/>
    <w:rsid w:val="00C87018"/>
    <w:rsid w:val="00C92EA3"/>
    <w:rsid w:val="00C94C76"/>
    <w:rsid w:val="00C952F1"/>
    <w:rsid w:val="00C95774"/>
    <w:rsid w:val="00C96D7D"/>
    <w:rsid w:val="00CA15CA"/>
    <w:rsid w:val="00CA7038"/>
    <w:rsid w:val="00CA7A6B"/>
    <w:rsid w:val="00CA7E22"/>
    <w:rsid w:val="00CB155A"/>
    <w:rsid w:val="00CB1778"/>
    <w:rsid w:val="00CB1DFF"/>
    <w:rsid w:val="00CB1E39"/>
    <w:rsid w:val="00CB2727"/>
    <w:rsid w:val="00CB2798"/>
    <w:rsid w:val="00CB345A"/>
    <w:rsid w:val="00CB4314"/>
    <w:rsid w:val="00CB539F"/>
    <w:rsid w:val="00CB5D66"/>
    <w:rsid w:val="00CB62D7"/>
    <w:rsid w:val="00CB70C7"/>
    <w:rsid w:val="00CB7A3A"/>
    <w:rsid w:val="00CC2094"/>
    <w:rsid w:val="00CC2B83"/>
    <w:rsid w:val="00CC3903"/>
    <w:rsid w:val="00CC482E"/>
    <w:rsid w:val="00CC7E05"/>
    <w:rsid w:val="00CD1107"/>
    <w:rsid w:val="00CD2E34"/>
    <w:rsid w:val="00CD5454"/>
    <w:rsid w:val="00CD6E9F"/>
    <w:rsid w:val="00CD7929"/>
    <w:rsid w:val="00CD7DE7"/>
    <w:rsid w:val="00CE2909"/>
    <w:rsid w:val="00CE4E38"/>
    <w:rsid w:val="00CE577C"/>
    <w:rsid w:val="00CE657F"/>
    <w:rsid w:val="00CE6885"/>
    <w:rsid w:val="00CE68D6"/>
    <w:rsid w:val="00CF02D2"/>
    <w:rsid w:val="00CF1529"/>
    <w:rsid w:val="00CF47D3"/>
    <w:rsid w:val="00CF4B92"/>
    <w:rsid w:val="00CF792A"/>
    <w:rsid w:val="00CF7947"/>
    <w:rsid w:val="00D00906"/>
    <w:rsid w:val="00D02B32"/>
    <w:rsid w:val="00D03151"/>
    <w:rsid w:val="00D03A0B"/>
    <w:rsid w:val="00D04F4A"/>
    <w:rsid w:val="00D054CE"/>
    <w:rsid w:val="00D11B0C"/>
    <w:rsid w:val="00D131B4"/>
    <w:rsid w:val="00D13632"/>
    <w:rsid w:val="00D13F28"/>
    <w:rsid w:val="00D15015"/>
    <w:rsid w:val="00D15CBF"/>
    <w:rsid w:val="00D16726"/>
    <w:rsid w:val="00D16A13"/>
    <w:rsid w:val="00D17AB1"/>
    <w:rsid w:val="00D20D2A"/>
    <w:rsid w:val="00D20E2A"/>
    <w:rsid w:val="00D218BD"/>
    <w:rsid w:val="00D21B4F"/>
    <w:rsid w:val="00D22772"/>
    <w:rsid w:val="00D2421C"/>
    <w:rsid w:val="00D2564E"/>
    <w:rsid w:val="00D26906"/>
    <w:rsid w:val="00D26BB9"/>
    <w:rsid w:val="00D26DD3"/>
    <w:rsid w:val="00D27817"/>
    <w:rsid w:val="00D305CD"/>
    <w:rsid w:val="00D31AF9"/>
    <w:rsid w:val="00D35150"/>
    <w:rsid w:val="00D407F1"/>
    <w:rsid w:val="00D40DE7"/>
    <w:rsid w:val="00D45119"/>
    <w:rsid w:val="00D46BA0"/>
    <w:rsid w:val="00D47322"/>
    <w:rsid w:val="00D51C32"/>
    <w:rsid w:val="00D52A87"/>
    <w:rsid w:val="00D52C86"/>
    <w:rsid w:val="00D55408"/>
    <w:rsid w:val="00D557D3"/>
    <w:rsid w:val="00D60237"/>
    <w:rsid w:val="00D615DE"/>
    <w:rsid w:val="00D620FE"/>
    <w:rsid w:val="00D62AE9"/>
    <w:rsid w:val="00D62DD7"/>
    <w:rsid w:val="00D6333A"/>
    <w:rsid w:val="00D64E9D"/>
    <w:rsid w:val="00D65D29"/>
    <w:rsid w:val="00D7425A"/>
    <w:rsid w:val="00D76DD5"/>
    <w:rsid w:val="00D77A7B"/>
    <w:rsid w:val="00D82234"/>
    <w:rsid w:val="00D823E2"/>
    <w:rsid w:val="00D825BF"/>
    <w:rsid w:val="00D851CA"/>
    <w:rsid w:val="00D85940"/>
    <w:rsid w:val="00D85AF6"/>
    <w:rsid w:val="00D86123"/>
    <w:rsid w:val="00D86BEC"/>
    <w:rsid w:val="00D87C43"/>
    <w:rsid w:val="00D90EF6"/>
    <w:rsid w:val="00D914EC"/>
    <w:rsid w:val="00D922E1"/>
    <w:rsid w:val="00D92BE7"/>
    <w:rsid w:val="00D94550"/>
    <w:rsid w:val="00D94801"/>
    <w:rsid w:val="00D9615C"/>
    <w:rsid w:val="00D9616B"/>
    <w:rsid w:val="00DA2132"/>
    <w:rsid w:val="00DA266D"/>
    <w:rsid w:val="00DA26BF"/>
    <w:rsid w:val="00DA3F95"/>
    <w:rsid w:val="00DA584D"/>
    <w:rsid w:val="00DB141C"/>
    <w:rsid w:val="00DB1DB9"/>
    <w:rsid w:val="00DB23A3"/>
    <w:rsid w:val="00DB298C"/>
    <w:rsid w:val="00DB4D66"/>
    <w:rsid w:val="00DB5CFD"/>
    <w:rsid w:val="00DB6B6C"/>
    <w:rsid w:val="00DB6FB1"/>
    <w:rsid w:val="00DC295A"/>
    <w:rsid w:val="00DC30FE"/>
    <w:rsid w:val="00DC4DAE"/>
    <w:rsid w:val="00DC7D8E"/>
    <w:rsid w:val="00DD2416"/>
    <w:rsid w:val="00DD2CF5"/>
    <w:rsid w:val="00DD2F09"/>
    <w:rsid w:val="00DD3182"/>
    <w:rsid w:val="00DD3E8D"/>
    <w:rsid w:val="00DD43AD"/>
    <w:rsid w:val="00DD51D1"/>
    <w:rsid w:val="00DD5E1F"/>
    <w:rsid w:val="00DD7050"/>
    <w:rsid w:val="00DE221B"/>
    <w:rsid w:val="00DE2A48"/>
    <w:rsid w:val="00DE43F3"/>
    <w:rsid w:val="00DE478B"/>
    <w:rsid w:val="00DE4993"/>
    <w:rsid w:val="00DE4B05"/>
    <w:rsid w:val="00DE6943"/>
    <w:rsid w:val="00DE69E7"/>
    <w:rsid w:val="00DF1D38"/>
    <w:rsid w:val="00DF21B8"/>
    <w:rsid w:val="00DF24C2"/>
    <w:rsid w:val="00DF2B55"/>
    <w:rsid w:val="00DF311C"/>
    <w:rsid w:val="00DF58E9"/>
    <w:rsid w:val="00DF5A82"/>
    <w:rsid w:val="00DF7BB7"/>
    <w:rsid w:val="00DF7C9F"/>
    <w:rsid w:val="00E01C85"/>
    <w:rsid w:val="00E01F42"/>
    <w:rsid w:val="00E027C1"/>
    <w:rsid w:val="00E0438C"/>
    <w:rsid w:val="00E04DBE"/>
    <w:rsid w:val="00E129E5"/>
    <w:rsid w:val="00E14D25"/>
    <w:rsid w:val="00E1769F"/>
    <w:rsid w:val="00E2096E"/>
    <w:rsid w:val="00E21B72"/>
    <w:rsid w:val="00E23F83"/>
    <w:rsid w:val="00E24C3F"/>
    <w:rsid w:val="00E321A5"/>
    <w:rsid w:val="00E321C4"/>
    <w:rsid w:val="00E34403"/>
    <w:rsid w:val="00E34A3B"/>
    <w:rsid w:val="00E353A5"/>
    <w:rsid w:val="00E36521"/>
    <w:rsid w:val="00E3695A"/>
    <w:rsid w:val="00E36971"/>
    <w:rsid w:val="00E40354"/>
    <w:rsid w:val="00E45954"/>
    <w:rsid w:val="00E45A33"/>
    <w:rsid w:val="00E462B2"/>
    <w:rsid w:val="00E50077"/>
    <w:rsid w:val="00E53030"/>
    <w:rsid w:val="00E5332D"/>
    <w:rsid w:val="00E5398C"/>
    <w:rsid w:val="00E5432A"/>
    <w:rsid w:val="00E54C6B"/>
    <w:rsid w:val="00E55EF8"/>
    <w:rsid w:val="00E56F79"/>
    <w:rsid w:val="00E5780A"/>
    <w:rsid w:val="00E6171D"/>
    <w:rsid w:val="00E61ACE"/>
    <w:rsid w:val="00E64975"/>
    <w:rsid w:val="00E64F75"/>
    <w:rsid w:val="00E65469"/>
    <w:rsid w:val="00E655EB"/>
    <w:rsid w:val="00E6774E"/>
    <w:rsid w:val="00E67D49"/>
    <w:rsid w:val="00E718C7"/>
    <w:rsid w:val="00E727F1"/>
    <w:rsid w:val="00E72E6D"/>
    <w:rsid w:val="00E73160"/>
    <w:rsid w:val="00E75579"/>
    <w:rsid w:val="00E77DC5"/>
    <w:rsid w:val="00E800E6"/>
    <w:rsid w:val="00E8122D"/>
    <w:rsid w:val="00E843C0"/>
    <w:rsid w:val="00E86498"/>
    <w:rsid w:val="00E86997"/>
    <w:rsid w:val="00E87288"/>
    <w:rsid w:val="00E8758A"/>
    <w:rsid w:val="00E90A80"/>
    <w:rsid w:val="00E9189A"/>
    <w:rsid w:val="00E97296"/>
    <w:rsid w:val="00EA0254"/>
    <w:rsid w:val="00EA29BC"/>
    <w:rsid w:val="00EA6A2A"/>
    <w:rsid w:val="00EA6FC4"/>
    <w:rsid w:val="00EA7CC5"/>
    <w:rsid w:val="00EB13D3"/>
    <w:rsid w:val="00EB6430"/>
    <w:rsid w:val="00EB6F69"/>
    <w:rsid w:val="00EB7002"/>
    <w:rsid w:val="00EC2F23"/>
    <w:rsid w:val="00EC30AA"/>
    <w:rsid w:val="00EC3746"/>
    <w:rsid w:val="00EC4520"/>
    <w:rsid w:val="00EC52FA"/>
    <w:rsid w:val="00EC613F"/>
    <w:rsid w:val="00ED0247"/>
    <w:rsid w:val="00ED0701"/>
    <w:rsid w:val="00ED0964"/>
    <w:rsid w:val="00ED453C"/>
    <w:rsid w:val="00ED4B8A"/>
    <w:rsid w:val="00ED5F3B"/>
    <w:rsid w:val="00ED6BD7"/>
    <w:rsid w:val="00ED725A"/>
    <w:rsid w:val="00ED776A"/>
    <w:rsid w:val="00EE1AEC"/>
    <w:rsid w:val="00EE1D2A"/>
    <w:rsid w:val="00EE4ED2"/>
    <w:rsid w:val="00EE69E4"/>
    <w:rsid w:val="00EF569B"/>
    <w:rsid w:val="00F00E27"/>
    <w:rsid w:val="00F01A64"/>
    <w:rsid w:val="00F023C3"/>
    <w:rsid w:val="00F0277C"/>
    <w:rsid w:val="00F02BF1"/>
    <w:rsid w:val="00F02D61"/>
    <w:rsid w:val="00F04227"/>
    <w:rsid w:val="00F05827"/>
    <w:rsid w:val="00F07002"/>
    <w:rsid w:val="00F11932"/>
    <w:rsid w:val="00F13494"/>
    <w:rsid w:val="00F136DD"/>
    <w:rsid w:val="00F14EE0"/>
    <w:rsid w:val="00F1521C"/>
    <w:rsid w:val="00F16770"/>
    <w:rsid w:val="00F20EC7"/>
    <w:rsid w:val="00F23E30"/>
    <w:rsid w:val="00F30245"/>
    <w:rsid w:val="00F30971"/>
    <w:rsid w:val="00F30AC9"/>
    <w:rsid w:val="00F3248C"/>
    <w:rsid w:val="00F32552"/>
    <w:rsid w:val="00F32688"/>
    <w:rsid w:val="00F33C35"/>
    <w:rsid w:val="00F342BC"/>
    <w:rsid w:val="00F36E4D"/>
    <w:rsid w:val="00F406BE"/>
    <w:rsid w:val="00F41222"/>
    <w:rsid w:val="00F42102"/>
    <w:rsid w:val="00F429BD"/>
    <w:rsid w:val="00F447A3"/>
    <w:rsid w:val="00F448E4"/>
    <w:rsid w:val="00F46A79"/>
    <w:rsid w:val="00F47C41"/>
    <w:rsid w:val="00F50599"/>
    <w:rsid w:val="00F50798"/>
    <w:rsid w:val="00F5345D"/>
    <w:rsid w:val="00F54377"/>
    <w:rsid w:val="00F60350"/>
    <w:rsid w:val="00F637D3"/>
    <w:rsid w:val="00F63AD4"/>
    <w:rsid w:val="00F64750"/>
    <w:rsid w:val="00F65581"/>
    <w:rsid w:val="00F6565E"/>
    <w:rsid w:val="00F65D4F"/>
    <w:rsid w:val="00F6700A"/>
    <w:rsid w:val="00F6742C"/>
    <w:rsid w:val="00F73CB8"/>
    <w:rsid w:val="00F805FA"/>
    <w:rsid w:val="00F810DF"/>
    <w:rsid w:val="00F82E44"/>
    <w:rsid w:val="00F83F4C"/>
    <w:rsid w:val="00F84273"/>
    <w:rsid w:val="00F850EE"/>
    <w:rsid w:val="00F8706E"/>
    <w:rsid w:val="00F91BE2"/>
    <w:rsid w:val="00F92A44"/>
    <w:rsid w:val="00F9397D"/>
    <w:rsid w:val="00F949B2"/>
    <w:rsid w:val="00F9762A"/>
    <w:rsid w:val="00FA0278"/>
    <w:rsid w:val="00FA096F"/>
    <w:rsid w:val="00FA2616"/>
    <w:rsid w:val="00FA274E"/>
    <w:rsid w:val="00FA4C70"/>
    <w:rsid w:val="00FA7248"/>
    <w:rsid w:val="00FB0406"/>
    <w:rsid w:val="00FB047D"/>
    <w:rsid w:val="00FB0C0E"/>
    <w:rsid w:val="00FB1198"/>
    <w:rsid w:val="00FB3134"/>
    <w:rsid w:val="00FB541D"/>
    <w:rsid w:val="00FB5474"/>
    <w:rsid w:val="00FB6986"/>
    <w:rsid w:val="00FB7693"/>
    <w:rsid w:val="00FB7DA6"/>
    <w:rsid w:val="00FC00DB"/>
    <w:rsid w:val="00FC0516"/>
    <w:rsid w:val="00FC0B81"/>
    <w:rsid w:val="00FC1B76"/>
    <w:rsid w:val="00FC24E9"/>
    <w:rsid w:val="00FC344B"/>
    <w:rsid w:val="00FC4A0E"/>
    <w:rsid w:val="00FC70CE"/>
    <w:rsid w:val="00FD02A8"/>
    <w:rsid w:val="00FD06A7"/>
    <w:rsid w:val="00FD1CDD"/>
    <w:rsid w:val="00FD226F"/>
    <w:rsid w:val="00FD2DD5"/>
    <w:rsid w:val="00FD76B7"/>
    <w:rsid w:val="00FD7AE1"/>
    <w:rsid w:val="00FD7C4E"/>
    <w:rsid w:val="00FE1479"/>
    <w:rsid w:val="00FE456A"/>
    <w:rsid w:val="00FF2DC6"/>
    <w:rsid w:val="00FF370D"/>
    <w:rsid w:val="00FF46A8"/>
    <w:rsid w:val="00FF6595"/>
    <w:rsid w:val="00FF7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72AA"/>
  <w15:chartTrackingRefBased/>
  <w15:docId w15:val="{3698E446-EDD6-4352-9D68-61F486E6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23744D"/>
    <w:pPr>
      <w:spacing w:after="0" w:line="240" w:lineRule="auto"/>
    </w:pPr>
  </w:style>
  <w:style w:type="character" w:styleId="CommentReference">
    <w:name w:val="annotation reference"/>
    <w:basedOn w:val="DefaultParagraphFont"/>
    <w:uiPriority w:val="99"/>
    <w:semiHidden/>
    <w:unhideWhenUsed/>
    <w:rsid w:val="0023744D"/>
    <w:rPr>
      <w:sz w:val="16"/>
      <w:szCs w:val="16"/>
    </w:rPr>
  </w:style>
  <w:style w:type="paragraph" w:styleId="CommentText">
    <w:name w:val="annotation text"/>
    <w:basedOn w:val="Normal"/>
    <w:link w:val="CommentTextChar"/>
    <w:uiPriority w:val="99"/>
    <w:semiHidden/>
    <w:unhideWhenUsed/>
    <w:rsid w:val="0023744D"/>
    <w:pPr>
      <w:spacing w:line="240" w:lineRule="auto"/>
    </w:pPr>
    <w:rPr>
      <w:sz w:val="20"/>
      <w:szCs w:val="20"/>
    </w:rPr>
  </w:style>
  <w:style w:type="character" w:customStyle="1" w:styleId="CommentTextChar">
    <w:name w:val="Comment Text Char"/>
    <w:basedOn w:val="DefaultParagraphFont"/>
    <w:link w:val="CommentText"/>
    <w:uiPriority w:val="99"/>
    <w:semiHidden/>
    <w:rsid w:val="0023744D"/>
    <w:rPr>
      <w:sz w:val="20"/>
      <w:szCs w:val="20"/>
    </w:rPr>
  </w:style>
  <w:style w:type="paragraph" w:styleId="CommentSubject">
    <w:name w:val="annotation subject"/>
    <w:basedOn w:val="CommentText"/>
    <w:next w:val="CommentText"/>
    <w:link w:val="CommentSubjectChar"/>
    <w:uiPriority w:val="99"/>
    <w:semiHidden/>
    <w:unhideWhenUsed/>
    <w:rsid w:val="0023744D"/>
    <w:rPr>
      <w:b/>
      <w:bCs/>
    </w:rPr>
  </w:style>
  <w:style w:type="character" w:customStyle="1" w:styleId="CommentSubjectChar">
    <w:name w:val="Comment Subject Char"/>
    <w:basedOn w:val="CommentTextChar"/>
    <w:link w:val="CommentSubject"/>
    <w:uiPriority w:val="99"/>
    <w:semiHidden/>
    <w:rsid w:val="002374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13</Pages>
  <Words>15790</Words>
  <Characters>90004</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105583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59</cp:revision>
  <dcterms:created xsi:type="dcterms:W3CDTF">2023-02-10T02:37:00Z</dcterms:created>
  <dcterms:modified xsi:type="dcterms:W3CDTF">2023-09-01T06:22:00Z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http://csl.mendeley.com/styles/25263071/coral-reefs-3</vt:lpwstr>
  </property>
  <property fmtid="{D5CDD505-2E9C-101B-9397-08002B2CF9AE}" pid="13" name="Mendeley Recent Style Name 5_1">
    <vt:lpwstr>Coral Reefs - Elliott Schmidt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d8221839-87f5-377c-8d30-2635909f4e41</vt:lpwstr>
  </property>
  <property fmtid="{D5CDD505-2E9C-101B-9397-08002B2CF9AE}" pid="24" name="Mendeley Citation Style_1">
    <vt:lpwstr>http://www.zotero.org/styles/nature</vt:lpwstr>
  </property>
</Properties>
</file>